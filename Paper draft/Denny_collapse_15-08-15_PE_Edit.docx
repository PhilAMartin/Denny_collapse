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FDF" w:rsidRPr="001F1B02" w:rsidRDefault="00B32FDF" w:rsidP="002D43C8">
      <w:pPr>
        <w:spacing w:line="360" w:lineRule="auto"/>
        <w:contextualSpacing/>
        <w:rPr>
          <w:rFonts w:ascii="Arial" w:hAnsi="Arial" w:cs="Arial"/>
          <w:b/>
          <w:sz w:val="32"/>
        </w:rPr>
      </w:pPr>
      <w:r w:rsidRPr="001F1B02">
        <w:rPr>
          <w:rFonts w:ascii="Arial" w:hAnsi="Arial" w:cs="Arial"/>
          <w:b/>
          <w:sz w:val="32"/>
        </w:rPr>
        <w:t xml:space="preserve">Title: </w:t>
      </w:r>
      <w:r>
        <w:rPr>
          <w:rFonts w:ascii="Arial" w:hAnsi="Arial" w:cs="Arial"/>
          <w:b/>
          <w:sz w:val="32"/>
        </w:rPr>
        <w:t>Stand dieback and c</w:t>
      </w:r>
      <w:r w:rsidRPr="001F1B02">
        <w:rPr>
          <w:rFonts w:ascii="Arial" w:hAnsi="Arial" w:cs="Arial"/>
          <w:b/>
          <w:sz w:val="32"/>
        </w:rPr>
        <w:t xml:space="preserve">ollapse </w:t>
      </w:r>
      <w:r>
        <w:rPr>
          <w:rFonts w:ascii="Arial" w:hAnsi="Arial" w:cs="Arial"/>
          <w:b/>
          <w:sz w:val="32"/>
        </w:rPr>
        <w:t>in</w:t>
      </w:r>
      <w:r w:rsidRPr="001F1B02">
        <w:rPr>
          <w:rFonts w:ascii="Arial" w:hAnsi="Arial" w:cs="Arial"/>
          <w:b/>
          <w:sz w:val="32"/>
        </w:rPr>
        <w:t xml:space="preserve"> </w:t>
      </w:r>
      <w:r>
        <w:rPr>
          <w:rFonts w:ascii="Arial" w:hAnsi="Arial" w:cs="Arial"/>
          <w:b/>
          <w:sz w:val="32"/>
        </w:rPr>
        <w:t xml:space="preserve">a </w:t>
      </w:r>
      <w:r w:rsidRPr="001F1B02">
        <w:rPr>
          <w:rFonts w:ascii="Arial" w:hAnsi="Arial" w:cs="Arial"/>
          <w:b/>
          <w:sz w:val="32"/>
        </w:rPr>
        <w:t xml:space="preserve">temperate </w:t>
      </w:r>
      <w:r>
        <w:rPr>
          <w:rFonts w:ascii="Arial" w:hAnsi="Arial" w:cs="Arial"/>
          <w:b/>
          <w:sz w:val="32"/>
        </w:rPr>
        <w:t>forest and its impact on forest structure and biodiversity</w:t>
      </w:r>
    </w:p>
    <w:p w:rsidR="00B32FDF" w:rsidRPr="0039134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rPr>
      </w:pPr>
      <w:r w:rsidRPr="0039134F">
        <w:rPr>
          <w:rFonts w:ascii="Arial" w:hAnsi="Arial" w:cs="Arial"/>
        </w:rPr>
        <w:t>Authors: Philip Martin</w:t>
      </w:r>
      <w:r>
        <w:rPr>
          <w:rFonts w:ascii="Arial" w:hAnsi="Arial" w:cs="Arial"/>
          <w:vertAlign w:val="superscript"/>
        </w:rPr>
        <w:t>1</w:t>
      </w:r>
      <w:r w:rsidRPr="0039134F">
        <w:rPr>
          <w:rFonts w:ascii="Arial" w:hAnsi="Arial" w:cs="Arial"/>
        </w:rPr>
        <w:t xml:space="preserve">, </w:t>
      </w:r>
      <w:r>
        <w:rPr>
          <w:rFonts w:ascii="Arial" w:hAnsi="Arial" w:cs="Arial"/>
        </w:rPr>
        <w:t>Adrian C. Newton</w:t>
      </w:r>
      <w:r>
        <w:rPr>
          <w:rFonts w:ascii="Arial" w:hAnsi="Arial" w:cs="Arial"/>
          <w:vertAlign w:val="superscript"/>
        </w:rPr>
        <w:t>1</w:t>
      </w:r>
      <w:r>
        <w:rPr>
          <w:rFonts w:ascii="Arial" w:hAnsi="Arial" w:cs="Arial"/>
        </w:rPr>
        <w:t xml:space="preserve">, </w:t>
      </w:r>
      <w:r w:rsidRPr="0039134F">
        <w:rPr>
          <w:rFonts w:ascii="Arial" w:hAnsi="Arial" w:cs="Arial"/>
        </w:rPr>
        <w:t>Elena Cantarello</w:t>
      </w:r>
      <w:r>
        <w:rPr>
          <w:rFonts w:ascii="Arial" w:hAnsi="Arial" w:cs="Arial"/>
          <w:vertAlign w:val="superscript"/>
        </w:rPr>
        <w:t>1</w:t>
      </w:r>
      <w:r w:rsidRPr="0039134F">
        <w:rPr>
          <w:rFonts w:ascii="Arial" w:hAnsi="Arial" w:cs="Arial"/>
        </w:rPr>
        <w:t xml:space="preserve">, </w:t>
      </w:r>
      <w:r w:rsidR="00B247B7">
        <w:rPr>
          <w:rFonts w:ascii="Arial" w:hAnsi="Arial" w:cs="Arial"/>
        </w:rPr>
        <w:t>Paul Evans</w:t>
      </w:r>
      <w:r w:rsidR="00B247B7">
        <w:rPr>
          <w:rFonts w:ascii="Arial" w:hAnsi="Arial" w:cs="Arial"/>
          <w:vertAlign w:val="superscript"/>
        </w:rPr>
        <w:t>1</w:t>
      </w:r>
      <w:r w:rsidR="00B247B7">
        <w:rPr>
          <w:rFonts w:ascii="Arial" w:hAnsi="Arial" w:cs="Arial"/>
        </w:rPr>
        <w:t xml:space="preserve"> </w:t>
      </w:r>
    </w:p>
    <w:p w:rsidR="00B32FDF" w:rsidRPr="0039134F" w:rsidRDefault="00B32FDF" w:rsidP="002D43C8">
      <w:pPr>
        <w:spacing w:line="360" w:lineRule="auto"/>
        <w:contextualSpacing/>
        <w:rPr>
          <w:rFonts w:ascii="Arial" w:hAnsi="Arial" w:cs="Arial"/>
        </w:rPr>
      </w:pPr>
      <w:r w:rsidRPr="0039134F">
        <w:rPr>
          <w:rFonts w:ascii="Arial" w:hAnsi="Arial" w:cs="Arial"/>
        </w:rPr>
        <w:t>Journal: Forest Ecology and Management</w:t>
      </w:r>
    </w:p>
    <w:p w:rsidR="00B32FDF" w:rsidRDefault="00B32FDF" w:rsidP="002D43C8">
      <w:pPr>
        <w:spacing w:line="360" w:lineRule="auto"/>
        <w:contextualSpacing/>
        <w:rPr>
          <w:rFonts w:ascii="Arial" w:hAnsi="Arial" w:cs="Arial"/>
        </w:rPr>
      </w:pPr>
    </w:p>
    <w:p w:rsidR="00B32FDF" w:rsidRDefault="00B32FDF" w:rsidP="001F1B02">
      <w:pPr>
        <w:spacing w:line="360" w:lineRule="auto"/>
        <w:contextualSpacing/>
        <w:rPr>
          <w:rFonts w:ascii="Arial" w:hAnsi="Arial" w:cs="Arial"/>
        </w:rPr>
      </w:pPr>
      <w:proofErr w:type="gramStart"/>
      <w:r w:rsidRPr="00DE1972">
        <w:rPr>
          <w:rFonts w:ascii="Arial" w:hAnsi="Arial" w:cs="Arial"/>
          <w:vertAlign w:val="superscript"/>
        </w:rPr>
        <w:t xml:space="preserve">1 </w:t>
      </w:r>
      <w:r>
        <w:rPr>
          <w:rFonts w:ascii="Arial" w:hAnsi="Arial" w:cs="Arial"/>
          <w:color w:val="000000"/>
          <w:shd w:val="clear" w:color="auto" w:fill="FFFFFF"/>
        </w:rPr>
        <w:t>Centre for Conservation Ecology and Environmental Sciences</w:t>
      </w:r>
      <w:r w:rsidRPr="001F1B02">
        <w:rPr>
          <w:rFonts w:ascii="Arial" w:hAnsi="Arial" w:cs="Arial"/>
          <w:color w:val="000000"/>
          <w:shd w:val="clear" w:color="auto" w:fill="FFFFFF"/>
        </w:rPr>
        <w:t xml:space="preserve">, </w:t>
      </w:r>
      <w:r w:rsidRPr="001F1B02">
        <w:rPr>
          <w:rFonts w:ascii="Arial" w:hAnsi="Arial" w:cs="Arial"/>
        </w:rPr>
        <w:t>Faculty of Science and Technology, Bournemouth University, Poole, BH12 5BB, UK.</w:t>
      </w:r>
      <w:proofErr w:type="gramEnd"/>
    </w:p>
    <w:p w:rsidR="00B32FDF" w:rsidRDefault="00B32FDF" w:rsidP="002D43C8">
      <w:pPr>
        <w:spacing w:line="360" w:lineRule="auto"/>
        <w:contextualSpacing/>
        <w:rPr>
          <w:rFonts w:ascii="Arial" w:hAnsi="Arial" w:cs="Arial"/>
        </w:rPr>
      </w:pPr>
    </w:p>
    <w:p w:rsidR="00B32FDF" w:rsidRDefault="00BF127C" w:rsidP="002D43C8">
      <w:pPr>
        <w:spacing w:line="360" w:lineRule="auto"/>
        <w:contextualSpacing/>
        <w:rPr>
          <w:rFonts w:ascii="Arial" w:hAnsi="Arial" w:cs="Arial"/>
        </w:rPr>
      </w:pPr>
      <w:r>
        <w:rPr>
          <w:rFonts w:ascii="Arial" w:hAnsi="Arial" w:cs="Arial"/>
        </w:rPr>
        <w:t>Keywords: forest dieback</w:t>
      </w:r>
      <w:r w:rsidR="000026F2">
        <w:rPr>
          <w:rFonts w:ascii="Arial" w:hAnsi="Arial" w:cs="Arial"/>
        </w:rPr>
        <w:t>; regime shift; forest collapse; ecosystem resilience;</w:t>
      </w:r>
      <w:r>
        <w:rPr>
          <w:rFonts w:ascii="Arial" w:hAnsi="Arial" w:cs="Arial"/>
        </w:rPr>
        <w:t xml:space="preserve"> climate change</w:t>
      </w:r>
    </w:p>
    <w:p w:rsidR="0080367E" w:rsidRDefault="0080367E" w:rsidP="002D43C8">
      <w:pPr>
        <w:spacing w:line="360" w:lineRule="auto"/>
        <w:contextualSpacing/>
        <w:rPr>
          <w:rFonts w:ascii="Arial" w:hAnsi="Arial" w:cs="Arial"/>
        </w:rPr>
      </w:pPr>
    </w:p>
    <w:p w:rsidR="0080367E" w:rsidRPr="0039134F" w:rsidRDefault="0080367E" w:rsidP="002D43C8">
      <w:pPr>
        <w:spacing w:line="360" w:lineRule="auto"/>
        <w:contextualSpacing/>
        <w:rPr>
          <w:rFonts w:ascii="Arial" w:hAnsi="Arial" w:cs="Arial"/>
        </w:rPr>
      </w:pPr>
      <w:r>
        <w:rPr>
          <w:rFonts w:ascii="Arial" w:hAnsi="Arial" w:cs="Arial"/>
        </w:rPr>
        <w:t>Corresponding author email: martinp@bournemouth.ac.uk</w:t>
      </w:r>
    </w:p>
    <w:p w:rsidR="00B32FDF" w:rsidRPr="0039134F" w:rsidRDefault="00B32FDF" w:rsidP="00DE381F">
      <w:pPr>
        <w:widowControl/>
        <w:suppressAutoHyphens w:val="0"/>
        <w:rPr>
          <w:rFonts w:ascii="Arial" w:hAnsi="Arial" w:cs="Arial"/>
          <w:b/>
          <w:bCs/>
        </w:rPr>
      </w:pPr>
      <w:r>
        <w:rPr>
          <w:rFonts w:ascii="Arial" w:hAnsi="Arial" w:cs="Arial"/>
          <w:b/>
          <w:bCs/>
        </w:rPr>
        <w:br w:type="page"/>
      </w:r>
      <w:r w:rsidRPr="0039134F">
        <w:rPr>
          <w:rFonts w:ascii="Arial" w:hAnsi="Arial" w:cs="Arial"/>
          <w:b/>
          <w:bCs/>
        </w:rPr>
        <w:lastRenderedPageBreak/>
        <w:t>Abstract</w:t>
      </w:r>
    </w:p>
    <w:p w:rsidR="00AB0CCA" w:rsidRDefault="00D04F0C" w:rsidP="002D43C8">
      <w:pPr>
        <w:spacing w:line="360" w:lineRule="auto"/>
        <w:contextualSpacing/>
        <w:rPr>
          <w:rFonts w:ascii="Arial" w:hAnsi="Arial" w:cs="Arial"/>
        </w:rPr>
      </w:pPr>
      <w:r>
        <w:rPr>
          <w:rFonts w:ascii="Arial" w:hAnsi="Arial" w:cs="Arial"/>
        </w:rPr>
        <w:t xml:space="preserve">Concern is increasing about </w:t>
      </w:r>
      <w:r w:rsidR="00B32FDF">
        <w:rPr>
          <w:rFonts w:ascii="Arial" w:hAnsi="Arial" w:cs="Arial"/>
        </w:rPr>
        <w:t xml:space="preserve">large-scale dieback that is occurring in many forest ecosystems. However, understanding of the processes of dieback and its potential impacts is limited, </w:t>
      </w:r>
      <w:r w:rsidR="00476A4D">
        <w:rPr>
          <w:rFonts w:ascii="Arial" w:hAnsi="Arial" w:cs="Arial"/>
        </w:rPr>
        <w:t xml:space="preserve">partly </w:t>
      </w:r>
      <w:r w:rsidR="00B32FDF">
        <w:rPr>
          <w:rFonts w:ascii="Arial" w:hAnsi="Arial" w:cs="Arial"/>
        </w:rPr>
        <w:t xml:space="preserve">owing to the lack of long-term monitoring data for forest stands in which dieback has occurred. Here we present monitoring data collected </w:t>
      </w:r>
      <w:commentRangeStart w:id="0"/>
      <w:r w:rsidR="00B32FDF">
        <w:rPr>
          <w:rFonts w:ascii="Arial" w:hAnsi="Arial" w:cs="Arial"/>
        </w:rPr>
        <w:t>for</w:t>
      </w:r>
      <w:commentRangeEnd w:id="0"/>
      <w:r w:rsidR="00B5186E">
        <w:rPr>
          <w:rStyle w:val="CommentReference"/>
          <w:szCs w:val="20"/>
          <w:lang w:eastAsia="en-GB" w:bidi="ar-SA"/>
        </w:rPr>
        <w:commentReference w:id="0"/>
      </w:r>
      <w:r w:rsidR="00B32FDF">
        <w:rPr>
          <w:rFonts w:ascii="Arial" w:hAnsi="Arial" w:cs="Arial"/>
        </w:rPr>
        <w:t xml:space="preserve"> 50 years along two </w:t>
      </w:r>
      <w:commentRangeStart w:id="1"/>
      <w:r w:rsidR="00B32FDF">
        <w:rPr>
          <w:rFonts w:ascii="Arial" w:hAnsi="Arial" w:cs="Arial"/>
        </w:rPr>
        <w:t>transects</w:t>
      </w:r>
      <w:commentRangeEnd w:id="1"/>
      <w:r w:rsidR="00B5186E">
        <w:rPr>
          <w:rStyle w:val="CommentReference"/>
          <w:szCs w:val="20"/>
          <w:lang w:eastAsia="en-GB" w:bidi="ar-SA"/>
        </w:rPr>
        <w:commentReference w:id="1"/>
      </w:r>
      <w:r w:rsidR="00B32FDF">
        <w:rPr>
          <w:rFonts w:ascii="Arial" w:hAnsi="Arial" w:cs="Arial"/>
        </w:rPr>
        <w:t xml:space="preserve"> in a temperate forest ecosystem, in which the canopy dominant beech (</w:t>
      </w:r>
      <w:r w:rsidR="00B32FDF" w:rsidRPr="0024679A">
        <w:rPr>
          <w:rFonts w:ascii="Arial" w:hAnsi="Arial" w:cs="Arial"/>
          <w:i/>
        </w:rPr>
        <w:t>Fagus sylvatica</w:t>
      </w:r>
      <w:r w:rsidR="00B32FDF">
        <w:rPr>
          <w:rFonts w:ascii="Arial" w:hAnsi="Arial" w:cs="Arial"/>
        </w:rPr>
        <w:t xml:space="preserve"> L.) has demonstrated significant dieback. </w:t>
      </w:r>
      <w:r w:rsidR="00082304">
        <w:rPr>
          <w:rFonts w:ascii="Arial" w:hAnsi="Arial" w:cs="Arial"/>
        </w:rPr>
        <w:t xml:space="preserve">Our results show that basal area in the forest has declined by 33%, and juvenile tree densities have also </w:t>
      </w:r>
      <w:r w:rsidR="00AB0CCA">
        <w:rPr>
          <w:rFonts w:ascii="Arial" w:hAnsi="Arial" w:cs="Arial"/>
        </w:rPr>
        <w:t xml:space="preserve">been </w:t>
      </w:r>
      <w:commentRangeStart w:id="2"/>
      <w:r w:rsidR="00AB0CCA">
        <w:rPr>
          <w:rFonts w:ascii="Arial" w:hAnsi="Arial" w:cs="Arial"/>
        </w:rPr>
        <w:t>reduced</w:t>
      </w:r>
      <w:commentRangeEnd w:id="2"/>
      <w:r w:rsidR="00B5186E">
        <w:rPr>
          <w:rStyle w:val="CommentReference"/>
          <w:szCs w:val="20"/>
          <w:lang w:eastAsia="en-GB" w:bidi="ar-SA"/>
        </w:rPr>
        <w:commentReference w:id="2"/>
      </w:r>
      <w:r w:rsidR="00082304">
        <w:rPr>
          <w:rFonts w:ascii="Arial" w:hAnsi="Arial" w:cs="Arial"/>
        </w:rPr>
        <w:t xml:space="preserve">.  Growing season temperatures have steadily increased and there have been a number of droughts causing </w:t>
      </w:r>
      <w:r w:rsidR="00D9240B">
        <w:rPr>
          <w:rFonts w:ascii="Arial" w:hAnsi="Arial" w:cs="Arial"/>
        </w:rPr>
        <w:t xml:space="preserve">climatic </w:t>
      </w:r>
      <w:r w:rsidR="00082304">
        <w:rPr>
          <w:rFonts w:ascii="Arial" w:hAnsi="Arial" w:cs="Arial"/>
        </w:rPr>
        <w:t>water deficits in recent decades</w:t>
      </w:r>
      <w:r w:rsidR="00AB0CCA">
        <w:rPr>
          <w:rFonts w:ascii="Arial" w:hAnsi="Arial" w:cs="Arial"/>
        </w:rPr>
        <w:t>, particularly in 1995</w:t>
      </w:r>
      <w:r w:rsidR="00082304">
        <w:rPr>
          <w:rFonts w:ascii="Arial" w:hAnsi="Arial" w:cs="Arial"/>
        </w:rPr>
        <w:t>. We hypothesise that these droughts may have interacted with novel pathogenic fungi to cause mortality of large trees.</w:t>
      </w:r>
      <w:r w:rsidR="00AB0CCA">
        <w:rPr>
          <w:rFonts w:ascii="Arial" w:hAnsi="Arial" w:cs="Arial"/>
        </w:rPr>
        <w:t xml:space="preserve"> </w:t>
      </w:r>
      <w:r w:rsidR="00B32FDF">
        <w:rPr>
          <w:rFonts w:ascii="Arial" w:hAnsi="Arial" w:cs="Arial"/>
        </w:rPr>
        <w:t>Curvilinear responses to BA loss were observed in tree community change</w:t>
      </w:r>
      <w:r w:rsidR="00AB0CCA">
        <w:rPr>
          <w:rFonts w:ascii="Arial" w:hAnsi="Arial" w:cs="Arial"/>
        </w:rPr>
        <w:t>,</w:t>
      </w:r>
      <w:r w:rsidR="00B32FDF">
        <w:rPr>
          <w:rFonts w:ascii="Arial" w:hAnsi="Arial" w:cs="Arial"/>
        </w:rPr>
        <w:t xml:space="preserve"> </w:t>
      </w:r>
      <w:ins w:id="3" w:author="Paul,Evans" w:date="2015-08-20T18:22:00Z">
        <w:r w:rsidR="00B5186E">
          <w:rPr>
            <w:rFonts w:ascii="Arial" w:hAnsi="Arial" w:cs="Arial"/>
          </w:rPr>
          <w:t>ground flora</w:t>
        </w:r>
        <w:r w:rsidR="00B5186E">
          <w:rPr>
            <w:rFonts w:ascii="Arial" w:hAnsi="Arial" w:cs="Arial"/>
          </w:rPr>
          <w:t xml:space="preserve"> </w:t>
        </w:r>
      </w:ins>
      <w:r w:rsidR="00B32FDF">
        <w:rPr>
          <w:rFonts w:ascii="Arial" w:hAnsi="Arial" w:cs="Arial"/>
        </w:rPr>
        <w:t xml:space="preserve">species </w:t>
      </w:r>
      <w:del w:id="4" w:author="Paul,Evans" w:date="2015-08-20T18:22:00Z">
        <w:r w:rsidR="00B32FDF" w:rsidDel="00B5186E">
          <w:rPr>
            <w:rFonts w:ascii="Arial" w:hAnsi="Arial" w:cs="Arial"/>
          </w:rPr>
          <w:delText xml:space="preserve">richness </w:delText>
        </w:r>
      </w:del>
      <w:ins w:id="5" w:author="Paul,Evans" w:date="2015-08-20T18:22:00Z">
        <w:r w:rsidR="00B5186E">
          <w:rPr>
            <w:rFonts w:ascii="Arial" w:hAnsi="Arial" w:cs="Arial"/>
          </w:rPr>
          <w:t>richness</w:t>
        </w:r>
      </w:ins>
      <w:del w:id="6" w:author="Paul,Evans" w:date="2015-08-20T18:22:00Z">
        <w:r w:rsidR="00B32FDF" w:rsidDel="00B5186E">
          <w:rPr>
            <w:rFonts w:ascii="Arial" w:hAnsi="Arial" w:cs="Arial"/>
          </w:rPr>
          <w:delText>of the ground flora</w:delText>
        </w:r>
      </w:del>
      <w:r w:rsidR="00AB0CCA">
        <w:rPr>
          <w:rFonts w:ascii="Arial" w:hAnsi="Arial" w:cs="Arial"/>
        </w:rPr>
        <w:t>,</w:t>
      </w:r>
      <w:r w:rsidR="00B32FDF">
        <w:rPr>
          <w:rFonts w:ascii="Arial" w:hAnsi="Arial" w:cs="Arial"/>
        </w:rPr>
        <w:t xml:space="preserve"> and percentage cover of grass, providing evidence of thresholds associated with stand dieback. Evidence also suggested </w:t>
      </w:r>
      <w:r w:rsidR="00D9240B">
        <w:rPr>
          <w:rFonts w:ascii="Arial" w:hAnsi="Arial" w:cs="Arial"/>
        </w:rPr>
        <w:t>that BA failed to recover once it declined</w:t>
      </w:r>
      <w:r w:rsidR="00B32FDF" w:rsidRPr="0039134F">
        <w:rPr>
          <w:rFonts w:ascii="Arial" w:hAnsi="Arial" w:cs="Arial"/>
        </w:rPr>
        <w:t>.</w:t>
      </w:r>
      <w:r w:rsidR="00B32FDF" w:rsidRPr="00652442">
        <w:rPr>
          <w:rFonts w:ascii="Arial" w:hAnsi="Arial" w:cs="Arial"/>
        </w:rPr>
        <w:t xml:space="preserve"> </w:t>
      </w:r>
      <w:r w:rsidR="00B32FDF">
        <w:rPr>
          <w:rFonts w:ascii="Arial" w:hAnsi="Arial" w:cs="Arial"/>
        </w:rPr>
        <w:t xml:space="preserve">Critical values of </w:t>
      </w:r>
      <w:commentRangeStart w:id="7"/>
      <w:r w:rsidR="00B32FDF">
        <w:rPr>
          <w:rFonts w:ascii="Arial" w:hAnsi="Arial" w:cs="Arial"/>
        </w:rPr>
        <w:t>BA</w:t>
      </w:r>
      <w:commentRangeEnd w:id="7"/>
      <w:r w:rsidR="00B5186E">
        <w:rPr>
          <w:rStyle w:val="CommentReference"/>
          <w:szCs w:val="20"/>
          <w:lang w:eastAsia="en-GB" w:bidi="ar-SA"/>
        </w:rPr>
        <w:commentReference w:id="7"/>
      </w:r>
      <w:r w:rsidR="00B32FDF">
        <w:rPr>
          <w:rFonts w:ascii="Arial" w:hAnsi="Arial" w:cs="Arial"/>
        </w:rPr>
        <w:t xml:space="preserve"> for a change in ground flora species richness and grass cover were around 40% decline from initial values.</w:t>
      </w:r>
      <w:r w:rsidR="00AB0CCA">
        <w:rPr>
          <w:rFonts w:ascii="Arial" w:hAnsi="Arial" w:cs="Arial"/>
        </w:rPr>
        <w:t xml:space="preserve"> While these changes are dramatic, they cannot be considered a regime shift as the pressures that caused the ecosystem transition, </w:t>
      </w:r>
      <w:commentRangeStart w:id="8"/>
      <w:r w:rsidR="00AB0CCA">
        <w:rPr>
          <w:rFonts w:ascii="Arial" w:hAnsi="Arial" w:cs="Arial"/>
        </w:rPr>
        <w:t>drought, pathogenic fungi and overgrazing</w:t>
      </w:r>
      <w:commentRangeEnd w:id="8"/>
      <w:r w:rsidR="00B5186E">
        <w:rPr>
          <w:rStyle w:val="CommentReference"/>
          <w:szCs w:val="20"/>
          <w:lang w:eastAsia="en-GB" w:bidi="ar-SA"/>
        </w:rPr>
        <w:commentReference w:id="8"/>
      </w:r>
      <w:r w:rsidR="00AB0CCA">
        <w:rPr>
          <w:rFonts w:ascii="Arial" w:hAnsi="Arial" w:cs="Arial"/>
        </w:rPr>
        <w:t xml:space="preserve">, are </w:t>
      </w:r>
      <w:proofErr w:type="spellStart"/>
      <w:r w:rsidR="00AB0CCA">
        <w:rPr>
          <w:rFonts w:ascii="Arial" w:hAnsi="Arial" w:cs="Arial"/>
        </w:rPr>
        <w:t>ongoing</w:t>
      </w:r>
      <w:proofErr w:type="spellEnd"/>
      <w:r w:rsidR="00AB0CCA">
        <w:rPr>
          <w:rFonts w:ascii="Arial" w:hAnsi="Arial" w:cs="Arial"/>
        </w:rPr>
        <w:t>.</w:t>
      </w:r>
    </w:p>
    <w:p w:rsidR="00B32FDF" w:rsidRDefault="00B32FDF" w:rsidP="002D43C8">
      <w:pPr>
        <w:spacing w:line="360" w:lineRule="auto"/>
        <w:contextualSpacing/>
        <w:rPr>
          <w:rFonts w:ascii="Arial" w:hAnsi="Arial" w:cs="Arial"/>
        </w:rPr>
      </w:pPr>
      <w:r>
        <w:rPr>
          <w:rFonts w:ascii="Arial" w:hAnsi="Arial" w:cs="Arial"/>
        </w:rPr>
        <w:t xml:space="preserve">While managers might consider accepting forest dieback as part of an </w:t>
      </w:r>
      <w:r w:rsidRPr="00256317">
        <w:rPr>
          <w:rFonts w:ascii="Arial" w:hAnsi="Arial" w:cs="Arial"/>
        </w:rPr>
        <w:t>adapt</w:t>
      </w:r>
      <w:r>
        <w:rPr>
          <w:rFonts w:ascii="Arial" w:hAnsi="Arial" w:cs="Arial"/>
        </w:rPr>
        <w:t>ive response</w:t>
      </w:r>
      <w:r w:rsidRPr="00256317">
        <w:rPr>
          <w:rFonts w:ascii="Arial" w:hAnsi="Arial" w:cs="Arial"/>
        </w:rPr>
        <w:t xml:space="preserve"> </w:t>
      </w:r>
      <w:r>
        <w:rPr>
          <w:rFonts w:ascii="Arial" w:hAnsi="Arial" w:cs="Arial"/>
        </w:rPr>
        <w:t xml:space="preserve">of the system </w:t>
      </w:r>
      <w:r w:rsidRPr="00256317">
        <w:rPr>
          <w:rFonts w:ascii="Arial" w:hAnsi="Arial" w:cs="Arial"/>
        </w:rPr>
        <w:t>to novel environmental conditions</w:t>
      </w:r>
      <w:r>
        <w:rPr>
          <w:rFonts w:ascii="Arial" w:hAnsi="Arial" w:cs="Arial"/>
        </w:rPr>
        <w:t xml:space="preserve">, this would likely be associated with significant </w:t>
      </w:r>
      <w:r w:rsidR="00785CFE">
        <w:rPr>
          <w:rFonts w:ascii="Arial" w:hAnsi="Arial" w:cs="Arial"/>
        </w:rPr>
        <w:t xml:space="preserve">change in </w:t>
      </w:r>
      <w:r>
        <w:rPr>
          <w:rFonts w:ascii="Arial" w:hAnsi="Arial" w:cs="Arial"/>
        </w:rPr>
        <w:t>biodiversity</w:t>
      </w:r>
      <w:r w:rsidR="00AB0CCA">
        <w:rPr>
          <w:rFonts w:ascii="Arial" w:hAnsi="Arial" w:cs="Arial"/>
        </w:rPr>
        <w:t xml:space="preserve"> and ecosystem service provision</w:t>
      </w:r>
      <w:r>
        <w:rPr>
          <w:rFonts w:ascii="Arial" w:hAnsi="Arial" w:cs="Arial"/>
        </w:rPr>
        <w:t xml:space="preserve">. </w:t>
      </w:r>
    </w:p>
    <w:p w:rsidR="00B32FDF" w:rsidRPr="0039134F" w:rsidRDefault="00B32FDF" w:rsidP="002D43C8">
      <w:pPr>
        <w:spacing w:line="360" w:lineRule="auto"/>
        <w:contextualSpacing/>
        <w:rPr>
          <w:rFonts w:ascii="Arial" w:hAnsi="Arial" w:cs="Arial"/>
        </w:rPr>
      </w:pPr>
    </w:p>
    <w:p w:rsidR="00B32FDF" w:rsidRDefault="00B32FDF" w:rsidP="00DC5579">
      <w:pPr>
        <w:spacing w:line="360" w:lineRule="auto"/>
        <w:contextualSpacing/>
        <w:rPr>
          <w:rFonts w:ascii="Arial" w:hAnsi="Arial" w:cs="Arial"/>
          <w:b/>
          <w:bCs/>
        </w:rPr>
      </w:pPr>
      <w:r w:rsidRPr="0039134F">
        <w:rPr>
          <w:rFonts w:ascii="Arial" w:hAnsi="Arial" w:cs="Arial"/>
          <w:b/>
          <w:bCs/>
        </w:rPr>
        <w:t>Introduction</w:t>
      </w:r>
    </w:p>
    <w:p w:rsidR="00DE381F" w:rsidRDefault="00DE381F" w:rsidP="00CD7F9A">
      <w:pPr>
        <w:spacing w:line="360" w:lineRule="auto"/>
        <w:contextualSpacing/>
        <w:rPr>
          <w:rFonts w:ascii="Arial" w:hAnsi="Arial" w:cs="Arial"/>
        </w:rPr>
      </w:pPr>
    </w:p>
    <w:p w:rsidR="00B32FDF" w:rsidRPr="00ED238B" w:rsidRDefault="00ED238B" w:rsidP="00CD7F9A">
      <w:pPr>
        <w:spacing w:line="360" w:lineRule="auto"/>
        <w:contextualSpacing/>
        <w:rPr>
          <w:rFonts w:ascii="Arial" w:hAnsi="Arial" w:cs="Arial"/>
        </w:rPr>
      </w:pPr>
      <w:r>
        <w:rPr>
          <w:rFonts w:ascii="Arial" w:hAnsi="Arial" w:cs="Arial"/>
        </w:rPr>
        <w:t xml:space="preserve">There is growing concern that </w:t>
      </w:r>
      <w:commentRangeStart w:id="9"/>
      <w:r>
        <w:rPr>
          <w:rFonts w:ascii="Arial" w:hAnsi="Arial" w:cs="Arial"/>
        </w:rPr>
        <w:t xml:space="preserve">on-going </w:t>
      </w:r>
      <w:commentRangeEnd w:id="9"/>
      <w:r w:rsidR="00B5186E">
        <w:rPr>
          <w:rStyle w:val="CommentReference"/>
          <w:szCs w:val="20"/>
          <w:lang w:eastAsia="en-GB" w:bidi="ar-SA"/>
        </w:rPr>
        <w:commentReference w:id="9"/>
      </w:r>
      <w:r>
        <w:rPr>
          <w:rFonts w:ascii="Arial" w:hAnsi="Arial" w:cs="Arial"/>
        </w:rPr>
        <w:t>climate change may result in large-scale forest dieback as a result of increased drought and heat stress</w:t>
      </w:r>
      <w:r w:rsidR="00806021">
        <w:rPr>
          <w:rFonts w:ascii="Arial" w:hAnsi="Arial" w:cs="Arial"/>
        </w:rPr>
        <w:t xml:space="preserve"> </w:t>
      </w:r>
      <w:r w:rsidR="00CA2DD6">
        <w:rPr>
          <w:rFonts w:ascii="Arial" w:hAnsi="Arial" w:cs="Arial"/>
        </w:rPr>
        <w:fldChar w:fldCharType="begin" w:fldLock="1"/>
      </w:r>
      <w:r>
        <w:rPr>
          <w:rFonts w:ascii="Arial" w:hAnsi="Arial" w:cs="Arial"/>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"id" : "ITEM-2",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"ITEM-2",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Scholes et al., 2014)", "plainTextFormattedCitation" : "(Allen et al., 2010; Scholes et al., 2014)", "previouslyFormattedCitation" : "(Allen et al., 2010; Scholes et al., 2014)" }, "properties" : { "noteIndex" : 0 }, "schema" : "https://github.com/citation-style-language/schema/raw/master/csl-citation.json" }</w:instrText>
      </w:r>
      <w:r w:rsidR="00CA2DD6">
        <w:rPr>
          <w:rFonts w:ascii="Arial" w:hAnsi="Arial" w:cs="Arial"/>
        </w:rPr>
        <w:fldChar w:fldCharType="separate"/>
      </w:r>
      <w:r w:rsidRPr="00ED238B">
        <w:rPr>
          <w:rFonts w:ascii="Arial" w:hAnsi="Arial" w:cs="Arial"/>
          <w:noProof/>
        </w:rPr>
        <w:t>(Allen et al., 2010; Scholes et al., 2014)</w:t>
      </w:r>
      <w:r w:rsidR="00CA2DD6">
        <w:rPr>
          <w:rFonts w:ascii="Arial" w:hAnsi="Arial" w:cs="Arial"/>
        </w:rPr>
        <w:fldChar w:fldCharType="end"/>
      </w:r>
      <w:r>
        <w:rPr>
          <w:rFonts w:ascii="Arial" w:hAnsi="Arial" w:cs="Arial"/>
        </w:rPr>
        <w:t xml:space="preserve">. Examples of this include increases in tree mortality over the past 50 years in the western USA and boreal Canada, </w:t>
      </w:r>
      <w:commentRangeStart w:id="10"/>
      <w:r>
        <w:rPr>
          <w:rFonts w:ascii="Arial" w:hAnsi="Arial" w:cs="Arial"/>
        </w:rPr>
        <w:t>apparently</w:t>
      </w:r>
      <w:commentRangeEnd w:id="10"/>
      <w:r w:rsidR="00B5186E">
        <w:rPr>
          <w:rStyle w:val="CommentReference"/>
          <w:szCs w:val="20"/>
          <w:lang w:eastAsia="en-GB" w:bidi="ar-SA"/>
        </w:rPr>
        <w:commentReference w:id="10"/>
      </w:r>
      <w:r>
        <w:rPr>
          <w:rFonts w:ascii="Arial" w:hAnsi="Arial" w:cs="Arial"/>
        </w:rPr>
        <w:t xml:space="preserve"> as a result of regional warming and water deficit </w:t>
      </w:r>
      <w:r w:rsidR="00CA2DD6">
        <w:rPr>
          <w:rFonts w:ascii="Arial" w:hAnsi="Arial" w:cs="Arial"/>
        </w:rPr>
        <w:fldChar w:fldCharType="begin" w:fldLock="1"/>
      </w:r>
      <w:r w:rsidR="00476A4D">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"id" : "ITEM-2",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"ITEM-2",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et al., 2011; van Mantgem et al., 2009)", "plainTextFormattedCitation" : "(Peng et al., 2011; van Mantgem et al., 2009)", "previouslyFormattedCitation" : "(Peng et al., 2011; van Mantgem et al., 2009)" }, "properties" : { "noteIndex" : 0 }, "schema" : "https://github.com/citation-style-language/schema/raw/master/csl-citation.json" }</w:instrText>
      </w:r>
      <w:r w:rsidR="00CA2DD6">
        <w:rPr>
          <w:rFonts w:ascii="Arial" w:hAnsi="Arial" w:cs="Arial"/>
        </w:rPr>
        <w:fldChar w:fldCharType="separate"/>
      </w:r>
      <w:r w:rsidRPr="00ED238B">
        <w:rPr>
          <w:rFonts w:ascii="Arial" w:hAnsi="Arial" w:cs="Arial"/>
          <w:noProof/>
        </w:rPr>
        <w:t>(Peng et al., 2011; van Mantgem et al., 2009)</w:t>
      </w:r>
      <w:r w:rsidR="00CA2DD6">
        <w:rPr>
          <w:rFonts w:ascii="Arial" w:hAnsi="Arial" w:cs="Arial"/>
        </w:rPr>
        <w:fldChar w:fldCharType="end"/>
      </w:r>
      <w:r>
        <w:rPr>
          <w:rFonts w:ascii="Arial" w:hAnsi="Arial" w:cs="Arial"/>
        </w:rPr>
        <w:t xml:space="preserve">. </w:t>
      </w:r>
      <w:r w:rsidR="00AB0CCA">
        <w:rPr>
          <w:rFonts w:ascii="Arial" w:hAnsi="Arial" w:cs="Arial"/>
          <w:color w:val="auto"/>
          <w:lang w:eastAsia="en-GB" w:bidi="ar-SA"/>
        </w:rPr>
        <w:t>C</w:t>
      </w:r>
      <w:r w:rsidR="00B32FDF" w:rsidRPr="00DE5094">
        <w:rPr>
          <w:rFonts w:ascii="Arial" w:hAnsi="Arial" w:cs="Arial"/>
          <w:color w:val="auto"/>
          <w:lang w:eastAsia="en-GB" w:bidi="ar-SA"/>
        </w:rPr>
        <w:t>hanging climatic conditions</w:t>
      </w:r>
      <w:r>
        <w:rPr>
          <w:rFonts w:ascii="Arial" w:hAnsi="Arial" w:cs="Arial"/>
          <w:color w:val="auto"/>
          <w:lang w:eastAsia="en-GB" w:bidi="ar-SA"/>
        </w:rPr>
        <w:t xml:space="preserve"> </w:t>
      </w:r>
      <w:r w:rsidR="00D5494F">
        <w:rPr>
          <w:rFonts w:ascii="Arial" w:hAnsi="Arial" w:cs="Arial"/>
          <w:color w:val="auto"/>
          <w:lang w:eastAsia="en-GB" w:bidi="ar-SA"/>
        </w:rPr>
        <w:t xml:space="preserve">have </w:t>
      </w:r>
      <w:r w:rsidR="00AB0CCA">
        <w:rPr>
          <w:rFonts w:ascii="Arial" w:hAnsi="Arial" w:cs="Arial"/>
          <w:color w:val="auto"/>
          <w:lang w:eastAsia="en-GB" w:bidi="ar-SA"/>
        </w:rPr>
        <w:t xml:space="preserve">also </w:t>
      </w:r>
      <w:r w:rsidR="00D5494F">
        <w:rPr>
          <w:rFonts w:ascii="Arial" w:hAnsi="Arial" w:cs="Arial"/>
          <w:color w:val="auto"/>
          <w:lang w:eastAsia="en-GB" w:bidi="ar-SA"/>
        </w:rPr>
        <w:t xml:space="preserve">allowed spread of </w:t>
      </w:r>
      <w:r>
        <w:rPr>
          <w:rFonts w:ascii="Arial" w:hAnsi="Arial" w:cs="Arial"/>
          <w:color w:val="auto"/>
          <w:lang w:eastAsia="en-GB" w:bidi="ar-SA"/>
        </w:rPr>
        <w:t xml:space="preserve">bark </w:t>
      </w:r>
      <w:r w:rsidR="00984E93">
        <w:rPr>
          <w:rFonts w:ascii="Arial" w:hAnsi="Arial" w:cs="Arial"/>
          <w:color w:val="auto"/>
          <w:lang w:eastAsia="en-GB" w:bidi="ar-SA"/>
        </w:rPr>
        <w:t>and pine beetle</w:t>
      </w:r>
      <w:r w:rsidR="00D5494F">
        <w:rPr>
          <w:rFonts w:ascii="Arial" w:hAnsi="Arial" w:cs="Arial"/>
          <w:color w:val="auto"/>
          <w:lang w:eastAsia="en-GB" w:bidi="ar-SA"/>
        </w:rPr>
        <w:t>s</w:t>
      </w:r>
      <w:r w:rsidR="00984E93">
        <w:rPr>
          <w:rFonts w:ascii="Arial" w:hAnsi="Arial" w:cs="Arial"/>
          <w:color w:val="auto"/>
          <w:lang w:eastAsia="en-GB" w:bidi="ar-SA"/>
        </w:rPr>
        <w:t xml:space="preserve">, </w:t>
      </w:r>
      <w:r w:rsidR="00AB4AE1">
        <w:rPr>
          <w:rFonts w:ascii="Arial" w:hAnsi="Arial" w:cs="Arial"/>
          <w:color w:val="auto"/>
          <w:lang w:eastAsia="en-GB" w:bidi="ar-SA"/>
        </w:rPr>
        <w:t>resulting in epidemics in the previously unaffected areas</w:t>
      </w:r>
      <w:r w:rsidR="00D5494F">
        <w:rPr>
          <w:rFonts w:ascii="Arial" w:hAnsi="Arial" w:cs="Arial"/>
          <w:color w:val="auto"/>
          <w:lang w:eastAsia="en-GB" w:bidi="ar-SA"/>
        </w:rPr>
        <w:t xml:space="preserve"> </w:t>
      </w:r>
      <w:r w:rsidR="00AB4AE1">
        <w:rPr>
          <w:rFonts w:ascii="Arial" w:hAnsi="Arial" w:cs="Arial"/>
          <w:color w:val="auto"/>
          <w:lang w:eastAsia="en-GB" w:bidi="ar-SA"/>
        </w:rPr>
        <w:t xml:space="preserve">of </w:t>
      </w:r>
      <w:r w:rsidR="00984E93">
        <w:rPr>
          <w:rFonts w:ascii="Arial" w:hAnsi="Arial" w:cs="Arial"/>
          <w:color w:val="auto"/>
          <w:lang w:eastAsia="en-GB" w:bidi="ar-SA"/>
        </w:rPr>
        <w:t xml:space="preserve">the western USA and Canada </w:t>
      </w:r>
      <w:r w:rsidR="00CA2DD6">
        <w:rPr>
          <w:rFonts w:ascii="Arial" w:hAnsi="Arial" w:cs="Arial"/>
          <w:color w:val="auto"/>
          <w:lang w:eastAsia="en-GB" w:bidi="ar-SA"/>
        </w:rPr>
        <w:fldChar w:fldCharType="begin" w:fldLock="1"/>
      </w:r>
      <w:r w:rsidR="00476A4D">
        <w:rPr>
          <w:rFonts w:ascii="Arial" w:hAnsi="Arial" w:cs="Arial"/>
          <w:color w:val="auto"/>
          <w:lang w:eastAsia="en-GB" w:bidi="ar-SA"/>
        </w:rPr>
        <w:instrText>ADDIN CSL_CITATION { "citationItems" : [ { "id" : "ITEM-1", "itemData" : { "DOI" : "10.1641/B580607", "ISBN" : "0006-3568", "ISSN" : "0006-3568", "PMID" : "256569200007", "abstract" : "Biome-scale disturbances by eruptive herbivores provide valuable insights into species interactions, ecosystem function, and impacts of global change. We present a conceptual framework using one system as a model, emphasizing interactions across levels of biological hierarchy and spatiotemporal scales. Bark beetles are major natural disturbance agents in western North American forests. However, recent bark beetle population eruptions have exceeded the frequencies, impacts, and ranges documented during the previous 125 years. Extensive host abundance and susceptibility, concentrated beetle density, favorable weather, optimal symbiotic associations, and escape from natural enemies must occur jointly for beetles to surpass a series of thresholds. and exert widespread disturbance. Opposing feedbacks determine qualitatively distinct outcomes at junctures at the biochemical through landscape levels. Eruptions occur when key thresholds are surpassed, prior constraints cease to exert influence, and positive feedbacks amplify across scales. These dynamics are bidirectional, as landscape features influence how lower-scale processes are amplified or buffered. Climate change and reduced habitat heterogeneity increase the likelihood that key thresholds will be exceeded, and may cause fundamental regime shifts. Systems in which endogenous feedbacks can dominate after external forces foster the initial breach of thresholds appear particularly sensitive to anthropogenic perturbations.", "author" : [ { "dropping-particle" : "", "family" : "Raffa", "given" : "Kenneth F.", "non-dropping-particle" : "", "parse-names" : false, "suffix" : "" }, { "dropping-particle" : "", "family" : "Aukema", "given" : "Brian H.", "non-dropping-particle" : "", "parse-names" : false, "suffix" : "" }, { "dropping-particle" : "", "family" : "Bentz", "given" : "Barbara J.", "non-dropping-particle" : "", "parse-names" : false, "suffix" : "" }, { "dropping-particle" : "", "family" : "Carroll", "given" : "Allan L.", "non-dropping-particle" : "", "parse-names" : false, "suffix" : "" }, { "dropping-particle" : "", "family" : "Hicke", "given" : "Jeffrey a.", "non-dropping-particle" : "", "parse-names" : false, "suffix" : "" }, { "dropping-particle" : "", "family" : "Turner", "given" : "Monica G.", "non-dropping-particle" : "", "parse-names" : false, "suffix" : "" }, { "dropping-particle" : "", "family" : "Romme", "given" : "William H.", "non-dropping-particle" : "", "parse-names" : false, "suffix" : "" } ], "container-title" : "BioScience", "id" : "ITEM-1", "issue" : "6", "issued" : { "date-parts" : [ [ "2008" ] ] }, "page" : "501", "title" : "Cross-scale Drivers of Natural Disturbances Prone to Anthropogenic Amplification: The Dynamics of Bark Beetle Eruptions", "type" : "article-journal", "volume" : "58" }, "uris" : [ "http://www.mendeley.com/documents/?uuid=70e56fc7-b819-426c-837b-76684ee52bdb" ] }, { "id" : "ITEM-2", "itemData" : { "DOI" : "10.1073/pnas.0708133105", "ISSN" : "1091-6490", "PMID" : "18230736", "abstract" : "A large carbon sink in northern land surfaces inferred from global carbon cycle inversion models led to concerns during Kyoto Protocol negotiations that countries might be able to avoid efforts to reduce fossil fuel emissions by claiming large sinks in their managed forests. The greenhouse gas balance of Canada's managed forest is strongly affected by naturally occurring fire with high interannual variability in the area burned and by cyclical insect outbreaks. Taking these stochastic future disturbances into account, we used the Carbon Budget Model of the Canadian Forest Sector (CBM-CFS3) to project that the managed forests of Canada could be a source of between 30 and 245 Mt CO(2)e yr(-1) during the first Kyoto Protocol commitment period (2008-2012). The recent transition from sink to source is the result of large insect outbreaks. The wide range in the predicted greenhouse gas balance (215 Mt CO(2)e yr(-1)) is equivalent to nearly 30% of Canada's emissions in 2005. The increasing impact of natural disturbances, the two major insect outbreaks, and the Kyoto Protocol accounting rules all contributed to Canada's decision not to elect forest management. In Canada, future efforts to influence the carbon balance through forest management could be overwhelmed by natural disturbances. Similar circumstances may arise elsewhere if global change increases natural disturbance rates. Future climate mitigation agreements that do not account for and protect against the impacts of natural disturbances, for example, by accounting for forest management benefits relative to baselines, will fail to encourage changes in forest management aimed at mitigating climate change.", "author" : [ { "dropping-particle" : "", "family" : "Kurz", "given" : "Werner A", "non-dropping-particle" : "", "parse-names" : false, "suffix" : "" }, { "dropping-particle" : "", "family" : "Stinson", "given" : "Graham", "non-dropping-particle" : "", "parse-names" : false, "suffix" : "" }, { "dropping-particle" : "", "family" : "Rampley", "given" : "Gregory J", "non-dropping-particle" : "", "parse-names" : false, "suffix" : "" }, { "dropping-particle" : "", "family" : "Dymond", "given" : "Caren C", "non-dropping-particle" : "", "parse-names" : false, "suffix" : "" }, { "dropping-particle" : "", "family" : "Neilson", "given" : "Eric T", "non-dropping-particle" : "", "parse-names" : false, "suffix" : "" } ], "container-title" : "Proceedings of the National Academy of Sciences of the United States of America", "id" : "ITEM-2", "issue" : "5", "issued" : { "date-parts" : [ [ "2008", "2", "5" ] ] }, "page" : "1551-5", "title" : "Risk of natural disturbances makes future contribution of Canada's forests to the global carbon cycle highly uncertain.", "type" : "article-journal", "volume" : "105" }, "uris" : [ "http://www.mendeley.com/documents/?uuid=ef4264ac-bde7-462d-8ab0-773161014622" ] } ], "mendeley" : { "formattedCitation" : "(Kurz et al., 2008; Raffa et al., 2008)", "plainTextFormattedCitation" : "(Kurz et al., 2008; Raffa et al., 2008)", "previouslyFormattedCitation" : "(Kurz et al., 2008; Raffa et al., 2008)" }, "properties" : { "noteIndex" : 0 }, "schema" : "https://github.com/citation-style-language/schema/raw/master/csl-citation.json" }</w:instrText>
      </w:r>
      <w:r w:rsidR="00CA2DD6">
        <w:rPr>
          <w:rFonts w:ascii="Arial" w:hAnsi="Arial" w:cs="Arial"/>
          <w:color w:val="auto"/>
          <w:lang w:eastAsia="en-GB" w:bidi="ar-SA"/>
        </w:rPr>
        <w:fldChar w:fldCharType="separate"/>
      </w:r>
      <w:r w:rsidR="00984E93" w:rsidRPr="00984E93">
        <w:rPr>
          <w:rFonts w:ascii="Arial" w:hAnsi="Arial" w:cs="Arial"/>
          <w:noProof/>
          <w:color w:val="auto"/>
          <w:lang w:eastAsia="en-GB" w:bidi="ar-SA"/>
        </w:rPr>
        <w:t>(Kurz et al., 2008; Raffa et al., 2008)</w:t>
      </w:r>
      <w:r w:rsidR="00CA2DD6">
        <w:rPr>
          <w:rFonts w:ascii="Arial" w:hAnsi="Arial" w:cs="Arial"/>
          <w:color w:val="auto"/>
          <w:lang w:eastAsia="en-GB" w:bidi="ar-SA"/>
        </w:rPr>
        <w:fldChar w:fldCharType="end"/>
      </w:r>
      <w:r w:rsidR="00984E93">
        <w:rPr>
          <w:rFonts w:ascii="Arial" w:hAnsi="Arial" w:cs="Arial"/>
          <w:color w:val="auto"/>
          <w:lang w:eastAsia="en-GB" w:bidi="ar-SA"/>
        </w:rPr>
        <w:t>.</w:t>
      </w:r>
      <w:r w:rsidR="006717BA">
        <w:rPr>
          <w:rFonts w:ascii="Arial" w:hAnsi="Arial" w:cs="Arial"/>
          <w:color w:val="auto"/>
          <w:lang w:eastAsia="en-GB" w:bidi="ar-SA"/>
        </w:rPr>
        <w:t xml:space="preserve"> </w:t>
      </w:r>
      <w:ins w:id="11" w:author="Paul,Evans" w:date="2015-08-20T18:28:00Z">
        <w:r w:rsidR="00B5186E">
          <w:rPr>
            <w:rFonts w:ascii="Arial" w:hAnsi="Arial" w:cs="Arial"/>
            <w:color w:val="auto"/>
            <w:lang w:eastAsia="en-GB" w:bidi="ar-SA"/>
          </w:rPr>
          <w:t>Al</w:t>
        </w:r>
      </w:ins>
      <w:del w:id="12" w:author="Paul,Evans" w:date="2015-08-20T18:28:00Z">
        <w:r w:rsidR="008138B5" w:rsidDel="00B5186E">
          <w:rPr>
            <w:rFonts w:ascii="Arial" w:hAnsi="Arial" w:cs="Arial"/>
            <w:color w:val="auto"/>
            <w:lang w:eastAsia="en-GB" w:bidi="ar-SA"/>
          </w:rPr>
          <w:delText>T</w:delText>
        </w:r>
      </w:del>
      <w:ins w:id="13" w:author="Paul,Evans" w:date="2015-08-20T18:28:00Z">
        <w:r w:rsidR="00B5186E">
          <w:rPr>
            <w:rFonts w:ascii="Arial" w:hAnsi="Arial" w:cs="Arial"/>
            <w:color w:val="auto"/>
            <w:lang w:eastAsia="en-GB" w:bidi="ar-SA"/>
          </w:rPr>
          <w:t>t</w:t>
        </w:r>
      </w:ins>
      <w:r w:rsidR="008138B5">
        <w:rPr>
          <w:rFonts w:ascii="Arial" w:hAnsi="Arial" w:cs="Arial"/>
          <w:color w:val="auto"/>
          <w:lang w:eastAsia="en-GB" w:bidi="ar-SA"/>
        </w:rPr>
        <w:t xml:space="preserve">hough invertebrate herbivores play an important role in ecosystem functioning, when </w:t>
      </w:r>
      <w:r w:rsidR="00AB4AE1">
        <w:rPr>
          <w:rFonts w:ascii="Arial" w:hAnsi="Arial" w:cs="Arial"/>
          <w:color w:val="auto"/>
          <w:lang w:eastAsia="en-GB" w:bidi="ar-SA"/>
        </w:rPr>
        <w:t xml:space="preserve">these </w:t>
      </w:r>
      <w:r w:rsidR="00AB0CCA">
        <w:rPr>
          <w:rFonts w:ascii="Arial" w:hAnsi="Arial" w:cs="Arial"/>
          <w:color w:val="auto"/>
          <w:lang w:eastAsia="en-GB" w:bidi="ar-SA"/>
        </w:rPr>
        <w:t>species’</w:t>
      </w:r>
      <w:r w:rsidR="00AB4AE1">
        <w:rPr>
          <w:rFonts w:ascii="Arial" w:hAnsi="Arial" w:cs="Arial"/>
          <w:color w:val="auto"/>
          <w:lang w:eastAsia="en-GB" w:bidi="ar-SA"/>
        </w:rPr>
        <w:t xml:space="preserve"> ranges expand beyond their native range</w:t>
      </w:r>
      <w:r w:rsidR="008138B5">
        <w:rPr>
          <w:rFonts w:ascii="Arial" w:hAnsi="Arial" w:cs="Arial"/>
          <w:color w:val="auto"/>
          <w:lang w:eastAsia="en-GB" w:bidi="ar-SA"/>
        </w:rPr>
        <w:t xml:space="preserve"> this can result in widespread damage.</w:t>
      </w:r>
      <w:r w:rsidR="00AB4AE1">
        <w:rPr>
          <w:rFonts w:ascii="Arial" w:hAnsi="Arial" w:cs="Arial"/>
          <w:color w:val="auto"/>
          <w:lang w:eastAsia="en-GB" w:bidi="ar-SA"/>
        </w:rPr>
        <w:t xml:space="preserve"> </w:t>
      </w:r>
      <w:r w:rsidR="00B32FDF" w:rsidRPr="002E4511">
        <w:rPr>
          <w:rFonts w:ascii="Arial" w:hAnsi="Arial" w:cs="Arial"/>
          <w:color w:val="auto"/>
          <w:lang w:eastAsia="en-GB" w:bidi="ar-SA"/>
        </w:rPr>
        <w:t xml:space="preserve">Major diseases have </w:t>
      </w:r>
      <w:r w:rsidR="00B32FDF">
        <w:rPr>
          <w:rFonts w:ascii="Arial" w:hAnsi="Arial" w:cs="Arial"/>
          <w:color w:val="auto"/>
          <w:lang w:eastAsia="en-GB" w:bidi="ar-SA"/>
        </w:rPr>
        <w:t>also recently</w:t>
      </w:r>
      <w:r w:rsidR="00B32FDF" w:rsidRPr="002E4511">
        <w:rPr>
          <w:rFonts w:ascii="Arial" w:hAnsi="Arial" w:cs="Arial"/>
          <w:color w:val="auto"/>
          <w:lang w:eastAsia="en-GB" w:bidi="ar-SA"/>
        </w:rPr>
        <w:t xml:space="preserve"> caused extensive tree mortality</w:t>
      </w:r>
      <w:r w:rsidR="00B32FDF">
        <w:rPr>
          <w:rFonts w:ascii="Arial" w:hAnsi="Arial" w:cs="Arial"/>
          <w:color w:val="auto"/>
          <w:lang w:eastAsia="en-GB" w:bidi="ar-SA"/>
        </w:rPr>
        <w:t xml:space="preserve">, including </w:t>
      </w:r>
      <w:r w:rsidR="00B32FDF" w:rsidRPr="002E4511">
        <w:rPr>
          <w:rFonts w:ascii="Arial" w:hAnsi="Arial" w:cs="Arial"/>
          <w:color w:val="auto"/>
          <w:lang w:eastAsia="en-GB" w:bidi="ar-SA"/>
        </w:rPr>
        <w:t xml:space="preserve">pine wilt in Asia, Dutch elm disease in Europe and North America, </w:t>
      </w:r>
      <w:r w:rsidR="00B32FDF">
        <w:rPr>
          <w:rFonts w:ascii="Arial" w:hAnsi="Arial" w:cs="Arial"/>
          <w:color w:val="auto"/>
          <w:lang w:eastAsia="en-GB" w:bidi="ar-SA"/>
        </w:rPr>
        <w:t xml:space="preserve">ash dieback in Europe </w:t>
      </w:r>
      <w:r w:rsidR="00476A4D">
        <w:rPr>
          <w:rFonts w:ascii="Arial" w:hAnsi="Arial" w:cs="Arial"/>
          <w:color w:val="auto"/>
          <w:lang w:eastAsia="en-GB" w:bidi="ar-SA"/>
        </w:rPr>
        <w:lastRenderedPageBreak/>
        <w:fldChar w:fldCharType="begin" w:fldLock="1"/>
      </w:r>
      <w:r w:rsidR="00B44F8C">
        <w:rPr>
          <w:rFonts w:ascii="Arial" w:hAnsi="Arial" w:cs="Arial"/>
          <w:color w:val="auto"/>
          <w:lang w:eastAsia="en-GB" w:bidi="ar-SA"/>
        </w:rPr>
        <w:instrText>ADDIN CSL_CITATION { "citationItems" : [ { "id" : "ITEM-1", "itemData" : { "DOI" : "10.1016/j.biocon.2012.08.026", "ISSN" : "00063207", "abstract" : "Common ash (Fraxinus excelsior) is a keystone tree species throughout temperate Europe whose future existence is threatened by an emerging invasive fungal disease. Ash dieback, which first appeared in Poland in the 1990s, has rapidly spread to most eastern, central and northern European countries. The causal agent of the disease, the ascomycete Hymenoscyphus pseudoalbidus (anamorph Chalara fraxinea), was recently described as a new species. Given that the disease lethally affects ash trees of all age classes, and that ash tree mortality levels are high, F. excelsior and the many organisms dependent on ash trees are under threat. Based on a literature survey, we provide an overview of the present knowledge on ash dieback, identify practical recommendations and point out research needs. The observation of relatively resistant individual ash trees (although at very low frequency) calls for a rapid germplasm collection effort to establish a breeding program for resistance or tolerance to the disease. Ash trees that appear to be tolerant to the pathogen should not be felled, unless they pose an unacceptable risk to people\u2019s security. Given that the pathogen does not form propagules on wood, and given the importance of deadwood for biodiversity conservation, dead and dying ash trees should be left in the forest. Landscape pathology and genetic tools can be used to reconstruct the dispersal pathways of H. pseudoalbidus and to identify environmental features associated with variation in disease severity, so as to better predict the further development of the epidemic. Observations on differences in susceptibility of various ash species are needed to locate the geographic origin of the pathogen and to identify Fraxinus species which might be used for resistance breeding or even replacement of F. excelsior. Conservation biologists, landscape managers, restoration ecologists, social scientists and tree geneticists need to engage with forest pathologists and the various stakeholders throughout the distributional range of F. excelsior so as to tackle this pressing conservation challenge.", "author" : [ { "dropping-particle" : "", "family" : "Pautasso", "given" : "Marco", "non-dropping-particle" : "", "parse-names" : false, "suffix" : "" }, { "dropping-particle" : "", "family" : "Aas", "given" : "Gregor", "non-dropping-particle" : "", "parse-names" : false, "suffix" : "" }, { "dropping-particle" : "", "family" : "Queloz", "given" : "Valentin", "non-dropping-particle" : "", "parse-names" : false, "suffix" : "" }, { "dropping-particle" : "", "family" : "Holdenrieder", "given" : "Ottmar", "non-dropping-particle" : "", "parse-names" : false, "suffix" : "" } ], "container-title" : "Biological Conservation", "id" : "ITEM-1", "issued" : { "date-parts" : [ [ "2013", "2" ] ] }, "page" : "37-49", "title" : "European ash (Fraxinus excelsior) dieback \u2013 A conservation biology challenge", "type" : "article-journal", "volume" : "158" }, "uris" : [ "http://www.mendeley.com/documents/?uuid=1be8d4a9-bc0f-4728-a510-7eec059f9c6e" ] } ], "mendeley" : { "formattedCitation" : "(Pautasso et al., 2013)", "plainTextFormattedCitation" : "(Pautasso et al., 2013)", "previouslyFormattedCitation" : "(Pautasso et al., 2013)" }, "properties" : { "noteIndex" : 0 }, "schema" : "https://github.com/citation-style-language/schema/raw/master/csl-citation.json" }</w:instrText>
      </w:r>
      <w:r w:rsidR="00476A4D">
        <w:rPr>
          <w:rFonts w:ascii="Arial" w:hAnsi="Arial" w:cs="Arial"/>
          <w:color w:val="auto"/>
          <w:lang w:eastAsia="en-GB" w:bidi="ar-SA"/>
        </w:rPr>
        <w:fldChar w:fldCharType="separate"/>
      </w:r>
      <w:r w:rsidR="00476A4D" w:rsidRPr="00476A4D">
        <w:rPr>
          <w:rFonts w:ascii="Arial" w:hAnsi="Arial" w:cs="Arial"/>
          <w:noProof/>
          <w:color w:val="auto"/>
          <w:lang w:eastAsia="en-GB" w:bidi="ar-SA"/>
        </w:rPr>
        <w:t>(Pautasso et al., 2013)</w:t>
      </w:r>
      <w:r w:rsidR="00476A4D">
        <w:rPr>
          <w:rFonts w:ascii="Arial" w:hAnsi="Arial" w:cs="Arial"/>
          <w:color w:val="auto"/>
          <w:lang w:eastAsia="en-GB" w:bidi="ar-SA"/>
        </w:rPr>
        <w:fldChar w:fldCharType="end"/>
      </w:r>
      <w:r w:rsidR="00476A4D">
        <w:rPr>
          <w:rFonts w:ascii="Arial" w:hAnsi="Arial" w:cs="Arial"/>
          <w:color w:val="auto"/>
          <w:lang w:eastAsia="en-GB" w:bidi="ar-SA"/>
        </w:rPr>
        <w:t xml:space="preserve"> </w:t>
      </w:r>
      <w:r w:rsidR="00B32FDF" w:rsidRPr="002E4511">
        <w:rPr>
          <w:rFonts w:ascii="Arial" w:hAnsi="Arial" w:cs="Arial"/>
          <w:color w:val="auto"/>
          <w:lang w:eastAsia="en-GB" w:bidi="ar-SA"/>
        </w:rPr>
        <w:t xml:space="preserve">and </w:t>
      </w:r>
      <w:proofErr w:type="spellStart"/>
      <w:r w:rsidR="00B32FDF" w:rsidRPr="002E4511">
        <w:rPr>
          <w:rFonts w:ascii="Arial" w:hAnsi="Arial" w:cs="Arial"/>
          <w:i/>
          <w:color w:val="auto"/>
          <w:lang w:eastAsia="en-GB" w:bidi="ar-SA"/>
        </w:rPr>
        <w:t>Phytophthora</w:t>
      </w:r>
      <w:proofErr w:type="spellEnd"/>
      <w:r w:rsidR="00B32FDF" w:rsidRPr="002E4511">
        <w:rPr>
          <w:rFonts w:ascii="Arial" w:hAnsi="Arial" w:cs="Arial"/>
          <w:color w:val="auto"/>
          <w:lang w:eastAsia="en-GB" w:bidi="ar-SA"/>
        </w:rPr>
        <w:t xml:space="preserve"> spp. in Australia </w:t>
      </w:r>
      <w:r w:rsidR="00CA2DD6">
        <w:rPr>
          <w:rFonts w:ascii="Arial" w:hAnsi="Arial" w:cs="Arial"/>
          <w:color w:val="auto"/>
          <w:lang w:eastAsia="en-GB" w:bidi="ar-SA"/>
        </w:rPr>
        <w:fldChar w:fldCharType="begin" w:fldLock="1"/>
      </w:r>
      <w:r w:rsidR="00CD7F9A">
        <w:rPr>
          <w:rFonts w:ascii="Arial" w:hAnsi="Arial" w:cs="Arial"/>
          <w:color w:val="auto"/>
          <w:lang w:eastAsia="en-GB" w:bidi="ar-SA"/>
        </w:rPr>
        <w:instrText>ADDIN CSL_CITATION { "citationItems" : [ { "id" : "ITEM-1", "itemData" : { "DOI" : "10.1126/science.1235773", "ISBN" : "0036-8075", "ISSN" : "1095-9203", "PMID" : "24233727", "abstract" : "Trees and forests provide a wide variety of ecosystem services in addition to timber, food, and other provisioning services. New approaches to pest and disease management are needed that take into account these multiple services and the different stakeholders they benefit, as well as the likelihood of greater threats in the future resulting from globalization and climate change. These considerations will affect priorities for both basic and applied research and how trade and phytosanitary regulations are formulated.", "author" : [ { "dropping-particle" : "", "family" : "Boyd", "given" : "I L", "non-dropping-particle" : "", "parse-names" : false, "suffix" : "" }, { "dropping-particle" : "", "family" : "Freer-Smith", "given" : "P H", "non-dropping-particle" : "", "parse-names" : false, "suffix" : "" }, { "dropping-particle" : "", "family" : "Gilligan", "given" : "C a", "non-dropping-particle" : "", "parse-names" : false, "suffix" : "" }, { "dropping-particle" : "", "family" : "Godfray", "given" : "H C J", "non-dropping-particle" : "", "parse-names" : false, "suffix" : "" } ], "container-title" : "Science (New York, N.Y.)", "id" : "ITEM-1", "issued" : { "date-parts" : [ [ "2013" ] ] }, "page" : "1235773", "title" : "The consequence of tree pests and diseases for ecosystem services.", "type" : "article-journal", "volume" : "342" }, "uris" : [ "http://www.mendeley.com/documents/?uuid=a42ec582-d0a3-4c24-bbd3-4496d7bc3bcf" ] } ], "mendeley" : { "formattedCitation" : "(Boyd et al., 2013)", "plainTextFormattedCitation" : "(Boyd et al., 2013)", "previouslyFormattedCitation" : "(Boyd et al., 2013)" }, "properties" : { "noteIndex" : 0 }, "schema" : "https://github.com/citation-style-language/schema/raw/master/csl-citation.json" }</w:instrText>
      </w:r>
      <w:r w:rsidR="00CA2DD6">
        <w:rPr>
          <w:rFonts w:ascii="Arial" w:hAnsi="Arial" w:cs="Arial"/>
          <w:color w:val="auto"/>
          <w:lang w:eastAsia="en-GB" w:bidi="ar-SA"/>
        </w:rPr>
        <w:fldChar w:fldCharType="separate"/>
      </w:r>
      <w:r w:rsidR="00CD7F9A" w:rsidRPr="00CD7F9A">
        <w:rPr>
          <w:rFonts w:ascii="Arial" w:hAnsi="Arial" w:cs="Arial"/>
          <w:noProof/>
          <w:color w:val="auto"/>
          <w:lang w:eastAsia="en-GB" w:bidi="ar-SA"/>
        </w:rPr>
        <w:t>(Boyd et al., 2013)</w:t>
      </w:r>
      <w:r w:rsidR="00CA2DD6">
        <w:rPr>
          <w:rFonts w:ascii="Arial" w:hAnsi="Arial" w:cs="Arial"/>
          <w:color w:val="auto"/>
          <w:lang w:eastAsia="en-GB" w:bidi="ar-SA"/>
        </w:rPr>
        <w:fldChar w:fldCharType="end"/>
      </w:r>
      <w:r w:rsidR="00A07B61">
        <w:rPr>
          <w:rFonts w:ascii="Arial" w:hAnsi="Arial" w:cs="Arial"/>
          <w:color w:val="auto"/>
          <w:lang w:eastAsia="en-GB" w:bidi="ar-SA"/>
        </w:rPr>
        <w:t>.</w:t>
      </w:r>
      <w:r w:rsidR="008138B5">
        <w:rPr>
          <w:rFonts w:ascii="Arial" w:hAnsi="Arial" w:cs="Arial"/>
          <w:color w:val="auto"/>
          <w:lang w:eastAsia="en-GB" w:bidi="ar-SA"/>
        </w:rPr>
        <w:t xml:space="preserve"> It is likely that </w:t>
      </w:r>
      <w:r w:rsidR="00AB4AE1">
        <w:rPr>
          <w:rFonts w:ascii="Arial" w:hAnsi="Arial" w:cs="Arial"/>
          <w:color w:val="auto"/>
          <w:lang w:eastAsia="en-GB" w:bidi="ar-SA"/>
        </w:rPr>
        <w:t xml:space="preserve">the rate of spread of these diseases will increase with </w:t>
      </w:r>
      <w:commentRangeStart w:id="14"/>
      <w:r w:rsidR="00AB4AE1">
        <w:rPr>
          <w:rFonts w:ascii="Arial" w:hAnsi="Arial" w:cs="Arial"/>
          <w:color w:val="auto"/>
          <w:lang w:eastAsia="en-GB" w:bidi="ar-SA"/>
        </w:rPr>
        <w:t xml:space="preserve">greater globalisation </w:t>
      </w:r>
      <w:commentRangeEnd w:id="14"/>
      <w:r w:rsidR="008970A0">
        <w:rPr>
          <w:rStyle w:val="CommentReference"/>
          <w:szCs w:val="20"/>
          <w:lang w:eastAsia="en-GB" w:bidi="ar-SA"/>
        </w:rPr>
        <w:commentReference w:id="14"/>
      </w:r>
      <w:r w:rsidR="00AB4AE1">
        <w:rPr>
          <w:rFonts w:ascii="Arial" w:hAnsi="Arial" w:cs="Arial"/>
          <w:color w:val="auto"/>
          <w:lang w:eastAsia="en-GB" w:bidi="ar-SA"/>
        </w:rPr>
        <w:t xml:space="preserve">and climatic change </w:t>
      </w:r>
      <w:r w:rsidR="00AB4AE1">
        <w:rPr>
          <w:rFonts w:ascii="Arial" w:hAnsi="Arial" w:cs="Arial"/>
          <w:color w:val="auto"/>
          <w:lang w:eastAsia="en-GB" w:bidi="ar-SA"/>
        </w:rPr>
        <w:fldChar w:fldCharType="begin" w:fldLock="1"/>
      </w:r>
      <w:r w:rsidR="00AF33FB">
        <w:rPr>
          <w:rFonts w:ascii="Arial" w:hAnsi="Arial" w:cs="Arial"/>
          <w:color w:val="auto"/>
          <w:lang w:eastAsia="en-GB" w:bidi="ar-SA"/>
        </w:rPr>
        <w:instrText>ADDIN CSL_CITATION { "citationItems" : [ { "id" : "ITEM-1", "itemData" : { "DOI" : "10.1126/science.1235773", "ISBN" : "0036-8075", "ISSN" : "1095-9203", "PMID" : "24233727", "abstract" : "Trees and forests provide a wide variety of ecosystem services in addition to timber, food, and other provisioning services. New approaches to pest and disease management are needed that take into account these multiple services and the different stakeholders they benefit, as well as the likelihood of greater threats in the future resulting from globalization and climate change. These considerations will affect priorities for both basic and applied research and how trade and phytosanitary regulations are formulated.", "author" : [ { "dropping-particle" : "", "family" : "Boyd", "given" : "I L", "non-dropping-particle" : "", "parse-names" : false, "suffix" : "" }, { "dropping-particle" : "", "family" : "Freer-Smith", "given" : "P H", "non-dropping-particle" : "", "parse-names" : false, "suffix" : "" }, { "dropping-particle" : "", "family" : "Gilligan", "given" : "C a", "non-dropping-particle" : "", "parse-names" : false, "suffix" : "" }, { "dropping-particle" : "", "family" : "Godfray", "given" : "H C J", "non-dropping-particle" : "", "parse-names" : false, "suffix" : "" } ], "container-title" : "Science (New York, N.Y.)", "id" : "ITEM-1", "issued" : { "date-parts" : [ [ "2013" ] ] }, "page" : "1235773", "title" : "The consequence of tree pests and diseases for ecosystem services.", "type" : "article-journal", "volume" : "342" }, "uris" : [ "http://www.mendeley.com/documents/?uuid=a42ec582-d0a3-4c24-bbd3-4496d7bc3bcf" ] } ], "mendeley" : { "formattedCitation" : "(Boyd et al., 2013)", "plainTextFormattedCitation" : "(Boyd et al., 2013)", "previouslyFormattedCitation" : "(Boyd et al., 2013)" }, "properties" : { "noteIndex" : 0 }, "schema" : "https://github.com/citation-style-language/schema/raw/master/csl-citation.json" }</w:instrText>
      </w:r>
      <w:r w:rsidR="00AB4AE1">
        <w:rPr>
          <w:rFonts w:ascii="Arial" w:hAnsi="Arial" w:cs="Arial"/>
          <w:color w:val="auto"/>
          <w:lang w:eastAsia="en-GB" w:bidi="ar-SA"/>
        </w:rPr>
        <w:fldChar w:fldCharType="separate"/>
      </w:r>
      <w:r w:rsidR="00AB4AE1" w:rsidRPr="00AB4AE1">
        <w:rPr>
          <w:rFonts w:ascii="Arial" w:hAnsi="Arial" w:cs="Arial"/>
          <w:noProof/>
          <w:color w:val="auto"/>
          <w:lang w:eastAsia="en-GB" w:bidi="ar-SA"/>
        </w:rPr>
        <w:t>(Boyd et al., 2013)</w:t>
      </w:r>
      <w:r w:rsidR="00AB4AE1">
        <w:rPr>
          <w:rFonts w:ascii="Arial" w:hAnsi="Arial" w:cs="Arial"/>
          <w:color w:val="auto"/>
          <w:lang w:eastAsia="en-GB" w:bidi="ar-SA"/>
        </w:rPr>
        <w:fldChar w:fldCharType="end"/>
      </w:r>
      <w:r w:rsidR="00AB4AE1">
        <w:rPr>
          <w:rFonts w:ascii="Arial" w:hAnsi="Arial" w:cs="Arial"/>
          <w:color w:val="auto"/>
          <w:lang w:eastAsia="en-GB" w:bidi="ar-SA"/>
        </w:rPr>
        <w:t>.</w:t>
      </w:r>
    </w:p>
    <w:p w:rsidR="00B32FDF" w:rsidRDefault="00B32FDF" w:rsidP="002D43C8">
      <w:pPr>
        <w:spacing w:line="360" w:lineRule="auto"/>
        <w:contextualSpacing/>
        <w:rPr>
          <w:rFonts w:ascii="Arial" w:hAnsi="Arial" w:cs="Arial"/>
          <w:color w:val="auto"/>
          <w:lang w:eastAsia="en-GB" w:bidi="ar-SA"/>
        </w:rPr>
      </w:pPr>
    </w:p>
    <w:p w:rsidR="00D04F0C" w:rsidRDefault="00B32FDF" w:rsidP="00B31A31">
      <w:pPr>
        <w:spacing w:line="360" w:lineRule="auto"/>
        <w:contextualSpacing/>
        <w:rPr>
          <w:rFonts w:ascii="Arial" w:hAnsi="Arial" w:cs="Arial"/>
          <w:color w:val="auto"/>
          <w:lang w:eastAsia="en-GB" w:bidi="ar-SA"/>
        </w:rPr>
      </w:pPr>
      <w:r>
        <w:rPr>
          <w:rFonts w:ascii="Arial" w:hAnsi="Arial" w:cs="Arial"/>
          <w:color w:val="auto"/>
          <w:lang w:eastAsia="en-GB" w:bidi="ar-SA"/>
        </w:rPr>
        <w:t>Despite such trends, the ecological implications of dieback or collapse of forest ecosystems are poorly understood. A recent IPCC assessment noted that forest dieback is projected to occur in many regions over the 21</w:t>
      </w:r>
      <w:r w:rsidRPr="000A2B85">
        <w:rPr>
          <w:rFonts w:ascii="Arial" w:hAnsi="Arial" w:cs="Arial"/>
          <w:color w:val="auto"/>
          <w:vertAlign w:val="superscript"/>
          <w:lang w:eastAsia="en-GB" w:bidi="ar-SA"/>
        </w:rPr>
        <w:t>st</w:t>
      </w:r>
      <w:r>
        <w:rPr>
          <w:rFonts w:ascii="Arial" w:hAnsi="Arial" w:cs="Arial"/>
          <w:color w:val="auto"/>
          <w:lang w:eastAsia="en-GB" w:bidi="ar-SA"/>
        </w:rPr>
        <w:t xml:space="preserve"> century, and that this is likely to pose risks for biodiversity, </w:t>
      </w:r>
      <w:r w:rsidR="00E21179">
        <w:rPr>
          <w:rFonts w:ascii="Arial" w:hAnsi="Arial" w:cs="Arial"/>
          <w:color w:val="auto"/>
          <w:lang w:eastAsia="en-GB" w:bidi="ar-SA"/>
        </w:rPr>
        <w:t xml:space="preserve">carbon storage and other ecosystem services </w:t>
      </w:r>
      <w:r w:rsidR="00CA2DD6">
        <w:rPr>
          <w:rFonts w:ascii="Arial" w:hAnsi="Arial" w:cs="Arial"/>
          <w:color w:val="auto"/>
          <w:lang w:eastAsia="en-GB" w:bidi="ar-SA"/>
        </w:rPr>
        <w:fldChar w:fldCharType="begin" w:fldLock="1"/>
      </w:r>
      <w:r w:rsidR="00A07B61">
        <w:rPr>
          <w:rFonts w:ascii="Arial" w:hAnsi="Arial" w:cs="Arial"/>
          <w:color w:val="auto"/>
          <w:lang w:eastAsia="en-GB" w:bidi="ar-SA"/>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"plainTextFormattedCitation" : "(Scholes et al., 2014)", "previouslyFormattedCitation" : "(Scholes et al., 2014)" }, "properties" : { "noteIndex" : 0 }, "schema" : "https://github.com/citation-style-language/schema/raw/master/csl-citation.json" }</w:instrText>
      </w:r>
      <w:r w:rsidR="00CA2DD6">
        <w:rPr>
          <w:rFonts w:ascii="Arial" w:hAnsi="Arial" w:cs="Arial"/>
          <w:color w:val="auto"/>
          <w:lang w:eastAsia="en-GB" w:bidi="ar-SA"/>
        </w:rPr>
        <w:fldChar w:fldCharType="separate"/>
      </w:r>
      <w:r w:rsidR="00A07B61" w:rsidRPr="00A07B61">
        <w:rPr>
          <w:rFonts w:ascii="Arial" w:hAnsi="Arial" w:cs="Arial"/>
          <w:noProof/>
          <w:color w:val="auto"/>
          <w:lang w:eastAsia="en-GB" w:bidi="ar-SA"/>
        </w:rPr>
        <w:t>(Scholes et al., 2014)</w:t>
      </w:r>
      <w:r w:rsidR="00CA2DD6">
        <w:rPr>
          <w:rFonts w:ascii="Arial" w:hAnsi="Arial" w:cs="Arial"/>
          <w:color w:val="auto"/>
          <w:lang w:eastAsia="en-GB" w:bidi="ar-SA"/>
        </w:rPr>
        <w:fldChar w:fldCharType="end"/>
      </w:r>
      <w:r>
        <w:rPr>
          <w:rFonts w:ascii="Arial" w:hAnsi="Arial" w:cs="Arial"/>
          <w:color w:val="auto"/>
          <w:lang w:eastAsia="en-GB" w:bidi="ar-SA"/>
        </w:rPr>
        <w:t xml:space="preserve">. However, the magnitude of such risks has not been evaluated in detail </w:t>
      </w:r>
      <w:r w:rsidR="00CA2DD6">
        <w:rPr>
          <w:rFonts w:ascii="Arial" w:hAnsi="Arial" w:cs="Arial"/>
          <w:color w:val="auto"/>
          <w:lang w:eastAsia="en-GB" w:bidi="ar-SA"/>
        </w:rPr>
        <w:fldChar w:fldCharType="begin" w:fldLock="1"/>
      </w:r>
      <w:r w:rsidR="00785E40">
        <w:rPr>
          <w:rFonts w:ascii="Arial" w:hAnsi="Arial" w:cs="Arial"/>
          <w:color w:val="auto"/>
          <w:lang w:eastAsia="en-GB" w:bidi="ar-SA"/>
        </w:rPr>
        <w:instrText>ADDIN CSL_CITATION { "citationItems" : [ { "id" : "ITEM-1", "itemData" : { "DOI" : "10.1126/science.1235773", "ISBN" : "0036-8075", "ISSN" : "1095-9203", "PMID" : "24233727", "abstract" : "Trees and forests provide a wide variety of ecosystem services in addition to timber, food, and other provisioning services. New approaches to pest and disease management are needed that take into account these multiple services and the different stakeholders they benefit, as well as the likelihood of greater threats in the future resulting from globalization and climate change. These considerations will affect priorities for both basic and applied research and how trade and phytosanitary regulations are formulated.", "author" : [ { "dropping-particle" : "", "family" : "Boyd", "given" : "I L", "non-dropping-particle" : "", "parse-names" : false, "suffix" : "" }, { "dropping-particle" : "", "family" : "Freer-Smith", "given" : "P H", "non-dropping-particle" : "", "parse-names" : false, "suffix" : "" }, { "dropping-particle" : "", "family" : "Gilligan", "given" : "C a", "non-dropping-particle" : "", "parse-names" : false, "suffix" : "" }, { "dropping-particle" : "", "family" : "Godfray", "given" : "H C J", "non-dropping-particle" : "", "parse-names" : false, "suffix" : "" } ], "container-title" : "Science (New York, N.Y.)", "id" : "ITEM-1", "issued" : { "date-parts" : [ [ "2013" ] ] }, "page" : "1235773", "title" : "The consequence of tree pests and diseases for ecosystem services.", "type" : "article-journal", "volume" : "342" }, "uris" : [ "http://www.mendeley.com/documents/?uuid=a42ec582-d0a3-4c24-bbd3-4496d7bc3bcf" ] }, { "id" : "ITEM-2", "itemData" : { "DOI" : "10.1038/506153a", "ISSN" : "0028-0836", "author" : [ { "dropping-particle" : "", "family" : "Bellassen", "given" : "Valentin", "non-dropping-particle" : "", "parse-names" : false, "suffix" : "" }, { "dropping-particle" : "", "family" : "Luyssaert", "given" : "Sebastiaan", "non-dropping-particle" : "", "parse-names" : false, "suffix" : "" } ], "container-title" : "Nature", "id" : "ITEM-2", "issue" : "7487", "issued" : { "date-parts" : [ [ "2014", "2", "12" ] ] }, "page" : "153-155", "title" : "Carbon sequestration: Managing forests in uncertain times", "type" : "article-journal", "volume" : "506" }, "uris" : [ "http://www.mendeley.com/documents/?uuid=14c3ab1d-8621-488f-9db3-15a487ead1e0" ] } ], "mendeley" : { "formattedCitation" : "(Bellassen and Luyssaert, 2014; Boyd et al., 2013)", "plainTextFormattedCitation" : "(Bellassen and Luyssaert, 2014; Boyd et al., 2013)", "previouslyFormattedCitation" : "(Bellassen and Luyssaert, 2014; Boyd et al., 2013)" }, "properties" : { "noteIndex" : 0 }, "schema" : "https://github.com/citation-style-language/schema/raw/master/csl-citation.json" }</w:instrText>
      </w:r>
      <w:r w:rsidR="00CA2DD6">
        <w:rPr>
          <w:rFonts w:ascii="Arial" w:hAnsi="Arial" w:cs="Arial"/>
          <w:color w:val="auto"/>
          <w:lang w:eastAsia="en-GB" w:bidi="ar-SA"/>
        </w:rPr>
        <w:fldChar w:fldCharType="separate"/>
      </w:r>
      <w:r w:rsidR="00CD7F9A" w:rsidRPr="00CD7F9A">
        <w:rPr>
          <w:rFonts w:ascii="Arial" w:hAnsi="Arial" w:cs="Arial"/>
          <w:noProof/>
          <w:color w:val="auto"/>
          <w:lang w:eastAsia="en-GB" w:bidi="ar-SA"/>
        </w:rPr>
        <w:t>(Bellassen and Luyssaert, 2014; Boyd et al., 2013)</w:t>
      </w:r>
      <w:r w:rsidR="00CA2DD6">
        <w:rPr>
          <w:rFonts w:ascii="Arial" w:hAnsi="Arial" w:cs="Arial"/>
          <w:color w:val="auto"/>
          <w:lang w:eastAsia="en-GB" w:bidi="ar-SA"/>
        </w:rPr>
        <w:fldChar w:fldCharType="end"/>
      </w:r>
      <w:r w:rsidR="00CD7F9A">
        <w:rPr>
          <w:rFonts w:ascii="Arial" w:hAnsi="Arial" w:cs="Arial"/>
          <w:color w:val="auto"/>
          <w:lang w:eastAsia="en-GB" w:bidi="ar-SA"/>
        </w:rPr>
        <w:t xml:space="preserve">. </w:t>
      </w:r>
      <w:commentRangeStart w:id="15"/>
      <w:r>
        <w:rPr>
          <w:rFonts w:ascii="Arial" w:hAnsi="Arial" w:cs="Arial"/>
          <w:color w:val="auto"/>
          <w:lang w:eastAsia="en-GB" w:bidi="ar-SA"/>
        </w:rPr>
        <w:t xml:space="preserve">The </w:t>
      </w:r>
      <w:r w:rsidR="00984E93">
        <w:rPr>
          <w:rFonts w:ascii="Arial" w:hAnsi="Arial" w:cs="Arial"/>
          <w:color w:val="auto"/>
          <w:lang w:eastAsia="en-GB" w:bidi="ar-SA"/>
        </w:rPr>
        <w:t xml:space="preserve">long-term </w:t>
      </w:r>
      <w:r>
        <w:rPr>
          <w:rFonts w:ascii="Arial" w:hAnsi="Arial" w:cs="Arial"/>
          <w:color w:val="auto"/>
          <w:lang w:eastAsia="en-GB" w:bidi="ar-SA"/>
        </w:rPr>
        <w:t xml:space="preserve">impacts of dieback will depend critically on the ability of forest ecosystems to recover from disturbance. </w:t>
      </w:r>
      <w:commentRangeEnd w:id="15"/>
      <w:r w:rsidR="00E37867">
        <w:rPr>
          <w:rStyle w:val="CommentReference"/>
          <w:szCs w:val="20"/>
          <w:lang w:eastAsia="en-GB" w:bidi="ar-SA"/>
        </w:rPr>
        <w:commentReference w:id="15"/>
      </w:r>
      <w:r w:rsidR="00FE3EBF">
        <w:rPr>
          <w:rFonts w:ascii="Arial" w:hAnsi="Arial" w:cs="Arial"/>
          <w:color w:val="auto"/>
          <w:lang w:eastAsia="en-GB" w:bidi="ar-SA"/>
        </w:rPr>
        <w:t xml:space="preserve">Of particular </w:t>
      </w:r>
      <w:r>
        <w:rPr>
          <w:rFonts w:ascii="Arial" w:hAnsi="Arial" w:cs="Arial"/>
          <w:color w:val="auto"/>
          <w:lang w:eastAsia="en-GB" w:bidi="ar-SA"/>
        </w:rPr>
        <w:t xml:space="preserve">concern </w:t>
      </w:r>
      <w:r w:rsidR="00FE3EBF">
        <w:rPr>
          <w:rFonts w:ascii="Arial" w:hAnsi="Arial" w:cs="Arial"/>
          <w:color w:val="auto"/>
          <w:lang w:eastAsia="en-GB" w:bidi="ar-SA"/>
        </w:rPr>
        <w:t xml:space="preserve">are </w:t>
      </w:r>
      <w:r>
        <w:rPr>
          <w:rFonts w:ascii="Arial" w:hAnsi="Arial" w:cs="Arial"/>
          <w:color w:val="000000"/>
        </w:rPr>
        <w:t>rapid transitions or “</w:t>
      </w:r>
      <w:r w:rsidRPr="00776E92">
        <w:rPr>
          <w:rFonts w:ascii="Arial" w:hAnsi="Arial" w:cs="Arial"/>
          <w:color w:val="000000"/>
        </w:rPr>
        <w:t>regime shifts</w:t>
      </w:r>
      <w:r>
        <w:rPr>
          <w:rFonts w:ascii="Arial" w:hAnsi="Arial" w:cs="Arial"/>
          <w:color w:val="000000"/>
        </w:rPr>
        <w:t xml:space="preserve">”, which have been documented in a number of different </w:t>
      </w:r>
      <w:r w:rsidRPr="008B4268">
        <w:rPr>
          <w:rFonts w:ascii="Arial" w:hAnsi="Arial" w:cs="Arial"/>
          <w:color w:val="000000"/>
        </w:rPr>
        <w:t xml:space="preserve">ecosystem types following major disturbance events </w:t>
      </w:r>
      <w:r w:rsidR="00CA2DD6">
        <w:rPr>
          <w:rFonts w:ascii="Arial" w:hAnsi="Arial" w:cs="Arial"/>
          <w:color w:val="000000"/>
        </w:rPr>
        <w:fldChar w:fldCharType="begin" w:fldLock="1"/>
      </w:r>
      <w:r w:rsidR="00A07B61">
        <w:rPr>
          <w:rFonts w:ascii="Arial" w:hAnsi="Arial" w:cs="Arial"/>
          <w:color w:val="000000"/>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"id" : "ITEM-2", "itemData" : { "DOI" : "10.1126/science.1225244", "ISBN" : "1095-9203 (Electronic)\\r0036-8075 (Linking)", "ISSN" : "0036-8075", "PMID" : "23087241", "abstract" : "Tipping points in complex systems may imply risks of unwanted collapse, but also opportunities for positive change. Our capacity to navigate such risks and opportunities can be boosted by combining emerging insights from two unconnected fields of research. One line of work is revealing fundamental architectural features that may cause ecological networks, financial markets, and other complex systems to have tipping points. Another field of research is uncovering generic empirical indicators of the proximity to such critical thresholds. Although sudden shifts in complex systems will inevitably continue to surprise us, work at the crossroads of these emerging fields offers new approaches for anticipating critical transitions.", "author" : [ { "dropping-particle" : "", "family" : "Scheffer", "given" : "M.", "non-dropping-particle" : "", "parse-names" : false, "suffix" : "" }, { "dropping-particle" : "", "family" : "Carpenter", "given" : "S. R.", "non-dropping-particle" : "", "parse-names" : false, "suffix" : "" }, { "dropping-particle" : "", "family" : "Lenton", "given" : "T. M.", "non-dropping-particle" : "", "parse-names" : false, "suffix" : "" }, { "dropping-particle" : "", "family" : "Bascompte", "given" : "J.", "non-dropping-particle" : "", "parse-names" : false, "suffix" : "" }, { "dropping-particle" : "", "family" : "Brock", "given" : "W.", "non-dropping-particle" : "", "parse-names" : false, "suffix" : "" }, { "dropping-particle" : "", "family" : "Dakos", "given" : "V.", "non-dropping-particle" : "", "parse-names" : false, "suffix" : "" }, { "dropping-particle" : "", "family" : "Koppel", "given" : "J.", "non-dropping-particle" : "van de", "parse-names" : false, "suffix" : "" }, { "dropping-particle" : "", "family" : "Leemput", "given" : "I. a.", "non-dropping-particle" : "van de", "parse-names" : false, "suffix" : "" }, { "dropping-particle" : "", "family" : "Levin", "given" : "S. a.", "non-dropping-particle" : "", "parse-names" : false, "suffix" : "" }, { "dropping-particle" : "", "family" : "Nes", "given" : "E. H.", "non-dropping-particle" : "van", "parse-names" : false, "suffix" : "" }, { "dropping-particle" : "", "family" : "Pascual", "given" : "M.", "non-dropping-particle" : "", "parse-names" : false, "suffix" : "" }, { "dropping-particle" : "", "family" : "Vandermeer", "given" : "J.", "non-dropping-particle" : "", "parse-names" : false, "suffix" : "" } ], "container-title" : "Science", "id" : "ITEM-2", "issue" : "6105", "issued" : { "date-parts" : [ [ "2012" ] ] }, "page" : "344-348", "title" : "Anticipating Critical Transitions", "type" : "article-journal", "volume" : "338" }, "uris" : [ "http://www.mendeley.com/documents/?uuid=d99cda80-b368-4ffc-8330-caf7ebcdbac5" ] }, { "id" : "ITEM-3", "itemData" : { "DOI" : "http://dx.doi.org/10.1016/j.tree.2003.09.002", "ISBN" : "0169-5347", "abstract" : "Occasionally,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 "author" : [ { "dropping-particle" : "", "family" : "Scheffer", "given" : "Marten", "non-dropping-particle" : "", "parse-names" : false, "suffix" : "" }, { "dropping-particle" : "", "family" : "Carpenter", "given" : "Stephen R", "non-dropping-particle" : "", "parse-names" : false, "suffix" : "" } ], "container-title" : "Trends in Ecology &amp; Evolution", "id" : "ITEM-3", "issue" : "12", "issued" : { "date-parts" : [ [ "2003" ] ] }, "page" : "648-656", "title" : "Catastrophic regime shifts in ecosystems: linking theory to observation", "type" : "article-journal", "volume" : "18" }, "uris" : [ "http://www.mendeley.com/documents/?uuid=a56f6420-f5f1-41b2-ba03-91433778a0a7" ] } ], "mendeley" : { "formattedCitation" : "(Scheffer and Carpenter, 2003; Scheffer et al., 2001, 2012)", "plainTextFormattedCitation" : "(Scheffer and Carpenter, 2003; Scheffer et al., 2001, 2012)", "previouslyFormattedCitation" : "(Scheffer and Carpenter, 2003; Scheffer et al., 2001, 2012)" }, "properties" : { "noteIndex" : 0 }, "schema" : "https://github.com/citation-style-language/schema/raw/master/csl-citation.json" }</w:instrText>
      </w:r>
      <w:r w:rsidR="00CA2DD6">
        <w:rPr>
          <w:rFonts w:ascii="Arial" w:hAnsi="Arial" w:cs="Arial"/>
          <w:color w:val="000000"/>
        </w:rPr>
        <w:fldChar w:fldCharType="separate"/>
      </w:r>
      <w:r w:rsidR="00A07B61" w:rsidRPr="00A07B61">
        <w:rPr>
          <w:rFonts w:ascii="Arial" w:hAnsi="Arial" w:cs="Arial"/>
          <w:noProof/>
          <w:color w:val="000000"/>
        </w:rPr>
        <w:t>(Scheffer and Carpenter, 2003; Scheffer et al., 2001, 2012)</w:t>
      </w:r>
      <w:r w:rsidR="00CA2DD6">
        <w:rPr>
          <w:rFonts w:ascii="Arial" w:hAnsi="Arial" w:cs="Arial"/>
          <w:color w:val="000000"/>
        </w:rPr>
        <w:fldChar w:fldCharType="end"/>
      </w:r>
      <w:r w:rsidR="00A07B61">
        <w:rPr>
          <w:rFonts w:ascii="Arial" w:hAnsi="Arial" w:cs="Arial"/>
          <w:color w:val="auto"/>
          <w:lang w:eastAsia="en-GB" w:bidi="ar-SA"/>
        </w:rPr>
        <w:t xml:space="preserve">. </w:t>
      </w:r>
    </w:p>
    <w:p w:rsidR="00D04F0C" w:rsidRDefault="00D04F0C" w:rsidP="00B31A31">
      <w:pPr>
        <w:spacing w:line="360" w:lineRule="auto"/>
        <w:contextualSpacing/>
        <w:rPr>
          <w:rFonts w:ascii="Arial" w:hAnsi="Arial" w:cs="Arial"/>
          <w:color w:val="auto"/>
          <w:lang w:eastAsia="en-GB" w:bidi="ar-SA"/>
        </w:rPr>
      </w:pPr>
    </w:p>
    <w:p w:rsidR="00B32FDF" w:rsidRDefault="009A7775" w:rsidP="00B31A31">
      <w:pPr>
        <w:spacing w:line="360" w:lineRule="auto"/>
        <w:contextualSpacing/>
        <w:rPr>
          <w:rFonts w:ascii="Arial" w:hAnsi="Arial" w:cs="Arial"/>
        </w:rPr>
      </w:pPr>
      <w:r>
        <w:rPr>
          <w:rFonts w:ascii="Arial" w:hAnsi="Arial" w:cs="Arial"/>
        </w:rPr>
        <w:t>R</w:t>
      </w:r>
      <w:r w:rsidR="00B32FDF" w:rsidRPr="00810F26">
        <w:rPr>
          <w:rFonts w:ascii="Arial" w:hAnsi="Arial" w:cs="Arial"/>
        </w:rPr>
        <w:t xml:space="preserve">egime shifts </w:t>
      </w:r>
      <w:r w:rsidR="00B32FDF">
        <w:rPr>
          <w:rFonts w:ascii="Arial" w:hAnsi="Arial" w:cs="Arial"/>
        </w:rPr>
        <w:t xml:space="preserve">are thought to </w:t>
      </w:r>
      <w:r w:rsidR="00B32FDF" w:rsidRPr="00810F26">
        <w:rPr>
          <w:rFonts w:ascii="Arial" w:hAnsi="Arial" w:cs="Arial"/>
        </w:rPr>
        <w:t xml:space="preserve">occur </w:t>
      </w:r>
      <w:r w:rsidR="00B32FDF" w:rsidRPr="00810F26">
        <w:rPr>
          <w:rFonts w:ascii="Arial" w:eastAsia="CollisRoman-Bib" w:hAnsi="Arial" w:cs="Arial"/>
        </w:rPr>
        <w:t xml:space="preserve">when the controlling variables in a system (including feedbacks) result in </w:t>
      </w:r>
      <w:r w:rsidR="00003D5C">
        <w:rPr>
          <w:rFonts w:ascii="Arial" w:eastAsia="CollisRoman-Bib" w:hAnsi="Arial" w:cs="Arial"/>
        </w:rPr>
        <w:t>the</w:t>
      </w:r>
      <w:r w:rsidR="00B32FDF" w:rsidRPr="00810F26">
        <w:rPr>
          <w:rFonts w:ascii="Arial" w:eastAsia="CollisRoman-Bib" w:hAnsi="Arial" w:cs="Arial"/>
        </w:rPr>
        <w:t xml:space="preserve"> </w:t>
      </w:r>
      <w:r w:rsidR="00003D5C">
        <w:rPr>
          <w:rFonts w:ascii="Arial" w:eastAsia="CollisRoman-Bib" w:hAnsi="Arial" w:cs="Arial"/>
        </w:rPr>
        <w:t>alteration</w:t>
      </w:r>
      <w:r>
        <w:rPr>
          <w:rFonts w:ascii="Arial" w:eastAsia="CollisRoman-Bib" w:hAnsi="Arial" w:cs="Arial"/>
        </w:rPr>
        <w:t xml:space="preserve"> of the system</w:t>
      </w:r>
      <w:r w:rsidR="00B32FDF" w:rsidRPr="00810F26">
        <w:rPr>
          <w:rFonts w:ascii="Arial" w:eastAsia="CollisRoman-Bib" w:hAnsi="Arial" w:cs="Arial"/>
        </w:rPr>
        <w:t xml:space="preserve"> structure and dynamics</w:t>
      </w:r>
      <w:r w:rsidR="00984E93">
        <w:rPr>
          <w:rFonts w:ascii="Arial" w:eastAsia="CollisRoman-Bib" w:hAnsi="Arial" w:cs="Arial"/>
        </w:rPr>
        <w:t xml:space="preserve"> </w:t>
      </w:r>
      <w:r w:rsidR="00CA2DD6">
        <w:rPr>
          <w:rFonts w:ascii="Arial" w:eastAsia="CollisRoman-Bib" w:hAnsi="Arial" w:cs="Arial"/>
        </w:rPr>
        <w:fldChar w:fldCharType="begin" w:fldLock="1"/>
      </w:r>
      <w:r>
        <w:rPr>
          <w:rFonts w:ascii="Arial" w:eastAsia="CollisRoman-Bib" w:hAnsi="Arial" w:cs="Arial"/>
        </w:rPr>
        <w:instrText>ADDIN CSL_CITATION { "citationItems" : [ { "id" : "ITEM-1", "itemData" : { "ISSN" : "1708-3087", "author" : [ { "dropping-particle" : "", "family" : "Walker", "given" : "Brian", "non-dropping-particle" : "", "parse-names" : false, "suffix" : "" }, { "dropping-particle" : "", "family" : "Holling", "given" : "Crawford S", "non-dropping-particle" : "", "parse-names" : false, "suffix" : "" }, { "dropping-particle" : "", "family" : "Carpenter", "given" : "Stephen R", "non-dropping-particle" : "", "parse-names" : false, "suffix" : "" }, { "dropping-particle" : "", "family" : "Kinzig", "given" : "Ann", "non-dropping-particle" : "", "parse-names" : false, "suffix" : "" } ], "container-title" : "Ecology and society", "id" : "ITEM-1", "issue" : "2", "issued" : { "date-parts" : [ [ "2004" ] ] }, "page" : "5", "title" : "Resilience, adaptability and transformability in social--ecological systems", "type" : "article-journal", "volume" : "9" }, "uris" : [ "http://www.mendeley.com/documents/?uuid=4f29fd6a-fed9-4c1c-bc7c-a8f33e09aae3" ] } ], "mendeley" : { "formattedCitation" : "(Walker et al., 2004)", "plainTextFormattedCitation" : "(Walker et al., 2004)", "previouslyFormattedCitation" : "(Walker et al., 2004)" }, "properties" : { "noteIndex" : 0 }, "schema" : "https://github.com/citation-style-language/schema/raw/master/csl-citation.json" }</w:instrText>
      </w:r>
      <w:r w:rsidR="00CA2DD6">
        <w:rPr>
          <w:rFonts w:ascii="Arial" w:eastAsia="CollisRoman-Bib" w:hAnsi="Arial" w:cs="Arial"/>
        </w:rPr>
        <w:fldChar w:fldCharType="separate"/>
      </w:r>
      <w:r w:rsidRPr="009A7775">
        <w:rPr>
          <w:rFonts w:ascii="Arial" w:eastAsia="CollisRoman-Bib" w:hAnsi="Arial" w:cs="Arial"/>
          <w:noProof/>
        </w:rPr>
        <w:t>(Walker et al., 2004)</w:t>
      </w:r>
      <w:r w:rsidR="00CA2DD6">
        <w:rPr>
          <w:rFonts w:ascii="Arial" w:eastAsia="CollisRoman-Bib" w:hAnsi="Arial" w:cs="Arial"/>
        </w:rPr>
        <w:fldChar w:fldCharType="end"/>
      </w:r>
      <w:r w:rsidR="00B32FDF" w:rsidRPr="00810F26">
        <w:rPr>
          <w:rFonts w:ascii="Arial" w:eastAsia="CollisRoman-Bib" w:hAnsi="Arial" w:cs="Arial"/>
        </w:rPr>
        <w:t>.</w:t>
      </w:r>
      <w:r w:rsidR="00B32FDF" w:rsidRPr="004F7E19">
        <w:rPr>
          <w:rFonts w:ascii="Arial" w:hAnsi="Arial" w:cs="Arial"/>
        </w:rPr>
        <w:t xml:space="preserve"> </w:t>
      </w:r>
      <w:r w:rsidR="0006742C">
        <w:rPr>
          <w:rFonts w:ascii="Arial" w:hAnsi="Arial" w:cs="Arial"/>
        </w:rPr>
        <w:t xml:space="preserve">Once </w:t>
      </w:r>
      <w:r w:rsidR="00B32FDF">
        <w:rPr>
          <w:rFonts w:ascii="Arial" w:hAnsi="Arial" w:cs="Arial"/>
        </w:rPr>
        <w:t>a regime shift has occurred</w:t>
      </w:r>
      <w:r w:rsidR="0008356D">
        <w:rPr>
          <w:rFonts w:ascii="Arial" w:hAnsi="Arial" w:cs="Arial"/>
        </w:rPr>
        <w:t>,</w:t>
      </w:r>
      <w:r w:rsidR="00B32FDF">
        <w:rPr>
          <w:rFonts w:ascii="Arial" w:hAnsi="Arial" w:cs="Arial"/>
        </w:rPr>
        <w:t xml:space="preserve"> </w:t>
      </w:r>
      <w:r w:rsidR="0008356D">
        <w:rPr>
          <w:rFonts w:ascii="Arial" w:hAnsi="Arial" w:cs="Arial"/>
        </w:rPr>
        <w:t>because</w:t>
      </w:r>
      <w:r w:rsidR="0006742C">
        <w:rPr>
          <w:rFonts w:ascii="Arial" w:hAnsi="Arial" w:cs="Arial"/>
        </w:rPr>
        <w:t xml:space="preserve"> an</w:t>
      </w:r>
      <w:r w:rsidR="00B32FDF">
        <w:rPr>
          <w:rFonts w:ascii="Arial" w:hAnsi="Arial" w:cs="Arial"/>
        </w:rPr>
        <w:t xml:space="preserve"> ecological threshold has been crossed, recovery to the original ecosystem state may be difficult </w:t>
      </w:r>
      <w:r w:rsidR="00CA2DD6">
        <w:rPr>
          <w:rFonts w:ascii="Arial" w:hAnsi="Arial" w:cs="Arial"/>
        </w:rPr>
        <w:fldChar w:fldCharType="begin" w:fldLock="1"/>
      </w:r>
      <w:r w:rsidR="00785E40">
        <w:rPr>
          <w:rFonts w:ascii="Arial" w:hAnsi="Arial" w:cs="Arial"/>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"mendeley" : { "formattedCitation" : "(Petraitis, 2013)", "plainTextFormattedCitation" : "(Petraitis, 2013)", "previouslyFormattedCitation" : "(Petraitis, 2013)" }, "properties" : { "noteIndex" : 0 }, "schema" : "https://github.com/citation-style-language/schema/raw/master/csl-citation.json" }</w:instrText>
      </w:r>
      <w:r w:rsidR="00CA2DD6">
        <w:rPr>
          <w:rFonts w:ascii="Arial" w:hAnsi="Arial" w:cs="Arial"/>
        </w:rPr>
        <w:fldChar w:fldCharType="separate"/>
      </w:r>
      <w:r w:rsidR="00785E40" w:rsidRPr="00785E40">
        <w:rPr>
          <w:rFonts w:ascii="Arial" w:hAnsi="Arial" w:cs="Arial"/>
          <w:noProof/>
        </w:rPr>
        <w:t>(Petraitis, 2013)</w:t>
      </w:r>
      <w:r w:rsidR="00CA2DD6">
        <w:rPr>
          <w:rFonts w:ascii="Arial" w:hAnsi="Arial" w:cs="Arial"/>
        </w:rPr>
        <w:fldChar w:fldCharType="end"/>
      </w:r>
      <w:r w:rsidR="00B32FDF">
        <w:rPr>
          <w:rFonts w:ascii="Arial" w:hAnsi="Arial" w:cs="Arial"/>
        </w:rPr>
        <w:t xml:space="preserve">. </w:t>
      </w:r>
      <w:r w:rsidR="00B32FDF" w:rsidRPr="003353FC">
        <w:rPr>
          <w:rFonts w:ascii="Arial" w:hAnsi="Arial" w:cs="Arial"/>
        </w:rPr>
        <w:t xml:space="preserve">While </w:t>
      </w:r>
      <w:r w:rsidR="00B32FDF">
        <w:rPr>
          <w:rFonts w:ascii="Arial" w:hAnsi="Arial" w:cs="Arial"/>
        </w:rPr>
        <w:t xml:space="preserve">the underlying theory of regime shifts or abrupt transitions is well established </w:t>
      </w:r>
      <w:r w:rsidR="00CA2DD6">
        <w:rPr>
          <w:rFonts w:ascii="Arial" w:hAnsi="Arial" w:cs="Arial"/>
        </w:rPr>
        <w:fldChar w:fldCharType="begin" w:fldLock="1"/>
      </w:r>
      <w:r w:rsidR="003B16DB">
        <w:rPr>
          <w:rFonts w:ascii="Arial" w:hAnsi="Arial" w:cs="Arial"/>
        </w:rPr>
        <w:instrText>ADDIN CSL_CITATION { "citationItems" : [ { "id" : "ITEM-1", "itemData" : { "DOI" : "http://dx.doi.org/10.1016/j.tree.2003.09.002", "ISBN" : "0169-5347", "abstract" : "Occasionally,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 "author" : [ { "dropping-particle" : "", "family" : "Scheffer", "given" : "Marten", "non-dropping-particle" : "", "parse-names" : false, "suffix" : "" }, { "dropping-particle" : "", "family" : "Carpenter", "given" : "Stephen R", "non-dropping-particle" : "", "parse-names" : false, "suffix" : "" } ], "container-title" : "Trends in Ecology &amp; Evolution", "id" : "ITEM-1", "issue" : "12", "issued" : { "date-parts" : [ [ "2003" ] ] }, "page" : "648-656", "title" : "Catastrophic regime shifts in ecosystems: linking theory to observation", "type" : "article-journal", "volume" : "18" }, "uris" : [ "http://www.mendeley.com/documents/?uuid=a56f6420-f5f1-41b2-ba03-91433778a0a7" ] } ], "mendeley" : { "formattedCitation" : "(Scheffer and Carpenter, 2003)", "plainTextFormattedCitation" : "(Scheffer and Carpenter, 2003)", "previouslyFormattedCitation" : "(Scheffer and Carpenter, 2003)" }, "properties" : { "noteIndex" : 0 }, "schema" : "https://github.com/citation-style-language/schema/raw/master/csl-citation.json" }</w:instrText>
      </w:r>
      <w:r w:rsidR="00CA2DD6">
        <w:rPr>
          <w:rFonts w:ascii="Arial" w:hAnsi="Arial" w:cs="Arial"/>
        </w:rPr>
        <w:fldChar w:fldCharType="separate"/>
      </w:r>
      <w:r w:rsidR="006B29F9" w:rsidRPr="006B29F9">
        <w:rPr>
          <w:rFonts w:ascii="Arial" w:hAnsi="Arial" w:cs="Arial"/>
          <w:noProof/>
        </w:rPr>
        <w:t>(Scheffer and Carpenter, 2003)</w:t>
      </w:r>
      <w:r w:rsidR="00CA2DD6">
        <w:rPr>
          <w:rFonts w:ascii="Arial" w:hAnsi="Arial" w:cs="Arial"/>
        </w:rPr>
        <w:fldChar w:fldCharType="end"/>
      </w:r>
      <w:r w:rsidR="00B32FDF" w:rsidRPr="008B4268">
        <w:rPr>
          <w:rFonts w:ascii="Arial" w:hAnsi="Arial" w:cs="Arial"/>
        </w:rPr>
        <w:t>, their</w:t>
      </w:r>
      <w:r w:rsidR="00B32FDF">
        <w:rPr>
          <w:rFonts w:ascii="Arial" w:hAnsi="Arial" w:cs="Arial"/>
        </w:rPr>
        <w:t xml:space="preserve"> existence in forest ecosystems remains the subject of debate</w:t>
      </w:r>
      <w:r w:rsidR="001F0031">
        <w:rPr>
          <w:rFonts w:ascii="Arial" w:hAnsi="Arial" w:cs="Arial"/>
        </w:rPr>
        <w:t xml:space="preserve"> </w:t>
      </w:r>
      <w:r w:rsidR="00CA2DD6">
        <w:rPr>
          <w:rFonts w:ascii="Arial" w:hAnsi="Arial" w:cs="Arial"/>
        </w:rPr>
        <w:fldChar w:fldCharType="begin" w:fldLock="1"/>
      </w:r>
      <w:r w:rsidR="00785E40">
        <w:rPr>
          <w:rFonts w:ascii="Arial" w:hAnsi="Arial" w:cs="Arial"/>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"mendeley" : { "formattedCitation" : "(Petraitis, 2013)", "plainTextFormattedCitation" : "(Petraitis, 2013)", "previouslyFormattedCitation" : "(Petraitis, 2013)" }, "properties" : { "noteIndex" : 0 }, "schema" : "https://github.com/citation-style-language/schema/raw/master/csl-citation.json" }</w:instrText>
      </w:r>
      <w:r w:rsidR="00CA2DD6">
        <w:rPr>
          <w:rFonts w:ascii="Arial" w:hAnsi="Arial" w:cs="Arial"/>
        </w:rPr>
        <w:fldChar w:fldCharType="separate"/>
      </w:r>
      <w:r w:rsidR="00785E40" w:rsidRPr="00785E40">
        <w:rPr>
          <w:rFonts w:ascii="Arial" w:hAnsi="Arial" w:cs="Arial"/>
          <w:noProof/>
        </w:rPr>
        <w:t>(Petraitis, 2013)</w:t>
      </w:r>
      <w:r w:rsidR="00CA2DD6">
        <w:rPr>
          <w:rFonts w:ascii="Arial" w:hAnsi="Arial" w:cs="Arial"/>
        </w:rPr>
        <w:fldChar w:fldCharType="end"/>
      </w:r>
      <w:r w:rsidR="00785E40">
        <w:rPr>
          <w:rFonts w:ascii="Arial" w:hAnsi="Arial" w:cs="Arial"/>
        </w:rPr>
        <w:t>.</w:t>
      </w:r>
      <w:r w:rsidR="0008356D">
        <w:rPr>
          <w:rFonts w:ascii="Arial" w:hAnsi="Arial" w:cs="Arial"/>
        </w:rPr>
        <w:t xml:space="preserve"> </w:t>
      </w:r>
      <w:r w:rsidR="0008356D" w:rsidRPr="00E528F6">
        <w:rPr>
          <w:rFonts w:ascii="Arial" w:hAnsi="Arial" w:cs="Arial"/>
        </w:rPr>
        <w:t>Theories relating to regime shifts and thresholds in ecosystems suggest that declines are likely to be non-linear, and may be characterised by feedbacks between different pressures</w:t>
      </w:r>
      <w:r w:rsidR="0008356D">
        <w:rPr>
          <w:rFonts w:ascii="Arial" w:hAnsi="Arial" w:cs="Arial"/>
        </w:rPr>
        <w:t xml:space="preserve"> </w:t>
      </w:r>
      <w:r w:rsidR="0008356D">
        <w:rPr>
          <w:rFonts w:ascii="Arial" w:hAnsi="Arial" w:cs="Arial"/>
        </w:rPr>
        <w:fldChar w:fldCharType="begin" w:fldLock="1"/>
      </w:r>
      <w:r w:rsidR="0008356D">
        <w:rPr>
          <w:rFonts w:ascii="Arial" w:hAnsi="Arial" w:cs="Arial"/>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"id" : "ITEM-2", "itemData" : { "DOI" : "10.1126/science.1225244", "ISBN" : "1095-9203 (Electronic)\\r0036-8075 (Linking)", "ISSN" : "0036-8075", "PMID" : "23087241", "abstract" : "Tipping points in complex systems may imply risks of unwanted collapse, but also opportunities for positive change. Our capacity to navigate such risks and opportunities can be boosted by combining emerging insights from two unconnected fields of research. One line of work is revealing fundamental architectural features that may cause ecological networks, financial markets, and other complex systems to have tipping points. Another field of research is uncovering generic empirical indicators of the proximity to such critical thresholds. Although sudden shifts in complex systems will inevitably continue to surprise us, work at the crossroads of these emerging fields offers new approaches for anticipating critical transitions.", "author" : [ { "dropping-particle" : "", "family" : "Scheffer", "given" : "M.", "non-dropping-particle" : "", "parse-names" : false, "suffix" : "" }, { "dropping-particle" : "", "family" : "Carpenter", "given" : "S. R.", "non-dropping-particle" : "", "parse-names" : false, "suffix" : "" }, { "dropping-particle" : "", "family" : "Lenton", "given" : "T. M.", "non-dropping-particle" : "", "parse-names" : false, "suffix" : "" }, { "dropping-particle" : "", "family" : "Bascompte", "given" : "J.", "non-dropping-particle" : "", "parse-names" : false, "suffix" : "" }, { "dropping-particle" : "", "family" : "Brock", "given" : "W.", "non-dropping-particle" : "", "parse-names" : false, "suffix" : "" }, { "dropping-particle" : "", "family" : "Dakos", "given" : "V.", "non-dropping-particle" : "", "parse-names" : false, "suffix" : "" }, { "dropping-particle" : "", "family" : "Koppel", "given" : "J.", "non-dropping-particle" : "van de", "parse-names" : false, "suffix" : "" }, { "dropping-particle" : "", "family" : "Leemput", "given" : "I. a.", "non-dropping-particle" : "van de", "parse-names" : false, "suffix" : "" }, { "dropping-particle" : "", "family" : "Levin", "given" : "S. a.", "non-dropping-particle" : "", "parse-names" : false, "suffix" : "" }, { "dropping-particle" : "", "family" : "Nes", "given" : "E. H.", "non-dropping-particle" : "van", "parse-names" : false, "suffix" : "" }, { "dropping-particle" : "", "family" : "Pascual", "given" : "M.", "non-dropping-particle" : "", "parse-names" : false, "suffix" : "" }, { "dropping-particle" : "", "family" : "Vandermeer", "given" : "J.", "non-dropping-particle" : "", "parse-names" : false, "suffix" : "" } ], "container-title" : "Science", "id" : "ITEM-2", "issue" : "6105", "issued" : { "date-parts" : [ [ "2012" ] ] }, "page" : "344-348", "title" : "Anticipating Critical Transitions", "type" : "article-journal", "volume" : "338" }, "uris" : [ "http://www.mendeley.com/documents/?uuid=d99cda80-b368-4ffc-8330-caf7ebcdbac5" ] } ], "mendeley" : { "formattedCitation" : "(Scheffer et al., 2001, 2012)", "plainTextFormattedCitation" : "(Scheffer et al., 2001, 2012)", "previouslyFormattedCitation" : "(Scheffer et al., 2001, 2012)" }, "properties" : { "noteIndex" : 0 }, "schema" : "https://github.com/citation-style-language/schema/raw/master/csl-citation.json" }</w:instrText>
      </w:r>
      <w:r w:rsidR="0008356D">
        <w:rPr>
          <w:rFonts w:ascii="Arial" w:hAnsi="Arial" w:cs="Arial"/>
        </w:rPr>
        <w:fldChar w:fldCharType="separate"/>
      </w:r>
      <w:r w:rsidR="0008356D" w:rsidRPr="00A07B61">
        <w:rPr>
          <w:rFonts w:ascii="Arial" w:hAnsi="Arial" w:cs="Arial"/>
          <w:noProof/>
        </w:rPr>
        <w:t>(Scheffer et al., 2001, 2012)</w:t>
      </w:r>
      <w:r w:rsidR="0008356D">
        <w:rPr>
          <w:rFonts w:ascii="Arial" w:hAnsi="Arial" w:cs="Arial"/>
        </w:rPr>
        <w:fldChar w:fldCharType="end"/>
      </w:r>
      <w:r w:rsidR="0008356D">
        <w:rPr>
          <w:rFonts w:ascii="Arial" w:hAnsi="Arial" w:cs="Arial"/>
        </w:rPr>
        <w:t>.</w:t>
      </w:r>
      <w:r w:rsidR="0008356D" w:rsidRPr="00E528F6">
        <w:rPr>
          <w:rFonts w:ascii="Arial" w:hAnsi="Arial" w:cs="Arial"/>
        </w:rPr>
        <w:t xml:space="preserve"> Understanding the pattern of such responses is of critical importance to ecosystem resilience</w:t>
      </w:r>
      <w:ins w:id="16" w:author="Paul,Evans" w:date="2015-08-20T18:40:00Z">
        <w:r w:rsidR="009F297E">
          <w:rPr>
            <w:rFonts w:ascii="Arial" w:hAnsi="Arial" w:cs="Arial"/>
          </w:rPr>
          <w:t xml:space="preserve"> - </w:t>
        </w:r>
        <w:r w:rsidR="00E37867">
          <w:rPr>
            <w:rFonts w:ascii="Arial" w:hAnsi="Arial" w:cs="Arial"/>
          </w:rPr>
          <w:t xml:space="preserve">a term </w:t>
        </w:r>
      </w:ins>
      <w:r w:rsidR="0008356D" w:rsidRPr="00E528F6">
        <w:rPr>
          <w:rFonts w:ascii="Arial" w:hAnsi="Arial" w:cs="Arial"/>
        </w:rPr>
        <w:t xml:space="preserve"> which </w:t>
      </w:r>
      <w:r w:rsidR="0008356D">
        <w:rPr>
          <w:rFonts w:ascii="Arial" w:hAnsi="Arial" w:cs="Arial"/>
        </w:rPr>
        <w:t>is</w:t>
      </w:r>
      <w:r w:rsidR="0008356D" w:rsidRPr="00E528F6">
        <w:rPr>
          <w:rFonts w:ascii="Arial" w:hAnsi="Arial" w:cs="Arial"/>
        </w:rPr>
        <w:t xml:space="preserve"> increasingly being incorporated into environmental </w:t>
      </w:r>
      <w:commentRangeStart w:id="17"/>
      <w:r w:rsidR="0008356D" w:rsidRPr="00E528F6">
        <w:rPr>
          <w:rFonts w:ascii="Arial" w:hAnsi="Arial" w:cs="Arial"/>
        </w:rPr>
        <w:t>policy</w:t>
      </w:r>
      <w:commentRangeEnd w:id="17"/>
      <w:r w:rsidR="009F297E">
        <w:rPr>
          <w:rStyle w:val="CommentReference"/>
          <w:szCs w:val="20"/>
          <w:lang w:eastAsia="en-GB" w:bidi="ar-SA"/>
        </w:rPr>
        <w:commentReference w:id="17"/>
      </w:r>
      <w:ins w:id="18" w:author="Paul,Evans" w:date="2015-08-20T18:40:00Z">
        <w:r w:rsidR="009F297E">
          <w:rPr>
            <w:rFonts w:ascii="Arial" w:hAnsi="Arial" w:cs="Arial"/>
          </w:rPr>
          <w:t xml:space="preserve"> -</w:t>
        </w:r>
      </w:ins>
      <w:del w:id="19" w:author="Paul,Evans" w:date="2015-08-20T18:40:00Z">
        <w:r w:rsidR="0008356D" w:rsidRPr="00E528F6" w:rsidDel="009F297E">
          <w:rPr>
            <w:rFonts w:ascii="Arial" w:hAnsi="Arial" w:cs="Arial"/>
          </w:rPr>
          <w:delText>,</w:delText>
        </w:r>
      </w:del>
      <w:r w:rsidR="0008356D" w:rsidRPr="00E528F6">
        <w:rPr>
          <w:rFonts w:ascii="Arial" w:hAnsi="Arial" w:cs="Arial"/>
        </w:rPr>
        <w:t xml:space="preserve"> and are consequently becoming the expl</w:t>
      </w:r>
      <w:r w:rsidR="0008356D">
        <w:rPr>
          <w:rFonts w:ascii="Arial" w:hAnsi="Arial" w:cs="Arial"/>
        </w:rPr>
        <w:t xml:space="preserve">icit focus of forest management </w:t>
      </w:r>
      <w:r w:rsidR="0008356D">
        <w:rPr>
          <w:rFonts w:ascii="Arial" w:hAnsi="Arial" w:cs="Arial"/>
        </w:rPr>
        <w:fldChar w:fldCharType="begin" w:fldLock="1"/>
      </w:r>
      <w:r w:rsidR="0008356D">
        <w:rPr>
          <w:rFonts w:ascii="Arial" w:hAnsi="Arial" w:cs="Arial"/>
        </w:rPr>
        <w:instrText>ADDIN CSL_CITATION { "citationItems" : [ { "id" : "ITEM-1", "itemData" : { "author" : [ { "dropping-particle" : "", "family" : "Newton", "given" : "A. C.", "non-dropping-particle" : "", "parse-names" : false, "suffix" : "" }, { "dropping-particle" : "", "family" : "Cantarello", "given" : "Elena", "non-dropping-particle" : "", "parse-names" : false, "suffix" : "" } ], "container-title" : "New Forests", "id" : "ITEM-1", "issued" : { "date-parts" : [ [ "2015" ] ] }, "title" : "Restoration of forest resilience: an achievable goal?", "type" : "article-journal", "volume" : "In review" }, "uris" : [ "http://www.mendeley.com/documents/?uuid=f5fa850a-8958-4d5f-9f5b-19d54771286f" ] } ], "mendeley" : { "formattedCitation" : "(Newton and Cantarello, 2015)", "plainTextFormattedCitation" : "(Newton and Cantarello, 2015)", "previouslyFormattedCitation" : "(Newton and Cantarello, 2015)" }, "properties" : { "noteIndex" : 0 }, "schema" : "https://github.com/citation-style-language/schema/raw/master/csl-citation.json" }</w:instrText>
      </w:r>
      <w:r w:rsidR="0008356D">
        <w:rPr>
          <w:rFonts w:ascii="Arial" w:hAnsi="Arial" w:cs="Arial"/>
        </w:rPr>
        <w:fldChar w:fldCharType="separate"/>
      </w:r>
      <w:r w:rsidR="0008356D" w:rsidRPr="00A07B61">
        <w:rPr>
          <w:rFonts w:ascii="Arial" w:hAnsi="Arial" w:cs="Arial"/>
          <w:noProof/>
        </w:rPr>
        <w:t>(Newton and Cantarello, 2015)</w:t>
      </w:r>
      <w:r w:rsidR="0008356D">
        <w:rPr>
          <w:rFonts w:ascii="Arial" w:hAnsi="Arial" w:cs="Arial"/>
        </w:rPr>
        <w:fldChar w:fldCharType="end"/>
      </w:r>
      <w:r w:rsidR="0008356D">
        <w:rPr>
          <w:rFonts w:ascii="Arial" w:hAnsi="Arial" w:cs="Arial"/>
          <w:color w:val="auto"/>
          <w:lang w:eastAsia="en-GB" w:bidi="ar-SA"/>
        </w:rPr>
        <w:t xml:space="preserve">. </w:t>
      </w:r>
      <w:r w:rsidR="0008356D" w:rsidRPr="00E528F6">
        <w:rPr>
          <w:rFonts w:ascii="Arial" w:hAnsi="Arial" w:cs="Arial"/>
        </w:rPr>
        <w:t xml:space="preserve">From a management and policy perspective, there is </w:t>
      </w:r>
      <w:r w:rsidR="0008356D">
        <w:rPr>
          <w:rFonts w:ascii="Arial" w:hAnsi="Arial" w:cs="Arial"/>
        </w:rPr>
        <w:t xml:space="preserve">also </w:t>
      </w:r>
      <w:r w:rsidR="0008356D" w:rsidRPr="00E528F6">
        <w:rPr>
          <w:rFonts w:ascii="Arial" w:hAnsi="Arial" w:cs="Arial"/>
        </w:rPr>
        <w:t>a need to understand the potential consequence</w:t>
      </w:r>
      <w:r w:rsidR="0008356D">
        <w:rPr>
          <w:rFonts w:ascii="Arial" w:hAnsi="Arial" w:cs="Arial"/>
        </w:rPr>
        <w:t xml:space="preserve">s both for biodiversity and the associated provision of ecosystem services </w:t>
      </w:r>
      <w:r w:rsidR="0008356D">
        <w:rPr>
          <w:rFonts w:ascii="Arial" w:hAnsi="Arial" w:cs="Arial"/>
        </w:rPr>
        <w:fldChar w:fldCharType="begin" w:fldLock="1"/>
      </w:r>
      <w:r w:rsidR="0008356D">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"mendeley" : { "formattedCitation" : "(Groffman et al., 2006)", "plainTextFormattedCitation" : "(Groffman et al., 2006)", "previouslyFormattedCitation" : "(Groffman et al., 2006)" }, "properties" : { "noteIndex" : 0 }, "schema" : "https://github.com/citation-style-language/schema/raw/master/csl-citation.json" }</w:instrText>
      </w:r>
      <w:r w:rsidR="0008356D">
        <w:rPr>
          <w:rFonts w:ascii="Arial" w:hAnsi="Arial" w:cs="Arial"/>
        </w:rPr>
        <w:fldChar w:fldCharType="separate"/>
      </w:r>
      <w:r w:rsidR="0008356D" w:rsidRPr="00995EF8">
        <w:rPr>
          <w:rFonts w:ascii="Arial" w:hAnsi="Arial" w:cs="Arial"/>
          <w:noProof/>
        </w:rPr>
        <w:t>(Groffman et al., 2006)</w:t>
      </w:r>
      <w:r w:rsidR="0008356D">
        <w:rPr>
          <w:rFonts w:ascii="Arial" w:hAnsi="Arial" w:cs="Arial"/>
        </w:rPr>
        <w:fldChar w:fldCharType="end"/>
      </w:r>
      <w:r w:rsidR="0008356D">
        <w:rPr>
          <w:rFonts w:ascii="Arial" w:hAnsi="Arial" w:cs="Arial"/>
        </w:rPr>
        <w:t>.</w:t>
      </w:r>
    </w:p>
    <w:p w:rsidR="0006742C" w:rsidRDefault="0006742C" w:rsidP="00995EF8">
      <w:pPr>
        <w:spacing w:line="360" w:lineRule="auto"/>
        <w:contextualSpacing/>
        <w:rPr>
          <w:rFonts w:ascii="Arial" w:hAnsi="Arial" w:cs="Arial"/>
        </w:rPr>
      </w:pPr>
    </w:p>
    <w:p w:rsidR="0008356D" w:rsidRPr="003B16DB" w:rsidRDefault="0008356D" w:rsidP="0008356D">
      <w:pPr>
        <w:spacing w:line="360" w:lineRule="auto"/>
        <w:contextualSpacing/>
        <w:rPr>
          <w:rFonts w:ascii="Arial" w:hAnsi="Arial" w:cs="Arial"/>
          <w:color w:val="auto"/>
          <w:lang w:eastAsia="en-GB" w:bidi="ar-SA"/>
        </w:rPr>
      </w:pPr>
      <w:r>
        <w:rPr>
          <w:rFonts w:ascii="Arial" w:hAnsi="Arial" w:cs="Arial"/>
          <w:color w:val="auto"/>
          <w:lang w:eastAsia="en-GB" w:bidi="ar-SA"/>
        </w:rPr>
        <w:t>Given</w:t>
      </w:r>
      <w:r w:rsidRPr="00B31A31">
        <w:rPr>
          <w:rFonts w:ascii="Arial" w:hAnsi="Arial" w:cs="Arial"/>
          <w:color w:val="auto"/>
          <w:lang w:eastAsia="en-GB" w:bidi="ar-SA"/>
        </w:rPr>
        <w:t xml:space="preserve"> the increasing evidence of </w:t>
      </w:r>
      <w:r w:rsidR="00B401B4">
        <w:rPr>
          <w:rFonts w:ascii="Arial" w:hAnsi="Arial" w:cs="Arial"/>
          <w:color w:val="auto"/>
          <w:lang w:eastAsia="en-GB" w:bidi="ar-SA"/>
        </w:rPr>
        <w:t xml:space="preserve">widespread increases in tree mortality </w:t>
      </w:r>
      <w:r>
        <w:rPr>
          <w:rFonts w:ascii="Arial" w:hAnsi="Arial" w:cs="Arial"/>
          <w:color w:val="auto"/>
          <w:lang w:eastAsia="en-GB" w:bidi="ar-SA"/>
        </w:rPr>
        <w:t xml:space="preserve">in </w:t>
      </w:r>
      <w:r w:rsidRPr="00B31A31">
        <w:rPr>
          <w:rFonts w:ascii="Arial" w:hAnsi="Arial" w:cs="Arial"/>
          <w:color w:val="auto"/>
          <w:lang w:eastAsia="en-GB" w:bidi="ar-SA"/>
        </w:rPr>
        <w:t xml:space="preserve">many </w:t>
      </w:r>
      <w:r>
        <w:rPr>
          <w:rFonts w:ascii="Arial" w:hAnsi="Arial" w:cs="Arial"/>
          <w:color w:val="auto"/>
          <w:lang w:eastAsia="en-GB" w:bidi="ar-SA"/>
        </w:rPr>
        <w:t xml:space="preserve">forest </w:t>
      </w:r>
      <w:r w:rsidRPr="00B31A31">
        <w:rPr>
          <w:rFonts w:ascii="Arial" w:hAnsi="Arial" w:cs="Arial"/>
          <w:color w:val="auto"/>
          <w:lang w:eastAsia="en-GB" w:bidi="ar-SA"/>
        </w:rPr>
        <w:t xml:space="preserve">ecosystems, </w:t>
      </w:r>
      <w:r>
        <w:rPr>
          <w:rFonts w:ascii="Arial" w:hAnsi="Arial" w:cs="Arial"/>
          <w:color w:val="auto"/>
          <w:lang w:eastAsia="en-GB" w:bidi="ar-SA"/>
        </w:rPr>
        <w:t xml:space="preserve">there is a need </w:t>
      </w:r>
      <w:r w:rsidRPr="00B31A31">
        <w:rPr>
          <w:rFonts w:ascii="Arial" w:hAnsi="Arial" w:cs="Arial"/>
          <w:color w:val="auto"/>
          <w:lang w:eastAsia="en-GB" w:bidi="ar-SA"/>
        </w:rPr>
        <w:t xml:space="preserve">to understand </w:t>
      </w:r>
      <w:r w:rsidR="00B401B4">
        <w:rPr>
          <w:rFonts w:ascii="Arial" w:hAnsi="Arial" w:cs="Arial"/>
          <w:color w:val="auto"/>
          <w:lang w:eastAsia="en-GB" w:bidi="ar-SA"/>
        </w:rPr>
        <w:t>its</w:t>
      </w:r>
      <w:r>
        <w:rPr>
          <w:rFonts w:ascii="Arial" w:hAnsi="Arial" w:cs="Arial"/>
          <w:color w:val="auto"/>
          <w:lang w:eastAsia="en-GB" w:bidi="ar-SA"/>
        </w:rPr>
        <w:t xml:space="preserve"> potential impacts </w:t>
      </w:r>
      <w:r>
        <w:rPr>
          <w:rFonts w:ascii="Arial" w:hAnsi="Arial" w:cs="Arial"/>
          <w:color w:val="auto"/>
          <w:lang w:eastAsia="en-GB" w:bidi="ar-SA"/>
        </w:rPr>
        <w:fldChar w:fldCharType="begin" w:fldLock="1"/>
      </w:r>
      <w:r>
        <w:rPr>
          <w:rFonts w:ascii="Arial" w:hAnsi="Arial" w:cs="Arial"/>
          <w:color w:val="auto"/>
          <w:lang w:eastAsia="en-GB" w:bidi="ar-SA"/>
        </w:rPr>
        <w:instrText>ADDIN CSL_CITATION { "citationItems" : [ { "id" : "ITEM-1", "itemData" : { "DOI" : "10.1098/rspb.2009.0661", "ISBN" : "0962-8452 (Print)\\n0962-8452 (Linking)", "ISSN" : "0962-8452", "PMID" : "19553254", "abstract" : "Despite the increasing evidence of drastic and profound changes in many ecosystems, often referred to as regime shifts, we have little ability to understand the processes that provide insurance against such change (resilience). Modelling studies have suggested that increased variance may foreshadow a regime shift, but this requires long-term data and knowledge of the functional links between key processes. Field-based research and ground-truthing is an essential part of the heuristic that marries theoretical and empirical research, but experimental studies of resilience are lagging behind theory, management and policy requirements. Empirically, ecological resilience must be understood in terms of community dynamics and the potential for small shifts in environmental forcing to break the feedbacks that support resilience. Here, we integrate recent theory and empirical data to identify ways we might define and understand potential thresholds in the resilience of nature, and thus the potential for regime shifts, by focusing on the roles of strong and weak interactions, linkages in meta-communities, and positive feedbacks between these and environmental drivers. The challenge to theoretical and field ecologists is to make the shift from hindsight to a more predictive science that is able to assist in the implementation of ecosystem-based management.", "author" : [ { "dropping-particle" : "", "family" : "Thrush", "given" : "Simon F", "non-dropping-particle" : "", "parse-names" : false, "suffix" : "" }, { "dropping-particle" : "", "family" : "Hewitt", "given" : "Judi E", "non-dropping-particle" : "", "parse-names" : false, "suffix" : "" }, { "dropping-particle" : "", "family" : "Dayton", "given" : "Paul K", "non-dropping-particle" : "", "parse-names" : false, "suffix" : "" }, { "dropping-particle" : "", "family" : "Coco", "given" : "Giovanni", "non-dropping-particle" : "", "parse-names" : false, "suffix" : "" }, { "dropping-particle" : "", "family" : "Lohrer", "given" : "Andrew M", "non-dropping-particle" : "", "parse-names" : false, "suffix" : "" }, { "dropping-particle" : "", "family" : "Norkko", "given" : "Alf", "non-dropping-particle" : "", "parse-names" : false, "suffix" : "" }, { "dropping-particle" : "", "family" : "Norkko", "given" : "Joanna", "non-dropping-particle" : "", "parse-names" : false, "suffix" : "" }, { "dropping-particle" : "", "family" : "Chiantore", "given" : "Mariachiara", "non-dropping-particle" : "", "parse-names" : false, "suffix" : "" } ], "container-title" : "Proceedings. Biological sciences / The Royal Society", "id" : "ITEM-1", "issue" : "1671", "issued" : { "date-parts" : [ [ "2009" ] ] }, "page" : "3209-3217", "title" : "Forecasting the limits of resilience: integrating empirical research with theory.", "type" : "article-journal", "volume" : "276" }, "uris" : [ "http://www.mendeley.com/documents/?uuid=2f8aa4c2-11c3-4e8d-8c71-595ed468b78b" ] } ], "mendeley" : { "formattedCitation" : "(Thrush et al., 2009)", "plainTextFormattedCitation" : "(Thrush et al., 2009)", "previouslyFormattedCitation" : "(Thrush et al., 2009)" }, "properties" : { "noteIndex" : 0 }, "schema" : "https://github.com/citation-style-language/schema/raw/master/csl-citation.json" }</w:instrText>
      </w:r>
      <w:r>
        <w:rPr>
          <w:rFonts w:ascii="Arial" w:hAnsi="Arial" w:cs="Arial"/>
          <w:color w:val="auto"/>
          <w:lang w:eastAsia="en-GB" w:bidi="ar-SA"/>
        </w:rPr>
        <w:fldChar w:fldCharType="separate"/>
      </w:r>
      <w:r w:rsidRPr="00785E40">
        <w:rPr>
          <w:rFonts w:ascii="Arial" w:hAnsi="Arial" w:cs="Arial"/>
          <w:noProof/>
          <w:color w:val="auto"/>
          <w:lang w:eastAsia="en-GB" w:bidi="ar-SA"/>
        </w:rPr>
        <w:t>(Thrush et al., 2009)</w:t>
      </w:r>
      <w:r>
        <w:rPr>
          <w:rFonts w:ascii="Arial" w:hAnsi="Arial" w:cs="Arial"/>
          <w:color w:val="auto"/>
          <w:lang w:eastAsia="en-GB" w:bidi="ar-SA"/>
        </w:rPr>
        <w:fldChar w:fldCharType="end"/>
      </w:r>
      <w:r>
        <w:rPr>
          <w:rFonts w:ascii="Arial" w:hAnsi="Arial" w:cs="Arial"/>
          <w:color w:val="auto"/>
          <w:lang w:eastAsia="en-GB" w:bidi="ar-SA"/>
        </w:rPr>
        <w:t>. In particular, there is a need for</w:t>
      </w:r>
      <w:r w:rsidRPr="00B31A31">
        <w:rPr>
          <w:rFonts w:ascii="Arial" w:hAnsi="Arial" w:cs="Arial"/>
          <w:color w:val="auto"/>
          <w:lang w:eastAsia="en-GB" w:bidi="ar-SA"/>
        </w:rPr>
        <w:t xml:space="preserve"> long-term </w:t>
      </w:r>
      <w:r>
        <w:rPr>
          <w:rFonts w:ascii="Arial" w:hAnsi="Arial" w:cs="Arial"/>
          <w:color w:val="auto"/>
          <w:lang w:eastAsia="en-GB" w:bidi="ar-SA"/>
        </w:rPr>
        <w:t xml:space="preserve">field </w:t>
      </w:r>
      <w:r w:rsidRPr="00B31A31">
        <w:rPr>
          <w:rFonts w:ascii="Arial" w:hAnsi="Arial" w:cs="Arial"/>
          <w:color w:val="auto"/>
          <w:lang w:eastAsia="en-GB" w:bidi="ar-SA"/>
        </w:rPr>
        <w:t xml:space="preserve">data </w:t>
      </w:r>
      <w:r>
        <w:rPr>
          <w:rFonts w:ascii="Arial" w:hAnsi="Arial" w:cs="Arial"/>
          <w:color w:val="auto"/>
          <w:lang w:eastAsia="en-GB" w:bidi="ar-SA"/>
        </w:rPr>
        <w:t>collected in ecosystems undergoing dieback, in order to provide insights into</w:t>
      </w:r>
      <w:r w:rsidRPr="00B31A31">
        <w:rPr>
          <w:rFonts w:ascii="Arial" w:hAnsi="Arial" w:cs="Arial"/>
          <w:color w:val="auto"/>
          <w:lang w:eastAsia="en-GB" w:bidi="ar-SA"/>
        </w:rPr>
        <w:t xml:space="preserve"> the links between key processes</w:t>
      </w:r>
      <w:r>
        <w:rPr>
          <w:rFonts w:ascii="Arial" w:hAnsi="Arial" w:cs="Arial"/>
          <w:color w:val="auto"/>
          <w:lang w:eastAsia="en-GB" w:bidi="ar-SA"/>
        </w:rPr>
        <w:t xml:space="preserve">, and to provide information to support both </w:t>
      </w:r>
      <w:r w:rsidRPr="00B31A31">
        <w:rPr>
          <w:rFonts w:ascii="Arial" w:hAnsi="Arial" w:cs="Arial"/>
          <w:color w:val="auto"/>
          <w:lang w:eastAsia="en-GB" w:bidi="ar-SA"/>
        </w:rPr>
        <w:t xml:space="preserve">management and policy </w:t>
      </w:r>
      <w:r>
        <w:rPr>
          <w:rFonts w:ascii="Arial" w:hAnsi="Arial" w:cs="Arial"/>
          <w:color w:val="auto"/>
          <w:lang w:eastAsia="en-GB" w:bidi="ar-SA"/>
        </w:rPr>
        <w:t xml:space="preserve">responses </w:t>
      </w:r>
      <w:r>
        <w:rPr>
          <w:rFonts w:ascii="Arial" w:hAnsi="Arial" w:cs="Arial"/>
          <w:color w:val="auto"/>
          <w:lang w:eastAsia="en-GB" w:bidi="ar-SA"/>
        </w:rPr>
        <w:fldChar w:fldCharType="begin" w:fldLock="1"/>
      </w:r>
      <w:r>
        <w:rPr>
          <w:rFonts w:ascii="Arial" w:hAnsi="Arial" w:cs="Arial"/>
          <w:color w:val="auto"/>
          <w:lang w:eastAsia="en-GB" w:bidi="ar-SA"/>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"id" : "ITEM-2", "itemData" : { "DOI" : "10.1098/rspb.2009.0661", "ISBN" : "0962-8452 (Print)\\n0962-8452 (Linking)", "ISSN" : "0962-8452", "PMID" : "19553254", "abstract" : "Despite the increasing evidence of drastic and profound changes in many ecosystems, often referred to as regime shifts, we have little ability to understand the processes that provide insurance against such change (resilience). Modelling studies have suggested that increased variance may foreshadow a regime shift, but this requires long-term data and knowledge of the functional links between key processes. Field-based research and ground-truthing is an essential part of the heuristic that marries theoretical and empirical research, but experimental studies of resilience are lagging behind theory, management and policy requirements. Empirically, ecological resilience must be understood in terms of community dynamics and the potential for small shifts in environmental forcing to break the feedbacks that support resilience. Here, we integrate recent theory and empirical data to identify ways we might define and understand potential thresholds in the resilience of nature, and thus the potential for regime shifts, by focusing on the roles of strong and weak interactions, linkages in meta-communities, and positive feedbacks between these and environmental drivers. The challenge to theoretical and field ecologists is to make the shift from hindsight to a more predictive science that is able to assist in the implementation of ecosystem-based management.", "author" : [ { "dropping-particle" : "", "family" : "Thrush", "given" : "Simon F", "non-dropping-particle" : "", "parse-names" : false, "suffix" : "" }, { "dropping-particle" : "", "family" : "Hewitt", "given" : "Judi E", "non-dropping-particle" : "", "parse-names" : false, "suffix" : "" }, { "dropping-particle" : "", "family" : "Dayton", "given" : "Paul K", "non-dropping-particle" : "", "parse-names" : false, "suffix" : "" }, { "dropping-particle" : "", "family" : "Coco", "given" : "Giovanni", "non-dropping-particle" : "", "parse-names" : false, "suffix" : "" }, { "dropping-particle" : "", "family" : "Lohrer", "given" : "Andrew M", "non-dropping-particle" : "", "parse-names" : false, "suffix" : "" }, { "dropping-particle" : "", "family" : "Norkko", "given" : "Alf", "non-dropping-particle" : "", "parse-names" : false, "suffix" : "" }, { "dropping-particle" : "", "family" : "Norkko", "given" : "Joanna", "non-dropping-particle" : "", "parse-names" : false, "suffix" : "" }, { "dropping-particle" : "", "family" : "Chiantore", "given" : "Mariachiara", "non-dropping-particle" : "", "parse-names" : false, "suffix" : "" } ], "container-title" : "Proceedings. Biological sciences / The Royal Society", "id" : "ITEM-2", "issue" : "1671", "issued" : { "date-parts" : [ [ "2009" ] ] }, "page" : "3209-3217", "title" : "Forecasting the limits of resilience: integrating empirical research with theory.", "type" : "article-journal", "volume" : "276" }, "uris" : [ "http://www.mendeley.com/documents/?uuid=2f8aa4c2-11c3-4e8d-8c71-595ed468b78b" ] } ], "mendeley" : { "formattedCitation" : "(Groffman et al., 2006; Thrush et al., 2009)", "plainTextFormattedCitation" : "(Groffman et al., 2006; Thrush et al., 2009)", "previouslyFormattedCitation" : "(Groffman et al., 2006; Thrush et al., 2009)" }, "properties" : { "noteIndex" : 0 }, "schema" : "https://github.com/citation-style-language/schema/raw/master/csl-citation.json" }</w:instrText>
      </w:r>
      <w:r>
        <w:rPr>
          <w:rFonts w:ascii="Arial" w:hAnsi="Arial" w:cs="Arial"/>
          <w:color w:val="auto"/>
          <w:lang w:eastAsia="en-GB" w:bidi="ar-SA"/>
        </w:rPr>
        <w:fldChar w:fldCharType="separate"/>
      </w:r>
      <w:r w:rsidRPr="00785E40">
        <w:rPr>
          <w:rFonts w:ascii="Arial" w:hAnsi="Arial" w:cs="Arial"/>
          <w:noProof/>
          <w:color w:val="auto"/>
          <w:lang w:eastAsia="en-GB" w:bidi="ar-SA"/>
        </w:rPr>
        <w:t xml:space="preserve">(Groffman et al., 2006; </w:t>
      </w:r>
      <w:r w:rsidRPr="00785E40">
        <w:rPr>
          <w:rFonts w:ascii="Arial" w:hAnsi="Arial" w:cs="Arial"/>
          <w:noProof/>
          <w:color w:val="auto"/>
          <w:lang w:eastAsia="en-GB" w:bidi="ar-SA"/>
        </w:rPr>
        <w:lastRenderedPageBreak/>
        <w:t>Thrush et al., 2009)</w:t>
      </w:r>
      <w:r>
        <w:rPr>
          <w:rFonts w:ascii="Arial" w:hAnsi="Arial" w:cs="Arial"/>
          <w:color w:val="auto"/>
          <w:lang w:eastAsia="en-GB" w:bidi="ar-SA"/>
        </w:rPr>
        <w:fldChar w:fldCharType="end"/>
      </w:r>
      <w:r>
        <w:rPr>
          <w:rFonts w:ascii="Arial" w:hAnsi="Arial" w:cs="Arial"/>
          <w:color w:val="auto"/>
          <w:lang w:eastAsia="en-GB" w:bidi="ar-SA"/>
        </w:rPr>
        <w:t xml:space="preserve">. </w:t>
      </w:r>
      <w:r>
        <w:rPr>
          <w:rFonts w:ascii="Arial" w:hAnsi="Arial" w:cs="Arial"/>
        </w:rPr>
        <w:t xml:space="preserve">Such data could also contribute to </w:t>
      </w:r>
      <w:r w:rsidRPr="00E528F6">
        <w:rPr>
          <w:rFonts w:ascii="Arial" w:hAnsi="Arial" w:cs="Arial"/>
        </w:rPr>
        <w:t>an understanding of the mechanisms involved in sudden transitions</w:t>
      </w:r>
      <w:r>
        <w:rPr>
          <w:rFonts w:ascii="Arial" w:hAnsi="Arial" w:cs="Arial"/>
        </w:rPr>
        <w:t>, which</w:t>
      </w:r>
      <w:r w:rsidRPr="00E528F6">
        <w:rPr>
          <w:rFonts w:ascii="Arial" w:hAnsi="Arial" w:cs="Arial"/>
        </w:rPr>
        <w:t xml:space="preserve"> is </w:t>
      </w:r>
      <w:r>
        <w:rPr>
          <w:rFonts w:ascii="Arial" w:hAnsi="Arial" w:cs="Arial"/>
        </w:rPr>
        <w:t xml:space="preserve">currently </w:t>
      </w:r>
      <w:r w:rsidRPr="00E528F6">
        <w:rPr>
          <w:rFonts w:ascii="Arial" w:hAnsi="Arial" w:cs="Arial"/>
        </w:rPr>
        <w:t>lacking for ecosystems</w:t>
      </w:r>
      <w:r>
        <w:rPr>
          <w:rFonts w:ascii="Arial" w:hAnsi="Arial" w:cs="Arial"/>
        </w:rPr>
        <w:t xml:space="preserve"> such as forests </w:t>
      </w:r>
      <w:r>
        <w:rPr>
          <w:rFonts w:ascii="Arial" w:hAnsi="Arial" w:cs="Arial"/>
        </w:rPr>
        <w:fldChar w:fldCharType="begin" w:fldLock="1"/>
      </w:r>
      <w:r>
        <w:rPr>
          <w:rFonts w:ascii="Arial" w:hAnsi="Arial" w:cs="Arial"/>
        </w:rPr>
        <w:instrText>ADDIN CSL_CITATION { "citationItems" : [ { "id" : "ITEM-1", "itemData" : { "DOI" : "10.1126/science.1101867", "ISBN" : "0036-8075", "ISSN" : "0036-8075", "PMID" : "15448261", "abstract" : "Unexpected sudden catastrophic shifts may occur in ecosystems, with concomitant losses or gains of ecological and economic resources. Such shifts have been theoretically attributed to positive feedback and bistability of ecosystem states. However, verifications and predictive power with respect to catastrophic responses to a changing environment are lacking for spatially extensive ecosystems. This situation impedes management and recovery strategies for such ecosystems. Here, we review recent studies on various ecosystems that link self-organized patchiness to catastrophic shifts between ecosystem states.", "author" : [ { "dropping-particle" : "", "family" : "Rietkerk", "given" : "Max", "non-dropping-particle" : "", "parse-names" : false, "suffix" : "" }, { "dropping-particle" : "", "family" : "Dekker", "given" : "Stefan C", "non-dropping-particle" : "", "parse-names" : false, "suffix" : "" }, { "dropping-particle" : "", "family" : "Ruiter", "given" : "Peter C", "non-dropping-particle" : "de", "parse-names" : false, "suffix" : "" }, { "dropping-particle" : "", "family" : "Koppel", "given" : "Johan", "non-dropping-particle" : "van de", "parse-names" : false, "suffix" : "" } ], "container-title" : "Science (New York, N.Y.)", "id" : "ITEM-1", "issue" : "5692", "issued" : { "date-parts" : [ [ "2004" ] ] }, "page" : "1926-1929", "title" : "Self-organized patchiness and catastrophic shifts in ecosystems.", "type" : "article-journal", "volume" : "305" }, "uris" : [ "http://www.mendeley.com/documents/?uuid=ffa37d1b-8cfa-4df5-83a8-fc701115d712" ] } ], "mendeley" : { "formattedCitation" : "(Rietkerk et al., 2004)", "plainTextFormattedCitation" : "(Rietkerk et al., 2004)", "previouslyFormattedCitation" : "(Rietkerk et al., 2004)" }, "properties" : { "noteIndex" : 0 }, "schema" : "https://github.com/citation-style-language/schema/raw/master/csl-citation.json" }</w:instrText>
      </w:r>
      <w:r>
        <w:rPr>
          <w:rFonts w:ascii="Arial" w:hAnsi="Arial" w:cs="Arial"/>
        </w:rPr>
        <w:fldChar w:fldCharType="separate"/>
      </w:r>
      <w:r w:rsidRPr="00785E40">
        <w:rPr>
          <w:rFonts w:ascii="Arial" w:hAnsi="Arial" w:cs="Arial"/>
          <w:noProof/>
        </w:rPr>
        <w:t>(Rietkerk et al., 2004)</w:t>
      </w:r>
      <w:r>
        <w:rPr>
          <w:rFonts w:ascii="Arial" w:hAnsi="Arial" w:cs="Arial"/>
        </w:rPr>
        <w:fldChar w:fldCharType="end"/>
      </w:r>
      <w:r>
        <w:rPr>
          <w:rFonts w:ascii="Arial" w:hAnsi="Arial" w:cs="Arial"/>
        </w:rPr>
        <w:t xml:space="preserve">. </w:t>
      </w:r>
      <w:r>
        <w:rPr>
          <w:rFonts w:ascii="Arial" w:hAnsi="Arial" w:cs="Arial"/>
          <w:color w:val="auto"/>
          <w:lang w:eastAsia="en-GB" w:bidi="ar-SA"/>
        </w:rPr>
        <w:t xml:space="preserve">Very few long-term data are available for forest stands that have undergone </w:t>
      </w:r>
      <w:commentRangeStart w:id="20"/>
      <w:r>
        <w:rPr>
          <w:rFonts w:ascii="Arial" w:hAnsi="Arial" w:cs="Arial"/>
          <w:color w:val="auto"/>
          <w:lang w:eastAsia="en-GB" w:bidi="ar-SA"/>
        </w:rPr>
        <w:t xml:space="preserve">collapse </w:t>
      </w:r>
      <w:r>
        <w:rPr>
          <w:rFonts w:ascii="Arial" w:hAnsi="Arial" w:cs="Arial"/>
          <w:color w:val="auto"/>
          <w:lang w:eastAsia="en-GB" w:bidi="ar-SA"/>
        </w:rPr>
        <w:fldChar w:fldCharType="begin" w:fldLock="1"/>
      </w:r>
      <w:r>
        <w:rPr>
          <w:rFonts w:ascii="Arial" w:hAnsi="Arial" w:cs="Arial"/>
          <w:color w:val="auto"/>
          <w:lang w:eastAsia="en-GB" w:bidi="ar-SA"/>
        </w:rPr>
        <w:instrText>ADDIN CSL_CITATION { "citationItems" : [ { "id" : "ITEM-1", "itemData" : { "ISSN" : "1095-5674", "author" : [ { "dropping-particle" : "", "family" : "Goetsch", "given" : "Chandra", "non-dropping-particle" : "", "parse-names" : false, "suffix" : "" }, { "dropping-particle" : "", "family" : "Wigg", "given" : "Jennifer", "non-dropping-particle" : "", "parse-names" : false, "suffix" : "" }, { "dropping-particle" : "", "family" : "Royo", "given" : "Alejandro A", "non-dropping-particle" : "", "parse-names" : false, "suffix" : "" }, { "dropping-particle" : "", "family" : "Ristau", "given" : "Todd", "non-dropping-particle" : "", "parse-names" : false, "suffix" : "" }, { "dropping-particle" : "", "family" : "Carson", "given" : "Walter P", "non-dropping-particle" : "", "parse-names" : false, "suffix" : "" } ], "container-title" : "The Journal of the Torrey Botanical Society", "id" : "ITEM-1", "issue" : "2", "issued" : { "date-parts" : [ [ "2011" ] ] }, "page" : "220-224", "publisher" : "BioOne", "title" : "Chronic over browsing and biodiversity collapse in a forest understory in Pennsylvania: results from a 60 year-old deer exclusion plot", "type" : "article-journal", "volume" : "138" }, "prefix" : "e.g. see ", "uris" : [ "http://www.mendeley.com/documents/?uuid=825722bf-479a-44bb-a788-b9bded96291b" ] } ], "mendeley" : { "formattedCitation" : "(e.g. see Goetsch et al., 2011)", "plainTextFormattedCitation" : "(e.g. see Goetsch et al., 2011)", "previouslyFormattedCitation" : "(e.g. see Goetsch et al., 2011)" }, "properties" : { "noteIndex" : 0 }, "schema" : "https://github.com/citation-style-language/schema/raw/master/csl-citation.json" }</w:instrText>
      </w:r>
      <w:r>
        <w:rPr>
          <w:rFonts w:ascii="Arial" w:hAnsi="Arial" w:cs="Arial"/>
          <w:color w:val="auto"/>
          <w:lang w:eastAsia="en-GB" w:bidi="ar-SA"/>
        </w:rPr>
        <w:fldChar w:fldCharType="separate"/>
      </w:r>
      <w:r w:rsidRPr="009A7775">
        <w:rPr>
          <w:rFonts w:ascii="Arial" w:hAnsi="Arial" w:cs="Arial"/>
          <w:noProof/>
          <w:color w:val="auto"/>
          <w:lang w:eastAsia="en-GB" w:bidi="ar-SA"/>
        </w:rPr>
        <w:t>(e.g. see Goetsch et al., 2011)</w:t>
      </w:r>
      <w:r>
        <w:rPr>
          <w:rFonts w:ascii="Arial" w:hAnsi="Arial" w:cs="Arial"/>
          <w:color w:val="auto"/>
          <w:lang w:eastAsia="en-GB" w:bidi="ar-SA"/>
        </w:rPr>
        <w:fldChar w:fldCharType="end"/>
      </w:r>
      <w:r>
        <w:rPr>
          <w:rFonts w:ascii="Arial" w:hAnsi="Arial" w:cs="Arial"/>
          <w:color w:val="auto"/>
          <w:lang w:eastAsia="en-GB" w:bidi="ar-SA"/>
        </w:rPr>
        <w:t xml:space="preserve">. As a consequence, the </w:t>
      </w:r>
      <w:r w:rsidRPr="00E528F6">
        <w:rPr>
          <w:rFonts w:ascii="Arial" w:hAnsi="Arial" w:cs="Arial"/>
        </w:rPr>
        <w:t>process</w:t>
      </w:r>
      <w:r>
        <w:rPr>
          <w:rFonts w:ascii="Arial" w:hAnsi="Arial" w:cs="Arial"/>
        </w:rPr>
        <w:t>es</w:t>
      </w:r>
      <w:r w:rsidRPr="00E528F6">
        <w:rPr>
          <w:rFonts w:ascii="Arial" w:hAnsi="Arial" w:cs="Arial"/>
        </w:rPr>
        <w:t xml:space="preserve"> by which forest </w:t>
      </w:r>
      <w:r>
        <w:rPr>
          <w:rFonts w:ascii="Arial" w:hAnsi="Arial" w:cs="Arial"/>
        </w:rPr>
        <w:t xml:space="preserve">dieback occurs are </w:t>
      </w:r>
      <w:r w:rsidRPr="00E528F6">
        <w:rPr>
          <w:rFonts w:ascii="Arial" w:hAnsi="Arial" w:cs="Arial"/>
        </w:rPr>
        <w:t>not well understood.</w:t>
      </w:r>
      <w:commentRangeEnd w:id="20"/>
      <w:r w:rsidR="009F297E">
        <w:rPr>
          <w:rStyle w:val="CommentReference"/>
          <w:szCs w:val="20"/>
          <w:lang w:eastAsia="en-GB" w:bidi="ar-SA"/>
        </w:rPr>
        <w:commentReference w:id="20"/>
      </w:r>
    </w:p>
    <w:p w:rsidR="0008356D" w:rsidRDefault="0008356D"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rPr>
      </w:pPr>
      <w:r>
        <w:rPr>
          <w:rFonts w:ascii="Arial" w:hAnsi="Arial" w:cs="Arial"/>
        </w:rPr>
        <w:t xml:space="preserve">Here we </w:t>
      </w:r>
      <w:r w:rsidR="00D56866">
        <w:rPr>
          <w:rFonts w:ascii="Arial" w:hAnsi="Arial" w:cs="Arial"/>
        </w:rPr>
        <w:t xml:space="preserve">use </w:t>
      </w:r>
      <w:r>
        <w:rPr>
          <w:rFonts w:ascii="Arial" w:hAnsi="Arial" w:cs="Arial"/>
        </w:rPr>
        <w:t xml:space="preserve">a long-term data set, collected in a temperate forest ecosystem that has undergone </w:t>
      </w:r>
      <w:r w:rsidR="008E6A85">
        <w:rPr>
          <w:rFonts w:ascii="Arial" w:hAnsi="Arial" w:cs="Arial"/>
        </w:rPr>
        <w:t xml:space="preserve">partial </w:t>
      </w:r>
      <w:r>
        <w:rPr>
          <w:rFonts w:ascii="Arial" w:hAnsi="Arial" w:cs="Arial"/>
        </w:rPr>
        <w:t>stand dieback in recent decades. In this location</w:t>
      </w:r>
      <w:r w:rsidRPr="008B4268">
        <w:rPr>
          <w:rFonts w:ascii="Arial" w:hAnsi="Arial" w:cs="Arial"/>
        </w:rPr>
        <w:t xml:space="preserve"> </w:t>
      </w:r>
      <w:r>
        <w:rPr>
          <w:rFonts w:ascii="Arial" w:hAnsi="Arial" w:cs="Arial"/>
        </w:rPr>
        <w:t xml:space="preserve">in southern England, monitoring data have been collected repeatedly over a period </w:t>
      </w:r>
      <w:r w:rsidR="00D346FE">
        <w:rPr>
          <w:rFonts w:ascii="Arial" w:hAnsi="Arial" w:cs="Arial"/>
        </w:rPr>
        <w:t xml:space="preserve">of </w:t>
      </w:r>
      <w:r w:rsidR="0006742C">
        <w:rPr>
          <w:rFonts w:ascii="Arial" w:hAnsi="Arial" w:cs="Arial"/>
        </w:rPr>
        <w:t>50</w:t>
      </w:r>
      <w:r w:rsidR="008D7B90">
        <w:rPr>
          <w:rFonts w:ascii="Arial" w:hAnsi="Arial" w:cs="Arial"/>
        </w:rPr>
        <w:t xml:space="preserve"> years</w:t>
      </w:r>
      <w:r>
        <w:rPr>
          <w:rFonts w:ascii="Arial" w:hAnsi="Arial" w:cs="Arial"/>
        </w:rPr>
        <w:t xml:space="preserve">. </w:t>
      </w:r>
      <w:r w:rsidR="00A07B61">
        <w:rPr>
          <w:rFonts w:ascii="Arial" w:hAnsi="Arial" w:cs="Arial"/>
        </w:rPr>
        <w:t xml:space="preserve"> </w:t>
      </w:r>
      <w:r>
        <w:rPr>
          <w:rFonts w:ascii="Arial" w:hAnsi="Arial" w:cs="Arial"/>
        </w:rPr>
        <w:t xml:space="preserve">Here we </w:t>
      </w:r>
      <w:r w:rsidR="00975E91">
        <w:rPr>
          <w:rFonts w:ascii="Arial" w:hAnsi="Arial" w:cs="Arial"/>
        </w:rPr>
        <w:t xml:space="preserve">build on </w:t>
      </w:r>
      <w:r>
        <w:rPr>
          <w:rFonts w:ascii="Arial" w:hAnsi="Arial" w:cs="Arial"/>
        </w:rPr>
        <w:t xml:space="preserve">data </w:t>
      </w:r>
      <w:r w:rsidR="00D56866">
        <w:rPr>
          <w:rFonts w:ascii="Arial" w:hAnsi="Arial" w:cs="Arial"/>
        </w:rPr>
        <w:t xml:space="preserve">collected from 1964-2001 </w:t>
      </w:r>
      <w:r w:rsidR="00D56866">
        <w:rPr>
          <w:rFonts w:ascii="Arial" w:hAnsi="Arial" w:cs="Arial"/>
        </w:rPr>
        <w:fldChar w:fldCharType="begin" w:fldLock="1"/>
      </w:r>
      <w:r w:rsidR="00B521D1">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Mountford et al., 1999)", "plainTextFormattedCitation" : "(Mountford and Peterken, 2003; Mountford et al., 1999)", "previouslyFormattedCitation" : "(Mountford and Peterken, 2003; Mountford et al., 1999)" }, "properties" : { "noteIndex" : 0 }, "schema" : "https://github.com/citation-style-language/schema/raw/master/csl-citation.json" }</w:instrText>
      </w:r>
      <w:r w:rsidR="00D56866">
        <w:rPr>
          <w:rFonts w:ascii="Arial" w:hAnsi="Arial" w:cs="Arial"/>
        </w:rPr>
        <w:fldChar w:fldCharType="separate"/>
      </w:r>
      <w:r w:rsidR="00D56866" w:rsidRPr="00D56866">
        <w:rPr>
          <w:rFonts w:ascii="Arial" w:hAnsi="Arial" w:cs="Arial"/>
          <w:noProof/>
        </w:rPr>
        <w:t>(Mountford and Peterken, 2003; Mountford et al., 1999)</w:t>
      </w:r>
      <w:r w:rsidR="00D56866">
        <w:rPr>
          <w:rFonts w:ascii="Arial" w:hAnsi="Arial" w:cs="Arial"/>
        </w:rPr>
        <w:fldChar w:fldCharType="end"/>
      </w:r>
      <w:r w:rsidR="00D56866">
        <w:rPr>
          <w:rFonts w:ascii="Arial" w:hAnsi="Arial" w:cs="Arial"/>
        </w:rPr>
        <w:t xml:space="preserve"> </w:t>
      </w:r>
      <w:r>
        <w:rPr>
          <w:rFonts w:ascii="Arial" w:hAnsi="Arial" w:cs="Arial"/>
        </w:rPr>
        <w:t xml:space="preserve">through an additional survey undertaken in 2014, and for the first time explore the entire data set from the perspective of analysing ecosystem thresholds and regime shifts. Specifically, in this </w:t>
      </w:r>
      <w:r w:rsidRPr="0039134F">
        <w:rPr>
          <w:rFonts w:ascii="Arial" w:hAnsi="Arial" w:cs="Arial"/>
        </w:rPr>
        <w:t>paper we aim to:</w:t>
      </w:r>
      <w:r>
        <w:rPr>
          <w:rFonts w:ascii="Arial" w:hAnsi="Arial" w:cs="Arial"/>
        </w:rPr>
        <w:t xml:space="preserve"> (1) d</w:t>
      </w:r>
      <w:r w:rsidRPr="0039134F">
        <w:rPr>
          <w:rFonts w:ascii="Arial" w:hAnsi="Arial" w:cs="Arial"/>
        </w:rPr>
        <w:t xml:space="preserve">escribe the pattern of </w:t>
      </w:r>
      <w:r>
        <w:rPr>
          <w:rFonts w:ascii="Arial" w:hAnsi="Arial" w:cs="Arial"/>
        </w:rPr>
        <w:t xml:space="preserve">stand </w:t>
      </w:r>
      <w:r w:rsidR="00A07B61">
        <w:rPr>
          <w:rFonts w:ascii="Arial" w:hAnsi="Arial" w:cs="Arial"/>
        </w:rPr>
        <w:t>dieback</w:t>
      </w:r>
      <w:r>
        <w:rPr>
          <w:rFonts w:ascii="Arial" w:hAnsi="Arial" w:cs="Arial"/>
        </w:rPr>
        <w:t xml:space="preserve"> </w:t>
      </w:r>
      <w:r w:rsidRPr="0039134F">
        <w:rPr>
          <w:rFonts w:ascii="Arial" w:hAnsi="Arial" w:cs="Arial"/>
        </w:rPr>
        <w:t>in the</w:t>
      </w:r>
      <w:r>
        <w:rPr>
          <w:rFonts w:ascii="Arial" w:hAnsi="Arial" w:cs="Arial"/>
        </w:rPr>
        <w:t xml:space="preserve"> woodland </w:t>
      </w:r>
      <w:r w:rsidR="00D931CA">
        <w:rPr>
          <w:rFonts w:ascii="Arial" w:hAnsi="Arial" w:cs="Arial"/>
        </w:rPr>
        <w:t xml:space="preserve">over </w:t>
      </w:r>
      <w:r>
        <w:rPr>
          <w:rFonts w:ascii="Arial" w:hAnsi="Arial" w:cs="Arial"/>
        </w:rPr>
        <w:t>the past five decades, (2) i</w:t>
      </w:r>
      <w:r w:rsidRPr="0039134F">
        <w:rPr>
          <w:rFonts w:ascii="Arial" w:hAnsi="Arial" w:cs="Arial"/>
        </w:rPr>
        <w:t>dentify the ecological processes that might be driving the changes</w:t>
      </w:r>
      <w:r>
        <w:rPr>
          <w:rFonts w:ascii="Arial" w:hAnsi="Arial" w:cs="Arial"/>
        </w:rPr>
        <w:t>, (3) i</w:t>
      </w:r>
      <w:r w:rsidRPr="0039134F">
        <w:rPr>
          <w:rFonts w:ascii="Arial" w:hAnsi="Arial" w:cs="Arial"/>
        </w:rPr>
        <w:t xml:space="preserve">dentify the consequences of these changes for </w:t>
      </w:r>
      <w:r>
        <w:rPr>
          <w:rFonts w:ascii="Arial" w:hAnsi="Arial" w:cs="Arial"/>
        </w:rPr>
        <w:t xml:space="preserve">forest structure and </w:t>
      </w:r>
      <w:r w:rsidRPr="0039134F">
        <w:rPr>
          <w:rFonts w:ascii="Arial" w:hAnsi="Arial" w:cs="Arial"/>
        </w:rPr>
        <w:t>pl</w:t>
      </w:r>
      <w:r>
        <w:rPr>
          <w:rFonts w:ascii="Arial" w:hAnsi="Arial" w:cs="Arial"/>
        </w:rPr>
        <w:t xml:space="preserve">ant biodiversity. </w:t>
      </w:r>
    </w:p>
    <w:p w:rsidR="00B32FD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b/>
          <w:bCs/>
        </w:rPr>
      </w:pPr>
      <w:r w:rsidRPr="0039134F">
        <w:rPr>
          <w:rFonts w:ascii="Arial" w:hAnsi="Arial" w:cs="Arial"/>
          <w:b/>
          <w:bCs/>
        </w:rPr>
        <w:t>Methods</w:t>
      </w:r>
    </w:p>
    <w:p w:rsidR="00B32FDF" w:rsidRPr="0039134F" w:rsidRDefault="00B32FDF" w:rsidP="002D43C8">
      <w:pPr>
        <w:spacing w:line="360" w:lineRule="auto"/>
        <w:contextualSpacing/>
        <w:rPr>
          <w:rFonts w:ascii="Arial" w:hAnsi="Arial" w:cs="Arial"/>
        </w:rPr>
      </w:pPr>
    </w:p>
    <w:p w:rsidR="00B32FDF" w:rsidRDefault="00B32FDF" w:rsidP="00DE1972">
      <w:pPr>
        <w:spacing w:line="360" w:lineRule="auto"/>
        <w:contextualSpacing/>
        <w:rPr>
          <w:rFonts w:ascii="Arial" w:hAnsi="Arial" w:cs="Arial"/>
          <w:b/>
        </w:rPr>
      </w:pPr>
      <w:r w:rsidRPr="00DE1972">
        <w:rPr>
          <w:rFonts w:ascii="Arial" w:hAnsi="Arial" w:cs="Arial"/>
          <w:b/>
        </w:rPr>
        <w:t xml:space="preserve">Site history and </w:t>
      </w:r>
      <w:commentRangeStart w:id="21"/>
      <w:r w:rsidRPr="00DE1972">
        <w:rPr>
          <w:rFonts w:ascii="Arial" w:hAnsi="Arial" w:cs="Arial"/>
          <w:b/>
        </w:rPr>
        <w:t>characteristics</w:t>
      </w:r>
      <w:commentRangeEnd w:id="21"/>
      <w:r w:rsidR="009F297E">
        <w:rPr>
          <w:rStyle w:val="CommentReference"/>
          <w:szCs w:val="20"/>
          <w:lang w:eastAsia="en-GB" w:bidi="ar-SA"/>
        </w:rPr>
        <w:commentReference w:id="21"/>
      </w:r>
    </w:p>
    <w:p w:rsidR="006D5709" w:rsidRDefault="00B32FDF" w:rsidP="00BF31B1">
      <w:pPr>
        <w:spacing w:line="360" w:lineRule="auto"/>
        <w:contextualSpacing/>
        <w:rPr>
          <w:rFonts w:ascii="Arial" w:hAnsi="Arial" w:cs="Arial"/>
          <w:color w:val="auto"/>
          <w:lang w:eastAsia="en-GB" w:bidi="ar-SA"/>
        </w:rPr>
      </w:pPr>
      <w:r w:rsidRPr="00DE1972">
        <w:rPr>
          <w:rFonts w:ascii="Arial" w:hAnsi="Arial" w:cs="Arial"/>
        </w:rPr>
        <w:t>The site used in this study, Denny Wood, is located in the New Forest National Park in Southern England (</w:t>
      </w:r>
      <w:proofErr w:type="spellStart"/>
      <w:r w:rsidRPr="00DE1972">
        <w:rPr>
          <w:rFonts w:ascii="Arial" w:hAnsi="Arial" w:cs="Arial"/>
        </w:rPr>
        <w:t>Lat</w:t>
      </w:r>
      <w:proofErr w:type="spellEnd"/>
      <w:r w:rsidRPr="00DE1972">
        <w:rPr>
          <w:rFonts w:ascii="Arial" w:hAnsi="Arial" w:cs="Arial"/>
        </w:rPr>
        <w:t xml:space="preserve">: </w:t>
      </w:r>
      <w:r>
        <w:rPr>
          <w:rFonts w:ascii="Arial" w:hAnsi="Arial" w:cs="Arial"/>
        </w:rPr>
        <w:t>50</w:t>
      </w:r>
      <w:r w:rsidRPr="00DE1972">
        <w:rPr>
          <w:rFonts w:ascii="Arial" w:hAnsi="Arial" w:cs="Arial"/>
          <w:vertAlign w:val="superscript"/>
        </w:rPr>
        <w:t>o</w:t>
      </w:r>
      <w:r>
        <w:rPr>
          <w:rFonts w:ascii="Arial" w:hAnsi="Arial" w:cs="Arial"/>
        </w:rPr>
        <w:t xml:space="preserve"> 51.5’ N and 1</w:t>
      </w:r>
      <w:r w:rsidRPr="00DE1972">
        <w:rPr>
          <w:rFonts w:ascii="Arial" w:hAnsi="Arial" w:cs="Arial"/>
          <w:vertAlign w:val="superscript"/>
        </w:rPr>
        <w:t>o</w:t>
      </w:r>
      <w:r>
        <w:rPr>
          <w:rFonts w:ascii="Arial" w:hAnsi="Arial" w:cs="Arial"/>
        </w:rPr>
        <w:t xml:space="preserve"> 32.5’ W)</w:t>
      </w:r>
      <w:r w:rsidRPr="00DE1972">
        <w:rPr>
          <w:rFonts w:ascii="Arial" w:hAnsi="Arial" w:cs="Arial"/>
        </w:rPr>
        <w:t xml:space="preserve">. </w:t>
      </w:r>
      <w:r w:rsidR="006D5709">
        <w:rPr>
          <w:rFonts w:ascii="Arial" w:hAnsi="Arial" w:cs="Arial"/>
        </w:rPr>
        <w:t>It has a temperate oceanic climate</w:t>
      </w:r>
      <w:r w:rsidR="00374C76">
        <w:rPr>
          <w:rFonts w:ascii="Arial" w:hAnsi="Arial" w:cs="Arial"/>
        </w:rPr>
        <w:t>.</w:t>
      </w:r>
      <w:r w:rsidR="006D5709">
        <w:rPr>
          <w:rFonts w:ascii="Arial" w:hAnsi="Arial" w:cs="Arial"/>
        </w:rPr>
        <w:t xml:space="preserve"> </w:t>
      </w:r>
      <w:r w:rsidR="00374C76">
        <w:rPr>
          <w:rFonts w:ascii="Arial" w:hAnsi="Arial" w:cs="Arial"/>
        </w:rPr>
        <w:t>M</w:t>
      </w:r>
      <w:r w:rsidR="009A7775">
        <w:rPr>
          <w:rFonts w:ascii="Arial" w:hAnsi="Arial" w:cs="Arial"/>
          <w:color w:val="auto"/>
          <w:lang w:eastAsia="en-GB" w:bidi="ar-SA"/>
        </w:rPr>
        <w:t xml:space="preserve">ean annual precipitation between 1957 and 2014 ± SD at the </w:t>
      </w:r>
      <w:proofErr w:type="spellStart"/>
      <w:r w:rsidR="009A7775">
        <w:rPr>
          <w:rFonts w:ascii="Arial" w:hAnsi="Arial" w:cs="Arial"/>
          <w:color w:val="auto"/>
          <w:lang w:eastAsia="en-GB" w:bidi="ar-SA"/>
        </w:rPr>
        <w:t>Hurn</w:t>
      </w:r>
      <w:proofErr w:type="spellEnd"/>
      <w:r w:rsidR="009A7775">
        <w:rPr>
          <w:rFonts w:ascii="Arial" w:hAnsi="Arial" w:cs="Arial"/>
          <w:color w:val="auto"/>
          <w:lang w:eastAsia="en-GB" w:bidi="ar-SA"/>
        </w:rPr>
        <w:t xml:space="preserve"> weather monitoring station approximately 23km from Denny </w:t>
      </w:r>
      <w:r w:rsidR="006D5709">
        <w:rPr>
          <w:rFonts w:ascii="Arial" w:hAnsi="Arial" w:cs="Arial"/>
          <w:color w:val="auto"/>
          <w:lang w:eastAsia="en-GB" w:bidi="ar-SA"/>
        </w:rPr>
        <w:t>W</w:t>
      </w:r>
      <w:r w:rsidR="009A7775">
        <w:rPr>
          <w:rFonts w:ascii="Arial" w:hAnsi="Arial" w:cs="Arial"/>
          <w:color w:val="auto"/>
          <w:lang w:eastAsia="en-GB" w:bidi="ar-SA"/>
        </w:rPr>
        <w:t>ood was 832 ± 150mm and mean annual temperature was 10.17 ± 0.64°C (</w:t>
      </w:r>
      <w:r w:rsidR="009A7775" w:rsidRPr="00CF6D7A">
        <w:rPr>
          <w:rFonts w:ascii="Arial" w:hAnsi="Arial" w:cs="Arial"/>
          <w:lang w:eastAsia="en-GB" w:bidi="ar-SA"/>
        </w:rPr>
        <w:t>www.metoffice.gov.uk/public/weather/climate-historic/</w:t>
      </w:r>
      <w:r w:rsidR="009A7775">
        <w:rPr>
          <w:rFonts w:ascii="Arial" w:hAnsi="Arial" w:cs="Arial"/>
          <w:color w:val="auto"/>
          <w:lang w:eastAsia="en-GB" w:bidi="ar-SA"/>
        </w:rPr>
        <w:t xml:space="preserve"> - accessed 16/04/2015). </w:t>
      </w:r>
    </w:p>
    <w:p w:rsidR="006D5709" w:rsidRDefault="006D5709" w:rsidP="00BF31B1">
      <w:pPr>
        <w:spacing w:line="360" w:lineRule="auto"/>
        <w:contextualSpacing/>
        <w:rPr>
          <w:rFonts w:ascii="Arial" w:hAnsi="Arial" w:cs="Arial"/>
          <w:color w:val="auto"/>
          <w:lang w:eastAsia="en-GB" w:bidi="ar-SA"/>
        </w:rPr>
      </w:pPr>
    </w:p>
    <w:p w:rsidR="00B32FDF" w:rsidRDefault="00B32FDF" w:rsidP="00BF31B1">
      <w:pPr>
        <w:spacing w:line="360" w:lineRule="auto"/>
        <w:contextualSpacing/>
        <w:rPr>
          <w:rFonts w:ascii="Arial" w:hAnsi="Arial" w:cs="Arial"/>
          <w:color w:val="auto"/>
          <w:lang w:eastAsia="en-GB" w:bidi="ar-SA"/>
        </w:rPr>
      </w:pPr>
      <w:r>
        <w:rPr>
          <w:rFonts w:ascii="Arial" w:hAnsi="Arial" w:cs="Arial"/>
        </w:rPr>
        <w:t xml:space="preserve">Detailed site descriptions are provided </w:t>
      </w:r>
      <w:r w:rsidR="00CA2DD6">
        <w:rPr>
          <w:rFonts w:ascii="Arial" w:hAnsi="Arial" w:cs="Arial"/>
        </w:rPr>
        <w:fldChar w:fldCharType="begin" w:fldLock="1"/>
      </w:r>
      <w:r w:rsidR="00995EF8">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"manualFormatting" : "Mountford et al. (1999)", "plainTextFormattedCitation" : "(Mountford et al., 1999)", "previouslyFormattedCitation" : "(Mountford et al., 1999)"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 et al. (</w:t>
      </w:r>
      <w:r w:rsidR="00995EF8" w:rsidRPr="00995EF8">
        <w:rPr>
          <w:rFonts w:ascii="Arial" w:hAnsi="Arial" w:cs="Arial"/>
          <w:noProof/>
        </w:rPr>
        <w:t>1999)</w:t>
      </w:r>
      <w:r w:rsidR="00CA2DD6">
        <w:rPr>
          <w:rFonts w:ascii="Arial" w:hAnsi="Arial" w:cs="Arial"/>
        </w:rPr>
        <w:fldChar w:fldCharType="end"/>
      </w:r>
      <w:r w:rsidR="00995EF8">
        <w:rPr>
          <w:rFonts w:ascii="Arial" w:hAnsi="Arial" w:cs="Arial"/>
        </w:rPr>
        <w:t xml:space="preserve"> and </w:t>
      </w:r>
      <w:r w:rsidR="00CA2DD6">
        <w:rPr>
          <w:rFonts w:ascii="Arial" w:hAnsi="Arial" w:cs="Arial"/>
        </w:rPr>
        <w:fldChar w:fldCharType="begin" w:fldLock="1"/>
      </w:r>
      <w:r w:rsidR="00995EF8">
        <w:rPr>
          <w:rFonts w:ascii="Arial" w:hAnsi="Arial" w:cs="Arial"/>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"manualFormatting" : "Mountford and Peterken (2003)", "plainTextFormattedCitation" : "(Mountford and Peterken, 2003)", "previouslyFormattedCitation" : "(Mountford and Peterken, 2003)"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 and Peterken</w:t>
      </w:r>
      <w:r w:rsidR="00995EF8" w:rsidRPr="00995EF8">
        <w:rPr>
          <w:rFonts w:ascii="Arial" w:hAnsi="Arial" w:cs="Arial"/>
          <w:noProof/>
        </w:rPr>
        <w:t xml:space="preserve"> </w:t>
      </w:r>
      <w:r w:rsidR="00995EF8">
        <w:rPr>
          <w:rFonts w:ascii="Arial" w:hAnsi="Arial" w:cs="Arial"/>
          <w:noProof/>
        </w:rPr>
        <w:t>(</w:t>
      </w:r>
      <w:r w:rsidR="00995EF8" w:rsidRPr="00995EF8">
        <w:rPr>
          <w:rFonts w:ascii="Arial" w:hAnsi="Arial" w:cs="Arial"/>
          <w:noProof/>
        </w:rPr>
        <w:t>2003)</w:t>
      </w:r>
      <w:r w:rsidR="00CA2DD6">
        <w:rPr>
          <w:rFonts w:ascii="Arial" w:hAnsi="Arial" w:cs="Arial"/>
        </w:rPr>
        <w:fldChar w:fldCharType="end"/>
      </w:r>
      <w:r w:rsidR="00995EF8">
        <w:rPr>
          <w:rFonts w:ascii="Arial" w:hAnsi="Arial" w:cs="Arial"/>
        </w:rPr>
        <w:t xml:space="preserve"> </w:t>
      </w:r>
      <w:r>
        <w:rPr>
          <w:rFonts w:ascii="Arial" w:hAnsi="Arial" w:cs="Arial"/>
        </w:rPr>
        <w:t>and are briefly summarized here.</w:t>
      </w:r>
      <w:r w:rsidRPr="003F642B">
        <w:rPr>
          <w:rFonts w:ascii="Arial" w:hAnsi="Arial" w:cs="Arial"/>
        </w:rPr>
        <w:t xml:space="preserve"> </w:t>
      </w:r>
      <w:r>
        <w:rPr>
          <w:rFonts w:ascii="Arial" w:hAnsi="Arial" w:cs="Arial"/>
        </w:rPr>
        <w:t>The site is situated on gentle slopes (</w:t>
      </w:r>
      <w:r w:rsidRPr="003F642B">
        <w:rPr>
          <w:rFonts w:ascii="Arial" w:hAnsi="Arial" w:cs="Arial"/>
          <w:color w:val="auto"/>
          <w:lang w:eastAsia="en-GB" w:bidi="ar-SA"/>
        </w:rPr>
        <w:t>1–3°</w:t>
      </w:r>
      <w:r>
        <w:rPr>
          <w:rFonts w:ascii="Arial" w:hAnsi="Arial" w:cs="Arial"/>
          <w:color w:val="auto"/>
          <w:lang w:eastAsia="en-GB" w:bidi="ar-SA"/>
        </w:rPr>
        <w:t xml:space="preserve">), primarily on </w:t>
      </w:r>
      <w:r w:rsidRPr="003F642B">
        <w:rPr>
          <w:rFonts w:ascii="Arial" w:hAnsi="Arial" w:cs="Arial"/>
          <w:color w:val="auto"/>
          <w:lang w:eastAsia="en-GB" w:bidi="ar-SA"/>
        </w:rPr>
        <w:t>clay</w:t>
      </w:r>
      <w:r>
        <w:rPr>
          <w:rFonts w:ascii="Arial" w:hAnsi="Arial" w:cs="Arial"/>
          <w:color w:val="auto"/>
          <w:lang w:eastAsia="en-GB" w:bidi="ar-SA"/>
        </w:rPr>
        <w:t>-rich</w:t>
      </w:r>
      <w:r w:rsidRPr="003F642B">
        <w:rPr>
          <w:rFonts w:ascii="Arial" w:hAnsi="Arial" w:cs="Arial"/>
          <w:color w:val="auto"/>
          <w:lang w:eastAsia="en-GB" w:bidi="ar-SA"/>
        </w:rPr>
        <w:t xml:space="preserve"> brown earth soils </w:t>
      </w:r>
      <w:r w:rsidRPr="00DE1972">
        <w:rPr>
          <w:rFonts w:ascii="Arial" w:hAnsi="Arial" w:cs="Arial"/>
          <w:color w:val="auto"/>
          <w:lang w:eastAsia="en-GB" w:bidi="ar-SA"/>
        </w:rPr>
        <w:t>(pH 4.5–5.0 at 10 cm depth)</w:t>
      </w:r>
      <w:r>
        <w:rPr>
          <w:rFonts w:ascii="Arial" w:hAnsi="Arial" w:cs="Arial"/>
          <w:color w:val="auto"/>
          <w:lang w:eastAsia="en-GB" w:bidi="ar-SA"/>
        </w:rPr>
        <w:t xml:space="preserve"> </w:t>
      </w:r>
      <w:r w:rsidRPr="003F642B">
        <w:rPr>
          <w:rFonts w:ascii="Arial" w:hAnsi="Arial" w:cs="Arial"/>
          <w:color w:val="auto"/>
          <w:lang w:eastAsia="en-GB" w:bidi="ar-SA"/>
        </w:rPr>
        <w:t>that are prone to winter waterlogging and</w:t>
      </w:r>
      <w:r>
        <w:rPr>
          <w:rFonts w:ascii="Arial" w:hAnsi="Arial" w:cs="Arial"/>
          <w:color w:val="auto"/>
          <w:lang w:eastAsia="en-GB" w:bidi="ar-SA"/>
        </w:rPr>
        <w:t xml:space="preserve"> </w:t>
      </w:r>
      <w:r w:rsidRPr="003F642B">
        <w:rPr>
          <w:rFonts w:ascii="Arial" w:hAnsi="Arial" w:cs="Arial"/>
          <w:color w:val="auto"/>
          <w:lang w:eastAsia="en-GB" w:bidi="ar-SA"/>
        </w:rPr>
        <w:t>summer drying</w:t>
      </w:r>
      <w:r>
        <w:rPr>
          <w:rFonts w:ascii="Arial" w:hAnsi="Arial" w:cs="Arial"/>
          <w:color w:val="auto"/>
          <w:lang w:eastAsia="en-GB" w:bidi="ar-SA"/>
        </w:rPr>
        <w:t xml:space="preserve">, with localised areas of </w:t>
      </w:r>
      <w:r w:rsidRPr="00DE1972">
        <w:rPr>
          <w:rFonts w:ascii="Arial" w:hAnsi="Arial" w:cs="Arial"/>
          <w:color w:val="auto"/>
          <w:lang w:eastAsia="en-GB" w:bidi="ar-SA"/>
        </w:rPr>
        <w:t xml:space="preserve">strongly acid (pH 3.5–4.5) </w:t>
      </w:r>
      <w:proofErr w:type="spellStart"/>
      <w:r w:rsidRPr="00DE1972">
        <w:rPr>
          <w:rFonts w:ascii="Arial" w:hAnsi="Arial" w:cs="Arial"/>
          <w:color w:val="auto"/>
          <w:lang w:eastAsia="en-GB" w:bidi="ar-SA"/>
        </w:rPr>
        <w:t>podsols</w:t>
      </w:r>
      <w:proofErr w:type="spellEnd"/>
      <w:r w:rsidRPr="00DE1972">
        <w:rPr>
          <w:rFonts w:ascii="Arial" w:hAnsi="Arial" w:cs="Arial"/>
          <w:color w:val="auto"/>
          <w:lang w:eastAsia="en-GB" w:bidi="ar-SA"/>
        </w:rPr>
        <w:t xml:space="preserve"> </w:t>
      </w:r>
      <w:r>
        <w:rPr>
          <w:rFonts w:ascii="Arial" w:hAnsi="Arial" w:cs="Arial"/>
          <w:color w:val="auto"/>
          <w:lang w:eastAsia="en-GB" w:bidi="ar-SA"/>
        </w:rPr>
        <w:t>developed on sandier substrates</w:t>
      </w:r>
      <w:r w:rsidRPr="00DE1972">
        <w:rPr>
          <w:rFonts w:ascii="Arial" w:hAnsi="Arial" w:cs="Arial"/>
          <w:color w:val="auto"/>
          <w:lang w:eastAsia="en-GB" w:bidi="ar-SA"/>
        </w:rPr>
        <w:t xml:space="preserve">. </w:t>
      </w:r>
      <w:r>
        <w:rPr>
          <w:rFonts w:ascii="Arial" w:hAnsi="Arial" w:cs="Arial"/>
          <w:color w:val="auto"/>
          <w:lang w:eastAsia="en-GB" w:bidi="ar-SA"/>
        </w:rPr>
        <w:t xml:space="preserve">Woodland vegetation is dominated by </w:t>
      </w:r>
      <w:r w:rsidRPr="003F642B">
        <w:rPr>
          <w:rFonts w:ascii="Arial" w:hAnsi="Arial" w:cs="Arial"/>
          <w:color w:val="auto"/>
          <w:lang w:eastAsia="en-GB" w:bidi="ar-SA"/>
        </w:rPr>
        <w:t xml:space="preserve">beech </w:t>
      </w:r>
      <w:r>
        <w:rPr>
          <w:rFonts w:ascii="Arial" w:hAnsi="Arial" w:cs="Arial"/>
          <w:color w:val="auto"/>
          <w:lang w:eastAsia="en-GB" w:bidi="ar-SA"/>
        </w:rPr>
        <w:t>(</w:t>
      </w:r>
      <w:r w:rsidRPr="003F642B">
        <w:rPr>
          <w:rFonts w:ascii="Arial" w:hAnsi="Arial" w:cs="Arial"/>
          <w:i/>
          <w:iCs/>
          <w:color w:val="auto"/>
          <w:lang w:eastAsia="en-GB" w:bidi="ar-SA"/>
        </w:rPr>
        <w:t>Fagus sylvatica</w:t>
      </w:r>
      <w:r>
        <w:rPr>
          <w:rFonts w:ascii="Arial" w:hAnsi="Arial" w:cs="Arial"/>
          <w:iCs/>
          <w:color w:val="auto"/>
          <w:lang w:eastAsia="en-GB" w:bidi="ar-SA"/>
        </w:rPr>
        <w:t>)</w:t>
      </w:r>
      <w:r>
        <w:rPr>
          <w:rFonts w:ascii="Arial" w:hAnsi="Arial" w:cs="Arial"/>
          <w:i/>
          <w:iCs/>
          <w:color w:val="auto"/>
          <w:lang w:eastAsia="en-GB" w:bidi="ar-SA"/>
        </w:rPr>
        <w:t xml:space="preserve"> </w:t>
      </w:r>
      <w:r w:rsidRPr="004018BB">
        <w:rPr>
          <w:rFonts w:ascii="Arial" w:hAnsi="Arial" w:cs="Arial"/>
          <w:iCs/>
          <w:color w:val="auto"/>
          <w:lang w:eastAsia="en-GB" w:bidi="ar-SA"/>
        </w:rPr>
        <w:t>with</w:t>
      </w:r>
      <w:r>
        <w:rPr>
          <w:rFonts w:ascii="Arial" w:hAnsi="Arial" w:cs="Arial"/>
          <w:i/>
          <w:iCs/>
          <w:color w:val="auto"/>
          <w:lang w:eastAsia="en-GB" w:bidi="ar-SA"/>
        </w:rPr>
        <w:t xml:space="preserve"> </w:t>
      </w:r>
      <w:r>
        <w:rPr>
          <w:rFonts w:ascii="Arial" w:hAnsi="Arial" w:cs="Arial"/>
          <w:color w:val="auto"/>
          <w:lang w:eastAsia="en-GB" w:bidi="ar-SA"/>
        </w:rPr>
        <w:t xml:space="preserve">frequent </w:t>
      </w:r>
      <w:proofErr w:type="spellStart"/>
      <w:r w:rsidRPr="003F642B">
        <w:rPr>
          <w:rFonts w:ascii="Arial" w:hAnsi="Arial" w:cs="Arial"/>
          <w:color w:val="auto"/>
          <w:lang w:eastAsia="en-GB" w:bidi="ar-SA"/>
        </w:rPr>
        <w:t>pedunculate</w:t>
      </w:r>
      <w:proofErr w:type="spellEnd"/>
      <w:r w:rsidRPr="003F642B">
        <w:rPr>
          <w:rFonts w:ascii="Arial" w:hAnsi="Arial" w:cs="Arial"/>
          <w:color w:val="auto"/>
          <w:lang w:eastAsia="en-GB" w:bidi="ar-SA"/>
        </w:rPr>
        <w:t xml:space="preserve"> oak </w:t>
      </w:r>
      <w:r>
        <w:rPr>
          <w:rFonts w:ascii="Arial" w:hAnsi="Arial" w:cs="Arial"/>
          <w:color w:val="auto"/>
          <w:lang w:eastAsia="en-GB" w:bidi="ar-SA"/>
        </w:rPr>
        <w:t>(</w:t>
      </w:r>
      <w:proofErr w:type="spellStart"/>
      <w:r w:rsidRPr="003F642B">
        <w:rPr>
          <w:rFonts w:ascii="Arial" w:hAnsi="Arial" w:cs="Arial"/>
          <w:i/>
          <w:iCs/>
          <w:color w:val="auto"/>
          <w:lang w:eastAsia="en-GB" w:bidi="ar-SA"/>
        </w:rPr>
        <w:t>Quercus</w:t>
      </w:r>
      <w:proofErr w:type="spellEnd"/>
      <w:r w:rsidRPr="003F642B">
        <w:rPr>
          <w:rFonts w:ascii="Arial" w:hAnsi="Arial" w:cs="Arial"/>
          <w:i/>
          <w:iCs/>
          <w:color w:val="auto"/>
          <w:lang w:eastAsia="en-GB" w:bidi="ar-SA"/>
        </w:rPr>
        <w:t xml:space="preserve"> </w:t>
      </w:r>
      <w:proofErr w:type="spellStart"/>
      <w:r w:rsidRPr="00687108">
        <w:rPr>
          <w:rFonts w:ascii="Arial" w:hAnsi="Arial" w:cs="Arial"/>
          <w:i/>
          <w:iCs/>
          <w:color w:val="auto"/>
          <w:lang w:eastAsia="en-GB" w:bidi="ar-SA"/>
        </w:rPr>
        <w:t>robur</w:t>
      </w:r>
      <w:proofErr w:type="spellEnd"/>
      <w:r>
        <w:rPr>
          <w:rFonts w:ascii="Arial" w:hAnsi="Arial" w:cs="Arial"/>
          <w:iCs/>
          <w:color w:val="auto"/>
          <w:lang w:eastAsia="en-GB" w:bidi="ar-SA"/>
        </w:rPr>
        <w:t xml:space="preserve">) and </w:t>
      </w:r>
      <w:r w:rsidR="00CF73C4">
        <w:rPr>
          <w:rFonts w:ascii="Arial" w:hAnsi="Arial" w:cs="Arial"/>
          <w:iCs/>
          <w:color w:val="auto"/>
          <w:lang w:eastAsia="en-GB" w:bidi="ar-SA"/>
        </w:rPr>
        <w:t xml:space="preserve">occasional </w:t>
      </w:r>
      <w:r w:rsidRPr="003F642B">
        <w:rPr>
          <w:rFonts w:ascii="Arial" w:hAnsi="Arial" w:cs="Arial"/>
          <w:color w:val="auto"/>
          <w:lang w:eastAsia="en-GB" w:bidi="ar-SA"/>
        </w:rPr>
        <w:t>birch</w:t>
      </w:r>
      <w:r>
        <w:rPr>
          <w:rFonts w:ascii="Arial" w:hAnsi="Arial" w:cs="Arial"/>
          <w:color w:val="auto"/>
          <w:lang w:eastAsia="en-GB" w:bidi="ar-SA"/>
        </w:rPr>
        <w:t xml:space="preserve"> (</w:t>
      </w:r>
      <w:proofErr w:type="spellStart"/>
      <w:r w:rsidRPr="003F642B">
        <w:rPr>
          <w:rFonts w:ascii="Arial" w:hAnsi="Arial" w:cs="Arial"/>
          <w:i/>
          <w:iCs/>
          <w:color w:val="auto"/>
          <w:lang w:eastAsia="en-GB" w:bidi="ar-SA"/>
        </w:rPr>
        <w:t>Betula</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pendula</w:t>
      </w:r>
      <w:proofErr w:type="spellEnd"/>
      <w:r>
        <w:rPr>
          <w:rFonts w:ascii="Arial" w:hAnsi="Arial" w:cs="Arial"/>
          <w:i/>
          <w:iCs/>
          <w:color w:val="auto"/>
          <w:lang w:eastAsia="en-GB" w:bidi="ar-SA"/>
        </w:rPr>
        <w:t xml:space="preserve">, B. </w:t>
      </w:r>
      <w:proofErr w:type="spellStart"/>
      <w:r>
        <w:rPr>
          <w:rFonts w:ascii="Arial" w:hAnsi="Arial" w:cs="Arial"/>
          <w:i/>
          <w:iCs/>
          <w:color w:val="auto"/>
          <w:lang w:eastAsia="en-GB" w:bidi="ar-SA"/>
        </w:rPr>
        <w:t>pubescens</w:t>
      </w:r>
      <w:proofErr w:type="spellEnd"/>
      <w:r w:rsidRPr="00BF31B1">
        <w:rPr>
          <w:rFonts w:ascii="Arial" w:hAnsi="Arial" w:cs="Arial"/>
          <w:iCs/>
          <w:color w:val="auto"/>
          <w:lang w:eastAsia="en-GB" w:bidi="ar-SA"/>
        </w:rPr>
        <w:t>)</w:t>
      </w:r>
      <w:r>
        <w:rPr>
          <w:rFonts w:ascii="Arial" w:hAnsi="Arial" w:cs="Arial"/>
          <w:iCs/>
          <w:color w:val="auto"/>
          <w:lang w:eastAsia="en-GB" w:bidi="ar-SA"/>
        </w:rPr>
        <w:t>, and</w:t>
      </w:r>
      <w:r w:rsidRPr="003F642B">
        <w:rPr>
          <w:rFonts w:ascii="Arial" w:hAnsi="Arial" w:cs="Arial"/>
          <w:color w:val="auto"/>
          <w:lang w:eastAsia="en-GB" w:bidi="ar-SA"/>
        </w:rPr>
        <w:t xml:space="preserve"> an </w:t>
      </w:r>
      <w:proofErr w:type="spellStart"/>
      <w:r w:rsidRPr="003F642B">
        <w:rPr>
          <w:rFonts w:ascii="Arial" w:hAnsi="Arial" w:cs="Arial"/>
          <w:color w:val="auto"/>
          <w:lang w:eastAsia="en-GB" w:bidi="ar-SA"/>
        </w:rPr>
        <w:t>understorey</w:t>
      </w:r>
      <w:proofErr w:type="spellEnd"/>
      <w:r w:rsidRPr="003F642B">
        <w:rPr>
          <w:rFonts w:ascii="Arial" w:hAnsi="Arial" w:cs="Arial"/>
          <w:color w:val="auto"/>
          <w:lang w:eastAsia="en-GB" w:bidi="ar-SA"/>
        </w:rPr>
        <w:t xml:space="preserve"> </w:t>
      </w:r>
      <w:r>
        <w:rPr>
          <w:rFonts w:ascii="Arial" w:hAnsi="Arial" w:cs="Arial"/>
          <w:color w:val="auto"/>
          <w:lang w:eastAsia="en-GB" w:bidi="ar-SA"/>
        </w:rPr>
        <w:t xml:space="preserve">primarily composed </w:t>
      </w:r>
      <w:r w:rsidRPr="003F642B">
        <w:rPr>
          <w:rFonts w:ascii="Arial" w:hAnsi="Arial" w:cs="Arial"/>
          <w:color w:val="auto"/>
          <w:lang w:eastAsia="en-GB" w:bidi="ar-SA"/>
        </w:rPr>
        <w:t xml:space="preserve">of holly </w:t>
      </w:r>
      <w:r>
        <w:rPr>
          <w:rFonts w:ascii="Arial" w:hAnsi="Arial" w:cs="Arial"/>
          <w:color w:val="auto"/>
          <w:lang w:eastAsia="en-GB" w:bidi="ar-SA"/>
        </w:rPr>
        <w:t>(</w:t>
      </w:r>
      <w:r w:rsidRPr="003F642B">
        <w:rPr>
          <w:rFonts w:ascii="Arial" w:hAnsi="Arial" w:cs="Arial"/>
          <w:i/>
          <w:iCs/>
          <w:color w:val="auto"/>
          <w:lang w:eastAsia="en-GB" w:bidi="ar-SA"/>
        </w:rPr>
        <w:t xml:space="preserve">Ilex </w:t>
      </w:r>
      <w:proofErr w:type="spellStart"/>
      <w:r w:rsidRPr="003F642B">
        <w:rPr>
          <w:rFonts w:ascii="Arial" w:hAnsi="Arial" w:cs="Arial"/>
          <w:i/>
          <w:iCs/>
          <w:color w:val="auto"/>
          <w:lang w:eastAsia="en-GB" w:bidi="ar-SA"/>
        </w:rPr>
        <w:t>aquifolium</w:t>
      </w:r>
      <w:proofErr w:type="spellEnd"/>
      <w:r>
        <w:rPr>
          <w:rFonts w:ascii="Arial" w:hAnsi="Arial" w:cs="Arial"/>
          <w:color w:val="auto"/>
          <w:lang w:eastAsia="en-GB" w:bidi="ar-SA"/>
        </w:rPr>
        <w:t xml:space="preserve">). </w:t>
      </w:r>
      <w:r w:rsidRPr="003F642B">
        <w:rPr>
          <w:rFonts w:ascii="Arial" w:hAnsi="Arial" w:cs="Arial"/>
          <w:color w:val="auto"/>
          <w:lang w:eastAsia="en-GB" w:bidi="ar-SA"/>
        </w:rPr>
        <w:t>In open areas</w:t>
      </w:r>
      <w:r w:rsidR="00552535">
        <w:rPr>
          <w:rFonts w:ascii="Arial" w:hAnsi="Arial" w:cs="Arial"/>
          <w:color w:val="auto"/>
          <w:lang w:eastAsia="en-GB" w:bidi="ar-SA"/>
        </w:rPr>
        <w:t>,</w:t>
      </w:r>
      <w:r w:rsidRPr="003F642B">
        <w:rPr>
          <w:rFonts w:ascii="Arial" w:hAnsi="Arial" w:cs="Arial"/>
          <w:color w:val="auto"/>
          <w:lang w:eastAsia="en-GB" w:bidi="ar-SA"/>
        </w:rPr>
        <w:t xml:space="preserve"> the ground vegetation </w:t>
      </w:r>
      <w:r>
        <w:rPr>
          <w:rFonts w:ascii="Arial" w:hAnsi="Arial" w:cs="Arial"/>
          <w:color w:val="auto"/>
          <w:lang w:eastAsia="en-GB" w:bidi="ar-SA"/>
        </w:rPr>
        <w:t xml:space="preserve">is mostly comprised of </w:t>
      </w:r>
      <w:proofErr w:type="spellStart"/>
      <w:r w:rsidRPr="003F642B">
        <w:rPr>
          <w:rFonts w:ascii="Arial" w:hAnsi="Arial" w:cs="Arial"/>
          <w:i/>
          <w:iCs/>
          <w:color w:val="auto"/>
          <w:lang w:eastAsia="en-GB" w:bidi="ar-SA"/>
        </w:rPr>
        <w:t>Agrostis</w:t>
      </w:r>
      <w:proofErr w:type="spellEnd"/>
      <w:r w:rsidRPr="003F642B">
        <w:rPr>
          <w:rFonts w:ascii="Arial" w:hAnsi="Arial" w:cs="Arial"/>
          <w:color w:val="auto"/>
          <w:lang w:eastAsia="en-GB" w:bidi="ar-SA"/>
        </w:rPr>
        <w:t>-</w:t>
      </w:r>
      <w:r w:rsidRPr="003F642B">
        <w:rPr>
          <w:rFonts w:ascii="Arial" w:hAnsi="Arial" w:cs="Arial"/>
          <w:color w:val="auto"/>
          <w:lang w:eastAsia="en-GB" w:bidi="ar-SA"/>
        </w:rPr>
        <w:lastRenderedPageBreak/>
        <w:t xml:space="preserve">dominated </w:t>
      </w:r>
      <w:r>
        <w:rPr>
          <w:rFonts w:ascii="Arial" w:hAnsi="Arial" w:cs="Arial"/>
          <w:color w:val="auto"/>
          <w:lang w:eastAsia="en-GB" w:bidi="ar-SA"/>
        </w:rPr>
        <w:t>grassland</w:t>
      </w:r>
      <w:r w:rsidRPr="003F642B">
        <w:rPr>
          <w:rFonts w:ascii="Arial" w:hAnsi="Arial" w:cs="Arial"/>
          <w:color w:val="auto"/>
          <w:lang w:eastAsia="en-GB" w:bidi="ar-SA"/>
        </w:rPr>
        <w:t xml:space="preserve"> or </w:t>
      </w:r>
      <w:r>
        <w:rPr>
          <w:rFonts w:ascii="Arial" w:hAnsi="Arial" w:cs="Arial"/>
          <w:color w:val="auto"/>
          <w:lang w:eastAsia="en-GB" w:bidi="ar-SA"/>
        </w:rPr>
        <w:t xml:space="preserve">stands of </w:t>
      </w:r>
      <w:r w:rsidRPr="003F642B">
        <w:rPr>
          <w:rFonts w:ascii="Arial" w:hAnsi="Arial" w:cs="Arial"/>
          <w:color w:val="auto"/>
          <w:lang w:eastAsia="en-GB" w:bidi="ar-SA"/>
        </w:rPr>
        <w:t xml:space="preserve">bracken </w:t>
      </w:r>
      <w:r>
        <w:rPr>
          <w:rFonts w:ascii="Arial" w:hAnsi="Arial" w:cs="Arial"/>
          <w:color w:val="auto"/>
          <w:lang w:eastAsia="en-GB" w:bidi="ar-SA"/>
        </w:rPr>
        <w:t>(</w:t>
      </w:r>
      <w:proofErr w:type="spellStart"/>
      <w:r w:rsidRPr="003F642B">
        <w:rPr>
          <w:rFonts w:ascii="Arial" w:hAnsi="Arial" w:cs="Arial"/>
          <w:i/>
          <w:iCs/>
          <w:color w:val="auto"/>
          <w:lang w:eastAsia="en-GB" w:bidi="ar-SA"/>
        </w:rPr>
        <w:t>Pteridium</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aquilinum</w:t>
      </w:r>
      <w:proofErr w:type="spellEnd"/>
      <w:r>
        <w:rPr>
          <w:rFonts w:ascii="Arial" w:hAnsi="Arial" w:cs="Arial"/>
          <w:color w:val="auto"/>
          <w:lang w:eastAsia="en-GB" w:bidi="ar-SA"/>
        </w:rPr>
        <w:t xml:space="preserve">); </w:t>
      </w:r>
      <w:proofErr w:type="spellStart"/>
      <w:r w:rsidRPr="004018BB">
        <w:rPr>
          <w:rFonts w:ascii="Arial" w:hAnsi="Arial" w:cs="Arial"/>
          <w:i/>
          <w:color w:val="auto"/>
          <w:lang w:eastAsia="en-GB" w:bidi="ar-SA"/>
        </w:rPr>
        <w:t>Rubus</w:t>
      </w:r>
      <w:proofErr w:type="spellEnd"/>
      <w:r w:rsidRPr="004018BB">
        <w:rPr>
          <w:rFonts w:ascii="Arial" w:hAnsi="Arial" w:cs="Arial"/>
          <w:i/>
          <w:color w:val="auto"/>
          <w:lang w:eastAsia="en-GB" w:bidi="ar-SA"/>
        </w:rPr>
        <w:t xml:space="preserve"> </w:t>
      </w:r>
      <w:proofErr w:type="spellStart"/>
      <w:r w:rsidRPr="004018BB">
        <w:rPr>
          <w:rFonts w:ascii="Arial" w:hAnsi="Arial" w:cs="Arial"/>
          <w:i/>
          <w:color w:val="auto"/>
          <w:lang w:eastAsia="en-GB" w:bidi="ar-SA"/>
        </w:rPr>
        <w:t>fruticosus</w:t>
      </w:r>
      <w:proofErr w:type="spellEnd"/>
      <w:r w:rsidRPr="004018BB">
        <w:rPr>
          <w:rFonts w:ascii="Arial" w:hAnsi="Arial" w:cs="Arial"/>
          <w:i/>
          <w:color w:val="auto"/>
          <w:lang w:eastAsia="en-GB" w:bidi="ar-SA"/>
        </w:rPr>
        <w:t xml:space="preserve"> </w:t>
      </w:r>
      <w:proofErr w:type="spellStart"/>
      <w:proofErr w:type="gramStart"/>
      <w:r>
        <w:rPr>
          <w:rFonts w:ascii="Arial" w:hAnsi="Arial" w:cs="Arial"/>
          <w:color w:val="auto"/>
          <w:lang w:eastAsia="en-GB" w:bidi="ar-SA"/>
        </w:rPr>
        <w:t>agg</w:t>
      </w:r>
      <w:proofErr w:type="spellEnd"/>
      <w:r>
        <w:rPr>
          <w:rFonts w:ascii="Arial" w:hAnsi="Arial" w:cs="Arial"/>
          <w:color w:val="auto"/>
          <w:lang w:eastAsia="en-GB" w:bidi="ar-SA"/>
        </w:rPr>
        <w:t>.,</w:t>
      </w:r>
      <w:proofErr w:type="gramEnd"/>
      <w:r>
        <w:rPr>
          <w:rFonts w:ascii="Arial" w:hAnsi="Arial" w:cs="Arial"/>
          <w:color w:val="auto"/>
          <w:lang w:eastAsia="en-GB" w:bidi="ar-SA"/>
        </w:rPr>
        <w:t xml:space="preserve"> </w:t>
      </w:r>
      <w:proofErr w:type="spellStart"/>
      <w:r w:rsidRPr="00DE1972">
        <w:rPr>
          <w:rFonts w:ascii="Arial" w:hAnsi="Arial" w:cs="Arial"/>
          <w:i/>
          <w:iCs/>
          <w:color w:val="auto"/>
          <w:lang w:eastAsia="en-GB" w:bidi="ar-SA"/>
        </w:rPr>
        <w:t>Juncus</w:t>
      </w:r>
      <w:proofErr w:type="spellEnd"/>
      <w:r w:rsidRPr="00DE1972">
        <w:rPr>
          <w:rFonts w:ascii="Arial" w:hAnsi="Arial" w:cs="Arial"/>
          <w:i/>
          <w:iCs/>
          <w:color w:val="auto"/>
          <w:lang w:eastAsia="en-GB" w:bidi="ar-SA"/>
        </w:rPr>
        <w:t xml:space="preserve"> </w:t>
      </w:r>
      <w:proofErr w:type="spellStart"/>
      <w:r>
        <w:rPr>
          <w:rFonts w:ascii="Arial" w:hAnsi="Arial" w:cs="Arial"/>
          <w:i/>
          <w:iCs/>
          <w:color w:val="auto"/>
          <w:lang w:eastAsia="en-GB" w:bidi="ar-SA"/>
        </w:rPr>
        <w:t>effusus</w:t>
      </w:r>
      <w:proofErr w:type="spellEnd"/>
      <w:r>
        <w:rPr>
          <w:rFonts w:ascii="Arial" w:hAnsi="Arial" w:cs="Arial"/>
          <w:i/>
          <w:iCs/>
          <w:color w:val="auto"/>
          <w:lang w:eastAsia="en-GB" w:bidi="ar-SA"/>
        </w:rPr>
        <w:t xml:space="preserve"> </w:t>
      </w:r>
      <w:r>
        <w:rPr>
          <w:rFonts w:ascii="Arial" w:hAnsi="Arial" w:cs="Arial"/>
          <w:iCs/>
          <w:color w:val="auto"/>
          <w:lang w:eastAsia="en-GB" w:bidi="ar-SA"/>
        </w:rPr>
        <w:t>and</w:t>
      </w:r>
      <w:r w:rsidRPr="00DE1972">
        <w:rPr>
          <w:rFonts w:ascii="Arial" w:hAnsi="Arial" w:cs="Arial"/>
          <w:i/>
          <w:iCs/>
          <w:color w:val="auto"/>
          <w:lang w:eastAsia="en-GB" w:bidi="ar-SA"/>
        </w:rPr>
        <w:t xml:space="preserve"> </w:t>
      </w:r>
      <w:proofErr w:type="spellStart"/>
      <w:r w:rsidRPr="00DE1972">
        <w:rPr>
          <w:rFonts w:ascii="Arial" w:hAnsi="Arial" w:cs="Arial"/>
          <w:i/>
          <w:iCs/>
          <w:color w:val="auto"/>
          <w:lang w:eastAsia="en-GB" w:bidi="ar-SA"/>
        </w:rPr>
        <w:t>Molinia</w:t>
      </w:r>
      <w:proofErr w:type="spellEnd"/>
      <w:r w:rsidRPr="00DE1972">
        <w:rPr>
          <w:rFonts w:ascii="Arial" w:hAnsi="Arial" w:cs="Arial"/>
          <w:i/>
          <w:iCs/>
          <w:color w:val="auto"/>
          <w:lang w:eastAsia="en-GB" w:bidi="ar-SA"/>
        </w:rPr>
        <w:t xml:space="preserve"> </w:t>
      </w:r>
      <w:proofErr w:type="spellStart"/>
      <w:r w:rsidRPr="00DE1972">
        <w:rPr>
          <w:rFonts w:ascii="Arial" w:hAnsi="Arial" w:cs="Arial"/>
          <w:i/>
          <w:iCs/>
          <w:color w:val="auto"/>
          <w:lang w:eastAsia="en-GB" w:bidi="ar-SA"/>
        </w:rPr>
        <w:t>caerulea</w:t>
      </w:r>
      <w:proofErr w:type="spellEnd"/>
      <w:r w:rsidRPr="00DE1972">
        <w:rPr>
          <w:rFonts w:ascii="Arial" w:hAnsi="Arial" w:cs="Arial"/>
          <w:i/>
          <w:iCs/>
          <w:color w:val="auto"/>
          <w:lang w:eastAsia="en-GB" w:bidi="ar-SA"/>
        </w:rPr>
        <w:t xml:space="preserve"> </w:t>
      </w:r>
      <w:r w:rsidRPr="00DE1972">
        <w:rPr>
          <w:rFonts w:ascii="Arial" w:hAnsi="Arial" w:cs="Arial"/>
          <w:color w:val="auto"/>
          <w:lang w:eastAsia="en-GB" w:bidi="ar-SA"/>
        </w:rPr>
        <w:t xml:space="preserve">are </w:t>
      </w:r>
      <w:r>
        <w:rPr>
          <w:rFonts w:ascii="Arial" w:hAnsi="Arial" w:cs="Arial"/>
          <w:color w:val="auto"/>
          <w:lang w:eastAsia="en-GB" w:bidi="ar-SA"/>
        </w:rPr>
        <w:t xml:space="preserve">also </w:t>
      </w:r>
      <w:r w:rsidRPr="00DE1972">
        <w:rPr>
          <w:rFonts w:ascii="Arial" w:hAnsi="Arial" w:cs="Arial"/>
          <w:color w:val="auto"/>
          <w:lang w:eastAsia="en-GB" w:bidi="ar-SA"/>
        </w:rPr>
        <w:t>locally abundant.</w:t>
      </w:r>
    </w:p>
    <w:p w:rsidR="00B32FDF" w:rsidRDefault="00B32FDF" w:rsidP="00BF31B1">
      <w:pPr>
        <w:spacing w:line="360" w:lineRule="auto"/>
        <w:contextualSpacing/>
        <w:rPr>
          <w:rFonts w:ascii="Arial" w:hAnsi="Arial" w:cs="Arial"/>
          <w:color w:val="auto"/>
          <w:lang w:eastAsia="en-GB" w:bidi="ar-SA"/>
        </w:rPr>
      </w:pPr>
    </w:p>
    <w:p w:rsidR="00B32FDF" w:rsidRPr="00995EF8" w:rsidRDefault="00B32FDF" w:rsidP="00BF31B1">
      <w:pPr>
        <w:spacing w:line="360" w:lineRule="auto"/>
        <w:contextualSpacing/>
        <w:rPr>
          <w:rFonts w:ascii="Arial" w:hAnsi="Arial" w:cs="Arial"/>
        </w:rPr>
      </w:pPr>
      <w:r>
        <w:rPr>
          <w:rFonts w:ascii="Arial" w:hAnsi="Arial" w:cs="Arial"/>
          <w:color w:val="auto"/>
          <w:lang w:eastAsia="en-GB" w:bidi="ar-SA"/>
        </w:rPr>
        <w:t xml:space="preserve">The New Forest </w:t>
      </w:r>
      <w:r w:rsidR="00D56866">
        <w:rPr>
          <w:rFonts w:ascii="Arial" w:hAnsi="Arial" w:cs="Arial"/>
          <w:color w:val="auto"/>
          <w:lang w:eastAsia="en-GB" w:bidi="ar-SA"/>
        </w:rPr>
        <w:t>has</w:t>
      </w:r>
      <w:r>
        <w:rPr>
          <w:rFonts w:ascii="Arial" w:hAnsi="Arial" w:cs="Arial"/>
          <w:color w:val="auto"/>
          <w:lang w:eastAsia="en-GB" w:bidi="ar-SA"/>
        </w:rPr>
        <w:t xml:space="preserve"> high herbivore pressure owing to large populations of deer and free-roaming livestock (principally ponies and cattle), </w:t>
      </w:r>
      <w:r w:rsidR="00D63494">
        <w:rPr>
          <w:rFonts w:ascii="Arial" w:hAnsi="Arial" w:cs="Arial"/>
          <w:color w:val="auto"/>
          <w:lang w:eastAsia="en-GB" w:bidi="ar-SA"/>
        </w:rPr>
        <w:t>as a result of</w:t>
      </w:r>
      <w:r>
        <w:rPr>
          <w:rFonts w:ascii="Arial" w:hAnsi="Arial" w:cs="Arial"/>
          <w:color w:val="auto"/>
          <w:lang w:eastAsia="en-GB" w:bidi="ar-SA"/>
        </w:rPr>
        <w:t xml:space="preserve"> its long-term maintenance of a traditional </w:t>
      </w:r>
      <w:proofErr w:type="spellStart"/>
      <w:r>
        <w:rPr>
          <w:rFonts w:ascii="Arial" w:hAnsi="Arial" w:cs="Arial"/>
          <w:color w:val="auto"/>
          <w:lang w:eastAsia="en-GB" w:bidi="ar-SA"/>
        </w:rPr>
        <w:t>commoning</w:t>
      </w:r>
      <w:proofErr w:type="spellEnd"/>
      <w:r>
        <w:rPr>
          <w:rFonts w:ascii="Arial" w:hAnsi="Arial" w:cs="Arial"/>
          <w:color w:val="auto"/>
          <w:lang w:eastAsia="en-GB" w:bidi="ar-SA"/>
        </w:rPr>
        <w:t xml:space="preserve"> system </w:t>
      </w:r>
      <w:r w:rsidR="00CA2DD6">
        <w:rPr>
          <w:rFonts w:ascii="Arial" w:hAnsi="Arial" w:cs="Arial"/>
          <w:color w:val="auto"/>
          <w:lang w:eastAsia="en-GB" w:bidi="ar-SA"/>
        </w:rPr>
        <w:fldChar w:fldCharType="begin" w:fldLock="1"/>
      </w:r>
      <w:r w:rsidR="00995EF8">
        <w:rPr>
          <w:rFonts w:ascii="Arial" w:hAnsi="Arial" w:cs="Arial"/>
          <w:color w:val="auto"/>
          <w:lang w:eastAsia="en-GB" w:bidi="ar-SA"/>
        </w:rPr>
        <w:instrText>ADDIN CSL_CITATION { "citationItems" : [ { "id" : "ITEM-1", "itemData" : { "DOI" : "http://dx.doi.org/10.5751/ES-04308-160413", "ISSN" : "17083087", "abstract" : "This case study suggests that for protected areas to be effective over the long term, social structures and institutions as well as environmental processes require adaptive capacity.", "author" : [ { "dropping-particle" : "", "family" : "Newton", "given" : "Adrian C.", "non-dropping-particle" : "", "parse-names" : false, "suffix" : "" } ], "container-title" : "Ecology and Society", "id" : "ITEM-1", "issue" : "4", "issued" : { "date-parts" : [ [ "2011" ] ] }, "title" : "Social-ecological resilience and biodiversity conservation in a 900-yearold protected area", "type" : "article-journal", "volume" : "16" }, "uris" : [ "http://www.mendeley.com/documents/?uuid=96df5da6-3a6b-4d11-bc9d-2de042629fe0" ] }, { "id" : "ITEM-2", "itemData" : { "DOI" : "10.1155/2013/273948", "ISSN" : "2314-4149", "author" : [ { "dropping-particle" : "", "family" : "Newton", "given" : "Adrian C.", "non-dropping-particle" : "", "parse-names" : false, "suffix" : "" }, { "dropping-particle" : "", "family" : "Cantarello", "given" : "Elena", "non-dropping-particle" : "", "parse-names" : false, "suffix" : "" }, { "dropping-particle" : "", "family" : "Tejedor", "given" : "Natalia", "non-dropping-particle" : "", "parse-names" : false, "suffix" : "" }, { "dropping-particle" : "", "family" : "Myers", "given" : "Gillian", "non-dropping-particle" : "", "parse-names" : false, "suffix" : "" } ], "container-title" : "International Journal of Biodiversity", "id" : "ITEM-2", "issued" : { "date-parts" : [ [ "2013" ] ] }, "page" : "1-15", "title" : "Dynamics and Conservation Management of a Wooded Landscape under High Herbivore Pressure", "type" : "article-journal", "volume" : "2013" }, "uris" : [ "http://www.mendeley.com/documents/?uuid=25012c6a-e072-403c-accb-d4027d3d8698" ] } ], "mendeley" : { "formattedCitation" : "(Newton, 2011; Newton et al., 2013)", "plainTextFormattedCitation" : "(Newton, 2011; Newton et al., 2013)", "previouslyFormattedCitation" : "(Newton, 2011; Newton et al., 2013)" }, "properties" : { "noteIndex" : 0 }, "schema" : "https://github.com/citation-style-language/schema/raw/master/csl-citation.json" }</w:instrText>
      </w:r>
      <w:r w:rsidR="00CA2DD6">
        <w:rPr>
          <w:rFonts w:ascii="Arial" w:hAnsi="Arial" w:cs="Arial"/>
          <w:color w:val="auto"/>
          <w:lang w:eastAsia="en-GB" w:bidi="ar-SA"/>
        </w:rPr>
        <w:fldChar w:fldCharType="separate"/>
      </w:r>
      <w:r w:rsidR="00995EF8" w:rsidRPr="00995EF8">
        <w:rPr>
          <w:rFonts w:ascii="Arial" w:hAnsi="Arial" w:cs="Arial"/>
          <w:noProof/>
          <w:color w:val="auto"/>
          <w:lang w:eastAsia="en-GB" w:bidi="ar-SA"/>
        </w:rPr>
        <w:t>(Newton, 2011; Newton et al., 2013)</w:t>
      </w:r>
      <w:r w:rsidR="00CA2DD6">
        <w:rPr>
          <w:rFonts w:ascii="Arial" w:hAnsi="Arial" w:cs="Arial"/>
          <w:color w:val="auto"/>
          <w:lang w:eastAsia="en-GB" w:bidi="ar-SA"/>
        </w:rPr>
        <w:fldChar w:fldCharType="end"/>
      </w:r>
      <w:r w:rsidR="00995EF8">
        <w:rPr>
          <w:rFonts w:ascii="Arial" w:hAnsi="Arial" w:cs="Arial"/>
          <w:color w:val="auto"/>
          <w:lang w:eastAsia="en-GB" w:bidi="ar-SA"/>
        </w:rPr>
        <w:t xml:space="preserve">. </w:t>
      </w:r>
      <w:r>
        <w:rPr>
          <w:rFonts w:ascii="Arial" w:hAnsi="Arial" w:cs="Arial"/>
          <w:color w:val="auto"/>
          <w:lang w:eastAsia="en-GB" w:bidi="ar-SA"/>
        </w:rPr>
        <w:t xml:space="preserve">Although the </w:t>
      </w:r>
      <w:r w:rsidR="006D5709">
        <w:rPr>
          <w:rFonts w:ascii="Arial" w:hAnsi="Arial" w:cs="Arial"/>
          <w:color w:val="auto"/>
          <w:lang w:eastAsia="en-GB" w:bidi="ar-SA"/>
        </w:rPr>
        <w:t xml:space="preserve">area </w:t>
      </w:r>
      <w:r>
        <w:rPr>
          <w:rFonts w:ascii="Arial" w:hAnsi="Arial" w:cs="Arial"/>
          <w:color w:val="auto"/>
          <w:lang w:eastAsia="en-GB" w:bidi="ar-SA"/>
        </w:rPr>
        <w:t>surveyed here has largely</w:t>
      </w:r>
      <w:r w:rsidRPr="00DE1972">
        <w:rPr>
          <w:rFonts w:ascii="Arial" w:hAnsi="Arial" w:cs="Arial"/>
          <w:color w:val="auto"/>
          <w:lang w:eastAsia="en-GB" w:bidi="ar-SA"/>
        </w:rPr>
        <w:t xml:space="preserve"> been untouched by </w:t>
      </w:r>
      <w:proofErr w:type="spellStart"/>
      <w:r w:rsidRPr="00DE1972">
        <w:rPr>
          <w:rFonts w:ascii="Arial" w:hAnsi="Arial" w:cs="Arial"/>
          <w:color w:val="auto"/>
          <w:lang w:eastAsia="en-GB" w:bidi="ar-SA"/>
        </w:rPr>
        <w:t>silvicultural</w:t>
      </w:r>
      <w:proofErr w:type="spellEnd"/>
      <w:r w:rsidRPr="00DE1972">
        <w:rPr>
          <w:rFonts w:ascii="Arial" w:hAnsi="Arial" w:cs="Arial"/>
          <w:color w:val="auto"/>
          <w:lang w:eastAsia="en-GB" w:bidi="ar-SA"/>
        </w:rPr>
        <w:t xml:space="preserve"> treatment</w:t>
      </w:r>
      <w:r>
        <w:rPr>
          <w:rFonts w:ascii="Arial" w:hAnsi="Arial" w:cs="Arial"/>
          <w:color w:val="auto"/>
          <w:lang w:eastAsia="en-GB" w:bidi="ar-SA"/>
        </w:rPr>
        <w:t>, s</w:t>
      </w:r>
      <w:r w:rsidRPr="003F642B">
        <w:rPr>
          <w:rFonts w:ascii="Arial" w:hAnsi="Arial" w:cs="Arial"/>
          <w:color w:val="auto"/>
          <w:lang w:eastAsia="en-GB" w:bidi="ar-SA"/>
        </w:rPr>
        <w:t xml:space="preserve">ince 1870 it has been divided </w:t>
      </w:r>
      <w:r>
        <w:rPr>
          <w:rFonts w:ascii="Arial" w:hAnsi="Arial" w:cs="Arial"/>
          <w:color w:val="auto"/>
          <w:lang w:eastAsia="en-GB" w:bidi="ar-SA"/>
        </w:rPr>
        <w:t>into two portions, one of which (</w:t>
      </w:r>
      <w:r w:rsidRPr="003F642B">
        <w:rPr>
          <w:rFonts w:ascii="Arial" w:hAnsi="Arial" w:cs="Arial"/>
          <w:color w:val="auto"/>
          <w:lang w:eastAsia="en-GB" w:bidi="ar-SA"/>
        </w:rPr>
        <w:t xml:space="preserve">Denny </w:t>
      </w:r>
      <w:proofErr w:type="spellStart"/>
      <w:r w:rsidRPr="003F642B">
        <w:rPr>
          <w:rFonts w:ascii="Arial" w:hAnsi="Arial" w:cs="Arial"/>
          <w:color w:val="auto"/>
          <w:lang w:eastAsia="en-GB" w:bidi="ar-SA"/>
        </w:rPr>
        <w:t>Inclosure</w:t>
      </w:r>
      <w:proofErr w:type="spellEnd"/>
      <w:r>
        <w:rPr>
          <w:rFonts w:ascii="Arial" w:hAnsi="Arial" w:cs="Arial"/>
          <w:color w:val="auto"/>
          <w:lang w:eastAsia="en-GB" w:bidi="ar-SA"/>
        </w:rPr>
        <w:t>) was enclosed by fencing to exclude livestock, but not deer.</w:t>
      </w:r>
      <w:r w:rsidRPr="003F642B">
        <w:rPr>
          <w:rFonts w:ascii="Arial" w:hAnsi="Arial" w:cs="Arial"/>
          <w:color w:val="auto"/>
          <w:lang w:eastAsia="en-GB" w:bidi="ar-SA"/>
        </w:rPr>
        <w:t xml:space="preserve"> </w:t>
      </w:r>
      <w:r>
        <w:rPr>
          <w:rFonts w:ascii="Arial" w:hAnsi="Arial" w:cs="Arial"/>
          <w:color w:val="auto"/>
          <w:lang w:eastAsia="en-GB" w:bidi="ar-SA"/>
        </w:rPr>
        <w:t xml:space="preserve">Although browsing pressure </w:t>
      </w:r>
      <w:r w:rsidR="006D5709">
        <w:rPr>
          <w:rFonts w:ascii="Arial" w:hAnsi="Arial" w:cs="Arial"/>
          <w:color w:val="auto"/>
          <w:lang w:eastAsia="en-GB" w:bidi="ar-SA"/>
        </w:rPr>
        <w:t xml:space="preserve">was </w:t>
      </w:r>
      <w:r>
        <w:rPr>
          <w:rFonts w:ascii="Arial" w:hAnsi="Arial" w:cs="Arial"/>
          <w:color w:val="auto"/>
          <w:lang w:eastAsia="en-GB" w:bidi="ar-SA"/>
        </w:rPr>
        <w:t>higher in the unenclosed part of the site during the early 20</w:t>
      </w:r>
      <w:r w:rsidRPr="00E2113F">
        <w:rPr>
          <w:rFonts w:ascii="Arial" w:hAnsi="Arial" w:cs="Arial"/>
          <w:color w:val="auto"/>
          <w:vertAlign w:val="superscript"/>
          <w:lang w:eastAsia="en-GB" w:bidi="ar-SA"/>
        </w:rPr>
        <w:t>th</w:t>
      </w:r>
      <w:r>
        <w:rPr>
          <w:rFonts w:ascii="Arial" w:hAnsi="Arial" w:cs="Arial"/>
          <w:color w:val="auto"/>
          <w:lang w:eastAsia="en-GB" w:bidi="ar-SA"/>
        </w:rPr>
        <w:t xml:space="preserve"> century, since the 1960s browsing pressure has </w:t>
      </w:r>
      <w:r w:rsidR="006D5709">
        <w:rPr>
          <w:rFonts w:ascii="Arial" w:hAnsi="Arial" w:cs="Arial"/>
          <w:color w:val="auto"/>
          <w:lang w:eastAsia="en-GB" w:bidi="ar-SA"/>
        </w:rPr>
        <w:t xml:space="preserve">increased </w:t>
      </w:r>
      <w:r>
        <w:rPr>
          <w:rFonts w:ascii="Arial" w:hAnsi="Arial" w:cs="Arial"/>
          <w:color w:val="auto"/>
          <w:lang w:eastAsia="en-GB" w:bidi="ar-SA"/>
        </w:rPr>
        <w:t xml:space="preserve">in both </w:t>
      </w:r>
      <w:r w:rsidR="006D5709">
        <w:rPr>
          <w:rFonts w:ascii="Arial" w:hAnsi="Arial" w:cs="Arial"/>
          <w:color w:val="auto"/>
          <w:lang w:eastAsia="en-GB" w:bidi="ar-SA"/>
        </w:rPr>
        <w:t>areas</w:t>
      </w:r>
      <w:r w:rsidR="00FA5AC5">
        <w:rPr>
          <w:rFonts w:ascii="Arial" w:hAnsi="Arial" w:cs="Arial"/>
          <w:color w:val="auto"/>
          <w:lang w:eastAsia="en-GB" w:bidi="ar-SA"/>
        </w:rPr>
        <w:t xml:space="preserve"> (</w:t>
      </w:r>
      <w:proofErr w:type="spellStart"/>
      <w:r w:rsidR="00CA2DD6">
        <w:rPr>
          <w:rFonts w:ascii="Arial" w:hAnsi="Arial" w:cs="Arial"/>
        </w:rPr>
        <w:fldChar w:fldCharType="begin" w:fldLock="1"/>
      </w:r>
      <w:r w:rsidR="00476A4D">
        <w:rPr>
          <w:rFonts w:ascii="Arial" w:hAnsi="Arial" w:cs="Arial"/>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"manualFormatting" : "Mountford and Peterken 2003)", "plainTextFormattedCitation" : "(Mountford and Peterken, 2003)", "previouslyFormattedCitation" : "(Mountford and Peterken, 2003)"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w:t>
      </w:r>
      <w:proofErr w:type="spellEnd"/>
      <w:r w:rsidR="00995EF8">
        <w:rPr>
          <w:rFonts w:ascii="Arial" w:hAnsi="Arial" w:cs="Arial"/>
          <w:noProof/>
        </w:rPr>
        <w:t xml:space="preserve"> and Peterken</w:t>
      </w:r>
      <w:r w:rsidR="00995EF8" w:rsidRPr="00995EF8">
        <w:rPr>
          <w:rFonts w:ascii="Arial" w:hAnsi="Arial" w:cs="Arial"/>
          <w:noProof/>
        </w:rPr>
        <w:t xml:space="preserve"> 2003)</w:t>
      </w:r>
      <w:r w:rsidR="00CA2DD6">
        <w:rPr>
          <w:rFonts w:ascii="Arial" w:hAnsi="Arial" w:cs="Arial"/>
        </w:rPr>
        <w:fldChar w:fldCharType="end"/>
      </w:r>
      <w:r w:rsidRPr="003F642B">
        <w:rPr>
          <w:rFonts w:ascii="Arial" w:hAnsi="Arial" w:cs="Arial"/>
          <w:color w:val="auto"/>
          <w:lang w:eastAsia="en-GB" w:bidi="ar-SA"/>
        </w:rPr>
        <w:t>.</w:t>
      </w:r>
    </w:p>
    <w:p w:rsidR="00B32FDF" w:rsidRDefault="00B32FDF" w:rsidP="00BF31B1">
      <w:pPr>
        <w:spacing w:line="360" w:lineRule="auto"/>
        <w:contextualSpacing/>
        <w:rPr>
          <w:rFonts w:ascii="Arial" w:hAnsi="Arial" w:cs="Arial"/>
          <w:color w:val="auto"/>
          <w:lang w:eastAsia="en-GB" w:bidi="ar-SA"/>
        </w:rPr>
      </w:pPr>
    </w:p>
    <w:p w:rsidR="00B32FDF" w:rsidRDefault="00B32FDF" w:rsidP="00410B09">
      <w:pPr>
        <w:spacing w:line="360" w:lineRule="auto"/>
        <w:contextualSpacing/>
        <w:rPr>
          <w:rFonts w:ascii="Arial" w:hAnsi="Arial" w:cs="Arial"/>
          <w:b/>
        </w:rPr>
      </w:pPr>
      <w:r w:rsidRPr="0039134F">
        <w:rPr>
          <w:rFonts w:ascii="Arial" w:hAnsi="Arial" w:cs="Arial"/>
          <w:b/>
        </w:rPr>
        <w:t>Data collection</w:t>
      </w:r>
    </w:p>
    <w:p w:rsidR="00D63494" w:rsidRDefault="00B32FDF" w:rsidP="002D43C8">
      <w:pPr>
        <w:spacing w:line="360" w:lineRule="auto"/>
        <w:contextualSpacing/>
        <w:rPr>
          <w:rFonts w:ascii="Arial" w:hAnsi="Arial" w:cs="Arial"/>
          <w:color w:val="auto"/>
          <w:lang w:eastAsia="en-GB" w:bidi="ar-SA"/>
        </w:rPr>
      </w:pPr>
      <w:r>
        <w:rPr>
          <w:rFonts w:ascii="Arial" w:hAnsi="Arial" w:cs="Arial"/>
          <w:color w:val="auto"/>
          <w:lang w:eastAsia="en-GB" w:bidi="ar-SA"/>
        </w:rPr>
        <w:t xml:space="preserve">Measurements were conducted in two 20 m-wide transects, which were originally established in the </w:t>
      </w:r>
      <w:r w:rsidRPr="00410B09">
        <w:rPr>
          <w:rFonts w:ascii="Arial" w:hAnsi="Arial" w:cs="Arial"/>
          <w:color w:val="auto"/>
          <w:lang w:eastAsia="en-GB" w:bidi="ar-SA"/>
        </w:rPr>
        <w:t>195</w:t>
      </w:r>
      <w:commentRangeStart w:id="22"/>
      <w:r w:rsidRPr="00410B09">
        <w:rPr>
          <w:rFonts w:ascii="Arial" w:hAnsi="Arial" w:cs="Arial"/>
          <w:color w:val="auto"/>
          <w:lang w:eastAsia="en-GB" w:bidi="ar-SA"/>
        </w:rPr>
        <w:t>0</w:t>
      </w:r>
      <w:r w:rsidR="00D56866">
        <w:rPr>
          <w:rFonts w:ascii="Arial" w:hAnsi="Arial" w:cs="Arial"/>
          <w:color w:val="auto"/>
          <w:lang w:eastAsia="en-GB" w:bidi="ar-SA"/>
        </w:rPr>
        <w:t>’</w:t>
      </w:r>
      <w:commentRangeEnd w:id="22"/>
      <w:r w:rsidR="008970A0">
        <w:rPr>
          <w:rStyle w:val="CommentReference"/>
          <w:szCs w:val="20"/>
          <w:lang w:eastAsia="en-GB" w:bidi="ar-SA"/>
        </w:rPr>
        <w:commentReference w:id="22"/>
      </w:r>
      <w:r w:rsidRPr="00410B09">
        <w:rPr>
          <w:rFonts w:ascii="Arial" w:hAnsi="Arial" w:cs="Arial"/>
          <w:color w:val="auto"/>
          <w:lang w:eastAsia="en-GB" w:bidi="ar-SA"/>
        </w:rPr>
        <w:t xml:space="preserve">s. </w:t>
      </w:r>
      <w:r>
        <w:rPr>
          <w:rFonts w:ascii="Arial" w:hAnsi="Arial" w:cs="Arial"/>
          <w:color w:val="auto"/>
          <w:lang w:eastAsia="en-GB" w:bidi="ar-SA"/>
        </w:rPr>
        <w:t xml:space="preserve">The first of these was established in </w:t>
      </w:r>
      <w:r w:rsidRPr="00410B09">
        <w:rPr>
          <w:rFonts w:ascii="Arial" w:hAnsi="Arial" w:cs="Arial"/>
          <w:color w:val="auto"/>
          <w:lang w:eastAsia="en-GB" w:bidi="ar-SA"/>
        </w:rPr>
        <w:t xml:space="preserve">Denny </w:t>
      </w:r>
      <w:proofErr w:type="spellStart"/>
      <w:r w:rsidRPr="00410B09">
        <w:rPr>
          <w:rFonts w:ascii="Arial" w:hAnsi="Arial" w:cs="Arial"/>
          <w:color w:val="auto"/>
          <w:lang w:eastAsia="en-GB" w:bidi="ar-SA"/>
        </w:rPr>
        <w:t>Inclosure</w:t>
      </w:r>
      <w:proofErr w:type="spellEnd"/>
      <w:r w:rsidRPr="00410B09">
        <w:rPr>
          <w:rFonts w:ascii="Arial" w:hAnsi="Arial" w:cs="Arial"/>
          <w:color w:val="auto"/>
          <w:lang w:eastAsia="en-GB" w:bidi="ar-SA"/>
        </w:rPr>
        <w:t xml:space="preserve"> </w:t>
      </w:r>
      <w:r>
        <w:rPr>
          <w:rFonts w:ascii="Arial" w:hAnsi="Arial" w:cs="Arial"/>
          <w:color w:val="auto"/>
          <w:lang w:eastAsia="en-GB" w:bidi="ar-SA"/>
        </w:rPr>
        <w:t>and was</w:t>
      </w:r>
      <w:r w:rsidRPr="00410B09">
        <w:rPr>
          <w:rFonts w:ascii="Arial" w:hAnsi="Arial" w:cs="Arial"/>
          <w:color w:val="auto"/>
          <w:lang w:eastAsia="en-GB" w:bidi="ar-SA"/>
        </w:rPr>
        <w:t xml:space="preserve"> 1</w:t>
      </w:r>
      <w:r>
        <w:rPr>
          <w:rFonts w:ascii="Arial" w:hAnsi="Arial" w:cs="Arial"/>
          <w:color w:val="auto"/>
          <w:lang w:eastAsia="en-GB" w:bidi="ar-SA"/>
        </w:rPr>
        <w:t xml:space="preserve"> </w:t>
      </w:r>
      <w:r w:rsidRPr="00410B09">
        <w:rPr>
          <w:rFonts w:ascii="Arial" w:hAnsi="Arial" w:cs="Arial"/>
          <w:color w:val="auto"/>
          <w:lang w:eastAsia="en-GB" w:bidi="ar-SA"/>
        </w:rPr>
        <w:t>km</w:t>
      </w:r>
      <w:r>
        <w:rPr>
          <w:rFonts w:ascii="Arial" w:hAnsi="Arial" w:cs="Arial"/>
          <w:color w:val="auto"/>
          <w:lang w:eastAsia="en-GB" w:bidi="ar-SA"/>
        </w:rPr>
        <w:t xml:space="preserve"> in length, whereas a </w:t>
      </w:r>
      <w:r w:rsidRPr="00410B09">
        <w:rPr>
          <w:rFonts w:ascii="Arial" w:hAnsi="Arial" w:cs="Arial"/>
          <w:color w:val="auto"/>
          <w:lang w:eastAsia="en-GB" w:bidi="ar-SA"/>
        </w:rPr>
        <w:t xml:space="preserve">shorter </w:t>
      </w:r>
      <w:r>
        <w:rPr>
          <w:rFonts w:ascii="Arial" w:hAnsi="Arial" w:cs="Arial"/>
          <w:color w:val="auto"/>
          <w:lang w:eastAsia="en-GB" w:bidi="ar-SA"/>
        </w:rPr>
        <w:t xml:space="preserve">transect of 320 m length was established in the </w:t>
      </w:r>
      <w:r w:rsidRPr="00410B09">
        <w:rPr>
          <w:rFonts w:ascii="Arial" w:hAnsi="Arial" w:cs="Arial"/>
          <w:color w:val="auto"/>
          <w:lang w:eastAsia="en-GB" w:bidi="ar-SA"/>
        </w:rPr>
        <w:t>unenclosed part of Denny Wood</w:t>
      </w:r>
      <w:r>
        <w:rPr>
          <w:rFonts w:ascii="Arial" w:hAnsi="Arial" w:cs="Arial"/>
          <w:color w:val="auto"/>
          <w:lang w:eastAsia="en-GB" w:bidi="ar-SA"/>
        </w:rPr>
        <w:t xml:space="preserve">. </w:t>
      </w:r>
      <w:proofErr w:type="gramStart"/>
      <w:r w:rsidRPr="00410B09">
        <w:rPr>
          <w:rFonts w:ascii="Arial" w:hAnsi="Arial" w:cs="Arial"/>
          <w:color w:val="auto"/>
          <w:lang w:eastAsia="en-GB" w:bidi="ar-SA"/>
        </w:rPr>
        <w:t>The</w:t>
      </w:r>
      <w:r>
        <w:rPr>
          <w:rFonts w:ascii="Arial" w:hAnsi="Arial" w:cs="Arial"/>
          <w:color w:val="auto"/>
          <w:lang w:eastAsia="en-GB" w:bidi="ar-SA"/>
        </w:rPr>
        <w:t xml:space="preserve"> </w:t>
      </w:r>
      <w:r w:rsidRPr="00410B09">
        <w:rPr>
          <w:rFonts w:ascii="Arial" w:hAnsi="Arial" w:cs="Arial"/>
          <w:color w:val="auto"/>
          <w:lang w:eastAsia="en-GB" w:bidi="ar-SA"/>
        </w:rPr>
        <w:t>transects</w:t>
      </w:r>
      <w:proofErr w:type="gramEnd"/>
      <w:r>
        <w:rPr>
          <w:rFonts w:ascii="Arial" w:hAnsi="Arial" w:cs="Arial"/>
          <w:color w:val="auto"/>
          <w:lang w:eastAsia="en-GB" w:bidi="ar-SA"/>
        </w:rPr>
        <w:t xml:space="preserve"> </w:t>
      </w:r>
      <w:r w:rsidRPr="00410B09">
        <w:rPr>
          <w:rFonts w:ascii="Arial" w:hAnsi="Arial" w:cs="Arial"/>
          <w:color w:val="auto"/>
          <w:lang w:eastAsia="en-GB" w:bidi="ar-SA"/>
        </w:rPr>
        <w:t xml:space="preserve">were subdivided into contiguous 20 </w:t>
      </w:r>
      <w:r>
        <w:rPr>
          <w:rFonts w:ascii="Arial" w:hAnsi="Arial" w:cs="Arial"/>
          <w:color w:val="auto"/>
          <w:lang w:eastAsia="en-GB" w:bidi="ar-SA"/>
        </w:rPr>
        <w:t>x</w:t>
      </w:r>
      <w:r w:rsidRPr="00410B09">
        <w:rPr>
          <w:rFonts w:ascii="Arial" w:hAnsi="Arial" w:cs="Arial"/>
          <w:color w:val="auto"/>
          <w:lang w:eastAsia="en-GB" w:bidi="ar-SA"/>
        </w:rPr>
        <w:t xml:space="preserve"> 20 m </w:t>
      </w:r>
      <w:r w:rsidRPr="0039134F">
        <w:rPr>
          <w:rFonts w:ascii="Arial" w:hAnsi="Arial" w:cs="Arial"/>
        </w:rPr>
        <w:t xml:space="preserve">(0.04 ha) </w:t>
      </w:r>
      <w:r>
        <w:rPr>
          <w:rFonts w:ascii="Arial" w:hAnsi="Arial" w:cs="Arial"/>
          <w:color w:val="auto"/>
          <w:lang w:eastAsia="en-GB" w:bidi="ar-SA"/>
        </w:rPr>
        <w:t>subplots</w:t>
      </w:r>
      <w:r w:rsidRPr="00410B09">
        <w:rPr>
          <w:rFonts w:ascii="Arial" w:hAnsi="Arial" w:cs="Arial"/>
          <w:color w:val="auto"/>
          <w:lang w:eastAsia="en-GB" w:bidi="ar-SA"/>
        </w:rPr>
        <w:t xml:space="preserve">, </w:t>
      </w:r>
      <w:r>
        <w:rPr>
          <w:rFonts w:ascii="Arial" w:hAnsi="Arial" w:cs="Arial"/>
          <w:color w:val="auto"/>
          <w:lang w:eastAsia="en-GB" w:bidi="ar-SA"/>
        </w:rPr>
        <w:t>with the longer</w:t>
      </w:r>
      <w:r w:rsidRPr="0039134F">
        <w:rPr>
          <w:rFonts w:ascii="Arial" w:hAnsi="Arial" w:cs="Arial"/>
        </w:rPr>
        <w:t xml:space="preserve"> transect containing </w:t>
      </w:r>
      <w:commentRangeStart w:id="23"/>
      <w:r w:rsidR="00F868DE">
        <w:rPr>
          <w:rFonts w:ascii="Arial" w:hAnsi="Arial" w:cs="Arial"/>
        </w:rPr>
        <w:t>46</w:t>
      </w:r>
      <w:r w:rsidR="003E609E" w:rsidRPr="00E261B4">
        <w:rPr>
          <w:rFonts w:ascii="Arial" w:hAnsi="Arial" w:cs="Arial"/>
        </w:rPr>
        <w:t xml:space="preserve"> </w:t>
      </w:r>
      <w:r w:rsidRPr="00E261B4">
        <w:rPr>
          <w:rFonts w:ascii="Arial" w:hAnsi="Arial" w:cs="Arial"/>
        </w:rPr>
        <w:t xml:space="preserve">subplots and the shorter transect </w:t>
      </w:r>
      <w:r w:rsidR="009F73E1">
        <w:rPr>
          <w:rFonts w:ascii="Arial" w:hAnsi="Arial" w:cs="Arial"/>
        </w:rPr>
        <w:t>1</w:t>
      </w:r>
      <w:r w:rsidR="00F868DE">
        <w:rPr>
          <w:rFonts w:ascii="Arial" w:hAnsi="Arial" w:cs="Arial"/>
        </w:rPr>
        <w:t>5</w:t>
      </w:r>
      <w:commentRangeEnd w:id="23"/>
      <w:r w:rsidR="009F297E">
        <w:rPr>
          <w:rStyle w:val="CommentReference"/>
          <w:szCs w:val="20"/>
          <w:lang w:eastAsia="en-GB" w:bidi="ar-SA"/>
        </w:rPr>
        <w:commentReference w:id="23"/>
      </w:r>
      <w:r w:rsidRPr="0039134F">
        <w:rPr>
          <w:rFonts w:ascii="Arial" w:hAnsi="Arial" w:cs="Arial"/>
        </w:rPr>
        <w:t xml:space="preserve">. The </w:t>
      </w:r>
      <w:r>
        <w:rPr>
          <w:rFonts w:ascii="Arial" w:hAnsi="Arial" w:cs="Arial"/>
        </w:rPr>
        <w:t>enclosed transect</w:t>
      </w:r>
      <w:r w:rsidRPr="0039134F">
        <w:rPr>
          <w:rFonts w:ascii="Arial" w:hAnsi="Arial" w:cs="Arial"/>
        </w:rPr>
        <w:t xml:space="preserve"> was surveyed in 1964, 1984, 1988, 1996 and 2014, while the </w:t>
      </w:r>
      <w:r>
        <w:rPr>
          <w:rFonts w:ascii="Arial" w:hAnsi="Arial" w:cs="Arial"/>
        </w:rPr>
        <w:t>unenclosed transect</w:t>
      </w:r>
      <w:r w:rsidRPr="0039134F">
        <w:rPr>
          <w:rFonts w:ascii="Arial" w:hAnsi="Arial" w:cs="Arial"/>
        </w:rPr>
        <w:t xml:space="preserve"> was surveyed</w:t>
      </w:r>
      <w:r>
        <w:rPr>
          <w:rFonts w:ascii="Arial" w:hAnsi="Arial" w:cs="Arial"/>
        </w:rPr>
        <w:t xml:space="preserve"> in </w:t>
      </w:r>
      <w:r w:rsidRPr="0039134F">
        <w:rPr>
          <w:rFonts w:ascii="Arial" w:hAnsi="Arial" w:cs="Arial"/>
        </w:rPr>
        <w:t xml:space="preserve">1964, 1999 and 2014. </w:t>
      </w:r>
      <w:r>
        <w:rPr>
          <w:rFonts w:ascii="Arial" w:hAnsi="Arial" w:cs="Arial"/>
        </w:rPr>
        <w:t xml:space="preserve">Details of earlier measurements are presented by </w:t>
      </w:r>
      <w:r w:rsidR="00CA2DD6">
        <w:rPr>
          <w:rFonts w:ascii="Arial" w:hAnsi="Arial" w:cs="Arial"/>
        </w:rPr>
        <w:fldChar w:fldCharType="begin" w:fldLock="1"/>
      </w:r>
      <w:r w:rsidR="00995EF8">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"manualFormatting" : "Mountford et al. (1999)", "plainTextFormattedCitation" : "(Mountford et al., 1999)", "previouslyFormattedCitation" : "(Mountford et al., 1999)"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 et al. (</w:t>
      </w:r>
      <w:r w:rsidR="00995EF8" w:rsidRPr="00995EF8">
        <w:rPr>
          <w:rFonts w:ascii="Arial" w:hAnsi="Arial" w:cs="Arial"/>
          <w:noProof/>
        </w:rPr>
        <w:t>1999)</w:t>
      </w:r>
      <w:r w:rsidR="00CA2DD6">
        <w:rPr>
          <w:rFonts w:ascii="Arial" w:hAnsi="Arial" w:cs="Arial"/>
        </w:rPr>
        <w:fldChar w:fldCharType="end"/>
      </w:r>
      <w:r w:rsidR="00995EF8">
        <w:rPr>
          <w:rFonts w:ascii="Arial" w:hAnsi="Arial" w:cs="Arial"/>
        </w:rPr>
        <w:t xml:space="preserve"> and </w:t>
      </w:r>
      <w:r w:rsidR="00CA2DD6">
        <w:rPr>
          <w:rFonts w:ascii="Arial" w:hAnsi="Arial" w:cs="Arial"/>
        </w:rPr>
        <w:fldChar w:fldCharType="begin" w:fldLock="1"/>
      </w:r>
      <w:r w:rsidR="00995EF8">
        <w:rPr>
          <w:rFonts w:ascii="Arial" w:hAnsi="Arial" w:cs="Arial"/>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"manualFormatting" : "Mountford and Peterken (2003)", "plainTextFormattedCitation" : "(Mountford and Peterken, 2003)", "previouslyFormattedCitation" : "(Mountford and Peterken, 2003)"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 and Peterken</w:t>
      </w:r>
      <w:r w:rsidR="00995EF8" w:rsidRPr="00995EF8">
        <w:rPr>
          <w:rFonts w:ascii="Arial" w:hAnsi="Arial" w:cs="Arial"/>
          <w:noProof/>
        </w:rPr>
        <w:t xml:space="preserve"> </w:t>
      </w:r>
      <w:r w:rsidR="00995EF8">
        <w:rPr>
          <w:rFonts w:ascii="Arial" w:hAnsi="Arial" w:cs="Arial"/>
          <w:noProof/>
        </w:rPr>
        <w:t>(</w:t>
      </w:r>
      <w:r w:rsidR="00995EF8" w:rsidRPr="00995EF8">
        <w:rPr>
          <w:rFonts w:ascii="Arial" w:hAnsi="Arial" w:cs="Arial"/>
          <w:noProof/>
        </w:rPr>
        <w:t>2003)</w:t>
      </w:r>
      <w:r w:rsidR="00CA2DD6">
        <w:rPr>
          <w:rFonts w:ascii="Arial" w:hAnsi="Arial" w:cs="Arial"/>
        </w:rPr>
        <w:fldChar w:fldCharType="end"/>
      </w:r>
      <w:r>
        <w:rPr>
          <w:rFonts w:ascii="Arial" w:hAnsi="Arial" w:cs="Arial"/>
          <w:color w:val="auto"/>
          <w:lang w:eastAsia="en-GB" w:bidi="ar-SA"/>
        </w:rPr>
        <w:t xml:space="preserve">; data for 2014 are presented here for the first time. </w:t>
      </w:r>
    </w:p>
    <w:p w:rsidR="00D63494" w:rsidRDefault="00D63494" w:rsidP="002D43C8">
      <w:pPr>
        <w:spacing w:line="360" w:lineRule="auto"/>
        <w:contextualSpacing/>
        <w:rPr>
          <w:rFonts w:ascii="Arial" w:hAnsi="Arial" w:cs="Arial"/>
          <w:color w:val="auto"/>
          <w:lang w:eastAsia="en-GB" w:bidi="ar-SA"/>
        </w:rPr>
      </w:pPr>
    </w:p>
    <w:p w:rsidR="00B32FDF" w:rsidRDefault="00B32FDF" w:rsidP="002D43C8">
      <w:pPr>
        <w:spacing w:line="360" w:lineRule="auto"/>
        <w:contextualSpacing/>
        <w:rPr>
          <w:rFonts w:ascii="Arial" w:hAnsi="Arial" w:cs="Arial"/>
        </w:rPr>
      </w:pPr>
      <w:r>
        <w:rPr>
          <w:rFonts w:ascii="Arial" w:hAnsi="Arial" w:cs="Arial"/>
        </w:rPr>
        <w:t>In each survey,</w:t>
      </w:r>
      <w:r w:rsidRPr="0039134F">
        <w:rPr>
          <w:rFonts w:ascii="Arial" w:hAnsi="Arial" w:cs="Arial"/>
        </w:rPr>
        <w:t xml:space="preserve"> </w:t>
      </w:r>
      <w:r>
        <w:rPr>
          <w:rFonts w:ascii="Arial" w:hAnsi="Arial" w:cs="Arial"/>
        </w:rPr>
        <w:t xml:space="preserve">the location and species of </w:t>
      </w:r>
      <w:r w:rsidRPr="0039134F">
        <w:rPr>
          <w:rFonts w:ascii="Arial" w:hAnsi="Arial" w:cs="Arial"/>
        </w:rPr>
        <w:t xml:space="preserve">all </w:t>
      </w:r>
      <w:r>
        <w:rPr>
          <w:rFonts w:ascii="Arial" w:hAnsi="Arial" w:cs="Arial"/>
        </w:rPr>
        <w:t xml:space="preserve">tree </w:t>
      </w:r>
      <w:r w:rsidRPr="0039134F">
        <w:rPr>
          <w:rFonts w:ascii="Arial" w:hAnsi="Arial" w:cs="Arial"/>
        </w:rPr>
        <w:t xml:space="preserve">stems </w:t>
      </w:r>
      <w:r w:rsidR="0006742C">
        <w:rPr>
          <w:rFonts w:ascii="Arial" w:hAnsi="Arial" w:cs="Arial"/>
        </w:rPr>
        <w:t>&gt;1.3</w:t>
      </w:r>
      <w:r w:rsidR="00730B74">
        <w:rPr>
          <w:rFonts w:ascii="Arial" w:hAnsi="Arial" w:cs="Arial"/>
        </w:rPr>
        <w:t xml:space="preserve"> </w:t>
      </w:r>
      <w:r w:rsidR="0006742C">
        <w:rPr>
          <w:rFonts w:ascii="Arial" w:hAnsi="Arial" w:cs="Arial"/>
        </w:rPr>
        <w:t>m in height</w:t>
      </w:r>
      <w:r w:rsidRPr="0039134F">
        <w:rPr>
          <w:rFonts w:ascii="Arial" w:hAnsi="Arial" w:cs="Arial"/>
        </w:rPr>
        <w:t xml:space="preserve"> were </w:t>
      </w:r>
      <w:r>
        <w:rPr>
          <w:rFonts w:ascii="Arial" w:hAnsi="Arial" w:cs="Arial"/>
        </w:rPr>
        <w:t>recorded</w:t>
      </w:r>
      <w:r w:rsidRPr="0039134F">
        <w:rPr>
          <w:rFonts w:ascii="Arial" w:hAnsi="Arial" w:cs="Arial"/>
        </w:rPr>
        <w:t xml:space="preserve">, their </w:t>
      </w:r>
      <w:r w:rsidR="009F73E1">
        <w:rPr>
          <w:rFonts w:ascii="Arial" w:hAnsi="Arial" w:cs="Arial"/>
        </w:rPr>
        <w:t xml:space="preserve">diameter at breast height (DBH) </w:t>
      </w:r>
      <w:ins w:id="24" w:author="Paul,Evans" w:date="2015-08-20T18:50:00Z">
        <w:r w:rsidR="009F297E">
          <w:rPr>
            <w:rFonts w:ascii="Arial" w:hAnsi="Arial" w:cs="Arial"/>
          </w:rPr>
          <w:t xml:space="preserve">was </w:t>
        </w:r>
      </w:ins>
      <w:r w:rsidRPr="0039134F">
        <w:rPr>
          <w:rFonts w:ascii="Arial" w:hAnsi="Arial" w:cs="Arial"/>
        </w:rPr>
        <w:t>measured</w:t>
      </w:r>
      <w:r>
        <w:rPr>
          <w:rFonts w:ascii="Arial" w:hAnsi="Arial" w:cs="Arial"/>
        </w:rPr>
        <w:t xml:space="preserve"> using </w:t>
      </w:r>
      <w:r w:rsidR="009F73E1">
        <w:rPr>
          <w:rFonts w:ascii="Arial" w:hAnsi="Arial" w:cs="Arial"/>
        </w:rPr>
        <w:t xml:space="preserve">diameter </w:t>
      </w:r>
      <w:r>
        <w:rPr>
          <w:rFonts w:ascii="Arial" w:hAnsi="Arial" w:cs="Arial"/>
        </w:rPr>
        <w:t>tapes</w:t>
      </w:r>
      <w:r w:rsidRPr="0039134F">
        <w:rPr>
          <w:rFonts w:ascii="Arial" w:hAnsi="Arial" w:cs="Arial"/>
        </w:rPr>
        <w:t xml:space="preserve">, </w:t>
      </w:r>
      <w:r>
        <w:rPr>
          <w:rFonts w:ascii="Arial" w:hAnsi="Arial" w:cs="Arial"/>
        </w:rPr>
        <w:t xml:space="preserve">and their status assessed as </w:t>
      </w:r>
      <w:r w:rsidRPr="0039134F">
        <w:rPr>
          <w:rFonts w:ascii="Arial" w:hAnsi="Arial" w:cs="Arial"/>
        </w:rPr>
        <w:t>alive</w:t>
      </w:r>
      <w:r w:rsidR="009F73E1">
        <w:rPr>
          <w:rFonts w:ascii="Arial" w:hAnsi="Arial" w:cs="Arial"/>
        </w:rPr>
        <w:t>, alive but fallen</w:t>
      </w:r>
      <w:r w:rsidR="00947E71">
        <w:rPr>
          <w:rFonts w:ascii="Arial" w:hAnsi="Arial" w:cs="Arial"/>
        </w:rPr>
        <w:t>,</w:t>
      </w:r>
      <w:r w:rsidRPr="0039134F">
        <w:rPr>
          <w:rFonts w:ascii="Arial" w:hAnsi="Arial" w:cs="Arial"/>
        </w:rPr>
        <w:t xml:space="preserve"> or dead. </w:t>
      </w:r>
      <w:r w:rsidR="0006742C">
        <w:rPr>
          <w:rFonts w:ascii="Arial" w:hAnsi="Arial" w:cs="Arial"/>
        </w:rPr>
        <w:t>Trees with DBH &lt;10</w:t>
      </w:r>
      <w:r w:rsidR="0009703D">
        <w:rPr>
          <w:rFonts w:ascii="Arial" w:hAnsi="Arial" w:cs="Arial"/>
        </w:rPr>
        <w:t xml:space="preserve"> </w:t>
      </w:r>
      <w:r w:rsidR="0006742C">
        <w:rPr>
          <w:rFonts w:ascii="Arial" w:hAnsi="Arial" w:cs="Arial"/>
        </w:rPr>
        <w:t xml:space="preserve">cm were classified as saplings and those </w:t>
      </w:r>
      <w:commentRangeStart w:id="25"/>
      <w:r w:rsidR="0006742C">
        <w:rPr>
          <w:rFonts w:ascii="Arial" w:hAnsi="Arial" w:cs="Arial"/>
        </w:rPr>
        <w:t xml:space="preserve">with a DBH </w:t>
      </w:r>
      <w:commentRangeStart w:id="26"/>
      <w:r w:rsidR="0006742C">
        <w:rPr>
          <w:rFonts w:ascii="Arial" w:hAnsi="Arial" w:cs="Arial"/>
        </w:rPr>
        <w:t>&gt;</w:t>
      </w:r>
      <w:commentRangeEnd w:id="26"/>
      <w:r w:rsidR="00F54C20">
        <w:rPr>
          <w:rStyle w:val="CommentReference"/>
          <w:szCs w:val="20"/>
          <w:lang w:eastAsia="en-GB" w:bidi="ar-SA"/>
        </w:rPr>
        <w:commentReference w:id="26"/>
      </w:r>
      <w:r w:rsidR="0006742C">
        <w:rPr>
          <w:rFonts w:ascii="Arial" w:hAnsi="Arial" w:cs="Arial"/>
        </w:rPr>
        <w:t>10</w:t>
      </w:r>
      <w:r w:rsidR="0009703D">
        <w:rPr>
          <w:rFonts w:ascii="Arial" w:hAnsi="Arial" w:cs="Arial"/>
        </w:rPr>
        <w:t xml:space="preserve"> </w:t>
      </w:r>
      <w:r w:rsidR="0006742C">
        <w:rPr>
          <w:rFonts w:ascii="Arial" w:hAnsi="Arial" w:cs="Arial"/>
        </w:rPr>
        <w:t>cm</w:t>
      </w:r>
      <w:r w:rsidR="00947E71">
        <w:rPr>
          <w:rFonts w:ascii="Arial" w:hAnsi="Arial" w:cs="Arial"/>
        </w:rPr>
        <w:t xml:space="preserve"> </w:t>
      </w:r>
      <w:r w:rsidR="0006742C">
        <w:rPr>
          <w:rFonts w:ascii="Arial" w:hAnsi="Arial" w:cs="Arial"/>
        </w:rPr>
        <w:t>classified as mature trees</w:t>
      </w:r>
      <w:commentRangeEnd w:id="25"/>
      <w:r w:rsidR="00F54C20">
        <w:rPr>
          <w:rStyle w:val="CommentReference"/>
          <w:szCs w:val="20"/>
          <w:lang w:eastAsia="en-GB" w:bidi="ar-SA"/>
        </w:rPr>
        <w:commentReference w:id="25"/>
      </w:r>
      <w:r w:rsidR="007041CD">
        <w:rPr>
          <w:rFonts w:ascii="Arial" w:hAnsi="Arial" w:cs="Arial"/>
        </w:rPr>
        <w:t>.</w:t>
      </w:r>
      <w:r>
        <w:rPr>
          <w:rFonts w:ascii="Arial" w:hAnsi="Arial" w:cs="Arial"/>
        </w:rPr>
        <w:t xml:space="preserve"> </w:t>
      </w:r>
      <w:r w:rsidR="00B247B7">
        <w:rPr>
          <w:rFonts w:ascii="Arial" w:hAnsi="Arial" w:cs="Arial"/>
        </w:rPr>
        <w:t xml:space="preserve">Multi-stemmed trees were treated as separate individuals. </w:t>
      </w:r>
      <w:r w:rsidRPr="00C94EB4">
        <w:rPr>
          <w:rFonts w:ascii="Arial" w:hAnsi="Arial" w:cs="Arial"/>
        </w:rPr>
        <w:t xml:space="preserve">To </w:t>
      </w:r>
      <w:r w:rsidRPr="0039134F">
        <w:rPr>
          <w:rFonts w:ascii="Arial" w:hAnsi="Arial" w:cs="Arial"/>
        </w:rPr>
        <w:t>assess ground flora a 10</w:t>
      </w:r>
      <w:r>
        <w:rPr>
          <w:rFonts w:ascii="Arial" w:hAnsi="Arial" w:cs="Arial"/>
        </w:rPr>
        <w:t xml:space="preserve"> </w:t>
      </w:r>
      <w:r w:rsidRPr="0039134F">
        <w:rPr>
          <w:rFonts w:ascii="Arial" w:hAnsi="Arial" w:cs="Arial"/>
        </w:rPr>
        <w:t>x</w:t>
      </w:r>
      <w:r>
        <w:rPr>
          <w:rFonts w:ascii="Arial" w:hAnsi="Arial" w:cs="Arial"/>
        </w:rPr>
        <w:t xml:space="preserve"> </w:t>
      </w:r>
      <w:r w:rsidRPr="0039134F">
        <w:rPr>
          <w:rFonts w:ascii="Arial" w:hAnsi="Arial" w:cs="Arial"/>
        </w:rPr>
        <w:t>10</w:t>
      </w:r>
      <w:r>
        <w:rPr>
          <w:rFonts w:ascii="Arial" w:hAnsi="Arial" w:cs="Arial"/>
        </w:rPr>
        <w:t xml:space="preserve"> </w:t>
      </w:r>
      <w:r w:rsidRPr="0039134F">
        <w:rPr>
          <w:rFonts w:ascii="Arial" w:hAnsi="Arial" w:cs="Arial"/>
        </w:rPr>
        <w:t>m plot was located in the central part of each 20</w:t>
      </w:r>
      <w:r>
        <w:rPr>
          <w:rFonts w:ascii="Arial" w:hAnsi="Arial" w:cs="Arial"/>
        </w:rPr>
        <w:t xml:space="preserve"> </w:t>
      </w:r>
      <w:r w:rsidRPr="0039134F">
        <w:rPr>
          <w:rFonts w:ascii="Arial" w:hAnsi="Arial" w:cs="Arial"/>
        </w:rPr>
        <w:t>x</w:t>
      </w:r>
      <w:r>
        <w:rPr>
          <w:rFonts w:ascii="Arial" w:hAnsi="Arial" w:cs="Arial"/>
        </w:rPr>
        <w:t xml:space="preserve"> </w:t>
      </w:r>
      <w:r w:rsidRPr="0039134F">
        <w:rPr>
          <w:rFonts w:ascii="Arial" w:hAnsi="Arial" w:cs="Arial"/>
        </w:rPr>
        <w:t>20</w:t>
      </w:r>
      <w:r>
        <w:rPr>
          <w:rFonts w:ascii="Arial" w:hAnsi="Arial" w:cs="Arial"/>
        </w:rPr>
        <w:t xml:space="preserve"> m sub</w:t>
      </w:r>
      <w:r w:rsidRPr="0039134F">
        <w:rPr>
          <w:rFonts w:ascii="Arial" w:hAnsi="Arial" w:cs="Arial"/>
        </w:rPr>
        <w:t xml:space="preserve">plot and the percentage cover of each </w:t>
      </w:r>
      <w:r>
        <w:rPr>
          <w:rFonts w:ascii="Arial" w:hAnsi="Arial" w:cs="Arial"/>
        </w:rPr>
        <w:t xml:space="preserve">plant </w:t>
      </w:r>
      <w:r w:rsidRPr="0039134F">
        <w:rPr>
          <w:rFonts w:ascii="Arial" w:hAnsi="Arial" w:cs="Arial"/>
        </w:rPr>
        <w:t>species assessed</w:t>
      </w:r>
      <w:r>
        <w:rPr>
          <w:rFonts w:ascii="Arial" w:hAnsi="Arial" w:cs="Arial"/>
        </w:rPr>
        <w:t xml:space="preserve"> visually</w:t>
      </w:r>
      <w:r w:rsidRPr="0039134F">
        <w:rPr>
          <w:rFonts w:ascii="Arial" w:hAnsi="Arial" w:cs="Arial"/>
        </w:rPr>
        <w:t>.</w:t>
      </w:r>
      <w:r>
        <w:rPr>
          <w:rFonts w:ascii="Arial" w:hAnsi="Arial" w:cs="Arial"/>
        </w:rPr>
        <w:t xml:space="preserve"> Ground flora data were recorded in 1964, 2001 and 2014 for Denny </w:t>
      </w:r>
      <w:proofErr w:type="spellStart"/>
      <w:r>
        <w:rPr>
          <w:rFonts w:ascii="Arial" w:hAnsi="Arial" w:cs="Arial"/>
        </w:rPr>
        <w:t>Inclosure</w:t>
      </w:r>
      <w:proofErr w:type="spellEnd"/>
      <w:ins w:id="27" w:author="Paul,Evans" w:date="2015-08-20T18:52:00Z">
        <w:r w:rsidR="00F54C20">
          <w:rPr>
            <w:rFonts w:ascii="Arial" w:hAnsi="Arial" w:cs="Arial"/>
          </w:rPr>
          <w:t>, but only in</w:t>
        </w:r>
      </w:ins>
      <w:del w:id="28" w:author="Paul,Evans" w:date="2015-08-20T18:52:00Z">
        <w:r w:rsidDel="00F54C20">
          <w:rPr>
            <w:rFonts w:ascii="Arial" w:hAnsi="Arial" w:cs="Arial"/>
          </w:rPr>
          <w:delText xml:space="preserve"> and </w:delText>
        </w:r>
      </w:del>
      <w:r>
        <w:rPr>
          <w:rFonts w:ascii="Arial" w:hAnsi="Arial" w:cs="Arial"/>
        </w:rPr>
        <w:t xml:space="preserve">2014 for the unenclosed transect. </w:t>
      </w:r>
      <w:r w:rsidR="007041CD">
        <w:rPr>
          <w:rFonts w:ascii="Arial" w:hAnsi="Arial" w:cs="Arial"/>
        </w:rPr>
        <w:t xml:space="preserve">In 2014 </w:t>
      </w:r>
      <w:r w:rsidR="00E512ED">
        <w:rPr>
          <w:rFonts w:ascii="Arial" w:hAnsi="Arial" w:cs="Arial"/>
        </w:rPr>
        <w:t xml:space="preserve">tree </w:t>
      </w:r>
      <w:r w:rsidR="007041CD">
        <w:rPr>
          <w:rFonts w:ascii="Arial" w:hAnsi="Arial" w:cs="Arial"/>
        </w:rPr>
        <w:t xml:space="preserve">seedling abundance was also recorded for Denny </w:t>
      </w:r>
      <w:proofErr w:type="spellStart"/>
      <w:r w:rsidR="007041CD">
        <w:rPr>
          <w:rFonts w:ascii="Arial" w:hAnsi="Arial" w:cs="Arial"/>
        </w:rPr>
        <w:t>Inclosure</w:t>
      </w:r>
      <w:proofErr w:type="spellEnd"/>
      <w:r w:rsidR="007041CD">
        <w:rPr>
          <w:rFonts w:ascii="Arial" w:hAnsi="Arial" w:cs="Arial"/>
        </w:rPr>
        <w:t xml:space="preserve"> within the same 10 x 10</w:t>
      </w:r>
      <w:r w:rsidR="0009703D">
        <w:rPr>
          <w:rFonts w:ascii="Arial" w:hAnsi="Arial" w:cs="Arial"/>
        </w:rPr>
        <w:t xml:space="preserve"> </w:t>
      </w:r>
      <w:r w:rsidR="007041CD">
        <w:rPr>
          <w:rFonts w:ascii="Arial" w:hAnsi="Arial" w:cs="Arial"/>
        </w:rPr>
        <w:t>m plots used to assess ground flora.</w:t>
      </w:r>
    </w:p>
    <w:p w:rsidR="00B32FDF" w:rsidRPr="0039134F" w:rsidRDefault="001F73DE" w:rsidP="002D43C8">
      <w:pPr>
        <w:spacing w:line="360" w:lineRule="auto"/>
        <w:contextualSpacing/>
        <w:rPr>
          <w:rFonts w:ascii="Arial" w:hAnsi="Arial" w:cs="Arial"/>
        </w:rPr>
      </w:pPr>
      <w:r>
        <w:rPr>
          <w:rStyle w:val="CommentReference"/>
          <w:szCs w:val="20"/>
          <w:lang w:eastAsia="en-GB" w:bidi="ar-SA"/>
        </w:rPr>
        <w:commentReference w:id="29"/>
      </w:r>
    </w:p>
    <w:p w:rsidR="00B32FDF" w:rsidRPr="0039134F" w:rsidRDefault="00EE7D8E" w:rsidP="002D43C8">
      <w:pPr>
        <w:spacing w:line="360" w:lineRule="auto"/>
        <w:contextualSpacing/>
        <w:rPr>
          <w:rFonts w:ascii="Arial" w:hAnsi="Arial" w:cs="Arial"/>
          <w:b/>
        </w:rPr>
      </w:pPr>
      <w:r>
        <w:rPr>
          <w:rFonts w:ascii="Arial" w:hAnsi="Arial" w:cs="Arial"/>
          <w:b/>
        </w:rPr>
        <w:t>Data preparation</w:t>
      </w:r>
    </w:p>
    <w:p w:rsidR="00B32FDF" w:rsidRDefault="00B32FDF" w:rsidP="00E2113F">
      <w:pPr>
        <w:spacing w:line="360" w:lineRule="auto"/>
        <w:contextualSpacing/>
        <w:rPr>
          <w:rFonts w:ascii="Arial" w:hAnsi="Arial" w:cs="Arial"/>
        </w:rPr>
      </w:pPr>
      <w:r w:rsidRPr="007605F5">
        <w:rPr>
          <w:rFonts w:ascii="Arial" w:hAnsi="Arial" w:cs="Arial"/>
        </w:rPr>
        <w:lastRenderedPageBreak/>
        <w:t xml:space="preserve">Basal area </w:t>
      </w:r>
      <w:r>
        <w:rPr>
          <w:rFonts w:ascii="Arial" w:hAnsi="Arial" w:cs="Arial"/>
        </w:rPr>
        <w:t>(BA) for</w:t>
      </w:r>
      <w:r w:rsidRPr="007605F5">
        <w:rPr>
          <w:rFonts w:ascii="Arial" w:hAnsi="Arial" w:cs="Arial"/>
        </w:rPr>
        <w:t xml:space="preserve"> </w:t>
      </w:r>
      <w:r>
        <w:rPr>
          <w:rFonts w:ascii="Arial" w:hAnsi="Arial" w:cs="Arial"/>
        </w:rPr>
        <w:t>all tree species ≥10</w:t>
      </w:r>
      <w:r w:rsidR="0009703D">
        <w:rPr>
          <w:rFonts w:ascii="Arial" w:hAnsi="Arial" w:cs="Arial"/>
        </w:rPr>
        <w:t xml:space="preserve"> </w:t>
      </w:r>
      <w:r>
        <w:rPr>
          <w:rFonts w:ascii="Arial" w:hAnsi="Arial" w:cs="Arial"/>
        </w:rPr>
        <w:t xml:space="preserve">cm DBH </w:t>
      </w:r>
      <w:r w:rsidRPr="007605F5">
        <w:rPr>
          <w:rFonts w:ascii="Arial" w:hAnsi="Arial" w:cs="Arial"/>
        </w:rPr>
        <w:t xml:space="preserve">was calculated </w:t>
      </w:r>
      <w:r>
        <w:rPr>
          <w:rFonts w:ascii="Arial" w:hAnsi="Arial" w:cs="Arial"/>
        </w:rPr>
        <w:t xml:space="preserve">for each subplot </w:t>
      </w:r>
      <w:r w:rsidRPr="007605F5">
        <w:rPr>
          <w:rFonts w:ascii="Arial" w:hAnsi="Arial" w:cs="Arial"/>
        </w:rPr>
        <w:t xml:space="preserve">following </w:t>
      </w:r>
      <w:r w:rsidR="00CA2DD6">
        <w:rPr>
          <w:rFonts w:ascii="Arial" w:hAnsi="Arial" w:cs="Arial"/>
        </w:rPr>
        <w:fldChar w:fldCharType="begin" w:fldLock="1"/>
      </w:r>
      <w:r>
        <w:rPr>
          <w:rFonts w:ascii="Arial" w:hAnsi="Arial" w:cs="Arial"/>
        </w:rPr>
        <w:instrText>ADDIN CSL_CITATION { "citationItems" : [ { "id" : "ITEM-1", "itemData" : { "DOI" : "10.1016/j.foreco.2008.05.031", "ISBN" : "0378-1127", "ISSN" : "03781127", "abstract" : "The Natura 2000 (N2000) network represents one of the most important actions for biodiversity conservation in Europe; its main aim is to assure the favourable conservation status of Europe's natural habitats and wild species. Monitoring of N2000 sites is required under the Habitats Directive, and Member States are required to report monitoring results to the European Commission. However, there is a widespread lack of understanding about precisely what should be monitored and which methods should be used. This research aimed to identify potential indicators and evaluate their suitability for evaluating the conservation status of forested habitats in N2000 sites. In addition, the cost-effectiveness of monitoring methods was assessed. Three monitoring methods were assessed in two N2000 sites, the Foresta del Cansiglio (IT) and the New Forest (UK): (i) sample plots, (ii) a point-transect method and (iii) a visual assessment method. Indicators were selected on the basis of a literature review, and related to forest structure and composition, dead wood volume, tree regeneration and ground flora composition. Results suggested that mean values of indicators did not differ between the plot and the point-transect-based methods (P &gt; 0.05; paired t-test and Wilcoxon signed rank test). However, the survey method employed influenced the extent of variation within the indicators (as indicated by Z scores), a measure of their sensitivity. Correlations between indicators differed between the two sites. Of the three methods considered, the point-transect method was the most efficient in terms of set-up and total time required, but required the longest time per indicator and surveyed the smallest area (P &lt; 0.001, Kruskal-Wallis test). The visual assessment method assessed the largest forest area; however, total scores of the reference values obtained from the plot-based and point-transect methods were poorly correlated with those obtained from this subjective approach. The contrasting results obtained between different methods and between different sites suggest that a general approach to monitoring N2000 sites may be difficult to develop; rather, a framework that can be adapted to the specific needs and characteristics of individual sites may be required. ?? 2008 Elsevier B.V. All rights reserved.", "author" : [ { "dropping-particle" : "", "family" : "Cantarello", "given" : "Elena", "non-dropping-particle" : "", "parse-names" : false, "suffix" : "" }, { "dropping-particle" : "", "family" : "Newton", "given" : "Adrian C.", "non-dropping-particle" : "", "parse-names" : false, "suffix" : "" } ], "container-title" : "Forest Ecology and Management", "id" : "ITEM-1", "issued" : { "date-parts" : [ [ "2008" ] ] }, "page" : "815-826", "title" : "Identifying cost-effective indicators to assess the conservation status of forested habitats in Natura 2000 sites", "type" : "article-journal", "volume" : "256" }, "uris" : [ "http://www.mendeley.com/documents/?uuid=23137724-0e08-4739-b038-4e556a76762c" ] } ], "mendeley" : { "formattedCitation" : "(Cantarello and Newton, 2008)", "manualFormatting" : "Cantarello and Newton (2008)", "plainTextFormattedCitation" : "(Cantarello and Newton, 2008)", "previouslyFormattedCitation" : "(Cantarello and Newton, 2008)" }, "properties" : { "noteIndex" : 0 }, "schema" : "https://github.com/citation-style-language/schema/raw/master/csl-citation.json" }</w:instrText>
      </w:r>
      <w:r w:rsidR="00CA2DD6">
        <w:rPr>
          <w:rFonts w:ascii="Arial" w:hAnsi="Arial" w:cs="Arial"/>
        </w:rPr>
        <w:fldChar w:fldCharType="separate"/>
      </w:r>
      <w:r w:rsidRPr="007605F5">
        <w:rPr>
          <w:rFonts w:ascii="Arial" w:hAnsi="Arial" w:cs="Arial"/>
          <w:noProof/>
        </w:rPr>
        <w:t>Cantarello and Newton (2008)</w:t>
      </w:r>
      <w:r w:rsidR="00CA2DD6">
        <w:rPr>
          <w:rFonts w:ascii="Arial" w:hAnsi="Arial" w:cs="Arial"/>
        </w:rPr>
        <w:fldChar w:fldCharType="end"/>
      </w:r>
      <w:r w:rsidR="00EE7D8E">
        <w:rPr>
          <w:rFonts w:ascii="Arial" w:hAnsi="Arial" w:cs="Arial"/>
        </w:rPr>
        <w:t xml:space="preserve">. </w:t>
      </w:r>
      <w:r>
        <w:rPr>
          <w:rFonts w:ascii="Arial" w:hAnsi="Arial" w:cs="Arial"/>
        </w:rPr>
        <w:t>T</w:t>
      </w:r>
      <w:r w:rsidRPr="0039134F">
        <w:rPr>
          <w:rFonts w:ascii="Arial" w:hAnsi="Arial" w:cs="Arial"/>
        </w:rPr>
        <w:t xml:space="preserve">he percentage change in </w:t>
      </w:r>
      <w:r>
        <w:rPr>
          <w:rFonts w:ascii="Arial" w:hAnsi="Arial" w:cs="Arial"/>
        </w:rPr>
        <w:t xml:space="preserve">basal area for all species </w:t>
      </w:r>
      <w:r w:rsidRPr="0039134F">
        <w:rPr>
          <w:rFonts w:ascii="Arial" w:hAnsi="Arial" w:cs="Arial"/>
        </w:rPr>
        <w:t xml:space="preserve">since 1964 for each </w:t>
      </w:r>
      <w:r>
        <w:rPr>
          <w:rFonts w:ascii="Arial" w:hAnsi="Arial" w:cs="Arial"/>
        </w:rPr>
        <w:t>sub</w:t>
      </w:r>
      <w:r w:rsidRPr="0039134F">
        <w:rPr>
          <w:rFonts w:ascii="Arial" w:hAnsi="Arial" w:cs="Arial"/>
        </w:rPr>
        <w:t>plot was calculated</w:t>
      </w:r>
      <w:r>
        <w:rPr>
          <w:rFonts w:ascii="Arial" w:hAnsi="Arial" w:cs="Arial"/>
        </w:rPr>
        <w:t xml:space="preserve"> using the formula:</w:t>
      </w:r>
    </w:p>
    <w:p w:rsidR="00D63494" w:rsidRDefault="008970A0" w:rsidP="00E2113F">
      <w:pPr>
        <w:spacing w:line="360" w:lineRule="auto"/>
        <w:contextualSpacing/>
      </w:pPr>
      <m:oMathPara>
        <m:oMath>
          <m:sSub>
            <m:sSubPr>
              <m:ctrlPr>
                <w:rPr>
                  <w:rFonts w:ascii="Cambria Math" w:hAnsi="Cambria Math" w:cs="Arial"/>
                </w:rPr>
              </m:ctrlPr>
            </m:sSubPr>
            <m:e>
              <m:r>
                <m:rPr>
                  <m:sty m:val="p"/>
                </m:rPr>
                <w:rPr>
                  <w:rFonts w:ascii="Cambria Math" w:hAnsi="Cambria Math" w:cs="Arial"/>
                </w:rPr>
                <m:t>BA</m:t>
              </m:r>
            </m:e>
            <m:sub>
              <m:r>
                <w:rPr>
                  <w:rFonts w:ascii="Cambria Math" w:hAnsi="Cambria Math" w:cs="Arial"/>
                </w:rPr>
                <m:t>perc</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BA</m:t>
                  </m:r>
                </m:e>
                <m:sub>
                  <m:r>
                    <w:rPr>
                      <w:rFonts w:ascii="Cambria Math" w:hAnsi="Cambria Math" w:cs="Arial"/>
                    </w:rPr>
                    <m:t>i,t2</m:t>
                  </m:r>
                </m:sub>
              </m:sSub>
              <m:r>
                <w:rPr>
                  <w:rFonts w:ascii="Cambria Math" w:hAnsi="Cambria Math" w:cs="Arial"/>
                </w:rPr>
                <m:t>-</m:t>
              </m:r>
              <m:sSub>
                <m:sSubPr>
                  <m:ctrlPr>
                    <w:rPr>
                      <w:rFonts w:ascii="Cambria Math" w:hAnsi="Cambria Math" w:cs="Arial"/>
                      <w:i/>
                    </w:rPr>
                  </m:ctrlPr>
                </m:sSubPr>
                <m:e>
                  <m:r>
                    <w:rPr>
                      <w:rFonts w:ascii="Cambria Math" w:hAnsi="Cambria Math" w:cs="Arial"/>
                    </w:rPr>
                    <m:t>BA</m:t>
                  </m:r>
                </m:e>
                <m:sub>
                  <m:r>
                    <w:rPr>
                      <w:rFonts w:ascii="Cambria Math" w:hAnsi="Cambria Math" w:cs="Arial"/>
                    </w:rPr>
                    <m:t>i,1964</m:t>
                  </m:r>
                </m:sub>
              </m:sSub>
            </m:num>
            <m:den>
              <m:sSub>
                <m:sSubPr>
                  <m:ctrlPr>
                    <w:rPr>
                      <w:rFonts w:ascii="Cambria Math" w:hAnsi="Cambria Math" w:cs="Arial"/>
                      <w:i/>
                    </w:rPr>
                  </m:ctrlPr>
                </m:sSubPr>
                <m:e>
                  <m:r>
                    <w:rPr>
                      <w:rFonts w:ascii="Cambria Math" w:hAnsi="Cambria Math" w:cs="Arial"/>
                    </w:rPr>
                    <m:t>BA</m:t>
                  </m:r>
                </m:e>
                <m:sub>
                  <m:r>
                    <w:rPr>
                      <w:rFonts w:ascii="Cambria Math" w:hAnsi="Cambria Math" w:cs="Arial"/>
                    </w:rPr>
                    <m:t>i,1964</m:t>
                  </m:r>
                </m:sub>
              </m:sSub>
            </m:den>
          </m:f>
        </m:oMath>
      </m:oMathPara>
    </w:p>
    <w:p w:rsidR="00374C76" w:rsidRDefault="00B32FDF" w:rsidP="00E2113F">
      <w:pPr>
        <w:spacing w:line="360" w:lineRule="auto"/>
        <w:contextualSpacing/>
        <w:rPr>
          <w:rFonts w:ascii="Arial" w:hAnsi="Arial" w:cs="Arial"/>
        </w:rPr>
      </w:pPr>
      <w:proofErr w:type="gramStart"/>
      <w:r>
        <w:rPr>
          <w:rFonts w:ascii="Arial" w:hAnsi="Arial" w:cs="Arial"/>
        </w:rPr>
        <w:t>where</w:t>
      </w:r>
      <w:proofErr w:type="gramEnd"/>
      <w:r>
        <w:rPr>
          <w:rFonts w:ascii="Arial" w:hAnsi="Arial" w:cs="Arial"/>
        </w:rPr>
        <w:t xml:space="preserve"> </w:t>
      </w:r>
      <m:oMath>
        <m:sSub>
          <m:sSubPr>
            <m:ctrlPr>
              <w:rPr>
                <w:rFonts w:ascii="Cambria Math" w:hAnsi="Cambria Math" w:cs="Arial"/>
                <w:i/>
              </w:rPr>
            </m:ctrlPr>
          </m:sSubPr>
          <m:e>
            <m:r>
              <w:rPr>
                <w:rFonts w:ascii="Cambria Math" w:hAnsi="Cambria Math" w:cs="Arial"/>
              </w:rPr>
              <m:t>BA</m:t>
            </m:r>
          </m:e>
          <m:sub>
            <m:r>
              <w:rPr>
                <w:rFonts w:ascii="Cambria Math" w:hAnsi="Cambria Math" w:cs="Arial"/>
              </w:rPr>
              <m:t>i,1964</m:t>
            </m:r>
          </m:sub>
        </m:sSub>
      </m:oMath>
      <w:r w:rsidR="009938E6">
        <w:rPr>
          <w:rFonts w:ascii="Arial" w:hAnsi="Arial" w:cs="Arial"/>
        </w:rPr>
        <w:t xml:space="preserve"> </w:t>
      </w:r>
      <w:r>
        <w:rPr>
          <w:rFonts w:ascii="Arial" w:hAnsi="Arial" w:cs="Arial"/>
        </w:rPr>
        <w:t xml:space="preserve"> represents the BA of a subplot </w:t>
      </w:r>
      <m:oMath>
        <m:r>
          <w:rPr>
            <w:rFonts w:ascii="Cambria Math" w:hAnsi="Cambria Math" w:cs="Arial"/>
          </w:rPr>
          <m:t>i</m:t>
        </m:r>
      </m:oMath>
      <w:r>
        <w:rPr>
          <w:rFonts w:ascii="Arial" w:hAnsi="Arial" w:cs="Arial"/>
          <w:i/>
        </w:rPr>
        <w:t xml:space="preserve"> </w:t>
      </w:r>
      <w:r>
        <w:rPr>
          <w:rFonts w:ascii="Arial" w:hAnsi="Arial" w:cs="Arial"/>
        </w:rPr>
        <w:t xml:space="preserve">in 1964 and </w:t>
      </w:r>
      <m:oMath>
        <m:sSub>
          <m:sSubPr>
            <m:ctrlPr>
              <w:rPr>
                <w:rFonts w:ascii="Cambria Math" w:hAnsi="Cambria Math" w:cs="Arial"/>
                <w:i/>
              </w:rPr>
            </m:ctrlPr>
          </m:sSubPr>
          <m:e>
            <m:r>
              <w:rPr>
                <w:rFonts w:ascii="Cambria Math" w:hAnsi="Cambria Math" w:cs="Arial"/>
              </w:rPr>
              <m:t>BA</m:t>
            </m:r>
          </m:e>
          <m:sub>
            <m:r>
              <w:rPr>
                <w:rFonts w:ascii="Cambria Math" w:hAnsi="Cambria Math" w:cs="Arial"/>
              </w:rPr>
              <m:t>i,t2</m:t>
            </m:r>
          </m:sub>
        </m:sSub>
      </m:oMath>
      <w:r>
        <w:rPr>
          <w:rFonts w:ascii="Arial" w:hAnsi="Arial" w:cs="Arial"/>
        </w:rPr>
        <w:t xml:space="preserve"> represents the BA of a subplot </w:t>
      </w:r>
      <m:oMath>
        <m:r>
          <w:rPr>
            <w:rFonts w:ascii="Cambria Math" w:hAnsi="Cambria Math" w:cs="Arial"/>
          </w:rPr>
          <m:t>i</m:t>
        </m:r>
      </m:oMath>
      <w:r>
        <w:rPr>
          <w:rFonts w:ascii="Arial" w:hAnsi="Arial" w:cs="Arial"/>
          <w:i/>
        </w:rPr>
        <w:t xml:space="preserve"> </w:t>
      </w:r>
      <w:r>
        <w:rPr>
          <w:rFonts w:ascii="Arial" w:hAnsi="Arial" w:cs="Arial"/>
        </w:rPr>
        <w:t>in any of the subsequent survey years.</w:t>
      </w:r>
    </w:p>
    <w:p w:rsidR="00374C76" w:rsidRDefault="00374C76" w:rsidP="00E2113F">
      <w:pPr>
        <w:spacing w:line="360" w:lineRule="auto"/>
        <w:contextualSpacing/>
        <w:rPr>
          <w:rFonts w:ascii="Arial" w:hAnsi="Arial" w:cs="Arial"/>
        </w:rPr>
      </w:pPr>
    </w:p>
    <w:p w:rsidR="00374C76" w:rsidRDefault="00B32FDF" w:rsidP="00E2113F">
      <w:pPr>
        <w:spacing w:line="360" w:lineRule="auto"/>
        <w:contextualSpacing/>
        <w:rPr>
          <w:rFonts w:ascii="Arial" w:hAnsi="Arial" w:cs="Arial"/>
        </w:rPr>
      </w:pPr>
      <w:r w:rsidRPr="00421A77">
        <w:rPr>
          <w:rFonts w:ascii="Arial" w:hAnsi="Arial" w:cs="Arial"/>
        </w:rPr>
        <w:t xml:space="preserve">To examine changes in plant biodiversity we calculated the species richness of </w:t>
      </w:r>
      <w:r>
        <w:rPr>
          <w:rFonts w:ascii="Arial" w:hAnsi="Arial" w:cs="Arial"/>
        </w:rPr>
        <w:t>sub</w:t>
      </w:r>
      <w:r w:rsidRPr="00421A77">
        <w:rPr>
          <w:rFonts w:ascii="Arial" w:hAnsi="Arial" w:cs="Arial"/>
        </w:rPr>
        <w:t>plots for both ground flora and for tree species</w:t>
      </w:r>
      <w:r w:rsidR="00B247B7">
        <w:rPr>
          <w:rFonts w:ascii="Arial" w:hAnsi="Arial" w:cs="Arial"/>
        </w:rPr>
        <w:t xml:space="preserve"> as well as metrics of community composition change</w:t>
      </w:r>
      <w:r w:rsidRPr="00421A77">
        <w:rPr>
          <w:rFonts w:ascii="Arial" w:hAnsi="Arial" w:cs="Arial"/>
        </w:rPr>
        <w:t>.</w:t>
      </w:r>
      <w:r>
        <w:rPr>
          <w:rFonts w:ascii="Arial" w:hAnsi="Arial" w:cs="Arial"/>
        </w:rPr>
        <w:t xml:space="preserve"> </w:t>
      </w:r>
      <w:r w:rsidR="00374C76">
        <w:rPr>
          <w:rFonts w:ascii="Arial" w:hAnsi="Arial" w:cs="Arial"/>
        </w:rPr>
        <w:t xml:space="preserve">To assess changes in tree community composition since 1964 we used the Tanner Index as defined by </w:t>
      </w:r>
      <w:r w:rsidR="00374C76" w:rsidRPr="00421A77">
        <w:rPr>
          <w:rFonts w:ascii="Arial" w:hAnsi="Arial" w:cs="Arial"/>
        </w:rPr>
        <w:fldChar w:fldCharType="begin" w:fldLock="1"/>
      </w:r>
      <w:r w:rsidR="00374C76">
        <w:rPr>
          <w:rFonts w:ascii="Arial" w:hAnsi="Arial" w:cs="Arial"/>
        </w:rPr>
        <w:instrText>ADDIN CSL_CITATION { "citationItems" : [ { "id" : "ITEM-1", "itemData" : { "DOI" : "10.1371/journal.pone.0048859", "ISSN" : "1932-6203", "PMID" : "23155417", "abstract" : "Conservation of tropical forest biodiversity increasingly depends on its recovery following severe human disturbance. Our ability to measure recovery using current similarity indices suffers from two limitations: different sized individuals are treated as equal, and the indices are proportionate (a community with twice the individuals of every species as compared with the reference community would be assessed as identical). We define an alternative recovery index for trees - the Tanner index, as the mean of the quantitative Bray-Curtis similarity indices of species composition for stem density and for basal area. We used the new index to compare the original (pre-gap) and post-gap composition of five experimental gap plots (each 90-100 m(2)) and four control plots over 24-35 years in the Blue Mountains of Jamaica. After 24-35 years, these small gaps surrounded by undisturbed forest had recovered 68% of the sum of per species stem density and 29% of the sum of per species basal area, a recovery index of 47%. Four endemic species were especially reduced in density and basal area. With the incorporation of basal area and stem density, our index reduces over-estimations of forest recovery obtained using existing similarity indices (by 24%-41%), and thus yields more accurate estimates of forest conservation status. Finally, our study indicates that the two kinds of comparisons: 1) over time between pre-gap and post-gap composition and 2) over space between gap plots and spatial controls (space-for-time substitution) yield broadly similar results, which supports the value of using space-for-time substitutions in studying forest recovery, at least in this tropical montane forest.", "author" : [ { "dropping-particle" : "", "family" : "Chai", "given" : "Shauna-Lee", "non-dropping-particle" : "", "parse-names" : false, "suffix" : "" }, { "dropping-particle" : "", "family" : "Healey", "given" : "John R", "non-dropping-particle" : "", "parse-names" : false, "suffix" : "" }, { "dropping-particle" : "", "family" : "Tanner", "given" : "Edmund V J", "non-dropping-particle" : "", "parse-names" : false, "suffix" : "" } ], "container-title" : "PloS one", "id" : "ITEM-1", "issue" : "11", "issued" : { "date-parts" : [ [ "2012", "1" ] ] }, "page" : "e48859", "title" : "Evaluation of forest recovery over time and space using permanent plots monitored over 30 years in a Jamaican montane rain forest.", "type" : "article-journal", "volume" : "7" }, "uris" : [ "http://www.mendeley.com/documents/?uuid=05b85b39-f9a7-40c0-916e-2d9c470d4edc" ] } ], "mendeley" : { "formattedCitation" : "(Chai et al., 2012)", "manualFormatting" : "Chai et al. (2012)", "plainTextFormattedCitation" : "(Chai et al., 2012)", "previouslyFormattedCitation" : "(Chai et al., 2012)" }, "properties" : { "noteIndex" : 0 }, "schema" : "https://github.com/citation-style-language/schema/raw/master/csl-citation.json" }</w:instrText>
      </w:r>
      <w:r w:rsidR="00374C76" w:rsidRPr="00421A77">
        <w:rPr>
          <w:rFonts w:ascii="Arial" w:hAnsi="Arial" w:cs="Arial"/>
        </w:rPr>
        <w:fldChar w:fldCharType="separate"/>
      </w:r>
      <w:r w:rsidR="00374C76" w:rsidRPr="00421A77">
        <w:rPr>
          <w:rFonts w:ascii="Arial" w:hAnsi="Arial" w:cs="Arial"/>
          <w:noProof/>
        </w:rPr>
        <w:t>Chai et al. (2012)</w:t>
      </w:r>
      <w:r w:rsidR="00374C76" w:rsidRPr="00421A77">
        <w:rPr>
          <w:rFonts w:ascii="Arial" w:hAnsi="Arial" w:cs="Arial"/>
        </w:rPr>
        <w:fldChar w:fldCharType="end"/>
      </w:r>
      <w:r w:rsidR="00B57E39">
        <w:rPr>
          <w:rFonts w:ascii="Arial" w:hAnsi="Arial" w:cs="Arial"/>
        </w:rPr>
        <w:t xml:space="preserve"> which is the </w:t>
      </w:r>
      <w:r w:rsidR="00825D87">
        <w:rPr>
          <w:rFonts w:ascii="Arial" w:hAnsi="Arial" w:cs="Arial"/>
        </w:rPr>
        <w:t xml:space="preserve">mean of the </w:t>
      </w:r>
      <w:proofErr w:type="spellStart"/>
      <w:r w:rsidR="00B57E39" w:rsidRPr="00421A77">
        <w:rPr>
          <w:rFonts w:ascii="Arial" w:hAnsi="Arial" w:cs="Arial"/>
        </w:rPr>
        <w:t>Sørensen</w:t>
      </w:r>
      <w:proofErr w:type="spellEnd"/>
      <w:r w:rsidR="00B57E39">
        <w:rPr>
          <w:rFonts w:ascii="Arial" w:hAnsi="Arial" w:cs="Arial"/>
        </w:rPr>
        <w:t xml:space="preserve"> </w:t>
      </w:r>
      <w:r w:rsidR="00825D87">
        <w:rPr>
          <w:rFonts w:ascii="Arial" w:hAnsi="Arial" w:cs="Arial"/>
        </w:rPr>
        <w:t>similarity indices</w:t>
      </w:r>
      <w:r w:rsidR="00B57E39">
        <w:rPr>
          <w:rFonts w:ascii="Arial" w:hAnsi="Arial" w:cs="Arial"/>
        </w:rPr>
        <w:t xml:space="preserve"> calculated using BA and stem density</w:t>
      </w:r>
      <w:r w:rsidR="00374C76">
        <w:rPr>
          <w:rFonts w:ascii="Arial" w:hAnsi="Arial" w:cs="Arial"/>
        </w:rPr>
        <w:t>. T</w:t>
      </w:r>
      <w:commentRangeStart w:id="30"/>
      <w:r w:rsidR="00374C76">
        <w:rPr>
          <w:rFonts w:ascii="Arial" w:hAnsi="Arial" w:cs="Arial"/>
        </w:rPr>
        <w:t xml:space="preserve">his metric avoids the problems of using the quantitative </w:t>
      </w:r>
      <w:proofErr w:type="spellStart"/>
      <w:r w:rsidR="00374C76" w:rsidRPr="00421A77">
        <w:rPr>
          <w:rFonts w:ascii="Arial" w:hAnsi="Arial" w:cs="Arial"/>
        </w:rPr>
        <w:t>Sørensen</w:t>
      </w:r>
      <w:proofErr w:type="spellEnd"/>
      <w:r w:rsidR="00374C76" w:rsidRPr="00421A77">
        <w:rPr>
          <w:rFonts w:ascii="Arial" w:hAnsi="Arial" w:cs="Arial"/>
        </w:rPr>
        <w:t xml:space="preserve"> </w:t>
      </w:r>
      <w:r w:rsidR="00374C76">
        <w:rPr>
          <w:rFonts w:ascii="Arial" w:hAnsi="Arial" w:cs="Arial"/>
        </w:rPr>
        <w:t>similarity I</w:t>
      </w:r>
      <w:r w:rsidR="00374C76" w:rsidRPr="00421A77">
        <w:rPr>
          <w:rFonts w:ascii="Arial" w:hAnsi="Arial" w:cs="Arial"/>
        </w:rPr>
        <w:t>ndex</w:t>
      </w:r>
      <w:r w:rsidR="00374C76">
        <w:rPr>
          <w:rFonts w:ascii="Arial" w:hAnsi="Arial" w:cs="Arial"/>
        </w:rPr>
        <w:t xml:space="preserve"> which </w:t>
      </w:r>
      <w:r w:rsidR="00374C76" w:rsidRPr="00421A77">
        <w:rPr>
          <w:rFonts w:ascii="Arial" w:hAnsi="Arial" w:cs="Arial"/>
        </w:rPr>
        <w:t xml:space="preserve">when calculated using stem density </w:t>
      </w:r>
      <w:r w:rsidR="00374C76">
        <w:rPr>
          <w:rFonts w:ascii="Arial" w:hAnsi="Arial" w:cs="Arial"/>
        </w:rPr>
        <w:t xml:space="preserve">as a measure of abundance </w:t>
      </w:r>
      <w:r w:rsidR="00374C76" w:rsidRPr="00421A77">
        <w:rPr>
          <w:rFonts w:ascii="Arial" w:hAnsi="Arial" w:cs="Arial"/>
        </w:rPr>
        <w:t>treats differently sized trees as equal</w:t>
      </w:r>
      <w:r w:rsidR="00374C76">
        <w:rPr>
          <w:rFonts w:ascii="Arial" w:hAnsi="Arial" w:cs="Arial"/>
        </w:rPr>
        <w:t>, but</w:t>
      </w:r>
      <w:r w:rsidR="00374C76" w:rsidRPr="00421A77">
        <w:rPr>
          <w:rFonts w:ascii="Arial" w:hAnsi="Arial" w:cs="Arial"/>
        </w:rPr>
        <w:t xml:space="preserve"> when it is calculated using BA</w:t>
      </w:r>
      <w:r w:rsidR="00374C76">
        <w:rPr>
          <w:rFonts w:ascii="Arial" w:hAnsi="Arial" w:cs="Arial"/>
        </w:rPr>
        <w:t>,</w:t>
      </w:r>
      <w:r w:rsidR="00374C76" w:rsidRPr="00421A77">
        <w:rPr>
          <w:rFonts w:ascii="Arial" w:hAnsi="Arial" w:cs="Arial"/>
        </w:rPr>
        <w:t xml:space="preserve"> differences in stem density are ignored.</w:t>
      </w:r>
      <w:r w:rsidR="00374C76">
        <w:rPr>
          <w:rFonts w:ascii="Arial" w:hAnsi="Arial" w:cs="Arial"/>
        </w:rPr>
        <w:t xml:space="preserve"> </w:t>
      </w:r>
      <w:commentRangeEnd w:id="30"/>
      <w:r w:rsidR="00F54C20">
        <w:rPr>
          <w:rStyle w:val="CommentReference"/>
          <w:szCs w:val="20"/>
          <w:lang w:eastAsia="en-GB" w:bidi="ar-SA"/>
        </w:rPr>
        <w:commentReference w:id="30"/>
      </w:r>
      <w:r w:rsidR="00374C76">
        <w:rPr>
          <w:rFonts w:ascii="Arial" w:hAnsi="Arial" w:cs="Arial"/>
        </w:rPr>
        <w:t xml:space="preserve">The quantitative </w:t>
      </w:r>
      <w:proofErr w:type="spellStart"/>
      <w:r w:rsidR="00374C76" w:rsidRPr="00421A77">
        <w:rPr>
          <w:rFonts w:ascii="Arial" w:hAnsi="Arial" w:cs="Arial"/>
        </w:rPr>
        <w:t>Sørensen</w:t>
      </w:r>
      <w:proofErr w:type="spellEnd"/>
      <w:r w:rsidR="00374C76">
        <w:rPr>
          <w:rFonts w:ascii="Arial" w:hAnsi="Arial" w:cs="Arial"/>
        </w:rPr>
        <w:t xml:space="preserve"> similarity index was used to assess changes in ground flora community composition since 1964.</w:t>
      </w:r>
    </w:p>
    <w:p w:rsidR="00B32FDF" w:rsidRDefault="00B32FDF" w:rsidP="002D43C8">
      <w:pPr>
        <w:spacing w:line="360" w:lineRule="auto"/>
        <w:contextualSpacing/>
        <w:rPr>
          <w:rFonts w:ascii="Arial" w:hAnsi="Arial" w:cs="Arial"/>
        </w:rPr>
      </w:pPr>
    </w:p>
    <w:p w:rsidR="00B32FDF" w:rsidRDefault="00B32FDF" w:rsidP="002D43C8">
      <w:pPr>
        <w:spacing w:line="360" w:lineRule="auto"/>
        <w:contextualSpacing/>
        <w:rPr>
          <w:rFonts w:ascii="Arial" w:hAnsi="Arial" w:cs="Arial"/>
        </w:rPr>
      </w:pPr>
      <w:r>
        <w:rPr>
          <w:rFonts w:ascii="Arial" w:hAnsi="Arial" w:cs="Arial"/>
        </w:rPr>
        <w:t>Where response variable</w:t>
      </w:r>
      <w:r w:rsidR="007041CD">
        <w:rPr>
          <w:rFonts w:ascii="Arial" w:hAnsi="Arial" w:cs="Arial"/>
        </w:rPr>
        <w:t>s represented a proportion</w:t>
      </w:r>
      <w:r>
        <w:rPr>
          <w:rFonts w:ascii="Arial" w:hAnsi="Arial" w:cs="Arial"/>
        </w:rPr>
        <w:t xml:space="preserve">, such as </w:t>
      </w:r>
      <w:r w:rsidR="001F01F7">
        <w:rPr>
          <w:rFonts w:ascii="Arial" w:hAnsi="Arial" w:cs="Arial"/>
        </w:rPr>
        <w:t xml:space="preserve">percentage cover or the Tanner </w:t>
      </w:r>
      <w:r w:rsidR="00374C76">
        <w:rPr>
          <w:rFonts w:ascii="Arial" w:hAnsi="Arial" w:cs="Arial"/>
        </w:rPr>
        <w:t xml:space="preserve">or </w:t>
      </w:r>
      <w:proofErr w:type="spellStart"/>
      <w:r w:rsidR="00374C76" w:rsidRPr="00421A77">
        <w:rPr>
          <w:rFonts w:ascii="Arial" w:hAnsi="Arial" w:cs="Arial"/>
        </w:rPr>
        <w:t>Sørensen</w:t>
      </w:r>
      <w:proofErr w:type="spellEnd"/>
      <w:r w:rsidR="00374C76">
        <w:rPr>
          <w:rFonts w:ascii="Arial" w:hAnsi="Arial" w:cs="Arial"/>
        </w:rPr>
        <w:t xml:space="preserve"> indices</w:t>
      </w:r>
      <w:r>
        <w:rPr>
          <w:rFonts w:ascii="Arial" w:hAnsi="Arial" w:cs="Arial"/>
        </w:rPr>
        <w:t>, we undertook the following transformation:</w:t>
      </w:r>
    </w:p>
    <w:p w:rsidR="00B32FDF" w:rsidRPr="0039134F" w:rsidRDefault="00E34F4E" w:rsidP="002D43C8">
      <w:pPr>
        <w:spacing w:line="360" w:lineRule="auto"/>
        <w:contextualSpacing/>
        <w:rPr>
          <w:rFonts w:ascii="Arial" w:hAnsi="Arial" w:cs="Arial"/>
        </w:rPr>
      </w:pPr>
      <m:oMathPara>
        <m:oMath>
          <m:r>
            <w:rPr>
              <w:rFonts w:ascii="Cambria Math" w:hAnsi="Cambria Math" w:cs="Arial"/>
            </w:rPr>
            <m:t>logit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Var</m:t>
                      </m:r>
                    </m:e>
                    <m:sub>
                      <m:r>
                        <w:rPr>
                          <w:rFonts w:ascii="Cambria Math" w:hAnsi="Cambria Math" w:cs="Arial"/>
                        </w:rPr>
                        <m:t>i,j</m:t>
                      </m:r>
                    </m:sub>
                  </m:sSub>
                  <m:r>
                    <w:rPr>
                      <w:rFonts w:ascii="Cambria Math" w:hAnsi="Cambria Math" w:cs="Arial"/>
                    </w:rPr>
                    <m:t>+1</m:t>
                  </m:r>
                </m:num>
                <m:den>
                  <m:sSub>
                    <m:sSubPr>
                      <m:ctrlPr>
                        <w:rPr>
                          <w:rFonts w:ascii="Cambria Math" w:hAnsi="Cambria Math" w:cs="Arial"/>
                          <w:i/>
                        </w:rPr>
                      </m:ctrlPr>
                    </m:sSubPr>
                    <m:e>
                      <m:r>
                        <w:rPr>
                          <w:rFonts w:ascii="Cambria Math" w:hAnsi="Cambria Math" w:cs="Arial"/>
                        </w:rPr>
                        <m:t>Var</m:t>
                      </m:r>
                    </m:e>
                    <m:sub>
                      <m:r>
                        <w:rPr>
                          <w:rFonts w:ascii="Cambria Math" w:hAnsi="Cambria Math" w:cs="Arial"/>
                        </w:rPr>
                        <m:t>max</m:t>
                      </m:r>
                    </m:sub>
                  </m:sSub>
                </m:den>
              </m:f>
            </m:e>
          </m:d>
        </m:oMath>
      </m:oMathPara>
    </w:p>
    <w:p w:rsidR="00B32FDF" w:rsidRDefault="00B32FDF" w:rsidP="002D43C8">
      <w:pPr>
        <w:spacing w:line="360" w:lineRule="auto"/>
        <w:contextualSpacing/>
        <w:rPr>
          <w:rFonts w:ascii="Arial" w:hAnsi="Arial" w:cs="Arial"/>
        </w:rPr>
      </w:pPr>
      <w:proofErr w:type="gramStart"/>
      <w:r w:rsidRPr="0039134F">
        <w:rPr>
          <w:rFonts w:ascii="Arial" w:hAnsi="Arial" w:cs="Arial"/>
        </w:rPr>
        <w:t>where</w:t>
      </w:r>
      <w:proofErr w:type="gramEnd"/>
      <w:r w:rsidRPr="0039134F">
        <w:rPr>
          <w:rFonts w:ascii="Arial" w:hAnsi="Arial" w:cs="Arial"/>
        </w:rPr>
        <w:t xml:space="preserve"> </w:t>
      </w:r>
      <m:oMath>
        <m:sSub>
          <m:sSubPr>
            <m:ctrlPr>
              <w:rPr>
                <w:rFonts w:ascii="Cambria Math" w:hAnsi="Cambria Math" w:cs="Arial"/>
                <w:i/>
              </w:rPr>
            </m:ctrlPr>
          </m:sSubPr>
          <m:e>
            <m:r>
              <w:rPr>
                <w:rFonts w:ascii="Cambria Math" w:hAnsi="Cambria Math" w:cs="Arial"/>
              </w:rPr>
              <m:t>Var</m:t>
            </m:r>
          </m:e>
          <m:sub>
            <m:r>
              <w:rPr>
                <w:rFonts w:ascii="Cambria Math" w:hAnsi="Cambria Math" w:cs="Arial"/>
              </w:rPr>
              <m:t>i,j</m:t>
            </m:r>
          </m:sub>
        </m:sSub>
      </m:oMath>
      <w:r w:rsidR="009D442F" w:rsidRPr="0039134F">
        <w:rPr>
          <w:rFonts w:ascii="Arial" w:hAnsi="Arial" w:cs="Arial"/>
        </w:rPr>
        <w:t xml:space="preserve"> </w:t>
      </w:r>
      <w:r w:rsidRPr="0039134F">
        <w:rPr>
          <w:rFonts w:ascii="Arial" w:hAnsi="Arial" w:cs="Arial"/>
        </w:rPr>
        <w:t xml:space="preserve"> is an individual variable value for plot </w:t>
      </w:r>
      <m:oMath>
        <m:r>
          <w:rPr>
            <w:rFonts w:ascii="Cambria Math" w:hAnsi="Cambria Math" w:cs="Arial"/>
          </w:rPr>
          <m:t>i</m:t>
        </m:r>
      </m:oMath>
      <w:r w:rsidRPr="0039134F">
        <w:rPr>
          <w:rFonts w:ascii="Arial" w:hAnsi="Arial" w:cs="Arial"/>
        </w:rPr>
        <w:t xml:space="preserve"> for year </w:t>
      </w:r>
      <m:oMath>
        <m:r>
          <w:rPr>
            <w:rFonts w:ascii="Cambria Math" w:hAnsi="Cambria Math" w:cs="Arial"/>
          </w:rPr>
          <m:t>j</m:t>
        </m:r>
      </m:oMath>
      <w:r w:rsidR="009D442F" w:rsidRPr="0039134F">
        <w:rPr>
          <w:rFonts w:ascii="Arial" w:hAnsi="Arial" w:cs="Arial"/>
        </w:rPr>
        <w:t xml:space="preserve"> </w:t>
      </w:r>
      <w:r w:rsidRPr="0039134F">
        <w:rPr>
          <w:rFonts w:ascii="Arial" w:hAnsi="Arial" w:cs="Arial"/>
        </w:rPr>
        <w:t xml:space="preserve"> and </w:t>
      </w:r>
      <m:oMath>
        <m:sSub>
          <m:sSubPr>
            <m:ctrlPr>
              <w:rPr>
                <w:rFonts w:ascii="Cambria Math" w:hAnsi="Cambria Math" w:cs="Arial"/>
                <w:i/>
              </w:rPr>
            </m:ctrlPr>
          </m:sSubPr>
          <m:e>
            <m:r>
              <w:rPr>
                <w:rFonts w:ascii="Cambria Math" w:hAnsi="Cambria Math" w:cs="Arial"/>
              </w:rPr>
              <m:t>Var</m:t>
            </m:r>
          </m:e>
          <m:sub>
            <m:r>
              <w:rPr>
                <w:rFonts w:ascii="Cambria Math" w:hAnsi="Cambria Math" w:cs="Arial"/>
              </w:rPr>
              <m:t>max</m:t>
            </m:r>
          </m:sub>
        </m:sSub>
      </m:oMath>
      <w:r w:rsidR="009D442F">
        <w:rPr>
          <w:rStyle w:val="CommentReference"/>
          <w:szCs w:val="20"/>
          <w:lang w:eastAsia="en-GB" w:bidi="ar-SA"/>
        </w:rPr>
        <w:t xml:space="preserve"> </w:t>
      </w:r>
      <w:r w:rsidRPr="0039134F">
        <w:rPr>
          <w:rFonts w:ascii="Arial" w:hAnsi="Arial" w:cs="Arial"/>
        </w:rPr>
        <w:t xml:space="preserve">is the maximum value of the variable in the dataset. This transformation constrains model predictions between </w:t>
      </w:r>
      <w:r>
        <w:rPr>
          <w:rFonts w:ascii="Arial" w:hAnsi="Arial" w:cs="Arial"/>
        </w:rPr>
        <w:t xml:space="preserve">1 and 0 </w:t>
      </w:r>
      <w:r w:rsidRPr="0039134F">
        <w:rPr>
          <w:rFonts w:ascii="Arial" w:hAnsi="Arial" w:cs="Arial"/>
        </w:rPr>
        <w:t xml:space="preserve">as </w:t>
      </w:r>
      <w:r>
        <w:rPr>
          <w:rFonts w:ascii="Arial" w:hAnsi="Arial" w:cs="Arial"/>
        </w:rPr>
        <w:t xml:space="preserve">well as reducing the </w:t>
      </w:r>
      <w:proofErr w:type="spellStart"/>
      <w:r>
        <w:rPr>
          <w:rFonts w:ascii="Arial" w:hAnsi="Arial" w:cs="Arial"/>
        </w:rPr>
        <w:t>heteroschedasticity</w:t>
      </w:r>
      <w:proofErr w:type="spellEnd"/>
      <w:r>
        <w:rPr>
          <w:rFonts w:ascii="Arial" w:hAnsi="Arial" w:cs="Arial"/>
        </w:rPr>
        <w:t xml:space="preserve"> that is common when proportion data is incorrectly analysed </w:t>
      </w:r>
      <w:r w:rsidR="00CA2DD6" w:rsidRPr="0039134F">
        <w:rPr>
          <w:rFonts w:ascii="Arial" w:hAnsi="Arial" w:cs="Arial"/>
        </w:rPr>
        <w:fldChar w:fldCharType="begin" w:fldLock="1"/>
      </w:r>
      <w:r w:rsidRPr="0039134F">
        <w:rPr>
          <w:rFonts w:ascii="Arial" w:hAnsi="Arial" w:cs="Arial"/>
        </w:rPr>
        <w:instrText>ADDIN CSL_CITATION { "citationItems" : [ { "id" : "ITEM-1", "itemData" : { "DOI" : "10.1890/10-0340.1", "ISBN" : "10.1890/10-0340.1", "ISSN" : "00129658", "PMID" : "21560670", "abstract" : "The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"author" : [ { "dropping-particle" : "", "family" : "Warton", "given" : "David I.", "non-dropping-particle" : "", "parse-names" : false, "suffix" : "" }, { "dropping-particle" : "", "family" : "Hui", "given" : "Francis K C", "non-dropping-particle" : "", "parse-names" : false, "suffix" : "" } ], "container-title" : "Ecology", "id" : "ITEM-1", "issue" : "1", "issued" : { "date-parts" : [ [ "2011" ] ] }, "page" : "3-10", "title" : "The arcsine is asinine: The analysis of proportions in ecology", "type" : "article-journal", "volume" : "92" }, "uris" : [ "http://www.mendeley.com/documents/?uuid=39dbfb62-1335-4f38-9d9b-a0845b7d9315" ] } ], "mendeley" : { "formattedCitation" : "(Warton and Hui, 2011)", "plainTextFormattedCitation" : "(Warton and Hui, 2011)", "previouslyFormattedCitation" : "(Warton and Hui, 2011)"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(Warton and Hui, 2011)</w:t>
      </w:r>
      <w:r w:rsidR="00CA2DD6" w:rsidRPr="0039134F">
        <w:rPr>
          <w:rFonts w:ascii="Arial" w:hAnsi="Arial" w:cs="Arial"/>
        </w:rPr>
        <w:fldChar w:fldCharType="end"/>
      </w:r>
      <w:r w:rsidRPr="0039134F">
        <w:rPr>
          <w:rFonts w:ascii="Arial" w:hAnsi="Arial" w:cs="Arial"/>
        </w:rPr>
        <w:t xml:space="preserve">. As recommended by </w:t>
      </w:r>
      <w:r w:rsidR="00CA2DD6" w:rsidRPr="0039134F">
        <w:rPr>
          <w:rFonts w:ascii="Arial" w:hAnsi="Arial" w:cs="Arial"/>
        </w:rPr>
        <w:fldChar w:fldCharType="begin" w:fldLock="1"/>
      </w:r>
      <w:r w:rsidRPr="0039134F">
        <w:rPr>
          <w:rFonts w:ascii="Arial" w:hAnsi="Arial" w:cs="Arial"/>
        </w:rPr>
        <w:instrText>ADDIN CSL_CITATION { "citationItems" : [ { "id" : "ITEM-1", "itemData" : { "DOI" : "10.1890/10-0340.1", "ISBN" : "10.1890/10-0340.1", "ISSN" : "00129658", "PMID" : "21560670", "abstract" : "The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"author" : [ { "dropping-particle" : "", "family" : "Warton", "given" : "David I.", "non-dropping-particle" : "", "parse-names" : false, "suffix" : "" }, { "dropping-particle" : "", "family" : "Hui", "given" : "Francis K C", "non-dropping-particle" : "", "parse-names" : false, "suffix" : "" } ], "container-title" : "Ecology", "id" : "ITEM-1", "issue" : "1", "issued" : { "date-parts" : [ [ "2011" ] ] }, "page" : "3-10", "title" : "The arcsine is asinine: The analysis of proportions in ecology", "type" : "article-journal", "volume" : "92" }, "uris" : [ "http://www.mendeley.com/documents/?uuid=39dbfb62-1335-4f38-9d9b-a0845b7d9315" ] } ], "mendeley" : { "formattedCitation" : "(Warton and Hui, 2011)", "manualFormatting" : "Warton and Hui (2011)", "plainTextFormattedCitation" : "(Warton and Hui, 2011)", "previouslyFormattedCitation" : "(Warton and Hui, 2011)"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Warton and Hui (2011)</w:t>
      </w:r>
      <w:r w:rsidR="00CA2DD6" w:rsidRPr="0039134F">
        <w:rPr>
          <w:rFonts w:ascii="Arial" w:hAnsi="Arial" w:cs="Arial"/>
        </w:rPr>
        <w:fldChar w:fldCharType="end"/>
      </w:r>
      <w:r>
        <w:rPr>
          <w:rFonts w:ascii="Arial" w:hAnsi="Arial" w:cs="Arial"/>
        </w:rPr>
        <w:t>,</w:t>
      </w:r>
      <w:r w:rsidRPr="0039134F">
        <w:rPr>
          <w:rFonts w:ascii="Arial" w:hAnsi="Arial" w:cs="Arial"/>
        </w:rPr>
        <w:t xml:space="preserve"> a small non-zero constant was added to all values so that </w:t>
      </w:r>
      <w:proofErr w:type="spellStart"/>
      <w:r>
        <w:rPr>
          <w:rFonts w:ascii="Arial" w:hAnsi="Arial" w:cs="Arial"/>
        </w:rPr>
        <w:t>logit</w:t>
      </w:r>
      <w:proofErr w:type="spellEnd"/>
      <w:r>
        <w:rPr>
          <w:rFonts w:ascii="Arial" w:hAnsi="Arial" w:cs="Arial"/>
        </w:rPr>
        <w:t xml:space="preserve"> </w:t>
      </w:r>
      <w:r w:rsidRPr="0039134F">
        <w:rPr>
          <w:rFonts w:ascii="Arial" w:hAnsi="Arial" w:cs="Arial"/>
        </w:rPr>
        <w:t xml:space="preserve">transformed </w:t>
      </w:r>
      <w:r>
        <w:rPr>
          <w:rFonts w:ascii="Arial" w:hAnsi="Arial" w:cs="Arial"/>
        </w:rPr>
        <w:t xml:space="preserve">variables </w:t>
      </w:r>
      <w:r w:rsidRPr="0039134F">
        <w:rPr>
          <w:rFonts w:ascii="Arial" w:hAnsi="Arial" w:cs="Arial"/>
        </w:rPr>
        <w:t>did not equal minus infinity.</w:t>
      </w:r>
    </w:p>
    <w:p w:rsidR="00B32FDF" w:rsidRDefault="00B32FDF" w:rsidP="002D43C8">
      <w:pPr>
        <w:spacing w:line="360" w:lineRule="auto"/>
        <w:contextualSpacing/>
        <w:rPr>
          <w:rFonts w:ascii="Arial" w:hAnsi="Arial" w:cs="Arial"/>
        </w:rPr>
      </w:pPr>
    </w:p>
    <w:p w:rsidR="00EE7D8E" w:rsidRPr="003B16DB" w:rsidRDefault="00EE7D8E" w:rsidP="002D43C8">
      <w:pPr>
        <w:spacing w:line="360" w:lineRule="auto"/>
        <w:contextualSpacing/>
        <w:rPr>
          <w:rFonts w:ascii="Arial" w:hAnsi="Arial" w:cs="Arial"/>
          <w:b/>
        </w:rPr>
      </w:pPr>
      <w:r w:rsidRPr="003B16DB">
        <w:rPr>
          <w:rFonts w:ascii="Arial" w:hAnsi="Arial" w:cs="Arial"/>
          <w:b/>
        </w:rPr>
        <w:t>Analysis</w:t>
      </w:r>
    </w:p>
    <w:p w:rsidR="00DA728D" w:rsidRDefault="00CA1399" w:rsidP="007E2FD8">
      <w:pPr>
        <w:spacing w:line="360" w:lineRule="auto"/>
        <w:contextualSpacing/>
        <w:rPr>
          <w:rFonts w:ascii="Arial" w:hAnsi="Arial" w:cs="Arial"/>
        </w:rPr>
      </w:pPr>
      <w:r>
        <w:rPr>
          <w:rFonts w:ascii="Arial" w:hAnsi="Arial" w:cs="Arial"/>
        </w:rPr>
        <w:t xml:space="preserve">To assess changes in BA we calculated the median </w:t>
      </w:r>
      <w:r w:rsidR="0094075F">
        <w:rPr>
          <w:rFonts w:ascii="Arial" w:hAnsi="Arial" w:cs="Arial"/>
        </w:rPr>
        <w:t xml:space="preserve">percentage </w:t>
      </w:r>
      <w:r>
        <w:rPr>
          <w:rFonts w:ascii="Arial" w:hAnsi="Arial" w:cs="Arial"/>
        </w:rPr>
        <w:t>change in subplot BA</w:t>
      </w:r>
      <w:r w:rsidR="0094075F">
        <w:rPr>
          <w:rFonts w:ascii="Arial" w:hAnsi="Arial" w:cs="Arial"/>
        </w:rPr>
        <w:t xml:space="preserve"> between 1964 and 2014</w:t>
      </w:r>
      <w:r>
        <w:rPr>
          <w:rFonts w:ascii="Arial" w:hAnsi="Arial" w:cs="Arial"/>
        </w:rPr>
        <w:t xml:space="preserve">. For subsequent analyses of stand collapse </w:t>
      </w:r>
      <w:r w:rsidR="00B32FDF">
        <w:rPr>
          <w:rFonts w:ascii="Arial" w:hAnsi="Arial" w:cs="Arial"/>
        </w:rPr>
        <w:t>we</w:t>
      </w:r>
      <w:r w:rsidR="00B32FDF" w:rsidRPr="0039134F">
        <w:rPr>
          <w:rFonts w:ascii="Arial" w:hAnsi="Arial" w:cs="Arial"/>
        </w:rPr>
        <w:t xml:space="preserve"> </w:t>
      </w:r>
      <w:r w:rsidR="00B32FDF">
        <w:rPr>
          <w:rFonts w:ascii="Arial" w:hAnsi="Arial" w:cs="Arial"/>
        </w:rPr>
        <w:t>divided</w:t>
      </w:r>
      <w:r w:rsidR="00B32FDF" w:rsidRPr="0039134F">
        <w:rPr>
          <w:rFonts w:ascii="Arial" w:hAnsi="Arial" w:cs="Arial"/>
        </w:rPr>
        <w:t xml:space="preserve"> the dataset into </w:t>
      </w:r>
      <w:r w:rsidR="00B32FDF">
        <w:rPr>
          <w:rFonts w:ascii="Arial" w:hAnsi="Arial" w:cs="Arial"/>
        </w:rPr>
        <w:t>sub</w:t>
      </w:r>
      <w:r w:rsidR="00B32FDF" w:rsidRPr="0039134F">
        <w:rPr>
          <w:rFonts w:ascii="Arial" w:hAnsi="Arial" w:cs="Arial"/>
        </w:rPr>
        <w:t xml:space="preserve">plots that </w:t>
      </w:r>
      <w:r w:rsidR="00B32FDF">
        <w:rPr>
          <w:rFonts w:ascii="Arial" w:hAnsi="Arial" w:cs="Arial"/>
        </w:rPr>
        <w:t>had collapsed (defined as ≥25% BA loss) at some point between 1964 and 2014 and those that had not</w:t>
      </w:r>
      <w:ins w:id="31" w:author="Paul,Evans" w:date="2015-08-20T18:55:00Z">
        <w:r w:rsidR="00F54C20">
          <w:rPr>
            <w:rFonts w:ascii="Arial" w:hAnsi="Arial" w:cs="Arial"/>
          </w:rPr>
          <w:t xml:space="preserve">. </w:t>
        </w:r>
      </w:ins>
      <w:ins w:id="32" w:author="Paul,Evans" w:date="2015-08-20T18:56:00Z">
        <w:r w:rsidR="00F54C20">
          <w:rPr>
            <w:rFonts w:ascii="Arial" w:hAnsi="Arial" w:cs="Arial"/>
          </w:rPr>
          <w:t>Between</w:t>
        </w:r>
      </w:ins>
      <w:ins w:id="33" w:author="Paul,Evans" w:date="2015-08-20T18:55:00Z">
        <w:r w:rsidR="00F54C20">
          <w:rPr>
            <w:rFonts w:ascii="Arial" w:hAnsi="Arial" w:cs="Arial"/>
          </w:rPr>
          <w:t xml:space="preserve"> these</w:t>
        </w:r>
      </w:ins>
      <w:ins w:id="34" w:author="Paul,Evans" w:date="2015-08-20T18:58:00Z">
        <w:r w:rsidR="00F54C20">
          <w:rPr>
            <w:rFonts w:ascii="Arial" w:hAnsi="Arial" w:cs="Arial"/>
          </w:rPr>
          <w:t xml:space="preserve"> two</w:t>
        </w:r>
      </w:ins>
      <w:ins w:id="35" w:author="Paul,Evans" w:date="2015-08-20T18:55:00Z">
        <w:r w:rsidR="00F54C20">
          <w:rPr>
            <w:rFonts w:ascii="Arial" w:hAnsi="Arial" w:cs="Arial"/>
          </w:rPr>
          <w:t xml:space="preserve"> </w:t>
        </w:r>
        <w:proofErr w:type="spellStart"/>
        <w:r w:rsidR="00F54C20">
          <w:rPr>
            <w:rFonts w:ascii="Arial" w:hAnsi="Arial" w:cs="Arial"/>
          </w:rPr>
          <w:t>groups,</w:t>
        </w:r>
      </w:ins>
      <w:del w:id="36" w:author="Paul,Evans" w:date="2015-08-20T18:55:00Z">
        <w:r w:rsidR="00B32FDF" w:rsidDel="00F54C20">
          <w:rPr>
            <w:rFonts w:ascii="Arial" w:hAnsi="Arial" w:cs="Arial"/>
          </w:rPr>
          <w:delText xml:space="preserve">, </w:delText>
        </w:r>
      </w:del>
      <w:del w:id="37" w:author="Paul,Evans" w:date="2015-08-20T18:56:00Z">
        <w:r w:rsidR="00B32FDF" w:rsidDel="00F54C20">
          <w:rPr>
            <w:rFonts w:ascii="Arial" w:hAnsi="Arial" w:cs="Arial"/>
          </w:rPr>
          <w:delText xml:space="preserve">to examine </w:delText>
        </w:r>
      </w:del>
      <w:r w:rsidR="00B32FDF">
        <w:rPr>
          <w:rFonts w:ascii="Arial" w:hAnsi="Arial" w:cs="Arial"/>
        </w:rPr>
        <w:t>the</w:t>
      </w:r>
      <w:proofErr w:type="spellEnd"/>
      <w:ins w:id="38" w:author="Paul,Evans" w:date="2015-08-20T18:57:00Z">
        <w:r w:rsidR="00F54C20">
          <w:rPr>
            <w:rFonts w:ascii="Arial" w:hAnsi="Arial" w:cs="Arial"/>
          </w:rPr>
          <w:t xml:space="preserve"> temporal</w:t>
        </w:r>
      </w:ins>
      <w:r w:rsidR="00B32FDF">
        <w:rPr>
          <w:rFonts w:ascii="Arial" w:hAnsi="Arial" w:cs="Arial"/>
        </w:rPr>
        <w:t xml:space="preserve"> differences </w:t>
      </w:r>
      <w:del w:id="39" w:author="Paul,Evans" w:date="2015-08-20T18:57:00Z">
        <w:r w:rsidR="00B32FDF" w:rsidDel="00F54C20">
          <w:rPr>
            <w:rFonts w:ascii="Arial" w:hAnsi="Arial" w:cs="Arial"/>
          </w:rPr>
          <w:delText xml:space="preserve">in </w:delText>
        </w:r>
        <w:r w:rsidR="004C5D14" w:rsidDel="00F54C20">
          <w:rPr>
            <w:rFonts w:ascii="Arial" w:hAnsi="Arial" w:cs="Arial"/>
          </w:rPr>
          <w:delText xml:space="preserve">temporal </w:delText>
        </w:r>
        <w:r w:rsidR="00D27032" w:rsidDel="00F54C20">
          <w:rPr>
            <w:rFonts w:ascii="Arial" w:hAnsi="Arial" w:cs="Arial"/>
          </w:rPr>
          <w:delText xml:space="preserve">changes </w:delText>
        </w:r>
      </w:del>
      <w:r w:rsidR="00D27032">
        <w:rPr>
          <w:rFonts w:ascii="Arial" w:hAnsi="Arial" w:cs="Arial"/>
        </w:rPr>
        <w:t xml:space="preserve">in </w:t>
      </w:r>
      <w:r w:rsidR="00B32FDF">
        <w:rPr>
          <w:rFonts w:ascii="Arial" w:hAnsi="Arial" w:cs="Arial"/>
        </w:rPr>
        <w:t xml:space="preserve">stem density of saplings and trees &gt;10 cm </w:t>
      </w:r>
      <w:r w:rsidR="00B32FDF">
        <w:rPr>
          <w:rFonts w:ascii="Arial" w:hAnsi="Arial" w:cs="Arial"/>
        </w:rPr>
        <w:lastRenderedPageBreak/>
        <w:t>DBH</w:t>
      </w:r>
      <w:ins w:id="40" w:author="Paul,Evans" w:date="2015-08-20T18:57:00Z">
        <w:r w:rsidR="00F54C20">
          <w:rPr>
            <w:rFonts w:ascii="Arial" w:hAnsi="Arial" w:cs="Arial"/>
          </w:rPr>
          <w:t xml:space="preserve"> were examine, as were </w:t>
        </w:r>
      </w:ins>
      <w:del w:id="41" w:author="Paul,Evans" w:date="2015-08-20T18:58:00Z">
        <w:r w:rsidR="00B32FDF" w:rsidDel="00F54C20">
          <w:rPr>
            <w:rFonts w:ascii="Arial" w:hAnsi="Arial" w:cs="Arial"/>
          </w:rPr>
          <w:delText xml:space="preserve">, </w:delText>
        </w:r>
      </w:del>
      <w:ins w:id="42" w:author="Paul,Evans" w:date="2015-08-20T18:58:00Z">
        <w:r w:rsidR="00F54C20">
          <w:rPr>
            <w:rFonts w:ascii="Arial" w:hAnsi="Arial" w:cs="Arial"/>
          </w:rPr>
          <w:t>t</w:t>
        </w:r>
      </w:ins>
      <w:ins w:id="43" w:author="Paul,Evans" w:date="2015-08-20T18:57:00Z">
        <w:r w:rsidR="00F54C20">
          <w:rPr>
            <w:rFonts w:ascii="Arial" w:hAnsi="Arial" w:cs="Arial"/>
          </w:rPr>
          <w:t xml:space="preserve">he </w:t>
        </w:r>
      </w:ins>
      <w:r>
        <w:rPr>
          <w:rFonts w:ascii="Arial" w:hAnsi="Arial" w:cs="Arial"/>
        </w:rPr>
        <w:t xml:space="preserve">changes in the </w:t>
      </w:r>
      <w:r w:rsidR="004C5D14">
        <w:rPr>
          <w:rFonts w:ascii="Arial" w:hAnsi="Arial" w:cs="Arial"/>
        </w:rPr>
        <w:t>stem density</w:t>
      </w:r>
      <w:r>
        <w:rPr>
          <w:rFonts w:ascii="Arial" w:hAnsi="Arial" w:cs="Arial"/>
        </w:rPr>
        <w:t xml:space="preserve"> of different size classes</w:t>
      </w:r>
      <w:r w:rsidR="00B32FDF">
        <w:rPr>
          <w:rFonts w:ascii="Arial" w:hAnsi="Arial" w:cs="Arial"/>
        </w:rPr>
        <w:t xml:space="preserve">, and </w:t>
      </w:r>
      <w:ins w:id="44" w:author="Paul,Evans" w:date="2015-08-20T18:58:00Z">
        <w:r w:rsidR="00F54C20">
          <w:rPr>
            <w:rFonts w:ascii="Arial" w:hAnsi="Arial" w:cs="Arial"/>
          </w:rPr>
          <w:t xml:space="preserve">the </w:t>
        </w:r>
      </w:ins>
      <w:r w:rsidR="00B32FDF">
        <w:rPr>
          <w:rFonts w:ascii="Arial" w:hAnsi="Arial" w:cs="Arial"/>
        </w:rPr>
        <w:t>grass cover</w:t>
      </w:r>
      <w:del w:id="45" w:author="Paul,Evans" w:date="2015-08-20T18:58:00Z">
        <w:r w:rsidR="00B32FDF" w:rsidDel="00F54C20">
          <w:rPr>
            <w:rFonts w:ascii="Arial" w:hAnsi="Arial" w:cs="Arial"/>
          </w:rPr>
          <w:delText xml:space="preserve"> for the two groups</w:delText>
        </w:r>
      </w:del>
      <w:r w:rsidR="00B32FDF">
        <w:rPr>
          <w:rFonts w:ascii="Arial" w:hAnsi="Arial" w:cs="Arial"/>
        </w:rPr>
        <w:t>.</w:t>
      </w:r>
      <w:r w:rsidR="003A4375">
        <w:rPr>
          <w:rFonts w:ascii="Arial" w:hAnsi="Arial" w:cs="Arial"/>
        </w:rPr>
        <w:t xml:space="preserve"> For analysis of changes in stem density of different size classes we divided trees based on quartiles of tree DBH for the plots sampled – 10-15 cm, 15-25 cm, 25-45 cm and &gt;45 cm DBH.</w:t>
      </w:r>
      <w:r w:rsidR="00B32FDF">
        <w:rPr>
          <w:rFonts w:ascii="Arial" w:hAnsi="Arial" w:cs="Arial"/>
        </w:rPr>
        <w:t xml:space="preserve"> For </w:t>
      </w:r>
      <w:r w:rsidR="00D27032">
        <w:rPr>
          <w:rFonts w:ascii="Arial" w:hAnsi="Arial" w:cs="Arial"/>
        </w:rPr>
        <w:t xml:space="preserve">stem density </w:t>
      </w:r>
      <w:r w:rsidR="00B32FDF">
        <w:rPr>
          <w:rFonts w:ascii="Arial" w:hAnsi="Arial" w:cs="Arial"/>
        </w:rPr>
        <w:t xml:space="preserve">and grass cover we fitted </w:t>
      </w:r>
      <w:r w:rsidR="00B32FDF" w:rsidRPr="0039134F">
        <w:rPr>
          <w:rFonts w:ascii="Arial" w:hAnsi="Arial" w:cs="Arial"/>
        </w:rPr>
        <w:t>linear mixed models with an interaction between year and collapse status (</w:t>
      </w:r>
      <w:r w:rsidR="00B32FDF">
        <w:rPr>
          <w:rFonts w:ascii="Arial" w:hAnsi="Arial" w:cs="Arial"/>
        </w:rPr>
        <w:t xml:space="preserve">i.e. </w:t>
      </w:r>
      <w:r w:rsidR="00B32FDF" w:rsidRPr="0039134F">
        <w:rPr>
          <w:rFonts w:ascii="Arial" w:hAnsi="Arial" w:cs="Arial"/>
        </w:rPr>
        <w:t>collapsed or not).</w:t>
      </w:r>
    </w:p>
    <w:p w:rsidR="008A19ED" w:rsidRDefault="008A19ED" w:rsidP="00D36A2A">
      <w:pPr>
        <w:spacing w:line="360" w:lineRule="auto"/>
        <w:contextualSpacing/>
        <w:rPr>
          <w:rFonts w:ascii="Arial" w:hAnsi="Arial" w:cs="Arial"/>
        </w:rPr>
      </w:pPr>
    </w:p>
    <w:p w:rsidR="008A19ED" w:rsidRDefault="00B521D1" w:rsidP="008A19ED">
      <w:pPr>
        <w:spacing w:line="360" w:lineRule="auto"/>
        <w:contextualSpacing/>
        <w:rPr>
          <w:rFonts w:ascii="Arial" w:hAnsi="Arial" w:cs="Arial"/>
        </w:rPr>
      </w:pPr>
      <w:del w:id="46" w:author="Paul,Evans" w:date="2015-08-20T18:59:00Z">
        <w:r w:rsidDel="00F54C20">
          <w:rPr>
            <w:rFonts w:ascii="Arial" w:hAnsi="Arial" w:cs="Arial"/>
          </w:rPr>
          <w:delText xml:space="preserve">Following </w:delText>
        </w:r>
        <w:r w:rsidR="003A4375" w:rsidDel="00F54C20">
          <w:rPr>
            <w:rFonts w:ascii="Arial" w:hAnsi="Arial" w:cs="Arial"/>
          </w:rPr>
          <w:delText>this</w:delText>
        </w:r>
      </w:del>
      <w:del w:id="47" w:author="Paul,Evans" w:date="2015-08-20T19:00:00Z">
        <w:r w:rsidDel="00857C4E">
          <w:rPr>
            <w:rFonts w:ascii="Arial" w:hAnsi="Arial" w:cs="Arial"/>
          </w:rPr>
          <w:delText xml:space="preserve"> we examined what processes might be responsible for these changes. </w:delText>
        </w:r>
      </w:del>
      <w:r w:rsidR="008A19ED">
        <w:rPr>
          <w:rFonts w:ascii="Arial" w:hAnsi="Arial" w:cs="Arial"/>
        </w:rPr>
        <w:t xml:space="preserve">We hypothesised that changes in the forest may be partly driven by mortality as a result of climate change over the past 50 years. </w:t>
      </w:r>
      <w:ins w:id="48" w:author="Paul,Evans" w:date="2015-08-20T19:00:00Z">
        <w:r w:rsidR="00857C4E">
          <w:rPr>
            <w:rFonts w:ascii="Arial" w:hAnsi="Arial" w:cs="Arial"/>
          </w:rPr>
          <w:t xml:space="preserve">Therefore, </w:t>
        </w:r>
      </w:ins>
      <w:ins w:id="49" w:author="Paul,Evans" w:date="2015-08-20T19:01:00Z">
        <w:r w:rsidR="00857C4E">
          <w:rPr>
            <w:rFonts w:ascii="Arial" w:hAnsi="Arial" w:cs="Arial"/>
          </w:rPr>
          <w:t>to test this hypothesis</w:t>
        </w:r>
      </w:ins>
      <w:ins w:id="50" w:author="Paul,Evans" w:date="2015-08-20T19:00:00Z">
        <w:r w:rsidR="00857C4E">
          <w:rPr>
            <w:rFonts w:ascii="Arial" w:hAnsi="Arial" w:cs="Arial"/>
          </w:rPr>
          <w:t>,</w:t>
        </w:r>
      </w:ins>
      <w:del w:id="51" w:author="Paul,Evans" w:date="2015-08-20T19:01:00Z">
        <w:r w:rsidR="008A19ED" w:rsidDel="00857C4E">
          <w:rPr>
            <w:rFonts w:ascii="Arial" w:hAnsi="Arial" w:cs="Arial"/>
          </w:rPr>
          <w:delText>To test this</w:delText>
        </w:r>
      </w:del>
      <w:r w:rsidR="008A19ED">
        <w:rPr>
          <w:rFonts w:ascii="Arial" w:hAnsi="Arial" w:cs="Arial"/>
        </w:rPr>
        <w:t xml:space="preserve"> we used data on temperature and precipitation from the </w:t>
      </w:r>
      <w:proofErr w:type="spellStart"/>
      <w:ins w:id="52" w:author="Paul,Evans" w:date="2015-08-20T19:02:00Z">
        <w:r w:rsidR="00857C4E">
          <w:rPr>
            <w:rFonts w:ascii="Arial" w:hAnsi="Arial" w:cs="Arial"/>
          </w:rPr>
          <w:t>Hurn</w:t>
        </w:r>
        <w:proofErr w:type="spellEnd"/>
        <w:r w:rsidR="00857C4E">
          <w:rPr>
            <w:rFonts w:ascii="Arial" w:hAnsi="Arial" w:cs="Arial"/>
          </w:rPr>
          <w:t xml:space="preserve"> </w:t>
        </w:r>
      </w:ins>
      <w:del w:id="53" w:author="Paul,Evans" w:date="2015-08-20T19:02:00Z">
        <w:r w:rsidR="008A19ED" w:rsidDel="00857C4E">
          <w:rPr>
            <w:rFonts w:ascii="Arial" w:hAnsi="Arial" w:cs="Arial"/>
          </w:rPr>
          <w:delText>closest</w:delText>
        </w:r>
      </w:del>
      <w:r w:rsidR="008A19ED">
        <w:rPr>
          <w:rFonts w:ascii="Arial" w:hAnsi="Arial" w:cs="Arial"/>
        </w:rPr>
        <w:t xml:space="preserve"> weather station</w:t>
      </w:r>
      <w:del w:id="54" w:author="Paul,Evans" w:date="2015-08-20T19:02:00Z">
        <w:r w:rsidR="008A19ED" w:rsidDel="00857C4E">
          <w:rPr>
            <w:rFonts w:ascii="Arial" w:hAnsi="Arial" w:cs="Arial"/>
          </w:rPr>
          <w:delText>, Hurn</w:delText>
        </w:r>
      </w:del>
      <w:ins w:id="55" w:author="Paul,Evans" w:date="2015-08-20T19:01:00Z">
        <w:r w:rsidR="00857C4E">
          <w:rPr>
            <w:rFonts w:ascii="Arial" w:hAnsi="Arial" w:cs="Arial"/>
          </w:rPr>
          <w:t xml:space="preserve"> (</w:t>
        </w:r>
      </w:ins>
      <w:del w:id="56" w:author="Paul,Evans" w:date="2015-08-20T19:01:00Z">
        <w:r w:rsidR="003A4375" w:rsidDel="00857C4E">
          <w:rPr>
            <w:rFonts w:ascii="Arial" w:hAnsi="Arial" w:cs="Arial"/>
            <w:color w:val="auto"/>
            <w:lang w:eastAsia="en-GB" w:bidi="ar-SA"/>
          </w:rPr>
          <w:delText xml:space="preserve"> </w:delText>
        </w:r>
      </w:del>
      <w:r w:rsidR="003A4375">
        <w:rPr>
          <w:rFonts w:ascii="Arial" w:hAnsi="Arial" w:cs="Arial"/>
          <w:color w:val="auto"/>
          <w:lang w:eastAsia="en-GB" w:bidi="ar-SA"/>
        </w:rPr>
        <w:t>approximately 25 km from Denny Wood</w:t>
      </w:r>
      <w:ins w:id="57" w:author="Paul,Evans" w:date="2015-08-20T19:01:00Z">
        <w:r w:rsidR="00857C4E">
          <w:rPr>
            <w:rFonts w:ascii="Arial" w:hAnsi="Arial" w:cs="Arial"/>
            <w:color w:val="auto"/>
            <w:lang w:eastAsia="en-GB" w:bidi="ar-SA"/>
          </w:rPr>
          <w:t>)</w:t>
        </w:r>
      </w:ins>
      <w:r w:rsidR="008A19ED">
        <w:rPr>
          <w:rFonts w:ascii="Arial" w:hAnsi="Arial" w:cs="Arial"/>
        </w:rPr>
        <w:t>. We used a subset of this data for the months April-September from 19</w:t>
      </w:r>
      <w:r w:rsidR="00AE34D6">
        <w:rPr>
          <w:rFonts w:ascii="Arial" w:hAnsi="Arial" w:cs="Arial"/>
        </w:rPr>
        <w:t>64</w:t>
      </w:r>
      <w:r w:rsidR="008A19ED">
        <w:rPr>
          <w:rFonts w:ascii="Arial" w:hAnsi="Arial" w:cs="Arial"/>
        </w:rPr>
        <w:t>-2013</w:t>
      </w:r>
      <w:ins w:id="58" w:author="Paul,Evans" w:date="2015-08-20T19:02:00Z">
        <w:r w:rsidR="00857C4E">
          <w:rPr>
            <w:rFonts w:ascii="Arial" w:hAnsi="Arial" w:cs="Arial"/>
          </w:rPr>
          <w:t xml:space="preserve"> because </w:t>
        </w:r>
      </w:ins>
      <w:del w:id="59" w:author="Paul,Evans" w:date="2015-08-20T19:02:00Z">
        <w:r w:rsidR="008A19ED" w:rsidDel="00857C4E">
          <w:rPr>
            <w:rFonts w:ascii="Arial" w:hAnsi="Arial" w:cs="Arial"/>
          </w:rPr>
          <w:delText>. T</w:delText>
        </w:r>
      </w:del>
      <w:ins w:id="60" w:author="Paul,Evans" w:date="2015-08-20T19:02:00Z">
        <w:r w:rsidR="00857C4E">
          <w:rPr>
            <w:rFonts w:ascii="Arial" w:hAnsi="Arial" w:cs="Arial"/>
          </w:rPr>
          <w:t>t</w:t>
        </w:r>
      </w:ins>
      <w:r w:rsidR="008A19ED">
        <w:rPr>
          <w:rFonts w:ascii="Arial" w:hAnsi="Arial" w:cs="Arial"/>
        </w:rPr>
        <w:t xml:space="preserve">hese months </w:t>
      </w:r>
      <w:ins w:id="61" w:author="Paul,Evans" w:date="2015-08-20T19:02:00Z">
        <w:r w:rsidR="00857C4E">
          <w:rPr>
            <w:rFonts w:ascii="Arial" w:hAnsi="Arial" w:cs="Arial"/>
          </w:rPr>
          <w:t xml:space="preserve">are the </w:t>
        </w:r>
      </w:ins>
      <w:r w:rsidR="008A19ED">
        <w:rPr>
          <w:rFonts w:ascii="Arial" w:hAnsi="Arial" w:cs="Arial"/>
        </w:rPr>
        <w:t>approximate the growing season for beech and oak</w:t>
      </w:r>
      <w:ins w:id="62" w:author="Paul,Evans" w:date="2015-08-20T19:03:00Z">
        <w:r w:rsidR="00857C4E">
          <w:rPr>
            <w:rFonts w:ascii="Arial" w:hAnsi="Arial" w:cs="Arial"/>
          </w:rPr>
          <w:t xml:space="preserve">. </w:t>
        </w:r>
        <w:proofErr w:type="spellStart"/>
        <w:r w:rsidR="00857C4E">
          <w:rPr>
            <w:rFonts w:ascii="Arial" w:hAnsi="Arial" w:cs="Arial"/>
          </w:rPr>
          <w:t>Thus</w:t>
        </w:r>
        <w:proofErr w:type="gramStart"/>
        <w:r w:rsidR="00857C4E">
          <w:rPr>
            <w:rFonts w:ascii="Arial" w:hAnsi="Arial" w:cs="Arial"/>
          </w:rPr>
          <w:t>,</w:t>
        </w:r>
      </w:ins>
      <w:proofErr w:type="gramEnd"/>
      <w:del w:id="63" w:author="Paul,Evans" w:date="2015-08-20T19:03:00Z">
        <w:r w:rsidR="008A19ED" w:rsidDel="00857C4E">
          <w:rPr>
            <w:rFonts w:ascii="Arial" w:hAnsi="Arial" w:cs="Arial"/>
          </w:rPr>
          <w:delText xml:space="preserve"> and </w:delText>
        </w:r>
      </w:del>
      <w:ins w:id="64" w:author="Paul,Evans" w:date="2015-08-20T19:03:00Z">
        <w:r w:rsidR="00857C4E">
          <w:rPr>
            <w:rFonts w:ascii="Arial" w:hAnsi="Arial" w:cs="Arial"/>
          </w:rPr>
          <w:t>any</w:t>
        </w:r>
        <w:proofErr w:type="spellEnd"/>
        <w:r w:rsidR="00857C4E">
          <w:rPr>
            <w:rFonts w:ascii="Arial" w:hAnsi="Arial" w:cs="Arial"/>
          </w:rPr>
          <w:t xml:space="preserve"> </w:t>
        </w:r>
      </w:ins>
      <w:del w:id="65" w:author="Paul,Evans" w:date="2015-08-20T19:03:00Z">
        <w:r w:rsidR="008A19ED" w:rsidDel="00857C4E">
          <w:rPr>
            <w:rFonts w:ascii="Arial" w:hAnsi="Arial" w:cs="Arial"/>
          </w:rPr>
          <w:delText xml:space="preserve">thus </w:delText>
        </w:r>
      </w:del>
      <w:r w:rsidR="008A19ED">
        <w:rPr>
          <w:rFonts w:ascii="Arial" w:hAnsi="Arial" w:cs="Arial"/>
        </w:rPr>
        <w:t xml:space="preserve">climate anomalies during this period </w:t>
      </w:r>
      <w:r w:rsidR="003A4375">
        <w:rPr>
          <w:rFonts w:ascii="Arial" w:hAnsi="Arial" w:cs="Arial"/>
        </w:rPr>
        <w:t>may</w:t>
      </w:r>
      <w:r w:rsidR="008A19ED">
        <w:rPr>
          <w:rFonts w:ascii="Arial" w:hAnsi="Arial" w:cs="Arial"/>
        </w:rPr>
        <w:t xml:space="preserve"> </w:t>
      </w:r>
      <w:r>
        <w:rPr>
          <w:rFonts w:ascii="Arial" w:hAnsi="Arial" w:cs="Arial"/>
        </w:rPr>
        <w:t xml:space="preserve">to affect growth and mortality. We calculated climatic water deficiency (CWD), </w:t>
      </w:r>
      <w:r w:rsidR="004C5D14">
        <w:rPr>
          <w:rFonts w:ascii="Arial" w:hAnsi="Arial" w:cs="Arial"/>
        </w:rPr>
        <w:t xml:space="preserve">a measure of water availability to plants </w:t>
      </w:r>
      <w:r>
        <w:rPr>
          <w:rFonts w:ascii="Arial" w:hAnsi="Arial" w:cs="Arial"/>
        </w:rPr>
        <w:t xml:space="preserve">following Lutz et al. </w:t>
      </w:r>
      <w:r>
        <w:rPr>
          <w:rFonts w:ascii="Arial" w:hAnsi="Arial" w:cs="Arial"/>
        </w:rPr>
        <w:fldChar w:fldCharType="begin" w:fldLock="1"/>
      </w:r>
      <w:r>
        <w:rPr>
          <w:rFonts w:ascii="Arial" w:hAnsi="Arial" w:cs="Arial"/>
        </w:rPr>
        <w:instrText>ADDIN CSL_CITATION { "citationItems" : [ { "id" : "ITEM-1", "itemData" : { "DOI" : "10.1111/j.1365-2699.2009.02268.x", "ISBN" : "0305-0270", "ISSN" : "03050270", "abstract" : "Aim (1) To calculate annual potential evapotranspiration (PET), actual evapotranspiration (AET) and climatic water deficit (Deficit) with high spatial resolution; (2) to describe distributions for 17 tree species over a 2300-m elevation gradient in a 3000-km2 landscape relative to AET and Deficit; (3) to examine changes in AET and Deficit between past (c. 1700), present (1971-2000) and future (2020-49) climatological means derived from proxies, observations and projections; and (4) to infer how the magnitude of changing Deficit may contribute to changes in forest structure and composition. Location Yosemite National Park, California, USA. Methods We calculated the water balance within Yosemite National Park using a modified Thornthwaite-type method and correlated AET and Deficit with tree species distribution. We used input data sets with different spatial resolutions parameterized for variation in latitude, precipitation, temperature, soil water-holding capacity, slope and aspect. We used climate proxies and climate projections to model AET and Deficit for past and future climate. We compared the modelled future water balance in Yosemite with current species water-balance ranges in North America. Results We calculated species climatic envelopes over broad ranges of environmental gradients - a range of 310 mm for soil water-holding capacity, 48.3 degrees C for mean monthly temperature (January minima to July maxima), and 918 mm yr-1 for annual precipitation. Tree species means were differentiated by AET and Deficit, and at higher levels of Deficit, species means were increasingly differentiated. Modelled Deficit for all species increased by a mean of 5% between past (c. 1700) and present (1971-2000). Projected increases in Deficit between present and future (2020-49) were 23% across all plots. Main conclusions Modelled changes in Deficit between past, present and future climate scenarios suggest that recent past changes in forest structure and composition may accelerate in the future, with species responding individualistically to further declines in water availability. Declining water availability may disproportionately affect Pinus monticola and Tsuga mertensiana. Fine-scale heterogeneity in soil water-holding capacity, aspect and slope implies that plant water balance may vary considerably within the grid cells of kilometre-scale climate models. Sub-grid-cell soil and topographical data can partially compensate for the lack of spatial heterogeneity i\u2026", "author" : [ { "dropping-particle" : "", "family" : "Lutz", "given" : "James a.", "non-dropping-particle" : "", "parse-names" : false, "suffix" : "" }, { "dropping-particle" : "", "family" : "Wagtendonk", "given" : "Jan W.", "non-dropping-particle" : "van", "parse-names" : false, "suffix" : "" }, { "dropping-particle" : "", "family" : "Franklin", "given" : "Jerry F.", "non-dropping-particle" : "", "parse-names" : false, "suffix" : "" } ], "container-title" : "Journal of Biogeography", "id" : "ITEM-1", "issue" : "5", "issued" : { "date-parts" : [ [ "2010" ] ] }, "page" : "936-950", "title" : "Climatic water deficit, tree species ranges, and climate change in Yosemite National Park", "type" : "article-journal", "volume" : "37" }, "label" : "line", "suppress-author" : 1, "uris" : [ "http://www.mendeley.com/documents/?uuid=46391b2e-8f53-4798-91ed-606774f77281" ] } ], "mendeley" : { "formattedCitation" : "(2010)", "plainTextFormattedCitation" : "(2010)", "previouslyFormattedCitation" : "(2010)" }, "properties" : { "noteIndex" : 0 }, "schema" : "https://github.com/citation-style-language/schema/raw/master/csl-citation.json" }</w:instrText>
      </w:r>
      <w:r>
        <w:rPr>
          <w:rFonts w:ascii="Arial" w:hAnsi="Arial" w:cs="Arial"/>
        </w:rPr>
        <w:fldChar w:fldCharType="separate"/>
      </w:r>
      <w:r w:rsidRPr="00B521D1">
        <w:rPr>
          <w:rFonts w:ascii="Arial" w:hAnsi="Arial" w:cs="Arial"/>
          <w:noProof/>
        </w:rPr>
        <w:t>(2010)</w:t>
      </w:r>
      <w:r>
        <w:rPr>
          <w:rFonts w:ascii="Arial" w:hAnsi="Arial" w:cs="Arial"/>
        </w:rPr>
        <w:fldChar w:fldCharType="end"/>
      </w:r>
      <w:r>
        <w:rPr>
          <w:rFonts w:ascii="Arial" w:hAnsi="Arial" w:cs="Arial"/>
        </w:rPr>
        <w:t xml:space="preserve">, to determine </w:t>
      </w:r>
      <w:r w:rsidR="003A4375">
        <w:rPr>
          <w:rFonts w:ascii="Arial" w:hAnsi="Arial" w:cs="Arial"/>
        </w:rPr>
        <w:t xml:space="preserve">the potential </w:t>
      </w:r>
      <w:r>
        <w:rPr>
          <w:rFonts w:ascii="Arial" w:hAnsi="Arial" w:cs="Arial"/>
        </w:rPr>
        <w:t>severity of drought years</w:t>
      </w:r>
      <w:r w:rsidR="0094075F">
        <w:rPr>
          <w:rFonts w:ascii="Arial" w:hAnsi="Arial" w:cs="Arial"/>
        </w:rPr>
        <w:t xml:space="preserve"> (for more details on calculation of CWD see supplementary materials)</w:t>
      </w:r>
      <w:r>
        <w:rPr>
          <w:rFonts w:ascii="Arial" w:hAnsi="Arial" w:cs="Arial"/>
        </w:rPr>
        <w:t xml:space="preserve">. </w:t>
      </w:r>
      <w:r w:rsidR="003A4375">
        <w:rPr>
          <w:rFonts w:ascii="Arial" w:hAnsi="Arial" w:cs="Arial"/>
        </w:rPr>
        <w:t>W</w:t>
      </w:r>
      <w:r w:rsidR="00AE34D6">
        <w:rPr>
          <w:rFonts w:ascii="Arial" w:hAnsi="Arial" w:cs="Arial"/>
        </w:rPr>
        <w:t>e calculated the overall mean April-September CWD and subtracted this from each year’s</w:t>
      </w:r>
      <w:r w:rsidR="004C5D14">
        <w:rPr>
          <w:rFonts w:ascii="Arial" w:hAnsi="Arial" w:cs="Arial"/>
        </w:rPr>
        <w:t xml:space="preserve"> mean</w:t>
      </w:r>
      <w:r w:rsidR="00AE34D6">
        <w:rPr>
          <w:rFonts w:ascii="Arial" w:hAnsi="Arial" w:cs="Arial"/>
        </w:rPr>
        <w:t xml:space="preserve"> to produce a summary of CWD anomalies. We then classified </w:t>
      </w:r>
      <w:r w:rsidR="00AE3D6B">
        <w:rPr>
          <w:rFonts w:ascii="Arial" w:hAnsi="Arial" w:cs="Arial"/>
        </w:rPr>
        <w:t>those years</w:t>
      </w:r>
      <w:r w:rsidR="00AE34D6">
        <w:rPr>
          <w:rFonts w:ascii="Arial" w:hAnsi="Arial" w:cs="Arial"/>
        </w:rPr>
        <w:t xml:space="preserve"> that had a CWD more than 1 standard deviation </w:t>
      </w:r>
      <w:r w:rsidR="00AE3D6B">
        <w:rPr>
          <w:rFonts w:ascii="Arial" w:hAnsi="Arial" w:cs="Arial"/>
        </w:rPr>
        <w:t>greater</w:t>
      </w:r>
      <w:r w:rsidR="00AE34D6">
        <w:rPr>
          <w:rFonts w:ascii="Arial" w:hAnsi="Arial" w:cs="Arial"/>
        </w:rPr>
        <w:t xml:space="preserve"> </w:t>
      </w:r>
      <w:r w:rsidR="00AE3D6B">
        <w:rPr>
          <w:rFonts w:ascii="Arial" w:hAnsi="Arial" w:cs="Arial"/>
        </w:rPr>
        <w:t xml:space="preserve">than </w:t>
      </w:r>
      <w:r w:rsidR="00AE34D6">
        <w:rPr>
          <w:rFonts w:ascii="Arial" w:hAnsi="Arial" w:cs="Arial"/>
        </w:rPr>
        <w:t>the mean</w:t>
      </w:r>
      <w:r w:rsidR="00AE3D6B">
        <w:rPr>
          <w:rFonts w:ascii="Arial" w:hAnsi="Arial" w:cs="Arial"/>
        </w:rPr>
        <w:t xml:space="preserve"> as a drought</w:t>
      </w:r>
      <w:r w:rsidR="00AE34D6">
        <w:rPr>
          <w:rFonts w:ascii="Arial" w:hAnsi="Arial" w:cs="Arial"/>
        </w:rPr>
        <w:t xml:space="preserve">, </w:t>
      </w:r>
      <w:r w:rsidR="00AE3D6B">
        <w:rPr>
          <w:rFonts w:ascii="Arial" w:hAnsi="Arial" w:cs="Arial"/>
        </w:rPr>
        <w:t xml:space="preserve">and those with a CWD </w:t>
      </w:r>
      <w:r w:rsidR="00AE34D6">
        <w:rPr>
          <w:rFonts w:ascii="Arial" w:hAnsi="Arial" w:cs="Arial"/>
        </w:rPr>
        <w:t>more than 2 standard deviations above the mean</w:t>
      </w:r>
      <w:r w:rsidR="00AE3D6B">
        <w:rPr>
          <w:rFonts w:ascii="Arial" w:hAnsi="Arial" w:cs="Arial"/>
        </w:rPr>
        <w:t xml:space="preserve"> as an extreme drought</w:t>
      </w:r>
      <w:r w:rsidR="00AE34D6">
        <w:rPr>
          <w:rFonts w:ascii="Arial" w:hAnsi="Arial" w:cs="Arial"/>
        </w:rPr>
        <w:t>. In addition we performed regression analysis on the growing season te</w:t>
      </w:r>
      <w:r w:rsidR="003A4375">
        <w:rPr>
          <w:rFonts w:ascii="Arial" w:hAnsi="Arial" w:cs="Arial"/>
        </w:rPr>
        <w:t xml:space="preserve">mperature </w:t>
      </w:r>
      <w:r w:rsidR="0094075F">
        <w:rPr>
          <w:rFonts w:ascii="Arial" w:hAnsi="Arial" w:cs="Arial"/>
        </w:rPr>
        <w:t xml:space="preserve">and precipitation </w:t>
      </w:r>
      <w:r w:rsidR="003A4375">
        <w:rPr>
          <w:rFonts w:ascii="Arial" w:hAnsi="Arial" w:cs="Arial"/>
        </w:rPr>
        <w:t>to examine change</w:t>
      </w:r>
      <w:r w:rsidR="00AE34D6">
        <w:rPr>
          <w:rFonts w:ascii="Arial" w:hAnsi="Arial" w:cs="Arial"/>
        </w:rPr>
        <w:t xml:space="preserve"> over time.</w:t>
      </w:r>
      <w:r w:rsidR="003A4375">
        <w:rPr>
          <w:rFonts w:ascii="Arial" w:hAnsi="Arial" w:cs="Arial"/>
        </w:rPr>
        <w:t xml:space="preserve"> However, </w:t>
      </w:r>
      <w:r w:rsidR="00AE34D6">
        <w:rPr>
          <w:rFonts w:ascii="Arial" w:hAnsi="Arial" w:cs="Arial"/>
        </w:rPr>
        <w:t>w</w:t>
      </w:r>
      <w:r w:rsidR="008A19ED">
        <w:rPr>
          <w:rFonts w:ascii="Arial" w:hAnsi="Arial" w:cs="Arial"/>
        </w:rPr>
        <w:t xml:space="preserve">e </w:t>
      </w:r>
      <w:r w:rsidR="00AE34D6">
        <w:rPr>
          <w:rFonts w:ascii="Arial" w:hAnsi="Arial" w:cs="Arial"/>
        </w:rPr>
        <w:t>could not</w:t>
      </w:r>
      <w:r w:rsidR="008A19ED">
        <w:rPr>
          <w:rFonts w:ascii="Arial" w:hAnsi="Arial" w:cs="Arial"/>
        </w:rPr>
        <w:t xml:space="preserve"> link climatic change</w:t>
      </w:r>
      <w:r w:rsidR="00AE34D6">
        <w:rPr>
          <w:rFonts w:ascii="Arial" w:hAnsi="Arial" w:cs="Arial"/>
        </w:rPr>
        <w:t>s</w:t>
      </w:r>
      <w:r w:rsidR="008A19ED">
        <w:rPr>
          <w:rFonts w:ascii="Arial" w:hAnsi="Arial" w:cs="Arial"/>
        </w:rPr>
        <w:t xml:space="preserve"> directly to mortality with our dataset since the </w:t>
      </w:r>
      <w:r w:rsidR="003A4375">
        <w:rPr>
          <w:rFonts w:ascii="Arial" w:hAnsi="Arial" w:cs="Arial"/>
        </w:rPr>
        <w:t xml:space="preserve">temporal </w:t>
      </w:r>
      <w:r w:rsidR="008A19ED">
        <w:rPr>
          <w:rFonts w:ascii="Arial" w:hAnsi="Arial" w:cs="Arial"/>
        </w:rPr>
        <w:t xml:space="preserve">resolution of </w:t>
      </w:r>
      <w:r w:rsidR="003A4375">
        <w:rPr>
          <w:rFonts w:ascii="Arial" w:hAnsi="Arial" w:cs="Arial"/>
        </w:rPr>
        <w:t xml:space="preserve">our </w:t>
      </w:r>
      <w:r w:rsidR="008A19ED">
        <w:rPr>
          <w:rFonts w:ascii="Arial" w:hAnsi="Arial" w:cs="Arial"/>
        </w:rPr>
        <w:t>data</w:t>
      </w:r>
      <w:r w:rsidR="003A4375">
        <w:rPr>
          <w:rFonts w:ascii="Arial" w:hAnsi="Arial" w:cs="Arial"/>
        </w:rPr>
        <w:t>set</w:t>
      </w:r>
      <w:r w:rsidR="008A19ED">
        <w:rPr>
          <w:rFonts w:ascii="Arial" w:hAnsi="Arial" w:cs="Arial"/>
        </w:rPr>
        <w:t xml:space="preserve"> is not high enough and mortality caused by drought can occur many </w:t>
      </w:r>
      <w:r w:rsidR="00AE34D6">
        <w:rPr>
          <w:rFonts w:ascii="Arial" w:hAnsi="Arial" w:cs="Arial"/>
        </w:rPr>
        <w:t>years after the event.</w:t>
      </w:r>
    </w:p>
    <w:p w:rsidR="00AE34D6" w:rsidRDefault="00AE34D6" w:rsidP="008A19ED">
      <w:pPr>
        <w:spacing w:line="360" w:lineRule="auto"/>
        <w:contextualSpacing/>
        <w:rPr>
          <w:rFonts w:ascii="Arial" w:hAnsi="Arial" w:cs="Arial"/>
        </w:rPr>
      </w:pPr>
    </w:p>
    <w:p w:rsidR="008A19ED" w:rsidRDefault="008A19ED" w:rsidP="00D36A2A">
      <w:pPr>
        <w:spacing w:line="360" w:lineRule="auto"/>
        <w:contextualSpacing/>
        <w:rPr>
          <w:rFonts w:ascii="Arial" w:hAnsi="Arial" w:cs="Arial"/>
        </w:rPr>
      </w:pPr>
      <w:r>
        <w:rPr>
          <w:rFonts w:ascii="Arial" w:hAnsi="Arial" w:cs="Arial"/>
        </w:rPr>
        <w:t xml:space="preserve">We examined the resilience </w:t>
      </w:r>
      <w:commentRangeStart w:id="66"/>
      <w:r>
        <w:rPr>
          <w:rFonts w:ascii="Arial" w:hAnsi="Arial" w:cs="Arial"/>
        </w:rPr>
        <w:t>of</w:t>
      </w:r>
      <w:commentRangeEnd w:id="66"/>
      <w:r w:rsidR="00857C4E">
        <w:rPr>
          <w:rStyle w:val="CommentReference"/>
          <w:szCs w:val="20"/>
          <w:lang w:eastAsia="en-GB" w:bidi="ar-SA"/>
        </w:rPr>
        <w:commentReference w:id="66"/>
      </w:r>
      <w:r>
        <w:rPr>
          <w:rFonts w:ascii="Arial" w:hAnsi="Arial" w:cs="Arial"/>
        </w:rPr>
        <w:t xml:space="preserve"> the forest by </w:t>
      </w:r>
      <w:r w:rsidR="00EE7D8E">
        <w:rPr>
          <w:rFonts w:ascii="Arial" w:hAnsi="Arial" w:cs="Arial"/>
        </w:rPr>
        <w:t xml:space="preserve">using linear mixed models to assess </w:t>
      </w:r>
      <w:ins w:id="67" w:author="Paul,Evans" w:date="2015-08-20T19:04:00Z">
        <w:r w:rsidR="00857C4E">
          <w:rPr>
            <w:rFonts w:ascii="Arial" w:hAnsi="Arial" w:cs="Arial"/>
          </w:rPr>
          <w:t>t</w:t>
        </w:r>
      </w:ins>
      <w:r>
        <w:rPr>
          <w:rFonts w:ascii="Arial" w:hAnsi="Arial" w:cs="Arial"/>
        </w:rPr>
        <w:t>he recovery of subplots following decline</w:t>
      </w:r>
      <w:r w:rsidR="00EE7D8E">
        <w:rPr>
          <w:rFonts w:ascii="Arial" w:hAnsi="Arial" w:cs="Arial"/>
        </w:rPr>
        <w:t>s</w:t>
      </w:r>
      <w:r>
        <w:rPr>
          <w:rFonts w:ascii="Arial" w:hAnsi="Arial" w:cs="Arial"/>
        </w:rPr>
        <w:t xml:space="preserve"> in BA. To do </w:t>
      </w:r>
      <w:r w:rsidR="002B0810">
        <w:rPr>
          <w:rFonts w:ascii="Arial" w:hAnsi="Arial" w:cs="Arial"/>
        </w:rPr>
        <w:t xml:space="preserve">this </w:t>
      </w:r>
      <w:r>
        <w:rPr>
          <w:rFonts w:ascii="Arial" w:hAnsi="Arial" w:cs="Arial"/>
        </w:rPr>
        <w:t xml:space="preserve">we calculated the time since any initial decline in BA for all subplots. Then we modelled BA as a function of time since decline and initial severity of decline. This allowed us to determine </w:t>
      </w:r>
      <w:del w:id="68" w:author="Paul,Evans" w:date="2015-08-20T19:06:00Z">
        <w:r w:rsidDel="00857C4E">
          <w:rPr>
            <w:rFonts w:ascii="Arial" w:hAnsi="Arial" w:cs="Arial"/>
          </w:rPr>
          <w:delText xml:space="preserve">whether </w:delText>
        </w:r>
      </w:del>
      <w:r>
        <w:rPr>
          <w:rFonts w:ascii="Arial" w:hAnsi="Arial" w:cs="Arial"/>
        </w:rPr>
        <w:t>(</w:t>
      </w:r>
      <w:proofErr w:type="spellStart"/>
      <w:r>
        <w:rPr>
          <w:rFonts w:ascii="Arial" w:hAnsi="Arial" w:cs="Arial"/>
        </w:rPr>
        <w:t>i</w:t>
      </w:r>
      <w:proofErr w:type="spellEnd"/>
      <w:r>
        <w:rPr>
          <w:rFonts w:ascii="Arial" w:hAnsi="Arial" w:cs="Arial"/>
        </w:rPr>
        <w:t xml:space="preserve">) </w:t>
      </w:r>
      <w:ins w:id="69" w:author="Paul,Evans" w:date="2015-08-20T19:06:00Z">
        <w:r w:rsidR="00857C4E">
          <w:rPr>
            <w:rFonts w:ascii="Arial" w:hAnsi="Arial" w:cs="Arial"/>
          </w:rPr>
          <w:t>whether</w:t>
        </w:r>
        <w:r w:rsidR="00857C4E">
          <w:rPr>
            <w:rFonts w:ascii="Arial" w:hAnsi="Arial" w:cs="Arial"/>
          </w:rPr>
          <w:t xml:space="preserve"> </w:t>
        </w:r>
      </w:ins>
      <w:r>
        <w:rPr>
          <w:rFonts w:ascii="Arial" w:hAnsi="Arial" w:cs="Arial"/>
        </w:rPr>
        <w:t>subplots showed signs of recovery from dieback</w:t>
      </w:r>
      <w:ins w:id="70" w:author="Paul,Evans" w:date="2015-08-20T19:06:00Z">
        <w:r w:rsidR="00857C4E">
          <w:rPr>
            <w:rFonts w:ascii="Arial" w:hAnsi="Arial" w:cs="Arial"/>
          </w:rPr>
          <w:t>;</w:t>
        </w:r>
      </w:ins>
      <w:r>
        <w:rPr>
          <w:rFonts w:ascii="Arial" w:hAnsi="Arial" w:cs="Arial"/>
        </w:rPr>
        <w:t xml:space="preserve"> and (ii) if there were thresholds beyond which recover</w:t>
      </w:r>
      <w:ins w:id="71" w:author="Paul,Evans" w:date="2015-08-20T19:06:00Z">
        <w:r w:rsidR="00857C4E">
          <w:rPr>
            <w:rFonts w:ascii="Arial" w:hAnsi="Arial" w:cs="Arial"/>
          </w:rPr>
          <w:t>y</w:t>
        </w:r>
      </w:ins>
      <w:r w:rsidR="0094075F">
        <w:rPr>
          <w:rFonts w:ascii="Arial" w:hAnsi="Arial" w:cs="Arial"/>
        </w:rPr>
        <w:t xml:space="preserve"> did not occur</w:t>
      </w:r>
      <w:r>
        <w:rPr>
          <w:rFonts w:ascii="Arial" w:hAnsi="Arial" w:cs="Arial"/>
        </w:rPr>
        <w:t>.</w:t>
      </w:r>
    </w:p>
    <w:p w:rsidR="008A19ED" w:rsidRDefault="008A19ED" w:rsidP="00D36A2A">
      <w:pPr>
        <w:spacing w:line="360" w:lineRule="auto"/>
        <w:contextualSpacing/>
        <w:rPr>
          <w:rFonts w:ascii="Arial" w:hAnsi="Arial" w:cs="Arial"/>
        </w:rPr>
      </w:pPr>
    </w:p>
    <w:p w:rsidR="00B32FDF" w:rsidRDefault="00442019" w:rsidP="007E2FD8">
      <w:pPr>
        <w:spacing w:line="360" w:lineRule="auto"/>
        <w:contextualSpacing/>
        <w:rPr>
          <w:rFonts w:ascii="Arial" w:hAnsi="Arial" w:cs="Arial"/>
        </w:rPr>
      </w:pPr>
      <w:r>
        <w:rPr>
          <w:rFonts w:ascii="Arial" w:hAnsi="Arial" w:cs="Arial"/>
        </w:rPr>
        <w:t xml:space="preserve">To test for threshold responses to </w:t>
      </w:r>
      <w:r w:rsidR="008A19ED">
        <w:rPr>
          <w:rFonts w:ascii="Arial" w:hAnsi="Arial" w:cs="Arial"/>
        </w:rPr>
        <w:t>dieback</w:t>
      </w:r>
      <w:r w:rsidR="00B32FDF">
        <w:rPr>
          <w:rFonts w:ascii="Arial" w:hAnsi="Arial" w:cs="Arial"/>
        </w:rPr>
        <w:t xml:space="preserve">, we examined variation over a gradient of </w:t>
      </w:r>
      <w:r w:rsidR="00B32FDF">
        <w:rPr>
          <w:rFonts w:ascii="Arial" w:hAnsi="Arial" w:cs="Arial"/>
        </w:rPr>
        <w:lastRenderedPageBreak/>
        <w:t>change</w:t>
      </w:r>
      <w:r w:rsidR="00B32FDF" w:rsidRPr="00D36A2A">
        <w:rPr>
          <w:rFonts w:ascii="Arial" w:hAnsi="Arial" w:cs="Arial"/>
        </w:rPr>
        <w:t xml:space="preserve"> </w:t>
      </w:r>
      <w:r w:rsidR="00B32FDF">
        <w:rPr>
          <w:rFonts w:ascii="Arial" w:hAnsi="Arial" w:cs="Arial"/>
        </w:rPr>
        <w:t xml:space="preserve">in </w:t>
      </w:r>
      <w:r w:rsidR="00CA1399">
        <w:rPr>
          <w:rFonts w:ascii="Arial" w:hAnsi="Arial" w:cs="Arial"/>
        </w:rPr>
        <w:t xml:space="preserve">subplot </w:t>
      </w:r>
      <w:r w:rsidR="00B32FDF">
        <w:rPr>
          <w:rFonts w:ascii="Arial" w:hAnsi="Arial" w:cs="Arial"/>
        </w:rPr>
        <w:t>basal area</w:t>
      </w:r>
      <w:ins w:id="72" w:author="Paul,Evans" w:date="2015-08-20T19:07:00Z">
        <w:r w:rsidR="00857C4E">
          <w:rPr>
            <w:rFonts w:ascii="Arial" w:hAnsi="Arial" w:cs="Arial"/>
          </w:rPr>
          <w:t xml:space="preserve"> (i.e. a collapse gradient)</w:t>
        </w:r>
      </w:ins>
      <w:r w:rsidR="00B32FDF">
        <w:rPr>
          <w:rFonts w:ascii="Arial" w:hAnsi="Arial" w:cs="Arial"/>
        </w:rPr>
        <w:t xml:space="preserve">. </w:t>
      </w:r>
      <w:r w:rsidR="00B32FDF" w:rsidRPr="0039134F">
        <w:rPr>
          <w:rFonts w:ascii="Arial" w:hAnsi="Arial" w:cs="Arial"/>
        </w:rPr>
        <w:t xml:space="preserve">The relationships between </w:t>
      </w:r>
      <w:r w:rsidR="00B32FDF">
        <w:rPr>
          <w:rFonts w:ascii="Arial" w:hAnsi="Arial" w:cs="Arial"/>
        </w:rPr>
        <w:t xml:space="preserve">the collapse gradient and </w:t>
      </w:r>
      <w:r w:rsidR="00B32FDF" w:rsidRPr="0039134F">
        <w:rPr>
          <w:rFonts w:ascii="Arial" w:hAnsi="Arial" w:cs="Arial"/>
        </w:rPr>
        <w:t xml:space="preserve">species richness, </w:t>
      </w:r>
      <w:r w:rsidR="00B32FDF">
        <w:rPr>
          <w:rFonts w:ascii="Arial" w:hAnsi="Arial" w:cs="Arial"/>
        </w:rPr>
        <w:t xml:space="preserve">ground flora </w:t>
      </w:r>
      <w:proofErr w:type="spellStart"/>
      <w:r w:rsidR="00B32FDF" w:rsidRPr="0039134F">
        <w:rPr>
          <w:rFonts w:ascii="Arial" w:hAnsi="Arial" w:cs="Arial"/>
        </w:rPr>
        <w:t>S</w:t>
      </w:r>
      <w:r w:rsidR="00B32FDF">
        <w:rPr>
          <w:rFonts w:ascii="Arial" w:hAnsi="Arial" w:cs="Arial"/>
        </w:rPr>
        <w:t>ørensen</w:t>
      </w:r>
      <w:proofErr w:type="spellEnd"/>
      <w:r w:rsidR="00B32FDF">
        <w:rPr>
          <w:rFonts w:ascii="Arial" w:hAnsi="Arial" w:cs="Arial"/>
        </w:rPr>
        <w:t xml:space="preserve"> similarity, tree community </w:t>
      </w:r>
      <w:r w:rsidR="00B32FDF" w:rsidRPr="0039134F">
        <w:rPr>
          <w:rFonts w:ascii="Arial" w:hAnsi="Arial" w:cs="Arial"/>
        </w:rPr>
        <w:t xml:space="preserve">Tanner similarity </w:t>
      </w:r>
      <w:r w:rsidR="00B32FDF">
        <w:rPr>
          <w:rFonts w:ascii="Arial" w:hAnsi="Arial" w:cs="Arial"/>
        </w:rPr>
        <w:t xml:space="preserve">and community weighted trait values </w:t>
      </w:r>
      <w:r w:rsidR="00B32FDF" w:rsidRPr="0039134F">
        <w:rPr>
          <w:rFonts w:ascii="Arial" w:hAnsi="Arial" w:cs="Arial"/>
        </w:rPr>
        <w:t xml:space="preserve">were </w:t>
      </w:r>
      <w:r w:rsidR="00B32FDF">
        <w:rPr>
          <w:rFonts w:ascii="Arial" w:hAnsi="Arial" w:cs="Arial"/>
        </w:rPr>
        <w:t>each</w:t>
      </w:r>
      <w:r w:rsidR="00B32FDF" w:rsidRPr="0039134F">
        <w:rPr>
          <w:rFonts w:ascii="Arial" w:hAnsi="Arial" w:cs="Arial"/>
        </w:rPr>
        <w:t xml:space="preserve"> assessed using linear mixed models. </w:t>
      </w:r>
      <w:r w:rsidR="00B32FDF">
        <w:rPr>
          <w:rFonts w:ascii="Arial" w:hAnsi="Arial" w:cs="Arial"/>
        </w:rPr>
        <w:t>For each of these models, linear, squared and cubed terms describing the shape of the relationship with the collapse gradient were tested to identify any potential non-linearity.</w:t>
      </w:r>
      <w:r w:rsidR="00AB661E">
        <w:rPr>
          <w:rFonts w:ascii="Arial" w:hAnsi="Arial" w:cs="Arial"/>
        </w:rPr>
        <w:t xml:space="preserve"> </w:t>
      </w:r>
      <w:commentRangeStart w:id="73"/>
      <w:r w:rsidR="00AB661E">
        <w:rPr>
          <w:rFonts w:ascii="Arial" w:hAnsi="Arial" w:cs="Arial"/>
        </w:rPr>
        <w:t>For assessments of grass cover, ground flora richness and community composition</w:t>
      </w:r>
      <w:ins w:id="74" w:author="Paul,Evans" w:date="2015-08-20T19:08:00Z">
        <w:r w:rsidR="00857C4E">
          <w:rPr>
            <w:rFonts w:ascii="Arial" w:hAnsi="Arial" w:cs="Arial"/>
          </w:rPr>
          <w:t>,</w:t>
        </w:r>
      </w:ins>
      <w:r w:rsidR="00AB661E">
        <w:rPr>
          <w:rFonts w:ascii="Arial" w:hAnsi="Arial" w:cs="Arial"/>
        </w:rPr>
        <w:t xml:space="preserve"> because one </w:t>
      </w:r>
      <w:r w:rsidR="00722E6B">
        <w:rPr>
          <w:rFonts w:ascii="Arial" w:hAnsi="Arial" w:cs="Arial"/>
        </w:rPr>
        <w:t xml:space="preserve">ground flora </w:t>
      </w:r>
      <w:r w:rsidR="00AB661E">
        <w:rPr>
          <w:rFonts w:ascii="Arial" w:hAnsi="Arial" w:cs="Arial"/>
        </w:rPr>
        <w:t>survey was undertaken in 2001 when no surveys of the tree community were undertaken values of BA from the 1996/9 surveys were used to estimate the gradient.</w:t>
      </w:r>
      <w:commentRangeEnd w:id="73"/>
      <w:r w:rsidR="00857C4E">
        <w:rPr>
          <w:rStyle w:val="CommentReference"/>
          <w:szCs w:val="20"/>
          <w:lang w:eastAsia="en-GB" w:bidi="ar-SA"/>
        </w:rPr>
        <w:commentReference w:id="73"/>
      </w:r>
    </w:p>
    <w:p w:rsidR="00B32FDF" w:rsidRDefault="00B32FDF" w:rsidP="00D36A2A">
      <w:pPr>
        <w:spacing w:line="360" w:lineRule="auto"/>
        <w:contextualSpacing/>
        <w:rPr>
          <w:rFonts w:ascii="Arial" w:hAnsi="Arial" w:cs="Arial"/>
        </w:rPr>
      </w:pPr>
    </w:p>
    <w:p w:rsidR="00B32FDF" w:rsidRPr="0039134F" w:rsidRDefault="00B32FDF" w:rsidP="007E2FD8">
      <w:pPr>
        <w:spacing w:line="360" w:lineRule="auto"/>
        <w:contextualSpacing/>
        <w:rPr>
          <w:rFonts w:ascii="Arial" w:hAnsi="Arial" w:cs="Arial"/>
        </w:rPr>
      </w:pPr>
      <w:r>
        <w:rPr>
          <w:rFonts w:ascii="Arial" w:hAnsi="Arial" w:cs="Arial"/>
        </w:rPr>
        <w:t xml:space="preserve">In analyses </w:t>
      </w:r>
      <w:r w:rsidR="008A19ED">
        <w:rPr>
          <w:rFonts w:ascii="Arial" w:hAnsi="Arial" w:cs="Arial"/>
        </w:rPr>
        <w:t xml:space="preserve">of ecological changes in the forest </w:t>
      </w:r>
      <w:r>
        <w:rPr>
          <w:rFonts w:ascii="Arial" w:hAnsi="Arial" w:cs="Arial"/>
        </w:rPr>
        <w:t>we</w:t>
      </w:r>
      <w:r w:rsidRPr="0039134F">
        <w:rPr>
          <w:rFonts w:ascii="Arial" w:hAnsi="Arial" w:cs="Arial"/>
        </w:rPr>
        <w:t xml:space="preserve"> used linear mixed models </w:t>
      </w:r>
      <w:r>
        <w:rPr>
          <w:rFonts w:ascii="Arial" w:hAnsi="Arial" w:cs="Arial"/>
        </w:rPr>
        <w:t>with</w:t>
      </w:r>
      <w:r w:rsidRPr="0039134F">
        <w:rPr>
          <w:rFonts w:ascii="Arial" w:hAnsi="Arial" w:cs="Arial"/>
        </w:rPr>
        <w:t xml:space="preserve"> </w:t>
      </w:r>
      <w:r>
        <w:rPr>
          <w:rFonts w:ascii="Arial" w:hAnsi="Arial" w:cs="Arial"/>
        </w:rPr>
        <w:t>sub</w:t>
      </w:r>
      <w:r w:rsidRPr="0039134F">
        <w:rPr>
          <w:rFonts w:ascii="Arial" w:hAnsi="Arial" w:cs="Arial"/>
        </w:rPr>
        <w:t>plot number as a random effect to account for repeated measur</w:t>
      </w:r>
      <w:r>
        <w:rPr>
          <w:rFonts w:ascii="Arial" w:hAnsi="Arial" w:cs="Arial"/>
        </w:rPr>
        <w:t>es of the same subplots over time.</w:t>
      </w:r>
      <w:r w:rsidRPr="00D36A2A">
        <w:rPr>
          <w:rFonts w:ascii="Arial" w:hAnsi="Arial" w:cs="Arial"/>
        </w:rPr>
        <w:t xml:space="preserve"> </w:t>
      </w:r>
      <w:r w:rsidR="00DA728D">
        <w:rPr>
          <w:rFonts w:ascii="Arial" w:hAnsi="Arial" w:cs="Arial"/>
        </w:rPr>
        <w:t xml:space="preserve">Where the response variable </w:t>
      </w:r>
      <w:r w:rsidR="00722E6B">
        <w:rPr>
          <w:rFonts w:ascii="Arial" w:hAnsi="Arial" w:cs="Arial"/>
        </w:rPr>
        <w:t>constituted</w:t>
      </w:r>
      <w:r w:rsidR="00DA728D">
        <w:rPr>
          <w:rFonts w:ascii="Arial" w:hAnsi="Arial" w:cs="Arial"/>
        </w:rPr>
        <w:t xml:space="preserve"> a count variable we used </w:t>
      </w:r>
      <w:r w:rsidR="00722E6B">
        <w:rPr>
          <w:rFonts w:ascii="Arial" w:hAnsi="Arial" w:cs="Arial"/>
        </w:rPr>
        <w:t>Poisson</w:t>
      </w:r>
      <w:r w:rsidR="00DA728D">
        <w:rPr>
          <w:rFonts w:ascii="Arial" w:hAnsi="Arial" w:cs="Arial"/>
        </w:rPr>
        <w:t xml:space="preserve"> generalised linear mixed models. </w:t>
      </w:r>
      <w:r w:rsidRPr="00751415">
        <w:rPr>
          <w:rFonts w:ascii="Arial" w:hAnsi="Arial" w:cs="Arial"/>
        </w:rPr>
        <w:t>All</w:t>
      </w:r>
      <w:r w:rsidRPr="0039134F">
        <w:rPr>
          <w:rFonts w:ascii="Arial" w:hAnsi="Arial" w:cs="Arial"/>
        </w:rPr>
        <w:t xml:space="preserve"> analyses were performed in R 3.1.2 </w:t>
      </w:r>
      <w:r w:rsidR="00CA2DD6" w:rsidRPr="0039134F">
        <w:rPr>
          <w:rFonts w:ascii="Arial" w:hAnsi="Arial" w:cs="Arial"/>
        </w:rPr>
        <w:fldChar w:fldCharType="begin" w:fldLock="1"/>
      </w:r>
      <w:r w:rsidRPr="0039134F">
        <w:rPr>
          <w:rFonts w:ascii="Arial" w:hAnsi="Arial" w:cs="Arial"/>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(R Development Core Team, 2011)</w:t>
      </w:r>
      <w:r w:rsidR="00CA2DD6" w:rsidRPr="0039134F">
        <w:rPr>
          <w:rFonts w:ascii="Arial" w:hAnsi="Arial" w:cs="Arial"/>
        </w:rPr>
        <w:fldChar w:fldCharType="end"/>
      </w:r>
      <w:r w:rsidRPr="0039134F">
        <w:rPr>
          <w:rFonts w:ascii="Arial" w:hAnsi="Arial" w:cs="Arial"/>
        </w:rPr>
        <w:t xml:space="preserve"> with mixed models produced using the lme4 package </w:t>
      </w:r>
      <w:r w:rsidR="00CA2DD6" w:rsidRPr="0039134F">
        <w:rPr>
          <w:rFonts w:ascii="Arial" w:hAnsi="Arial" w:cs="Arial"/>
        </w:rPr>
        <w:fldChar w:fldCharType="begin" w:fldLock="1"/>
      </w:r>
      <w:r w:rsidRPr="0039134F">
        <w:rPr>
          <w:rFonts w:ascii="Arial" w:hAnsi="Arial" w:cs="Arial"/>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et al., 2014)", "plainTextFormattedCitation" : "(Bates et al., 2014)", "previouslyFormattedCitation" : "(Bates et al., 2014)"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(Bates et al., 2014)</w:t>
      </w:r>
      <w:r w:rsidR="00CA2DD6" w:rsidRPr="0039134F">
        <w:rPr>
          <w:rFonts w:ascii="Arial" w:hAnsi="Arial" w:cs="Arial"/>
        </w:rPr>
        <w:fldChar w:fldCharType="end"/>
      </w:r>
      <w:r w:rsidRPr="0039134F">
        <w:rPr>
          <w:rFonts w:ascii="Arial" w:hAnsi="Arial" w:cs="Arial"/>
        </w:rPr>
        <w:t xml:space="preserve"> and figures produc</w:t>
      </w:r>
      <w:r>
        <w:rPr>
          <w:rFonts w:ascii="Arial" w:hAnsi="Arial" w:cs="Arial"/>
        </w:rPr>
        <w:t>ed</w:t>
      </w:r>
      <w:r w:rsidRPr="0039134F">
        <w:rPr>
          <w:rFonts w:ascii="Arial" w:hAnsi="Arial" w:cs="Arial"/>
        </w:rPr>
        <w:t xml:space="preserve"> using ggplot2</w:t>
      </w:r>
      <w:r>
        <w:rPr>
          <w:rFonts w:ascii="Arial" w:hAnsi="Arial" w:cs="Arial"/>
        </w:rPr>
        <w:t xml:space="preserve"> </w:t>
      </w:r>
      <w:r w:rsidR="00CA2DD6">
        <w:rPr>
          <w:rFonts w:ascii="Arial" w:hAnsi="Arial" w:cs="Arial"/>
        </w:rPr>
        <w:fldChar w:fldCharType="begin" w:fldLock="1"/>
      </w:r>
      <w:r>
        <w:rPr>
          <w:rFonts w:ascii="Arial" w:hAnsi="Arial" w:cs="Arial"/>
        </w:rPr>
        <w:instrText>ADDIN CSL_CITATION { "citationItems" : [ { "id" : "ITEM-1", "itemData" : { "author" : [ { "dropping-particle" : "", "family" : "Wickham", "given" : "H", "non-dropping-particle" : "", "parse-names" : false, "suffix" : "" } ], "id" : "ITEM-1", "issued" : { "date-parts" : [ [ "2009" ] ] }, "publisher" : "Springer", "publisher-place" : "New York", "title" : "ggplot2: elegant graphics for data analysis.", "type" : "book" }, "uris" : [ "http://www.mendeley.com/documents/?uuid=ba53569f-ba1d-423c-853b-804bdde073f5" ] } ], "mendeley" : { "formattedCitation" : "(Wickham, 2009)", "plainTextFormattedCitation" : "(Wickham, 2009)", "previouslyFormattedCitation" : "(Wickham, 2009)" }, "properties" : { "noteIndex" : 0 }, "schema" : "https://github.com/citation-style-language/schema/raw/master/csl-citation.json" }</w:instrText>
      </w:r>
      <w:r w:rsidR="00CA2DD6">
        <w:rPr>
          <w:rFonts w:ascii="Arial" w:hAnsi="Arial" w:cs="Arial"/>
        </w:rPr>
        <w:fldChar w:fldCharType="separate"/>
      </w:r>
      <w:r w:rsidRPr="00751415">
        <w:rPr>
          <w:rFonts w:ascii="Arial" w:hAnsi="Arial" w:cs="Arial"/>
          <w:noProof/>
        </w:rPr>
        <w:t>(Wickham, 2009)</w:t>
      </w:r>
      <w:r w:rsidR="00CA2DD6">
        <w:rPr>
          <w:rFonts w:ascii="Arial" w:hAnsi="Arial" w:cs="Arial"/>
        </w:rPr>
        <w:fldChar w:fldCharType="end"/>
      </w:r>
      <w:r w:rsidRPr="0039134F">
        <w:rPr>
          <w:rFonts w:ascii="Arial" w:hAnsi="Arial" w:cs="Arial"/>
        </w:rPr>
        <w:t>.</w:t>
      </w:r>
      <w:r>
        <w:rPr>
          <w:rFonts w:ascii="Arial" w:hAnsi="Arial" w:cs="Arial"/>
        </w:rPr>
        <w:t xml:space="preserve"> </w:t>
      </w:r>
      <w:r w:rsidRPr="0039134F">
        <w:rPr>
          <w:rFonts w:ascii="Arial" w:hAnsi="Arial" w:cs="Arial"/>
        </w:rPr>
        <w:t xml:space="preserve">Model selection followed an information theoretic approach, with models ranked by </w:t>
      </w:r>
      <w:proofErr w:type="spellStart"/>
      <w:r w:rsidRPr="0039134F">
        <w:rPr>
          <w:rFonts w:ascii="Arial" w:hAnsi="Arial" w:cs="Arial"/>
        </w:rPr>
        <w:t>AICc</w:t>
      </w:r>
      <w:proofErr w:type="spellEnd"/>
      <w:r w:rsidRPr="0039134F">
        <w:rPr>
          <w:rFonts w:ascii="Arial" w:hAnsi="Arial" w:cs="Arial"/>
        </w:rPr>
        <w:t xml:space="preserve"> to determine parsimony </w:t>
      </w:r>
      <w:r w:rsidR="00CA2DD6" w:rsidRPr="0039134F">
        <w:rPr>
          <w:rFonts w:ascii="Arial" w:hAnsi="Arial" w:cs="Arial"/>
        </w:rPr>
        <w:fldChar w:fldCharType="begin" w:fldLock="1"/>
      </w:r>
      <w:r w:rsidR="00C81110">
        <w:rPr>
          <w:rFonts w:ascii="Arial" w:hAnsi="Arial" w:cs="Arial"/>
        </w:rPr>
        <w:instrText>ADDIN CSL_CITATION { "citationItems" : [ { "id" : "ITEM-1",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"ITEM-1", "issued" : { "date-parts" : [ [ "2002" ] ] }, "number-of-pages" : "488", "title" : "Model selection and multimodel inference: a practical information-theoretic approach", "type" : "book", "volume" : "172" }, "uris" : [ "http://www.mendeley.com/documents/?uuid=86bbd164-9afc-47d0-9cb9-c08babc7ea8c" ] } ], "mendeley" : { "formattedCitation" : "(Burnham and Anderson, 2002)", "plainTextFormattedCitation" : "(Burnham and Anderson, 2002)", "previouslyFormattedCitation" : "(Burnham and Anderson, 2002)"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(Burnham and Anderson, 2002)</w:t>
      </w:r>
      <w:r w:rsidR="00CA2DD6" w:rsidRPr="0039134F">
        <w:rPr>
          <w:rFonts w:ascii="Arial" w:hAnsi="Arial" w:cs="Arial"/>
        </w:rPr>
        <w:fldChar w:fldCharType="end"/>
      </w:r>
      <w:r>
        <w:rPr>
          <w:rFonts w:ascii="Arial" w:hAnsi="Arial" w:cs="Arial"/>
        </w:rPr>
        <w:t>. Where only one model</w:t>
      </w:r>
      <w:r w:rsidRPr="0039134F">
        <w:rPr>
          <w:rFonts w:ascii="Arial" w:hAnsi="Arial" w:cs="Arial"/>
        </w:rPr>
        <w:t xml:space="preserve"> had a ΔAICc≤7 this was selected as the best model</w:t>
      </w:r>
      <w:r>
        <w:rPr>
          <w:rFonts w:ascii="Arial" w:hAnsi="Arial" w:cs="Arial"/>
        </w:rPr>
        <w:t xml:space="preserve"> since this indicates little support for alternative models</w:t>
      </w:r>
      <w:r w:rsidR="009D442F">
        <w:rPr>
          <w:rFonts w:ascii="Arial" w:hAnsi="Arial" w:cs="Arial"/>
        </w:rPr>
        <w:t xml:space="preserve"> </w:t>
      </w:r>
      <w:r w:rsidR="00CA2DD6">
        <w:rPr>
          <w:rFonts w:ascii="Arial" w:hAnsi="Arial" w:cs="Arial"/>
        </w:rPr>
        <w:fldChar w:fldCharType="begin" w:fldLock="1"/>
      </w:r>
      <w:r w:rsidR="00764502">
        <w:rPr>
          <w:rFonts w:ascii="Arial" w:hAnsi="Arial" w:cs="Arial"/>
        </w:rPr>
        <w:instrText>ADDIN CSL_CITATION { "citationItems" : [ { "id" : "ITEM-1", "itemData" : { "ISBN" : "0340-5443", "author" : [ { "dropping-particle" : "", "family" : "Burnham", "given" : "K P", "non-dropping-particle" : "", "parse-names" : false, "suffix" : "" }, { "dropping-particle" : "", "family" : "Anderson", "given" : "D R", "non-dropping-particle" : "", "parse-names" : false, "suffix" : "" }, { "dropping-particle" : "", "family" : "Huyvaert", "given" : "K P", "non-dropping-particle" : "", "parse-names" : false, "suffix" : "" } ], "container-title" : "Behavioral ecology and sociobiology", "id" : "ITEM-1", "issue" : "1", "issued" : { "date-parts" : [ [ "2011" ] ] }, "page" : "23-35", "title" : "AIC model selection and multimodel inference in behavioral ecology: some background, observations, and comparisons", "type" : "article-journal", "volume" : "65" }, "uris" : [ "http://www.mendeley.com/documents/?uuid=ce9d2a93-3a0a-45c6-8877-695dd1bbde9e" ] } ], "mendeley" : { "formattedCitation" : "(Burnham et al., 2011)", "plainTextFormattedCitation" : "(Burnham et al., 2011)", "previouslyFormattedCitation" : "(Burnham et al., 2011)" }, "properties" : { "noteIndex" : 0 }, "schema" : "https://github.com/citation-style-language/schema/raw/master/csl-citation.json" }</w:instrText>
      </w:r>
      <w:r w:rsidR="00CA2DD6">
        <w:rPr>
          <w:rFonts w:ascii="Arial" w:hAnsi="Arial" w:cs="Arial"/>
        </w:rPr>
        <w:fldChar w:fldCharType="separate"/>
      </w:r>
      <w:r w:rsidR="009D442F" w:rsidRPr="009D442F">
        <w:rPr>
          <w:rFonts w:ascii="Arial" w:hAnsi="Arial" w:cs="Arial"/>
          <w:noProof/>
        </w:rPr>
        <w:t>(Burnham et al., 2011)</w:t>
      </w:r>
      <w:r w:rsidR="00CA2DD6">
        <w:rPr>
          <w:rFonts w:ascii="Arial" w:hAnsi="Arial" w:cs="Arial"/>
        </w:rPr>
        <w:fldChar w:fldCharType="end"/>
      </w:r>
      <w:r w:rsidRPr="0039134F">
        <w:rPr>
          <w:rFonts w:ascii="Arial" w:hAnsi="Arial" w:cs="Arial"/>
        </w:rPr>
        <w:t>. Where there was more than one model with a ΔAICc≤7</w:t>
      </w:r>
      <w:r>
        <w:rPr>
          <w:rFonts w:ascii="Arial" w:hAnsi="Arial" w:cs="Arial"/>
        </w:rPr>
        <w:t>,</w:t>
      </w:r>
      <w:r w:rsidRPr="0039134F">
        <w:rPr>
          <w:rFonts w:ascii="Arial" w:hAnsi="Arial" w:cs="Arial"/>
        </w:rPr>
        <w:t xml:space="preserve"> model averaging was undertaken with </w:t>
      </w:r>
      <w:proofErr w:type="spellStart"/>
      <w:r w:rsidRPr="0039134F">
        <w:rPr>
          <w:rFonts w:ascii="Arial" w:hAnsi="Arial" w:cs="Arial"/>
        </w:rPr>
        <w:t>AICc</w:t>
      </w:r>
      <w:proofErr w:type="spellEnd"/>
      <w:r w:rsidRPr="0039134F">
        <w:rPr>
          <w:rFonts w:ascii="Arial" w:hAnsi="Arial" w:cs="Arial"/>
        </w:rPr>
        <w:t xml:space="preserve"> weights used to calculate coefficients </w:t>
      </w:r>
      <w:r w:rsidR="007041CD">
        <w:rPr>
          <w:rFonts w:ascii="Arial" w:hAnsi="Arial" w:cs="Arial"/>
        </w:rPr>
        <w:t xml:space="preserve">and associated standard error and P values </w:t>
      </w:r>
      <w:r w:rsidRPr="0039134F">
        <w:rPr>
          <w:rFonts w:ascii="Arial" w:hAnsi="Arial" w:cs="Arial"/>
        </w:rPr>
        <w:t xml:space="preserve">using the </w:t>
      </w:r>
      <w:proofErr w:type="spellStart"/>
      <w:r w:rsidRPr="0039134F">
        <w:rPr>
          <w:rFonts w:ascii="Arial" w:hAnsi="Arial" w:cs="Arial"/>
        </w:rPr>
        <w:t>MuMIn</w:t>
      </w:r>
      <w:proofErr w:type="spellEnd"/>
      <w:r w:rsidRPr="0039134F">
        <w:rPr>
          <w:rFonts w:ascii="Arial" w:hAnsi="Arial" w:cs="Arial"/>
        </w:rPr>
        <w:t xml:space="preserve"> package </w:t>
      </w:r>
      <w:r w:rsidR="00CA2DD6">
        <w:rPr>
          <w:rFonts w:ascii="Arial" w:hAnsi="Arial" w:cs="Arial"/>
        </w:rPr>
        <w:fldChar w:fldCharType="begin" w:fldLock="1"/>
      </w:r>
      <w:r>
        <w:rPr>
          <w:rFonts w:ascii="Arial" w:hAnsi="Arial" w:cs="Arial"/>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CA2DD6">
        <w:rPr>
          <w:rFonts w:ascii="Arial" w:hAnsi="Arial" w:cs="Arial"/>
        </w:rPr>
        <w:fldChar w:fldCharType="separate"/>
      </w:r>
      <w:r w:rsidRPr="0039134F">
        <w:rPr>
          <w:rFonts w:ascii="Arial" w:hAnsi="Arial" w:cs="Arial"/>
          <w:noProof/>
        </w:rPr>
        <w:t>(Barton, 2014)</w:t>
      </w:r>
      <w:r w:rsidR="00CA2DD6">
        <w:rPr>
          <w:rFonts w:ascii="Arial" w:hAnsi="Arial" w:cs="Arial"/>
        </w:rPr>
        <w:fldChar w:fldCharType="end"/>
      </w:r>
      <w:r w:rsidRPr="0039134F">
        <w:rPr>
          <w:rFonts w:ascii="Arial" w:hAnsi="Arial" w:cs="Arial"/>
        </w:rPr>
        <w:t xml:space="preserve">. </w:t>
      </w:r>
      <w:r w:rsidRPr="00751415">
        <w:rPr>
          <w:rFonts w:ascii="Arial" w:hAnsi="Arial" w:cs="Arial"/>
        </w:rPr>
        <w:t>R</w:t>
      </w:r>
      <w:r w:rsidRPr="00751415">
        <w:rPr>
          <w:rFonts w:ascii="Arial" w:hAnsi="Arial" w:cs="Arial"/>
          <w:vertAlign w:val="superscript"/>
        </w:rPr>
        <w:t>2</w:t>
      </w:r>
      <w:r>
        <w:rPr>
          <w:rFonts w:ascii="Arial" w:hAnsi="Arial" w:cs="Arial"/>
          <w:vertAlign w:val="superscript"/>
        </w:rPr>
        <w:t xml:space="preserve"> </w:t>
      </w:r>
      <w:r>
        <w:rPr>
          <w:rFonts w:ascii="Arial" w:hAnsi="Arial" w:cs="Arial"/>
        </w:rPr>
        <w:t xml:space="preserve">values for mixed models were calculated following </w:t>
      </w:r>
      <w:r w:rsidR="00CA2DD6">
        <w:rPr>
          <w:rFonts w:ascii="Arial" w:hAnsi="Arial" w:cs="Arial"/>
        </w:rPr>
        <w:fldChar w:fldCharType="begin" w:fldLock="1"/>
      </w:r>
      <w:r>
        <w:rPr>
          <w:rFonts w:ascii="Arial" w:hAnsi="Arial" w:cs="Arial"/>
        </w:rPr>
        <w:instrText>ADDIN CSL_CITATION {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"uris" : [ "http://www.mendeley.com/documents/?uuid=f070f0f9-f2c2-418c-a935-5c265c8338cd" ] } ], "mendeley" : { "formattedCitation" : "(Nakagawa and Schielzeth, 2013)", "manualFormatting" : "Nakagawa and Schielzeth (2013)", "plainTextFormattedCitation" : "(Nakagawa and Schielzeth, 2013)", "previouslyFormattedCitation" : "(Nakagawa and Schielzeth, 2013)" }, "properties" : { "noteIndex" : 0 }, "schema" : "https://github.com/citation-style-language/schema/raw/master/csl-citation.json" }</w:instrText>
      </w:r>
      <w:r w:rsidR="00CA2DD6">
        <w:rPr>
          <w:rFonts w:ascii="Arial" w:hAnsi="Arial" w:cs="Arial"/>
        </w:rPr>
        <w:fldChar w:fldCharType="separate"/>
      </w:r>
      <w:r w:rsidRPr="00751415">
        <w:rPr>
          <w:rFonts w:ascii="Arial" w:hAnsi="Arial" w:cs="Arial"/>
          <w:noProof/>
        </w:rPr>
        <w:t>Nakagaw</w:t>
      </w:r>
      <w:r>
        <w:rPr>
          <w:rFonts w:ascii="Arial" w:hAnsi="Arial" w:cs="Arial"/>
          <w:noProof/>
        </w:rPr>
        <w:t>a and Schielzeth</w:t>
      </w:r>
      <w:r w:rsidRPr="00751415">
        <w:rPr>
          <w:rFonts w:ascii="Arial" w:hAnsi="Arial" w:cs="Arial"/>
          <w:noProof/>
        </w:rPr>
        <w:t xml:space="preserve"> </w:t>
      </w:r>
      <w:r>
        <w:rPr>
          <w:rFonts w:ascii="Arial" w:hAnsi="Arial" w:cs="Arial"/>
          <w:noProof/>
        </w:rPr>
        <w:t>(</w:t>
      </w:r>
      <w:r w:rsidRPr="00751415">
        <w:rPr>
          <w:rFonts w:ascii="Arial" w:hAnsi="Arial" w:cs="Arial"/>
          <w:noProof/>
        </w:rPr>
        <w:t>2013)</w:t>
      </w:r>
      <w:r w:rsidR="00CA2DD6">
        <w:rPr>
          <w:rFonts w:ascii="Arial" w:hAnsi="Arial" w:cs="Arial"/>
        </w:rPr>
        <w:fldChar w:fldCharType="end"/>
      </w:r>
      <w:r>
        <w:rPr>
          <w:rFonts w:ascii="Arial" w:hAnsi="Arial" w:cs="Arial"/>
        </w:rPr>
        <w:t xml:space="preserve"> </w:t>
      </w:r>
      <w:r w:rsidR="007041CD">
        <w:rPr>
          <w:rFonts w:ascii="Arial" w:hAnsi="Arial" w:cs="Arial"/>
        </w:rPr>
        <w:t xml:space="preserve">and </w:t>
      </w:r>
      <w:r w:rsidR="00CA2DD6">
        <w:rPr>
          <w:rFonts w:ascii="Arial" w:hAnsi="Arial" w:cs="Arial"/>
        </w:rPr>
        <w:fldChar w:fldCharType="begin" w:fldLock="1"/>
      </w:r>
      <w:r w:rsidR="007041CD">
        <w:rPr>
          <w:rFonts w:ascii="Arial" w:hAnsi="Arial" w:cs="Arial"/>
        </w:rPr>
        <w:instrText>ADDIN CSL_CITATION { "citationItems" : [ { "id" : "ITEM-1", "itemData" : { "DOI" : "10.1111/2041-210X.12225", "ISSN" : "2041210X", "author" : [ { "dropping-particle" : "", "family" : "Johnson", "given" : "Paul C.D.", "non-dropping-particle" : "", "parse-names" : false, "suffix" : "" } ], "container-title" : "Methods in Ecology and Evolution", "id" : "ITEM-1", "issued" : { "date-parts" : [ [ "2014" ] ] }, "page" : "n/a-n/a", "title" : "Extension of Nakagawa &amp; Schielzeth's R 2 GLMM to random slopes models", "type" : "article-journal" }, "uris" : [ "http://www.mendeley.com/documents/?uuid=1cd8f8f3-fa7d-43de-9436-1d2c3714e677" ] } ], "mendeley" : { "formattedCitation" : "(Johnson, 2014)", "manualFormatting" : "Johnson (2014)", "plainTextFormattedCitation" : "(Johnson, 2014)", "previouslyFormattedCitation" : "(Johnson, 2014)" }, "properties" : { "noteIndex" : 0 }, "schema" : "https://github.com/citation-style-language/schema/raw/master/csl-citation.json" }</w:instrText>
      </w:r>
      <w:r w:rsidR="00CA2DD6">
        <w:rPr>
          <w:rFonts w:ascii="Arial" w:hAnsi="Arial" w:cs="Arial"/>
        </w:rPr>
        <w:fldChar w:fldCharType="separate"/>
      </w:r>
      <w:r w:rsidR="007041CD" w:rsidRPr="007041CD">
        <w:rPr>
          <w:rFonts w:ascii="Arial" w:hAnsi="Arial" w:cs="Arial"/>
          <w:noProof/>
        </w:rPr>
        <w:t xml:space="preserve">Johnson </w:t>
      </w:r>
      <w:r w:rsidR="007041CD">
        <w:rPr>
          <w:rFonts w:ascii="Arial" w:hAnsi="Arial" w:cs="Arial"/>
          <w:noProof/>
        </w:rPr>
        <w:t>(</w:t>
      </w:r>
      <w:r w:rsidR="007041CD" w:rsidRPr="007041CD">
        <w:rPr>
          <w:rFonts w:ascii="Arial" w:hAnsi="Arial" w:cs="Arial"/>
          <w:noProof/>
        </w:rPr>
        <w:t>2014)</w:t>
      </w:r>
      <w:r w:rsidR="00CA2DD6">
        <w:rPr>
          <w:rFonts w:ascii="Arial" w:hAnsi="Arial" w:cs="Arial"/>
        </w:rPr>
        <w:fldChar w:fldCharType="end"/>
      </w:r>
      <w:r w:rsidR="003F7947">
        <w:rPr>
          <w:rFonts w:ascii="Arial" w:hAnsi="Arial" w:cs="Arial"/>
        </w:rPr>
        <w:t xml:space="preserve"> </w:t>
      </w:r>
      <w:r>
        <w:rPr>
          <w:rFonts w:ascii="Arial" w:hAnsi="Arial" w:cs="Arial"/>
        </w:rPr>
        <w:t xml:space="preserve">using the R package </w:t>
      </w:r>
      <w:proofErr w:type="spellStart"/>
      <w:r>
        <w:rPr>
          <w:rFonts w:ascii="Arial" w:hAnsi="Arial" w:cs="Arial"/>
        </w:rPr>
        <w:t>MuMIn</w:t>
      </w:r>
      <w:proofErr w:type="spellEnd"/>
      <w:r>
        <w:rPr>
          <w:rFonts w:ascii="Arial" w:hAnsi="Arial" w:cs="Arial"/>
        </w:rPr>
        <w:t>.</w:t>
      </w:r>
    </w:p>
    <w:p w:rsidR="00DA728D" w:rsidRDefault="00DA728D"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rPr>
      </w:pPr>
      <w:r>
        <w:rPr>
          <w:rFonts w:ascii="Arial" w:hAnsi="Arial" w:cs="Arial"/>
        </w:rPr>
        <w:t>To</w:t>
      </w:r>
      <w:r w:rsidRPr="0039134F">
        <w:rPr>
          <w:rFonts w:ascii="Arial" w:hAnsi="Arial" w:cs="Arial"/>
        </w:rPr>
        <w:t xml:space="preserve"> examine the spatial pattern of change </w:t>
      </w:r>
      <w:r>
        <w:rPr>
          <w:rFonts w:ascii="Arial" w:hAnsi="Arial" w:cs="Arial"/>
        </w:rPr>
        <w:t>in BA we</w:t>
      </w:r>
      <w:r w:rsidRPr="0039134F">
        <w:rPr>
          <w:rFonts w:ascii="Arial" w:hAnsi="Arial" w:cs="Arial"/>
        </w:rPr>
        <w:t xml:space="preserve"> produc</w:t>
      </w:r>
      <w:r>
        <w:rPr>
          <w:rFonts w:ascii="Arial" w:hAnsi="Arial" w:cs="Arial"/>
        </w:rPr>
        <w:t>ed</w:t>
      </w:r>
      <w:r w:rsidRPr="0039134F">
        <w:rPr>
          <w:rFonts w:ascii="Arial" w:hAnsi="Arial" w:cs="Arial"/>
        </w:rPr>
        <w:t xml:space="preserve"> maps showing the percentage </w:t>
      </w:r>
      <w:r>
        <w:rPr>
          <w:rFonts w:ascii="Arial" w:hAnsi="Arial" w:cs="Arial"/>
        </w:rPr>
        <w:t xml:space="preserve">BA </w:t>
      </w:r>
      <w:r w:rsidRPr="0039134F">
        <w:rPr>
          <w:rFonts w:ascii="Arial" w:hAnsi="Arial" w:cs="Arial"/>
        </w:rPr>
        <w:t xml:space="preserve">decline of each </w:t>
      </w:r>
      <w:r>
        <w:rPr>
          <w:rFonts w:ascii="Arial" w:hAnsi="Arial" w:cs="Arial"/>
        </w:rPr>
        <w:t>sub</w:t>
      </w:r>
      <w:r w:rsidRPr="0039134F">
        <w:rPr>
          <w:rFonts w:ascii="Arial" w:hAnsi="Arial" w:cs="Arial"/>
        </w:rPr>
        <w:t>plot</w:t>
      </w:r>
      <w:r>
        <w:rPr>
          <w:rFonts w:ascii="Arial" w:hAnsi="Arial" w:cs="Arial"/>
        </w:rPr>
        <w:t xml:space="preserve"> relative to 1964</w:t>
      </w:r>
      <w:r w:rsidRPr="0039134F">
        <w:rPr>
          <w:rFonts w:ascii="Arial" w:hAnsi="Arial" w:cs="Arial"/>
        </w:rPr>
        <w:t xml:space="preserve">. </w:t>
      </w:r>
      <w:r>
        <w:rPr>
          <w:rFonts w:ascii="Arial" w:hAnsi="Arial" w:cs="Arial"/>
        </w:rPr>
        <w:t xml:space="preserve">To determine whether there was evidence of spatial autocorrelation in the severity of stand collapse Moran’s I correlation was calculated for pairwise comparisons of BA change between unenclosed and enclosed subplots separately using the R package </w:t>
      </w:r>
      <w:proofErr w:type="spellStart"/>
      <w:r>
        <w:rPr>
          <w:rFonts w:ascii="Arial" w:hAnsi="Arial" w:cs="Arial"/>
        </w:rPr>
        <w:t>ncf</w:t>
      </w:r>
      <w:proofErr w:type="spellEnd"/>
      <w:r>
        <w:rPr>
          <w:rFonts w:ascii="Arial" w:hAnsi="Arial" w:cs="Arial"/>
        </w:rPr>
        <w:t xml:space="preserve"> </w:t>
      </w:r>
      <w:r w:rsidR="00CA2DD6">
        <w:rPr>
          <w:rFonts w:ascii="Arial" w:hAnsi="Arial" w:cs="Arial"/>
        </w:rPr>
        <w:fldChar w:fldCharType="begin" w:fldLock="1"/>
      </w:r>
      <w:r>
        <w:rPr>
          <w:rFonts w:ascii="Arial" w:hAnsi="Arial" w:cs="Arial"/>
        </w:rPr>
        <w:instrText>ADDIN CSL_CITATION { "citationItems" : [ { "id" : "ITEM-1", "itemData" : { "author" : [ { "dropping-particle" : "", "family" : "Bjornstad", "given" : "Ottar N.", "non-dropping-particle" : "", "parse-names" : false, "suffix" : "" } ], "id" : "ITEM-1", "issued" : { "date-parts" : [ [ "2013" ] ] }, "title" : "ncf: spatial nonparametric covariance functions. Version 1.1-5", "type" : "article" }, "uris" : [ "http://www.mendeley.com/documents/?uuid=899443ce-2568-4b1b-b591-05ed9b81a1ad" ] } ], "mendeley" : { "formattedCitation" : "(Bjornstad, 2013)", "plainTextFormattedCitation" : "(Bjornstad, 2013)", "previouslyFormattedCitation" : "(Bjornstad, 2013)" }, "properties" : { "noteIndex" : 0 }, "schema" : "https://github.com/citation-style-language/schema/raw/master/csl-citation.json" }</w:instrText>
      </w:r>
      <w:r w:rsidR="00CA2DD6">
        <w:rPr>
          <w:rFonts w:ascii="Arial" w:hAnsi="Arial" w:cs="Arial"/>
        </w:rPr>
        <w:fldChar w:fldCharType="separate"/>
      </w:r>
      <w:r w:rsidRPr="00AE1BD3">
        <w:rPr>
          <w:rFonts w:ascii="Arial" w:hAnsi="Arial" w:cs="Arial"/>
          <w:noProof/>
        </w:rPr>
        <w:t>(Bjornstad, 2013)</w:t>
      </w:r>
      <w:r w:rsidR="00CA2DD6">
        <w:rPr>
          <w:rFonts w:ascii="Arial" w:hAnsi="Arial" w:cs="Arial"/>
        </w:rPr>
        <w:fldChar w:fldCharType="end"/>
      </w:r>
      <w:r>
        <w:rPr>
          <w:rFonts w:ascii="Arial" w:hAnsi="Arial" w:cs="Arial"/>
        </w:rPr>
        <w:t xml:space="preserve">. </w:t>
      </w:r>
      <w:r w:rsidR="00432DDC">
        <w:rPr>
          <w:rFonts w:ascii="Arial" w:hAnsi="Arial" w:cs="Arial"/>
        </w:rPr>
        <w:t xml:space="preserve">We performed </w:t>
      </w:r>
      <w:r>
        <w:rPr>
          <w:rFonts w:ascii="Arial" w:hAnsi="Arial" w:cs="Arial"/>
        </w:rPr>
        <w:t>1000 bootstrapped iterations to generate median values and 95% confidence intervals of Moran’s I values at lag distances of 20-1000 m, the minimum and maximum distance between subplots in the same transect. Where confidence intervals of the Moran’s I statistic overlapped zero, spatial autocorrelation was deemed to not be statistically significant.</w:t>
      </w:r>
    </w:p>
    <w:p w:rsidR="00B32FDF" w:rsidRDefault="00B32FDF" w:rsidP="002D43C8">
      <w:pPr>
        <w:spacing w:line="360" w:lineRule="auto"/>
        <w:contextualSpacing/>
        <w:rPr>
          <w:rFonts w:ascii="Arial" w:hAnsi="Arial" w:cs="Arial"/>
          <w:b/>
          <w:bCs/>
        </w:rPr>
      </w:pPr>
    </w:p>
    <w:p w:rsidR="00B32FDF" w:rsidRDefault="00B32FDF" w:rsidP="002D43C8">
      <w:pPr>
        <w:spacing w:line="360" w:lineRule="auto"/>
        <w:contextualSpacing/>
        <w:rPr>
          <w:rFonts w:ascii="Arial" w:hAnsi="Arial" w:cs="Arial"/>
          <w:b/>
          <w:bCs/>
        </w:rPr>
      </w:pPr>
      <w:r w:rsidRPr="0039134F">
        <w:rPr>
          <w:rFonts w:ascii="Arial" w:hAnsi="Arial" w:cs="Arial"/>
          <w:b/>
          <w:bCs/>
        </w:rPr>
        <w:t>Results</w:t>
      </w:r>
    </w:p>
    <w:p w:rsidR="00B32FDF" w:rsidRDefault="00B32FDF" w:rsidP="002D43C8">
      <w:pPr>
        <w:spacing w:line="360" w:lineRule="auto"/>
        <w:contextualSpacing/>
        <w:rPr>
          <w:rFonts w:ascii="Arial" w:hAnsi="Arial" w:cs="Arial"/>
          <w:b/>
          <w:bCs/>
        </w:rPr>
      </w:pPr>
    </w:p>
    <w:p w:rsidR="00B32FDF" w:rsidRDefault="00B32FDF" w:rsidP="00E54B35">
      <w:pPr>
        <w:spacing w:line="360" w:lineRule="auto"/>
        <w:contextualSpacing/>
        <w:rPr>
          <w:rFonts w:ascii="Arial" w:hAnsi="Arial" w:cs="Arial"/>
          <w:b/>
        </w:rPr>
      </w:pPr>
      <w:r w:rsidRPr="0039134F">
        <w:rPr>
          <w:rFonts w:ascii="Arial" w:hAnsi="Arial" w:cs="Arial"/>
          <w:b/>
        </w:rPr>
        <w:t>Pattern of collapse</w:t>
      </w:r>
    </w:p>
    <w:p w:rsidR="003F55F1" w:rsidRDefault="00B32FDF" w:rsidP="003F55F1">
      <w:pPr>
        <w:spacing w:line="360" w:lineRule="auto"/>
        <w:contextualSpacing/>
        <w:rPr>
          <w:rFonts w:ascii="Arial" w:hAnsi="Arial" w:cs="Arial"/>
        </w:rPr>
      </w:pPr>
      <w:r>
        <w:rPr>
          <w:rFonts w:ascii="Arial" w:hAnsi="Arial" w:cs="Arial"/>
        </w:rPr>
        <w:t xml:space="preserve">Subplots showed </w:t>
      </w:r>
      <w:r w:rsidR="0027082B">
        <w:rPr>
          <w:rFonts w:ascii="Arial" w:hAnsi="Arial" w:cs="Arial"/>
        </w:rPr>
        <w:t>a median decline in</w:t>
      </w:r>
      <w:r>
        <w:rPr>
          <w:rFonts w:ascii="Arial" w:hAnsi="Arial" w:cs="Arial"/>
        </w:rPr>
        <w:t xml:space="preserve"> BA </w:t>
      </w:r>
      <w:r w:rsidR="0027082B">
        <w:rPr>
          <w:rFonts w:ascii="Arial" w:hAnsi="Arial" w:cs="Arial"/>
        </w:rPr>
        <w:t>of 33%</w:t>
      </w:r>
      <w:r>
        <w:rPr>
          <w:rFonts w:ascii="Arial" w:hAnsi="Arial" w:cs="Arial"/>
        </w:rPr>
        <w:t xml:space="preserve"> </w:t>
      </w:r>
      <w:r w:rsidR="0027082B">
        <w:rPr>
          <w:rFonts w:ascii="Arial" w:hAnsi="Arial" w:cs="Arial"/>
        </w:rPr>
        <w:t>from 1964-2014</w:t>
      </w:r>
      <w:r w:rsidR="003A4375">
        <w:rPr>
          <w:rFonts w:ascii="Arial" w:hAnsi="Arial" w:cs="Arial"/>
        </w:rPr>
        <w:t xml:space="preserve"> </w:t>
      </w:r>
      <w:r w:rsidRPr="00771F14">
        <w:rPr>
          <w:rFonts w:ascii="Arial" w:hAnsi="Arial" w:cs="Arial"/>
        </w:rPr>
        <w:t>(Figure 1</w:t>
      </w:r>
      <w:r w:rsidR="0027082B">
        <w:rPr>
          <w:rFonts w:ascii="Arial" w:hAnsi="Arial" w:cs="Arial"/>
        </w:rPr>
        <w:t>a</w:t>
      </w:r>
      <w:r w:rsidRPr="00771F14">
        <w:rPr>
          <w:rFonts w:ascii="Arial" w:hAnsi="Arial" w:cs="Arial"/>
        </w:rPr>
        <w:t>)</w:t>
      </w:r>
      <w:r>
        <w:rPr>
          <w:rFonts w:ascii="Arial" w:hAnsi="Arial" w:cs="Arial"/>
        </w:rPr>
        <w:t xml:space="preserve">. </w:t>
      </w:r>
      <w:r w:rsidR="004D1C11">
        <w:rPr>
          <w:rFonts w:ascii="Arial" w:hAnsi="Arial" w:cs="Arial"/>
        </w:rPr>
        <w:t>However</w:t>
      </w:r>
      <w:r w:rsidR="0027082B">
        <w:rPr>
          <w:rFonts w:ascii="Arial" w:hAnsi="Arial" w:cs="Arial"/>
        </w:rPr>
        <w:t xml:space="preserve">, there were large variations in subplot changes in BA with some plots experiencing </w:t>
      </w:r>
      <w:r w:rsidR="004D1C11">
        <w:rPr>
          <w:rFonts w:ascii="Arial" w:hAnsi="Arial" w:cs="Arial"/>
        </w:rPr>
        <w:t>near 100%</w:t>
      </w:r>
      <w:r w:rsidR="0027082B">
        <w:rPr>
          <w:rFonts w:ascii="Arial" w:hAnsi="Arial" w:cs="Arial"/>
        </w:rPr>
        <w:t xml:space="preserve"> loss of BA and others increasing by &gt;50% (Figure 1a). Declines in </w:t>
      </w:r>
      <w:r w:rsidR="004D1C11">
        <w:rPr>
          <w:rFonts w:ascii="Arial" w:hAnsi="Arial" w:cs="Arial"/>
        </w:rPr>
        <w:t>BA</w:t>
      </w:r>
      <w:r w:rsidR="0027082B">
        <w:rPr>
          <w:rFonts w:ascii="Arial" w:hAnsi="Arial" w:cs="Arial"/>
        </w:rPr>
        <w:t xml:space="preserve"> </w:t>
      </w:r>
      <w:r w:rsidR="003F55F1">
        <w:rPr>
          <w:rFonts w:ascii="Arial" w:hAnsi="Arial" w:cs="Arial"/>
        </w:rPr>
        <w:t>occurred in every survey period from 1964 to 2014. Between 1964 and 1</w:t>
      </w:r>
      <w:r w:rsidR="00856B37">
        <w:rPr>
          <w:rFonts w:ascii="Arial" w:hAnsi="Arial" w:cs="Arial"/>
        </w:rPr>
        <w:t xml:space="preserve">984, 19 subplots declined in BA, </w:t>
      </w:r>
      <w:r w:rsidR="003F55F1">
        <w:rPr>
          <w:rFonts w:ascii="Arial" w:hAnsi="Arial" w:cs="Arial"/>
        </w:rPr>
        <w:t>between 1984 and 1</w:t>
      </w:r>
      <w:r w:rsidR="00856B37">
        <w:rPr>
          <w:rFonts w:ascii="Arial" w:hAnsi="Arial" w:cs="Arial"/>
        </w:rPr>
        <w:t xml:space="preserve">988, 31 subplots declined in BA, </w:t>
      </w:r>
      <w:r w:rsidR="003F55F1">
        <w:rPr>
          <w:rFonts w:ascii="Arial" w:hAnsi="Arial" w:cs="Arial"/>
        </w:rPr>
        <w:t>and between 1996/9 and 2014, 13 subplots declined in BA</w:t>
      </w:r>
      <w:r w:rsidR="00856B37">
        <w:rPr>
          <w:rFonts w:ascii="Arial" w:hAnsi="Arial" w:cs="Arial"/>
        </w:rPr>
        <w:t>. Of the subplots i</w:t>
      </w:r>
      <w:r w:rsidR="003F55F1">
        <w:rPr>
          <w:rFonts w:ascii="Arial" w:hAnsi="Arial" w:cs="Arial"/>
        </w:rPr>
        <w:t>n the unenclosed transect</w:t>
      </w:r>
      <w:ins w:id="75" w:author="Paul,Evans" w:date="2015-08-20T19:11:00Z">
        <w:r w:rsidR="00C4196D">
          <w:rPr>
            <w:rFonts w:ascii="Arial" w:hAnsi="Arial" w:cs="Arial"/>
          </w:rPr>
          <w:t>,</w:t>
        </w:r>
      </w:ins>
      <w:r w:rsidR="003F55F1">
        <w:rPr>
          <w:rFonts w:ascii="Arial" w:hAnsi="Arial" w:cs="Arial"/>
        </w:rPr>
        <w:t xml:space="preserve"> 87% (14 out of 15) demonstrated BA loss over the entire survey period, while on the enclosed transect </w:t>
      </w:r>
      <w:commentRangeStart w:id="76"/>
      <w:r w:rsidR="003F55F1">
        <w:rPr>
          <w:rFonts w:ascii="Arial" w:hAnsi="Arial" w:cs="Arial"/>
        </w:rPr>
        <w:t>48% (22 out of 46) showed declines</w:t>
      </w:r>
      <w:commentRangeEnd w:id="76"/>
      <w:r w:rsidR="003F55F1">
        <w:rPr>
          <w:rStyle w:val="CommentReference"/>
          <w:szCs w:val="20"/>
          <w:lang w:eastAsia="en-GB" w:bidi="ar-SA"/>
        </w:rPr>
        <w:commentReference w:id="76"/>
      </w:r>
      <w:r w:rsidR="003F55F1">
        <w:rPr>
          <w:rFonts w:ascii="Arial" w:hAnsi="Arial" w:cs="Arial"/>
        </w:rPr>
        <w:t>.</w:t>
      </w:r>
    </w:p>
    <w:p w:rsidR="0027082B" w:rsidRDefault="0027082B" w:rsidP="00EF12E7">
      <w:pPr>
        <w:spacing w:line="360" w:lineRule="auto"/>
        <w:contextualSpacing/>
        <w:rPr>
          <w:rFonts w:ascii="Arial" w:hAnsi="Arial" w:cs="Arial"/>
        </w:rPr>
      </w:pPr>
    </w:p>
    <w:p w:rsidR="003F7947" w:rsidRDefault="00B32FDF" w:rsidP="00E2113F">
      <w:pPr>
        <w:spacing w:line="360" w:lineRule="auto"/>
        <w:contextualSpacing/>
        <w:rPr>
          <w:rFonts w:ascii="Arial" w:hAnsi="Arial" w:cs="Arial"/>
        </w:rPr>
      </w:pPr>
      <w:r>
        <w:rPr>
          <w:rFonts w:ascii="Arial" w:hAnsi="Arial" w:cs="Arial"/>
        </w:rPr>
        <w:t xml:space="preserve">Subplot stem density changes were best described by a regression model that </w:t>
      </w:r>
      <w:r w:rsidRPr="00530E71">
        <w:rPr>
          <w:rFonts w:ascii="Arial" w:hAnsi="Arial" w:cs="Arial"/>
        </w:rPr>
        <w:t xml:space="preserve">included </w:t>
      </w:r>
      <w:r>
        <w:rPr>
          <w:rFonts w:ascii="Arial" w:hAnsi="Arial" w:cs="Arial"/>
        </w:rPr>
        <w:t>an interaction between</w:t>
      </w:r>
      <w:r w:rsidRPr="00530E71">
        <w:rPr>
          <w:rFonts w:ascii="Arial" w:hAnsi="Arial" w:cs="Arial"/>
        </w:rPr>
        <w:t xml:space="preserve"> survey </w:t>
      </w:r>
      <w:proofErr w:type="gramStart"/>
      <w:r w:rsidRPr="00530E71">
        <w:rPr>
          <w:rFonts w:ascii="Arial" w:hAnsi="Arial" w:cs="Arial"/>
        </w:rPr>
        <w:t>year</w:t>
      </w:r>
      <w:proofErr w:type="gramEnd"/>
      <w:r w:rsidRPr="00530E71">
        <w:rPr>
          <w:rFonts w:ascii="Arial" w:hAnsi="Arial" w:cs="Arial"/>
        </w:rPr>
        <w:t xml:space="preserve"> and whether sub</w:t>
      </w:r>
      <w:r w:rsidRPr="00784744">
        <w:rPr>
          <w:rFonts w:ascii="Arial" w:hAnsi="Arial" w:cs="Arial"/>
        </w:rPr>
        <w:t xml:space="preserve">plots had </w:t>
      </w:r>
      <w:r>
        <w:rPr>
          <w:rFonts w:ascii="Arial" w:hAnsi="Arial" w:cs="Arial"/>
        </w:rPr>
        <w:t>collapsed</w:t>
      </w:r>
      <w:r w:rsidRPr="00784744">
        <w:rPr>
          <w:rFonts w:ascii="Arial" w:hAnsi="Arial" w:cs="Arial"/>
        </w:rPr>
        <w:t xml:space="preserve"> </w:t>
      </w:r>
      <w:r>
        <w:rPr>
          <w:rFonts w:ascii="Arial" w:hAnsi="Arial" w:cs="Arial"/>
        </w:rPr>
        <w:t xml:space="preserve">at </w:t>
      </w:r>
      <w:r w:rsidRPr="00784744">
        <w:rPr>
          <w:rFonts w:ascii="Arial" w:hAnsi="Arial" w:cs="Arial"/>
        </w:rPr>
        <w:t>any point</w:t>
      </w:r>
      <w:r>
        <w:rPr>
          <w:rFonts w:ascii="Arial" w:hAnsi="Arial" w:cs="Arial"/>
        </w:rPr>
        <w:t xml:space="preserve"> (Table S</w:t>
      </w:r>
      <w:r w:rsidR="00A8005B">
        <w:rPr>
          <w:rFonts w:ascii="Arial" w:hAnsi="Arial" w:cs="Arial"/>
        </w:rPr>
        <w:t>1</w:t>
      </w:r>
      <w:r>
        <w:rPr>
          <w:rFonts w:ascii="Arial" w:hAnsi="Arial" w:cs="Arial"/>
        </w:rPr>
        <w:t>)</w:t>
      </w:r>
      <w:r w:rsidRPr="00784744">
        <w:rPr>
          <w:rFonts w:ascii="Arial" w:hAnsi="Arial" w:cs="Arial"/>
        </w:rPr>
        <w:t>.</w:t>
      </w:r>
      <w:r>
        <w:rPr>
          <w:rFonts w:ascii="Arial" w:hAnsi="Arial" w:cs="Arial"/>
        </w:rPr>
        <w:t xml:space="preserve"> This model showed good fit </w:t>
      </w:r>
      <w:r w:rsidRPr="00784744">
        <w:rPr>
          <w:rFonts w:ascii="Arial" w:hAnsi="Arial" w:cs="Arial"/>
        </w:rPr>
        <w:t>(marginal R</w:t>
      </w:r>
      <w:r w:rsidRPr="00484F2A">
        <w:rPr>
          <w:rFonts w:ascii="Arial" w:hAnsi="Arial" w:cs="Arial"/>
          <w:vertAlign w:val="superscript"/>
        </w:rPr>
        <w:t>2</w:t>
      </w:r>
      <w:r w:rsidRPr="00484F2A">
        <w:rPr>
          <w:rFonts w:ascii="Arial" w:hAnsi="Arial" w:cs="Arial"/>
        </w:rPr>
        <w:t>=0.</w:t>
      </w:r>
      <w:r>
        <w:rPr>
          <w:rFonts w:ascii="Arial" w:hAnsi="Arial" w:cs="Arial"/>
        </w:rPr>
        <w:t>37</w:t>
      </w:r>
      <w:r w:rsidRPr="00484F2A">
        <w:rPr>
          <w:rFonts w:ascii="Arial" w:hAnsi="Arial" w:cs="Arial"/>
        </w:rPr>
        <w:t>)</w:t>
      </w:r>
      <w:r>
        <w:rPr>
          <w:rFonts w:ascii="Arial" w:hAnsi="Arial" w:cs="Arial"/>
        </w:rPr>
        <w:t>;</w:t>
      </w:r>
      <w:r w:rsidRPr="00EB561F">
        <w:rPr>
          <w:rFonts w:ascii="Arial" w:hAnsi="Arial" w:cs="Arial"/>
        </w:rPr>
        <w:t xml:space="preserve"> </w:t>
      </w:r>
      <w:r w:rsidRPr="00530E71">
        <w:rPr>
          <w:rFonts w:ascii="Arial" w:hAnsi="Arial" w:cs="Arial"/>
        </w:rPr>
        <w:t xml:space="preserve">no other model had a </w:t>
      </w:r>
      <w:proofErr w:type="spellStart"/>
      <w:r w:rsidRPr="00530E71">
        <w:rPr>
          <w:rFonts w:ascii="Arial" w:hAnsi="Arial" w:cs="Arial"/>
        </w:rPr>
        <w:t>ΔAICc</w:t>
      </w:r>
      <w:proofErr w:type="spellEnd"/>
      <w:r>
        <w:rPr>
          <w:rFonts w:ascii="Arial" w:hAnsi="Arial" w:cs="Arial"/>
        </w:rPr>
        <w:t xml:space="preserve"> ≤</w:t>
      </w:r>
      <w:r w:rsidRPr="00530E71">
        <w:rPr>
          <w:rFonts w:ascii="Arial" w:hAnsi="Arial" w:cs="Arial"/>
        </w:rPr>
        <w:t>7</w:t>
      </w:r>
      <w:r>
        <w:rPr>
          <w:rFonts w:ascii="Arial" w:hAnsi="Arial" w:cs="Arial"/>
        </w:rPr>
        <w:t xml:space="preserve"> (Table S</w:t>
      </w:r>
      <w:r w:rsidR="00A8005B">
        <w:rPr>
          <w:rFonts w:ascii="Arial" w:hAnsi="Arial" w:cs="Arial"/>
        </w:rPr>
        <w:t>1</w:t>
      </w:r>
      <w:r w:rsidRPr="00530E71">
        <w:rPr>
          <w:rFonts w:ascii="Arial" w:hAnsi="Arial" w:cs="Arial"/>
        </w:rPr>
        <w:t>).</w:t>
      </w:r>
      <w:r>
        <w:rPr>
          <w:rFonts w:ascii="Arial" w:hAnsi="Arial" w:cs="Arial"/>
        </w:rPr>
        <w:t xml:space="preserve"> </w:t>
      </w:r>
      <w:r w:rsidR="00C47D0F">
        <w:rPr>
          <w:rFonts w:ascii="Arial" w:hAnsi="Arial" w:cs="Arial"/>
        </w:rPr>
        <w:t>S</w:t>
      </w:r>
      <w:r>
        <w:rPr>
          <w:rFonts w:ascii="Arial" w:hAnsi="Arial" w:cs="Arial"/>
        </w:rPr>
        <w:t xml:space="preserve">ubplots that collapsed and those that did not </w:t>
      </w:r>
      <w:r w:rsidR="00C47D0F">
        <w:rPr>
          <w:rFonts w:ascii="Arial" w:hAnsi="Arial" w:cs="Arial"/>
        </w:rPr>
        <w:t xml:space="preserve">differ in </w:t>
      </w:r>
      <w:del w:id="77" w:author="Paul,Evans" w:date="2015-08-20T13:40:00Z">
        <w:r w:rsidR="00C47D0F" w:rsidDel="00A0261D">
          <w:rPr>
            <w:rFonts w:ascii="Arial" w:hAnsi="Arial" w:cs="Arial"/>
          </w:rPr>
          <w:delText>their</w:delText>
        </w:r>
        <w:r w:rsidDel="00A0261D">
          <w:rPr>
            <w:rFonts w:ascii="Arial" w:hAnsi="Arial" w:cs="Arial"/>
          </w:rPr>
          <w:delText xml:space="preserve">  stem</w:delText>
        </w:r>
      </w:del>
      <w:ins w:id="78" w:author="Paul,Evans" w:date="2015-08-20T13:40:00Z">
        <w:r w:rsidR="00A0261D">
          <w:rPr>
            <w:rFonts w:ascii="Arial" w:hAnsi="Arial" w:cs="Arial"/>
          </w:rPr>
          <w:t>their stem</w:t>
        </w:r>
      </w:ins>
      <w:r>
        <w:rPr>
          <w:rFonts w:ascii="Arial" w:hAnsi="Arial" w:cs="Arial"/>
        </w:rPr>
        <w:t xml:space="preserve"> densities in 1964 (P=0.91), whereas both showed declines in stem density from 1964-2014. However, collapsed plots showed a more rapid decline in stem density than stable plots (slope</w:t>
      </w:r>
      <w:r w:rsidRPr="00747B2F">
        <w:rPr>
          <w:rFonts w:ascii="Arial" w:hAnsi="Arial" w:cs="Arial"/>
        </w:rPr>
        <w:t>=-0.029, SE=0.003</w:t>
      </w:r>
      <w:r>
        <w:rPr>
          <w:rFonts w:ascii="Arial" w:hAnsi="Arial" w:cs="Arial"/>
          <w:sz w:val="22"/>
          <w:szCs w:val="22"/>
        </w:rPr>
        <w:t xml:space="preserve">, </w:t>
      </w:r>
      <w:r>
        <w:rPr>
          <w:rFonts w:ascii="Arial" w:hAnsi="Arial" w:cs="Arial"/>
        </w:rPr>
        <w:t xml:space="preserve">P&lt;0.001, Figure </w:t>
      </w:r>
      <w:r w:rsidR="00C47D0F">
        <w:rPr>
          <w:rFonts w:ascii="Arial" w:hAnsi="Arial" w:cs="Arial"/>
        </w:rPr>
        <w:t>1b</w:t>
      </w:r>
      <w:r>
        <w:rPr>
          <w:rFonts w:ascii="Arial" w:hAnsi="Arial" w:cs="Arial"/>
        </w:rPr>
        <w:t xml:space="preserve"> Table S</w:t>
      </w:r>
      <w:r w:rsidR="00A8005B">
        <w:rPr>
          <w:rFonts w:ascii="Arial" w:hAnsi="Arial" w:cs="Arial"/>
        </w:rPr>
        <w:t>2</w:t>
      </w:r>
      <w:r>
        <w:rPr>
          <w:rFonts w:ascii="Arial" w:hAnsi="Arial" w:cs="Arial"/>
        </w:rPr>
        <w:t>).</w:t>
      </w:r>
    </w:p>
    <w:p w:rsidR="003F7947" w:rsidRDefault="003F7947" w:rsidP="00E2113F">
      <w:pPr>
        <w:spacing w:line="360" w:lineRule="auto"/>
        <w:contextualSpacing/>
        <w:rPr>
          <w:rFonts w:ascii="Arial" w:hAnsi="Arial" w:cs="Arial"/>
        </w:rPr>
      </w:pPr>
    </w:p>
    <w:p w:rsidR="003F55F1" w:rsidRDefault="00B32FDF" w:rsidP="00E2113F">
      <w:pPr>
        <w:spacing w:line="360" w:lineRule="auto"/>
        <w:contextualSpacing/>
        <w:rPr>
          <w:rFonts w:ascii="Arial" w:hAnsi="Arial" w:cs="Arial"/>
        </w:rPr>
      </w:pPr>
      <w:r>
        <w:rPr>
          <w:rFonts w:ascii="Arial" w:hAnsi="Arial" w:cs="Arial"/>
        </w:rPr>
        <w:t xml:space="preserve">Similarly, the most parsimonious model for describing </w:t>
      </w:r>
      <w:r w:rsidR="00A8005B">
        <w:rPr>
          <w:rFonts w:ascii="Arial" w:hAnsi="Arial" w:cs="Arial"/>
        </w:rPr>
        <w:t xml:space="preserve">subplot </w:t>
      </w:r>
      <w:r>
        <w:rPr>
          <w:rFonts w:ascii="Arial" w:hAnsi="Arial" w:cs="Arial"/>
        </w:rPr>
        <w:t>density of trees &gt;45 cm DBH included an interaction term between year and collapse status (Table S</w:t>
      </w:r>
      <w:r w:rsidR="00A8005B">
        <w:rPr>
          <w:rFonts w:ascii="Arial" w:hAnsi="Arial" w:cs="Arial"/>
        </w:rPr>
        <w:t>3</w:t>
      </w:r>
      <w:r w:rsidRPr="00530E71">
        <w:rPr>
          <w:rFonts w:ascii="Arial" w:hAnsi="Arial" w:cs="Arial"/>
        </w:rPr>
        <w:t>)</w:t>
      </w:r>
      <w:r>
        <w:rPr>
          <w:rFonts w:ascii="Arial" w:hAnsi="Arial" w:cs="Arial"/>
        </w:rPr>
        <w:t xml:space="preserve">. Density of trees &gt;45 cm DBH </w:t>
      </w:r>
      <w:ins w:id="79" w:author="Paul,Evans" w:date="2015-08-20T19:14:00Z">
        <w:r w:rsidR="00C4196D">
          <w:rPr>
            <w:rFonts w:ascii="Arial" w:hAnsi="Arial" w:cs="Arial"/>
          </w:rPr>
          <w:t xml:space="preserve">in </w:t>
        </w:r>
      </w:ins>
      <w:r>
        <w:rPr>
          <w:rFonts w:ascii="Arial" w:hAnsi="Arial" w:cs="Arial"/>
        </w:rPr>
        <w:t xml:space="preserve">subplots that subsequently collapsed and </w:t>
      </w:r>
      <w:ins w:id="80" w:author="Paul,Evans" w:date="2015-08-20T19:15:00Z">
        <w:r w:rsidR="00C4196D">
          <w:rPr>
            <w:rFonts w:ascii="Arial" w:hAnsi="Arial" w:cs="Arial"/>
          </w:rPr>
          <w:t xml:space="preserve">in </w:t>
        </w:r>
      </w:ins>
      <w:r>
        <w:rPr>
          <w:rFonts w:ascii="Arial" w:hAnsi="Arial" w:cs="Arial"/>
        </w:rPr>
        <w:t xml:space="preserve">those that </w:t>
      </w:r>
      <w:commentRangeStart w:id="81"/>
      <w:r>
        <w:rPr>
          <w:rFonts w:ascii="Arial" w:hAnsi="Arial" w:cs="Arial"/>
        </w:rPr>
        <w:t xml:space="preserve">did not </w:t>
      </w:r>
      <w:r w:rsidR="00C47D0F">
        <w:rPr>
          <w:rFonts w:ascii="Arial" w:hAnsi="Arial" w:cs="Arial"/>
        </w:rPr>
        <w:t xml:space="preserve">did not </w:t>
      </w:r>
      <w:commentRangeEnd w:id="81"/>
      <w:r w:rsidR="00C4196D">
        <w:rPr>
          <w:rStyle w:val="CommentReference"/>
          <w:szCs w:val="20"/>
          <w:lang w:eastAsia="en-GB" w:bidi="ar-SA"/>
        </w:rPr>
        <w:commentReference w:id="81"/>
      </w:r>
      <w:r w:rsidR="00C47D0F">
        <w:rPr>
          <w:rFonts w:ascii="Arial" w:hAnsi="Arial" w:cs="Arial"/>
        </w:rPr>
        <w:t>differ in 1964</w:t>
      </w:r>
      <w:ins w:id="82" w:author="Paul,Evans" w:date="2015-08-20T19:14:00Z">
        <w:r w:rsidR="00C4196D">
          <w:rPr>
            <w:rFonts w:ascii="Arial" w:hAnsi="Arial" w:cs="Arial"/>
          </w:rPr>
          <w:t xml:space="preserve"> </w:t>
        </w:r>
      </w:ins>
      <w:r>
        <w:rPr>
          <w:rFonts w:ascii="Arial" w:hAnsi="Arial" w:cs="Arial"/>
        </w:rPr>
        <w:t xml:space="preserve">(P=0.057), but by 2014 collapsed plots had significantly lower stem densities (P&lt;0.001). Mean (± SE) stem density of trees &gt;45 cm DBH increased for stable plots from 68.75 (± 28.50) stems </w:t>
      </w:r>
      <w:r w:rsidRPr="00467CF3">
        <w:rPr>
          <w:rFonts w:ascii="Arial" w:hAnsi="Arial" w:cs="Arial"/>
        </w:rPr>
        <w:t>ha</w:t>
      </w:r>
      <w:r>
        <w:rPr>
          <w:rFonts w:ascii="Arial" w:hAnsi="Arial" w:cs="Arial"/>
          <w:vertAlign w:val="superscript"/>
        </w:rPr>
        <w:t xml:space="preserve">-1 </w:t>
      </w:r>
      <w:r>
        <w:rPr>
          <w:rFonts w:ascii="Arial" w:hAnsi="Arial" w:cs="Arial"/>
        </w:rPr>
        <w:t xml:space="preserve">in 1964 to 93.75 (± 29.50) in 2014 (P&lt;0.001, </w:t>
      </w:r>
      <w:r w:rsidR="00E40482">
        <w:rPr>
          <w:rFonts w:ascii="Arial" w:hAnsi="Arial" w:cs="Arial"/>
        </w:rPr>
        <w:t xml:space="preserve">Figure S1a, </w:t>
      </w:r>
      <w:r>
        <w:rPr>
          <w:rFonts w:ascii="Arial" w:hAnsi="Arial" w:cs="Arial"/>
        </w:rPr>
        <w:t>Table S</w:t>
      </w:r>
      <w:r w:rsidR="00A8005B">
        <w:rPr>
          <w:rFonts w:ascii="Arial" w:hAnsi="Arial" w:cs="Arial"/>
        </w:rPr>
        <w:t>4</w:t>
      </w:r>
      <w:r>
        <w:rPr>
          <w:rFonts w:ascii="Arial" w:hAnsi="Arial" w:cs="Arial"/>
        </w:rPr>
        <w:t xml:space="preserve">). Over the same time period the mean density of trees &gt;45 cm DBH decreased in collapsed subplots from 84.5 (± 29.25) in 1964 to 37.75 (±31.25) trees </w:t>
      </w:r>
      <w:r w:rsidRPr="00467CF3">
        <w:rPr>
          <w:rFonts w:ascii="Arial" w:hAnsi="Arial" w:cs="Arial"/>
        </w:rPr>
        <w:t>ha</w:t>
      </w:r>
      <w:r>
        <w:rPr>
          <w:rFonts w:ascii="Arial" w:hAnsi="Arial" w:cs="Arial"/>
          <w:vertAlign w:val="superscript"/>
        </w:rPr>
        <w:t xml:space="preserve">-1 </w:t>
      </w:r>
      <w:r>
        <w:rPr>
          <w:rFonts w:ascii="Arial" w:hAnsi="Arial" w:cs="Arial"/>
        </w:rPr>
        <w:t xml:space="preserve">(P&lt;0.001, </w:t>
      </w:r>
      <w:r w:rsidR="00E40482">
        <w:rPr>
          <w:rFonts w:ascii="Arial" w:hAnsi="Arial" w:cs="Arial"/>
        </w:rPr>
        <w:t>Figure S1a</w:t>
      </w:r>
      <w:proofErr w:type="gramStart"/>
      <w:r w:rsidR="00E40482">
        <w:rPr>
          <w:rFonts w:ascii="Arial" w:hAnsi="Arial" w:cs="Arial"/>
        </w:rPr>
        <w:t>,</w:t>
      </w:r>
      <w:r>
        <w:rPr>
          <w:rFonts w:ascii="Arial" w:hAnsi="Arial" w:cs="Arial"/>
        </w:rPr>
        <w:t>Table</w:t>
      </w:r>
      <w:proofErr w:type="gramEnd"/>
      <w:r>
        <w:rPr>
          <w:rFonts w:ascii="Arial" w:hAnsi="Arial" w:cs="Arial"/>
        </w:rPr>
        <w:t xml:space="preserve"> S</w:t>
      </w:r>
      <w:r w:rsidR="00F35F9B">
        <w:rPr>
          <w:rFonts w:ascii="Arial" w:hAnsi="Arial" w:cs="Arial"/>
        </w:rPr>
        <w:t>2</w:t>
      </w:r>
      <w:r>
        <w:rPr>
          <w:rFonts w:ascii="Arial" w:hAnsi="Arial" w:cs="Arial"/>
        </w:rPr>
        <w:t>).</w:t>
      </w:r>
    </w:p>
    <w:p w:rsidR="003F55F1" w:rsidRDefault="003F55F1"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rPr>
      </w:pPr>
      <w:r>
        <w:rPr>
          <w:rFonts w:ascii="Arial" w:hAnsi="Arial" w:cs="Arial"/>
        </w:rPr>
        <w:t>Trees with a DBH of 25-45 cm did not decrease in density for either stable (P=0.599) or collapsed plots (P=0.835). However, subplots that subsequently collapsed had a lower density of trees with a DBH of 25-45 cm in 1964 than did those that remained stable (P&lt;0.001, Table S</w:t>
      </w:r>
      <w:r w:rsidR="00F35F9B">
        <w:rPr>
          <w:rFonts w:ascii="Arial" w:hAnsi="Arial" w:cs="Arial"/>
        </w:rPr>
        <w:t>2</w:t>
      </w:r>
      <w:r>
        <w:rPr>
          <w:rFonts w:ascii="Arial" w:hAnsi="Arial" w:cs="Arial"/>
        </w:rPr>
        <w:t xml:space="preserve">). Similarly, the density of trees with DBH of 15-25 cm was lower in </w:t>
      </w:r>
      <w:r>
        <w:rPr>
          <w:rFonts w:ascii="Arial" w:hAnsi="Arial" w:cs="Arial"/>
        </w:rPr>
        <w:lastRenderedPageBreak/>
        <w:t>subplots that subsequently collapsed in 1964 than those that remained stable (P&lt;0.001, Table S</w:t>
      </w:r>
      <w:r w:rsidR="00F35F9B">
        <w:rPr>
          <w:rFonts w:ascii="Arial" w:hAnsi="Arial" w:cs="Arial"/>
        </w:rPr>
        <w:t>2</w:t>
      </w:r>
      <w:r>
        <w:rPr>
          <w:rFonts w:ascii="Arial" w:hAnsi="Arial" w:cs="Arial"/>
        </w:rPr>
        <w:t>), but there was no reduction in density by 2014 for collapsed or stable plots (P=0.426). Mean density of trees with a DBH of 10-15 cm declined between 1964 and 2014 for both collapsed and stable plots (P&lt;0.001, Table S</w:t>
      </w:r>
      <w:r w:rsidR="00F35F9B">
        <w:rPr>
          <w:rFonts w:ascii="Arial" w:hAnsi="Arial" w:cs="Arial"/>
        </w:rPr>
        <w:t>2</w:t>
      </w:r>
      <w:r>
        <w:rPr>
          <w:rFonts w:ascii="Arial" w:hAnsi="Arial" w:cs="Arial"/>
        </w:rPr>
        <w:t>), but there were no significant differences between the two plot types in either 1964 (P=0.920) or 2014 (p=0.429).</w:t>
      </w:r>
    </w:p>
    <w:p w:rsidR="00B32FDF" w:rsidRDefault="00B32FDF" w:rsidP="005016B6">
      <w:pPr>
        <w:spacing w:line="360" w:lineRule="auto"/>
        <w:contextualSpacing/>
        <w:rPr>
          <w:rFonts w:ascii="Arial" w:hAnsi="Arial" w:cs="Arial"/>
        </w:rPr>
      </w:pPr>
    </w:p>
    <w:p w:rsidR="00B32FDF" w:rsidRDefault="00B32FDF" w:rsidP="005016B6">
      <w:pPr>
        <w:spacing w:line="360" w:lineRule="auto"/>
        <w:contextualSpacing/>
        <w:rPr>
          <w:rFonts w:ascii="Arial" w:hAnsi="Arial" w:cs="Arial"/>
        </w:rPr>
      </w:pPr>
      <w:r>
        <w:rPr>
          <w:rFonts w:ascii="Arial" w:hAnsi="Arial" w:cs="Arial"/>
        </w:rPr>
        <w:t>Mean sapling density decreased for both collapsed and stable subplots between 1964 and 2014 (P&lt;0.001, Table S</w:t>
      </w:r>
      <w:r w:rsidR="00F35F9B">
        <w:rPr>
          <w:rFonts w:ascii="Arial" w:hAnsi="Arial" w:cs="Arial"/>
        </w:rPr>
        <w:t>2</w:t>
      </w:r>
      <w:r>
        <w:rPr>
          <w:rFonts w:ascii="Arial" w:hAnsi="Arial" w:cs="Arial"/>
        </w:rPr>
        <w:t>), declining from 291</w:t>
      </w:r>
      <w:r w:rsidRPr="005016B6">
        <w:rPr>
          <w:rFonts w:ascii="Arial" w:hAnsi="Arial" w:cs="Arial"/>
        </w:rPr>
        <w:t xml:space="preserve"> </w:t>
      </w:r>
      <w:r>
        <w:rPr>
          <w:rFonts w:ascii="Arial" w:hAnsi="Arial" w:cs="Arial"/>
        </w:rPr>
        <w:t>(± 28.75) to 70</w:t>
      </w:r>
      <w:r w:rsidRPr="005016B6">
        <w:rPr>
          <w:rFonts w:ascii="Arial" w:hAnsi="Arial" w:cs="Arial"/>
        </w:rPr>
        <w:t xml:space="preserve"> </w:t>
      </w:r>
      <w:r>
        <w:rPr>
          <w:rFonts w:ascii="Arial" w:hAnsi="Arial" w:cs="Arial"/>
        </w:rPr>
        <w:t xml:space="preserve">(± 27.50) stems </w:t>
      </w:r>
      <w:r w:rsidRPr="00467CF3">
        <w:rPr>
          <w:rFonts w:ascii="Arial" w:hAnsi="Arial" w:cs="Arial"/>
        </w:rPr>
        <w:t>ha</w:t>
      </w:r>
      <w:r>
        <w:rPr>
          <w:rFonts w:ascii="Arial" w:hAnsi="Arial" w:cs="Arial"/>
          <w:vertAlign w:val="superscript"/>
        </w:rPr>
        <w:t>-1</w:t>
      </w:r>
      <w:r>
        <w:rPr>
          <w:rFonts w:ascii="Arial" w:hAnsi="Arial" w:cs="Arial"/>
        </w:rPr>
        <w:t xml:space="preserve"> </w:t>
      </w:r>
      <w:r w:rsidR="00EE03EF">
        <w:rPr>
          <w:rFonts w:ascii="Arial" w:hAnsi="Arial" w:cs="Arial"/>
        </w:rPr>
        <w:t xml:space="preserve">in stable plots </w:t>
      </w:r>
      <w:r>
        <w:rPr>
          <w:rFonts w:ascii="Arial" w:hAnsi="Arial" w:cs="Arial"/>
        </w:rPr>
        <w:t>and from 321.25 (± 29.5)</w:t>
      </w:r>
      <w:r w:rsidRPr="005016B6">
        <w:rPr>
          <w:rFonts w:ascii="Arial" w:hAnsi="Arial" w:cs="Arial"/>
        </w:rPr>
        <w:t xml:space="preserve"> </w:t>
      </w:r>
      <w:r>
        <w:rPr>
          <w:rFonts w:ascii="Arial" w:hAnsi="Arial" w:cs="Arial"/>
        </w:rPr>
        <w:t>to 69.25</w:t>
      </w:r>
      <w:r w:rsidRPr="005016B6">
        <w:rPr>
          <w:rFonts w:ascii="Arial" w:hAnsi="Arial" w:cs="Arial"/>
        </w:rPr>
        <w:t xml:space="preserve"> </w:t>
      </w:r>
      <w:r>
        <w:rPr>
          <w:rFonts w:ascii="Arial" w:hAnsi="Arial" w:cs="Arial"/>
        </w:rPr>
        <w:t>(± 26.75)</w:t>
      </w:r>
      <w:r w:rsidRPr="005016B6">
        <w:rPr>
          <w:rFonts w:ascii="Arial" w:hAnsi="Arial" w:cs="Arial"/>
        </w:rPr>
        <w:t xml:space="preserve"> </w:t>
      </w:r>
      <w:r>
        <w:rPr>
          <w:rFonts w:ascii="Arial" w:hAnsi="Arial" w:cs="Arial"/>
        </w:rPr>
        <w:t xml:space="preserve">stems </w:t>
      </w:r>
      <w:r w:rsidRPr="00467CF3">
        <w:rPr>
          <w:rFonts w:ascii="Arial" w:hAnsi="Arial" w:cs="Arial"/>
        </w:rPr>
        <w:t>ha</w:t>
      </w:r>
      <w:r>
        <w:rPr>
          <w:rFonts w:ascii="Arial" w:hAnsi="Arial" w:cs="Arial"/>
          <w:vertAlign w:val="superscript"/>
        </w:rPr>
        <w:t>-1</w:t>
      </w:r>
      <w:r w:rsidR="00EE03EF">
        <w:rPr>
          <w:rFonts w:ascii="Arial" w:hAnsi="Arial" w:cs="Arial"/>
        </w:rPr>
        <w:t xml:space="preserve"> in collapsed plots</w:t>
      </w:r>
      <w:r>
        <w:rPr>
          <w:rFonts w:ascii="Arial" w:hAnsi="Arial" w:cs="Arial"/>
        </w:rPr>
        <w:t xml:space="preserve">. However there was no statistically significant difference between collapsed and stable plots in 1964 (P=0.289) or 2014 (P=0.620). Subplots that collapsed had a higher density of beech seedlings </w:t>
      </w:r>
      <w:r w:rsidR="00825D87">
        <w:rPr>
          <w:rFonts w:ascii="Arial" w:hAnsi="Arial" w:cs="Arial"/>
        </w:rPr>
        <w:t xml:space="preserve">in 2014 </w:t>
      </w:r>
      <w:r>
        <w:rPr>
          <w:rFonts w:ascii="Arial" w:hAnsi="Arial" w:cs="Arial"/>
        </w:rPr>
        <w:t>(139.4 ± 1.2 seedlings ha</w:t>
      </w:r>
      <w:r>
        <w:rPr>
          <w:rFonts w:ascii="Arial" w:hAnsi="Arial" w:cs="Arial"/>
          <w:vertAlign w:val="superscript"/>
        </w:rPr>
        <w:t>-1</w:t>
      </w:r>
      <w:r>
        <w:rPr>
          <w:rFonts w:ascii="Arial" w:hAnsi="Arial" w:cs="Arial"/>
        </w:rPr>
        <w:t>) when compared to stable subplots (</w:t>
      </w:r>
      <w:r w:rsidRPr="003A4F14">
        <w:rPr>
          <w:rFonts w:ascii="Arial" w:hAnsi="Arial" w:cs="Arial"/>
        </w:rPr>
        <w:t>77.7</w:t>
      </w:r>
      <w:r>
        <w:rPr>
          <w:rFonts w:ascii="Arial" w:hAnsi="Arial" w:cs="Arial"/>
        </w:rPr>
        <w:t>8 ± 1.1 seedlings ha</w:t>
      </w:r>
      <w:r>
        <w:rPr>
          <w:rFonts w:ascii="Arial" w:hAnsi="Arial" w:cs="Arial"/>
          <w:vertAlign w:val="superscript"/>
        </w:rPr>
        <w:t>-1</w:t>
      </w:r>
      <w:r>
        <w:rPr>
          <w:rFonts w:ascii="Arial" w:hAnsi="Arial" w:cs="Arial"/>
        </w:rPr>
        <w:t>, P&lt;0.001). Similarly</w:t>
      </w:r>
      <w:ins w:id="83" w:author="Paul,Evans" w:date="2015-08-20T19:18:00Z">
        <w:r w:rsidR="00C4196D">
          <w:rPr>
            <w:rFonts w:ascii="Arial" w:hAnsi="Arial" w:cs="Arial"/>
          </w:rPr>
          <w:t>,</w:t>
        </w:r>
      </w:ins>
      <w:r>
        <w:rPr>
          <w:rFonts w:ascii="Arial" w:hAnsi="Arial" w:cs="Arial"/>
        </w:rPr>
        <w:t xml:space="preserve"> holly seedlings </w:t>
      </w:r>
      <w:r w:rsidR="00825D87">
        <w:rPr>
          <w:rFonts w:ascii="Arial" w:hAnsi="Arial" w:cs="Arial"/>
        </w:rPr>
        <w:t xml:space="preserve">in 2014 </w:t>
      </w:r>
      <w:r>
        <w:rPr>
          <w:rFonts w:ascii="Arial" w:hAnsi="Arial" w:cs="Arial"/>
        </w:rPr>
        <w:t>were more abundant in collapsed subplots (</w:t>
      </w:r>
      <w:r w:rsidRPr="003A4F14">
        <w:rPr>
          <w:rFonts w:ascii="Arial" w:hAnsi="Arial" w:cs="Arial"/>
        </w:rPr>
        <w:t>3451.5</w:t>
      </w:r>
      <w:r>
        <w:rPr>
          <w:rFonts w:ascii="Arial" w:hAnsi="Arial" w:cs="Arial"/>
        </w:rPr>
        <w:t xml:space="preserve">2 ± </w:t>
      </w:r>
      <w:r w:rsidRPr="003A4F14">
        <w:rPr>
          <w:rFonts w:ascii="Arial" w:hAnsi="Arial" w:cs="Arial"/>
        </w:rPr>
        <w:t>18.39</w:t>
      </w:r>
      <w:r>
        <w:rPr>
          <w:rFonts w:ascii="Arial" w:hAnsi="Arial" w:cs="Arial"/>
        </w:rPr>
        <w:t xml:space="preserve"> seedlings ha</w:t>
      </w:r>
      <w:r>
        <w:rPr>
          <w:rFonts w:ascii="Arial" w:hAnsi="Arial" w:cs="Arial"/>
          <w:vertAlign w:val="superscript"/>
        </w:rPr>
        <w:t>-1</w:t>
      </w:r>
      <w:r>
        <w:rPr>
          <w:rFonts w:ascii="Arial" w:hAnsi="Arial" w:cs="Arial"/>
        </w:rPr>
        <w:t>) than in stable subplots (1903.70 ± 8.42 seedlings ha</w:t>
      </w:r>
      <w:r>
        <w:rPr>
          <w:rFonts w:ascii="Arial" w:hAnsi="Arial" w:cs="Arial"/>
          <w:vertAlign w:val="superscript"/>
        </w:rPr>
        <w:t>-1</w:t>
      </w:r>
      <w:r>
        <w:rPr>
          <w:rFonts w:ascii="Arial" w:hAnsi="Arial" w:cs="Arial"/>
        </w:rPr>
        <w:t xml:space="preserve">, P&lt;0.001). However, oak seedling densities </w:t>
      </w:r>
      <w:r w:rsidR="00825D87">
        <w:rPr>
          <w:rFonts w:ascii="Arial" w:hAnsi="Arial" w:cs="Arial"/>
        </w:rPr>
        <w:t xml:space="preserve">in 2014 </w:t>
      </w:r>
      <w:r>
        <w:rPr>
          <w:rFonts w:ascii="Arial" w:hAnsi="Arial" w:cs="Arial"/>
        </w:rPr>
        <w:t>were higher in stable than in collapsed subplots (</w:t>
      </w:r>
      <w:r w:rsidRPr="00827524">
        <w:rPr>
          <w:rFonts w:ascii="Arial" w:hAnsi="Arial" w:cs="Arial"/>
        </w:rPr>
        <w:t>122.22</w:t>
      </w:r>
      <w:r>
        <w:rPr>
          <w:rFonts w:ascii="Arial" w:hAnsi="Arial" w:cs="Arial"/>
        </w:rPr>
        <w:t xml:space="preserve"> ± 2.15 and </w:t>
      </w:r>
      <w:r w:rsidRPr="00827524">
        <w:rPr>
          <w:rFonts w:ascii="Arial" w:hAnsi="Arial" w:cs="Arial"/>
        </w:rPr>
        <w:t>96.9</w:t>
      </w:r>
      <w:r>
        <w:rPr>
          <w:rFonts w:ascii="Arial" w:hAnsi="Arial" w:cs="Arial"/>
        </w:rPr>
        <w:t>7 ± 2.44 seedlings ha</w:t>
      </w:r>
      <w:r>
        <w:rPr>
          <w:rFonts w:ascii="Arial" w:hAnsi="Arial" w:cs="Arial"/>
          <w:vertAlign w:val="superscript"/>
        </w:rPr>
        <w:t>-1</w:t>
      </w:r>
      <w:r>
        <w:rPr>
          <w:rFonts w:ascii="Arial" w:hAnsi="Arial" w:cs="Arial"/>
        </w:rPr>
        <w:t xml:space="preserve"> respectively, P&lt;0.001).</w:t>
      </w:r>
    </w:p>
    <w:p w:rsidR="00B32FDF" w:rsidRDefault="00B32FDF" w:rsidP="00E2113F">
      <w:pPr>
        <w:spacing w:line="360" w:lineRule="auto"/>
        <w:contextualSpacing/>
        <w:rPr>
          <w:rFonts w:ascii="Arial" w:hAnsi="Arial" w:cs="Arial"/>
        </w:rPr>
      </w:pPr>
    </w:p>
    <w:p w:rsidR="00F35F9B" w:rsidRDefault="00B32FDF" w:rsidP="00E2113F">
      <w:pPr>
        <w:spacing w:line="360" w:lineRule="auto"/>
        <w:contextualSpacing/>
        <w:rPr>
          <w:rFonts w:ascii="Arial" w:hAnsi="Arial" w:cs="Arial"/>
        </w:rPr>
      </w:pPr>
      <w:commentRangeStart w:id="84"/>
      <w:r>
        <w:rPr>
          <w:rFonts w:ascii="Arial" w:hAnsi="Arial" w:cs="Arial"/>
        </w:rPr>
        <w:t xml:space="preserve">Although </w:t>
      </w:r>
      <w:r w:rsidR="00DF2B92">
        <w:rPr>
          <w:rFonts w:ascii="Arial" w:hAnsi="Arial" w:cs="Arial"/>
        </w:rPr>
        <w:t xml:space="preserve">visual inspection of maps suggested that </w:t>
      </w:r>
      <w:r>
        <w:rPr>
          <w:rFonts w:ascii="Arial" w:hAnsi="Arial" w:cs="Arial"/>
        </w:rPr>
        <w:t>subplots that were situated adjacent to collapsed plots appeared more likely to collapse</w:t>
      </w:r>
      <w:r w:rsidR="00F35F9B">
        <w:rPr>
          <w:rFonts w:ascii="Arial" w:hAnsi="Arial" w:cs="Arial"/>
        </w:rPr>
        <w:t xml:space="preserve"> (Figure S1</w:t>
      </w:r>
      <w:r w:rsidR="0050561C">
        <w:rPr>
          <w:rFonts w:ascii="Arial" w:hAnsi="Arial" w:cs="Arial"/>
        </w:rPr>
        <w:t>)</w:t>
      </w:r>
      <w:r>
        <w:rPr>
          <w:rFonts w:ascii="Arial" w:hAnsi="Arial" w:cs="Arial"/>
        </w:rPr>
        <w:t xml:space="preserve">, Moran’s I spatial </w:t>
      </w:r>
      <w:proofErr w:type="spellStart"/>
      <w:r>
        <w:rPr>
          <w:rFonts w:ascii="Arial" w:hAnsi="Arial" w:cs="Arial"/>
        </w:rPr>
        <w:t>correlograms</w:t>
      </w:r>
      <w:proofErr w:type="spellEnd"/>
      <w:r>
        <w:rPr>
          <w:rFonts w:ascii="Arial" w:hAnsi="Arial" w:cs="Arial"/>
        </w:rPr>
        <w:t xml:space="preserve"> indicated that spatial autocorrelation was not statistically significant at any pairwise distance between subplots that we examined (Figure S</w:t>
      </w:r>
      <w:r w:rsidR="00F35F9B">
        <w:rPr>
          <w:rFonts w:ascii="Arial" w:hAnsi="Arial" w:cs="Arial"/>
        </w:rPr>
        <w:t>2</w:t>
      </w:r>
      <w:r>
        <w:rPr>
          <w:rFonts w:ascii="Arial" w:hAnsi="Arial" w:cs="Arial"/>
        </w:rPr>
        <w:t>).</w:t>
      </w:r>
      <w:commentRangeEnd w:id="84"/>
      <w:r w:rsidR="00C4196D">
        <w:rPr>
          <w:rStyle w:val="CommentReference"/>
          <w:szCs w:val="20"/>
          <w:lang w:eastAsia="en-GB" w:bidi="ar-SA"/>
        </w:rPr>
        <w:commentReference w:id="84"/>
      </w:r>
    </w:p>
    <w:p w:rsidR="00856B37" w:rsidRDefault="00F35F9B" w:rsidP="00E2113F">
      <w:pPr>
        <w:spacing w:line="360" w:lineRule="auto"/>
        <w:contextualSpacing/>
        <w:rPr>
          <w:rFonts w:ascii="Arial" w:hAnsi="Arial" w:cs="Arial"/>
          <w:b/>
        </w:rPr>
      </w:pPr>
      <w:r w:rsidDel="00F35F9B">
        <w:rPr>
          <w:rFonts w:ascii="Arial" w:hAnsi="Arial" w:cs="Arial"/>
        </w:rPr>
        <w:t xml:space="preserve"> </w:t>
      </w:r>
    </w:p>
    <w:p w:rsidR="00EE03EF" w:rsidRPr="008970A0" w:rsidRDefault="00EE03EF" w:rsidP="00E2113F">
      <w:pPr>
        <w:spacing w:line="360" w:lineRule="auto"/>
        <w:contextualSpacing/>
        <w:rPr>
          <w:rFonts w:ascii="Arial" w:hAnsi="Arial" w:cs="Arial"/>
          <w:b/>
        </w:rPr>
      </w:pPr>
      <w:r w:rsidRPr="008970A0">
        <w:rPr>
          <w:rFonts w:ascii="Arial" w:hAnsi="Arial" w:cs="Arial"/>
          <w:b/>
        </w:rPr>
        <w:t>Causes of dieback</w:t>
      </w:r>
    </w:p>
    <w:p w:rsidR="00EE03EF" w:rsidRPr="004D514E" w:rsidRDefault="00EE03EF" w:rsidP="00E2113F">
      <w:pPr>
        <w:spacing w:line="360" w:lineRule="auto"/>
        <w:contextualSpacing/>
        <w:rPr>
          <w:rFonts w:ascii="Arial" w:hAnsi="Arial" w:cs="Arial"/>
        </w:rPr>
      </w:pPr>
      <w:r w:rsidRPr="00CE5F4B">
        <w:rPr>
          <w:rFonts w:ascii="Arial" w:hAnsi="Arial" w:cs="Arial"/>
        </w:rPr>
        <w:t xml:space="preserve">The decline in BA for all </w:t>
      </w:r>
      <w:r w:rsidR="004D514E">
        <w:rPr>
          <w:rFonts w:ascii="Arial" w:hAnsi="Arial" w:cs="Arial"/>
        </w:rPr>
        <w:t>sub</w:t>
      </w:r>
      <w:r w:rsidRPr="00CE5F4B">
        <w:rPr>
          <w:rFonts w:ascii="Arial" w:hAnsi="Arial" w:cs="Arial"/>
        </w:rPr>
        <w:t xml:space="preserve">plots was </w:t>
      </w:r>
      <w:proofErr w:type="gramStart"/>
      <w:r w:rsidRPr="00CE5F4B">
        <w:rPr>
          <w:rFonts w:ascii="Arial" w:hAnsi="Arial" w:cs="Arial"/>
        </w:rPr>
        <w:t>16.73</w:t>
      </w:r>
      <w:commentRangeStart w:id="85"/>
      <w:r w:rsidRPr="00CE5F4B">
        <w:rPr>
          <w:rFonts w:ascii="Arial" w:hAnsi="Arial" w:cs="Arial"/>
        </w:rPr>
        <w:t xml:space="preserve"> m</w:t>
      </w:r>
      <w:r w:rsidRPr="00CE5F4B">
        <w:rPr>
          <w:rFonts w:ascii="Arial" w:hAnsi="Arial" w:cs="Arial"/>
          <w:vertAlign w:val="superscript"/>
        </w:rPr>
        <w:t>2</w:t>
      </w:r>
      <w:r w:rsidRPr="00CE5F4B">
        <w:rPr>
          <w:rFonts w:ascii="Arial" w:hAnsi="Arial" w:cs="Arial"/>
        </w:rPr>
        <w:t xml:space="preserve"> ha</w:t>
      </w:r>
      <w:r w:rsidRPr="00CE5F4B">
        <w:rPr>
          <w:rFonts w:ascii="Arial" w:hAnsi="Arial" w:cs="Arial"/>
          <w:vertAlign w:val="superscript"/>
        </w:rPr>
        <w:t>-1</w:t>
      </w:r>
      <w:r w:rsidRPr="00CE5F4B">
        <w:rPr>
          <w:rFonts w:ascii="Arial" w:hAnsi="Arial" w:cs="Arial"/>
        </w:rPr>
        <w:t xml:space="preserve">, </w:t>
      </w:r>
      <w:commentRangeEnd w:id="85"/>
      <w:r w:rsidRPr="00CE5F4B">
        <w:rPr>
          <w:rStyle w:val="CommentReference"/>
          <w:szCs w:val="20"/>
          <w:lang w:eastAsia="en-GB" w:bidi="ar-SA"/>
        </w:rPr>
        <w:commentReference w:id="85"/>
      </w:r>
      <w:r w:rsidRPr="00CE5F4B">
        <w:rPr>
          <w:rFonts w:ascii="Arial" w:hAnsi="Arial" w:cs="Arial"/>
        </w:rPr>
        <w:t>with 61% of this attributable to losses of beech BA and 34% to loss of oak BA</w:t>
      </w:r>
      <w:proofErr w:type="gramEnd"/>
      <w:r w:rsidRPr="00CE5F4B">
        <w:rPr>
          <w:rFonts w:ascii="Arial" w:hAnsi="Arial" w:cs="Arial"/>
        </w:rPr>
        <w:t xml:space="preserve">. The combined mortality of beech and oak trees &gt;45 cm in DBH was responsible for the majority of these declines, constituting 61% and 30% of total </w:t>
      </w:r>
      <w:r w:rsidRPr="00856B37">
        <w:rPr>
          <w:rFonts w:ascii="Arial" w:hAnsi="Arial" w:cs="Arial"/>
        </w:rPr>
        <w:t>BA losses respectively. For other size classes, only oak 25-45 cm DBH contributed more than 5% of the declines in total BA loss.</w:t>
      </w:r>
    </w:p>
    <w:p w:rsidR="00CE5F4B" w:rsidRDefault="00CE5F4B" w:rsidP="00E2113F">
      <w:pPr>
        <w:spacing w:line="360" w:lineRule="auto"/>
        <w:contextualSpacing/>
        <w:rPr>
          <w:rFonts w:ascii="Arial" w:hAnsi="Arial" w:cs="Arial"/>
        </w:rPr>
      </w:pPr>
    </w:p>
    <w:p w:rsidR="00CE5F4B" w:rsidRPr="00CE5F4B" w:rsidRDefault="00CE5F4B" w:rsidP="00E2113F">
      <w:pPr>
        <w:spacing w:line="360" w:lineRule="auto"/>
        <w:contextualSpacing/>
        <w:rPr>
          <w:rFonts w:ascii="Arial" w:hAnsi="Arial" w:cs="Arial"/>
        </w:rPr>
      </w:pPr>
      <w:r>
        <w:rPr>
          <w:rFonts w:ascii="Arial" w:hAnsi="Arial" w:cs="Arial"/>
        </w:rPr>
        <w:t>We hypothesised that the loss of large trees in the woodland was partly due to changes in climate over the period 1964-2014. Growing season temperature increased from the 1960’s to 2014 at a rate of 0.02</w:t>
      </w:r>
      <w:del w:id="86" w:author="Paul,Evans" w:date="2015-08-20T19:20:00Z">
        <w:r w:rsidDel="00E91887">
          <w:rPr>
            <w:rFonts w:ascii="Arial" w:hAnsi="Arial" w:cs="Arial"/>
          </w:rPr>
          <w:delText xml:space="preserve"> </w:delText>
        </w:r>
      </w:del>
      <w:r>
        <w:rPr>
          <w:rFonts w:ascii="Arial" w:hAnsi="Arial" w:cs="Arial"/>
        </w:rPr>
        <w:t xml:space="preserve"> ± 0.004°C year</w:t>
      </w:r>
      <w:r>
        <w:rPr>
          <w:rFonts w:ascii="Arial" w:hAnsi="Arial" w:cs="Arial"/>
          <w:vertAlign w:val="superscript"/>
        </w:rPr>
        <w:t>-1</w:t>
      </w:r>
      <w:r>
        <w:rPr>
          <w:rFonts w:ascii="Arial" w:hAnsi="Arial" w:cs="Arial"/>
        </w:rPr>
        <w:t xml:space="preserve"> (</w:t>
      </w:r>
      <w:r w:rsidR="00EE7D8E">
        <w:rPr>
          <w:rFonts w:ascii="Arial" w:hAnsi="Arial" w:cs="Arial"/>
        </w:rPr>
        <w:t xml:space="preserve">Figure 2a, </w:t>
      </w:r>
      <w:r>
        <w:rPr>
          <w:rFonts w:ascii="Arial" w:hAnsi="Arial" w:cs="Arial"/>
        </w:rPr>
        <w:t>R</w:t>
      </w:r>
      <w:r>
        <w:rPr>
          <w:rFonts w:ascii="Arial" w:hAnsi="Arial" w:cs="Arial"/>
          <w:vertAlign w:val="superscript"/>
        </w:rPr>
        <w:t>2</w:t>
      </w:r>
      <w:r>
        <w:rPr>
          <w:rFonts w:ascii="Arial" w:hAnsi="Arial" w:cs="Arial"/>
        </w:rPr>
        <w:t xml:space="preserve">=0.28). </w:t>
      </w:r>
      <w:r w:rsidR="00F35F9B">
        <w:rPr>
          <w:rFonts w:ascii="Arial" w:hAnsi="Arial" w:cs="Arial"/>
        </w:rPr>
        <w:t xml:space="preserve">However, precipitation did not show any statistically significant trend. </w:t>
      </w:r>
      <w:ins w:id="87" w:author="Paul,Evans" w:date="2015-08-20T19:21:00Z">
        <w:r w:rsidR="00E91887">
          <w:rPr>
            <w:rFonts w:ascii="Arial" w:hAnsi="Arial" w:cs="Arial"/>
          </w:rPr>
          <w:t>Al</w:t>
        </w:r>
      </w:ins>
      <w:del w:id="88" w:author="Paul,Evans" w:date="2015-08-20T19:21:00Z">
        <w:r w:rsidR="00EE7D8E" w:rsidDel="00E91887">
          <w:rPr>
            <w:rFonts w:ascii="Arial" w:hAnsi="Arial" w:cs="Arial"/>
          </w:rPr>
          <w:delText>T</w:delText>
        </w:r>
      </w:del>
      <w:ins w:id="89" w:author="Paul,Evans" w:date="2015-08-20T19:21:00Z">
        <w:r w:rsidR="00E91887">
          <w:rPr>
            <w:rFonts w:ascii="Arial" w:hAnsi="Arial" w:cs="Arial"/>
          </w:rPr>
          <w:t>t</w:t>
        </w:r>
      </w:ins>
      <w:r w:rsidR="00EE7D8E">
        <w:rPr>
          <w:rFonts w:ascii="Arial" w:hAnsi="Arial" w:cs="Arial"/>
        </w:rPr>
        <w:t xml:space="preserve">hough </w:t>
      </w:r>
      <w:r w:rsidR="00F35F9B">
        <w:rPr>
          <w:rFonts w:ascii="Arial" w:hAnsi="Arial" w:cs="Arial"/>
        </w:rPr>
        <w:t>climatic water deficit</w:t>
      </w:r>
      <w:r w:rsidR="00EE7D8E">
        <w:rPr>
          <w:rFonts w:ascii="Arial" w:hAnsi="Arial" w:cs="Arial"/>
        </w:rPr>
        <w:t xml:space="preserve"> showed no consistent trend over the </w:t>
      </w:r>
      <w:ins w:id="90" w:author="Paul,Evans" w:date="2015-08-20T19:22:00Z">
        <w:r w:rsidR="00E91887">
          <w:rPr>
            <w:rFonts w:ascii="Arial" w:hAnsi="Arial" w:cs="Arial"/>
          </w:rPr>
          <w:t>1964-2014</w:t>
        </w:r>
        <w:r w:rsidR="00E91887">
          <w:rPr>
            <w:rFonts w:ascii="Arial" w:hAnsi="Arial" w:cs="Arial"/>
          </w:rPr>
          <w:t xml:space="preserve"> </w:t>
        </w:r>
      </w:ins>
      <w:r w:rsidR="00EE7D8E">
        <w:rPr>
          <w:rFonts w:ascii="Arial" w:hAnsi="Arial" w:cs="Arial"/>
        </w:rPr>
        <w:t>period (Figure 2b)</w:t>
      </w:r>
      <w:ins w:id="91" w:author="Paul,Evans" w:date="2015-08-20T19:22:00Z">
        <w:r w:rsidR="00E91887">
          <w:rPr>
            <w:rFonts w:ascii="Arial" w:hAnsi="Arial" w:cs="Arial"/>
          </w:rPr>
          <w:t>,</w:t>
        </w:r>
      </w:ins>
      <w:r w:rsidR="00EE7D8E">
        <w:rPr>
          <w:rFonts w:ascii="Arial" w:hAnsi="Arial" w:cs="Arial"/>
        </w:rPr>
        <w:t xml:space="preserve"> it was clear that severe </w:t>
      </w:r>
      <w:r w:rsidR="00EE7D8E">
        <w:rPr>
          <w:rFonts w:ascii="Arial" w:hAnsi="Arial" w:cs="Arial"/>
        </w:rPr>
        <w:lastRenderedPageBreak/>
        <w:t>droughts occurred in 1976 and 1995</w:t>
      </w:r>
      <w:ins w:id="92" w:author="Paul,Evans" w:date="2015-08-20T19:22:00Z">
        <w:r w:rsidR="00E91887">
          <w:rPr>
            <w:rFonts w:ascii="Arial" w:hAnsi="Arial" w:cs="Arial"/>
          </w:rPr>
          <w:t>.</w:t>
        </w:r>
      </w:ins>
      <w:del w:id="93" w:author="Paul,Evans" w:date="2015-08-20T19:22:00Z">
        <w:r w:rsidR="00EE7D8E" w:rsidDel="00E91887">
          <w:rPr>
            <w:rFonts w:ascii="Arial" w:hAnsi="Arial" w:cs="Arial"/>
          </w:rPr>
          <w:delText>, and t</w:delText>
        </w:r>
      </w:del>
      <w:ins w:id="94" w:author="Paul,Evans" w:date="2015-08-20T19:23:00Z">
        <w:r w:rsidR="00E91887">
          <w:rPr>
            <w:rFonts w:ascii="Arial" w:hAnsi="Arial" w:cs="Arial"/>
          </w:rPr>
          <w:t>Additionally</w:t>
        </w:r>
      </w:ins>
      <w:ins w:id="95" w:author="Paul,Evans" w:date="2015-08-20T19:22:00Z">
        <w:r w:rsidR="00E91887">
          <w:rPr>
            <w:rFonts w:ascii="Arial" w:hAnsi="Arial" w:cs="Arial"/>
          </w:rPr>
          <w:t xml:space="preserve">, </w:t>
        </w:r>
      </w:ins>
      <w:ins w:id="96" w:author="Paul,Evans" w:date="2015-08-20T19:23:00Z">
        <w:r w:rsidR="00E91887">
          <w:rPr>
            <w:rFonts w:ascii="Arial" w:hAnsi="Arial" w:cs="Arial"/>
          </w:rPr>
          <w:t>t</w:t>
        </w:r>
      </w:ins>
      <w:r w:rsidR="00EE7D8E">
        <w:rPr>
          <w:rFonts w:ascii="Arial" w:hAnsi="Arial" w:cs="Arial"/>
        </w:rPr>
        <w:t>hree drought years occurr</w:t>
      </w:r>
      <w:r w:rsidR="00F35F9B">
        <w:rPr>
          <w:rFonts w:ascii="Arial" w:hAnsi="Arial" w:cs="Arial"/>
        </w:rPr>
        <w:t>ed</w:t>
      </w:r>
      <w:r w:rsidR="00EE7D8E">
        <w:rPr>
          <w:rFonts w:ascii="Arial" w:hAnsi="Arial" w:cs="Arial"/>
        </w:rPr>
        <w:t xml:space="preserve"> since the year 2000.</w:t>
      </w:r>
    </w:p>
    <w:p w:rsidR="00EE03EF" w:rsidRDefault="00EE03EF"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b/>
        </w:rPr>
      </w:pPr>
      <w:r>
        <w:rPr>
          <w:rFonts w:ascii="Arial" w:hAnsi="Arial" w:cs="Arial"/>
          <w:b/>
        </w:rPr>
        <w:t>C</w:t>
      </w:r>
      <w:r w:rsidRPr="0039134F">
        <w:rPr>
          <w:rFonts w:ascii="Arial" w:hAnsi="Arial" w:cs="Arial"/>
          <w:b/>
        </w:rPr>
        <w:t xml:space="preserve">onsequences of </w:t>
      </w:r>
      <w:r>
        <w:rPr>
          <w:rFonts w:ascii="Arial" w:hAnsi="Arial" w:cs="Arial"/>
          <w:b/>
        </w:rPr>
        <w:t>dieback</w:t>
      </w:r>
    </w:p>
    <w:p w:rsidR="00D975D4" w:rsidRDefault="00750F95" w:rsidP="00E2113F">
      <w:pPr>
        <w:spacing w:line="360" w:lineRule="auto"/>
        <w:contextualSpacing/>
        <w:rPr>
          <w:rFonts w:ascii="Arial" w:hAnsi="Arial" w:cs="Arial"/>
        </w:rPr>
      </w:pPr>
      <w:commentRangeStart w:id="97"/>
      <w:r>
        <w:rPr>
          <w:rFonts w:ascii="Arial" w:hAnsi="Arial" w:cs="Arial"/>
        </w:rPr>
        <w:t>Time since decline did not show a statistically significant relationship with BA (Slope=0.009 ± 0.014 P=0.52)</w:t>
      </w:r>
      <w:r w:rsidR="00B32FDF" w:rsidRPr="0039134F">
        <w:rPr>
          <w:rFonts w:ascii="Arial" w:hAnsi="Arial" w:cs="Arial"/>
        </w:rPr>
        <w:t xml:space="preserve">. </w:t>
      </w:r>
      <w:commentRangeEnd w:id="97"/>
      <w:r w:rsidR="009D72C7">
        <w:rPr>
          <w:rStyle w:val="CommentReference"/>
          <w:szCs w:val="20"/>
          <w:lang w:eastAsia="en-GB" w:bidi="ar-SA"/>
        </w:rPr>
        <w:commentReference w:id="97"/>
      </w:r>
      <w:r>
        <w:rPr>
          <w:rFonts w:ascii="Arial" w:hAnsi="Arial" w:cs="Arial"/>
        </w:rPr>
        <w:t>Only the severity of the initial decline was a good predictor of subsequent BA (Slope=2.64 ± 0.84, P=0.002). This indicates that following initial declines</w:t>
      </w:r>
      <w:r w:rsidR="00D975D4">
        <w:rPr>
          <w:rFonts w:ascii="Arial" w:hAnsi="Arial" w:cs="Arial"/>
        </w:rPr>
        <w:t xml:space="preserve"> </w:t>
      </w:r>
      <w:r>
        <w:rPr>
          <w:rFonts w:ascii="Arial" w:hAnsi="Arial" w:cs="Arial"/>
        </w:rPr>
        <w:t>subplot BA tend</w:t>
      </w:r>
      <w:r w:rsidR="003B16DB">
        <w:rPr>
          <w:rFonts w:ascii="Arial" w:hAnsi="Arial" w:cs="Arial"/>
        </w:rPr>
        <w:t>ed</w:t>
      </w:r>
      <w:r>
        <w:rPr>
          <w:rFonts w:ascii="Arial" w:hAnsi="Arial" w:cs="Arial"/>
        </w:rPr>
        <w:t xml:space="preserve"> </w:t>
      </w:r>
      <w:r w:rsidR="003B16DB">
        <w:rPr>
          <w:rFonts w:ascii="Arial" w:hAnsi="Arial" w:cs="Arial"/>
        </w:rPr>
        <w:t xml:space="preserve">not </w:t>
      </w:r>
      <w:r>
        <w:rPr>
          <w:rFonts w:ascii="Arial" w:hAnsi="Arial" w:cs="Arial"/>
        </w:rPr>
        <w:t>to recover.</w:t>
      </w:r>
    </w:p>
    <w:p w:rsidR="00B32FDF" w:rsidRDefault="00B32FDF" w:rsidP="00E2113F">
      <w:pPr>
        <w:spacing w:line="360" w:lineRule="auto"/>
        <w:contextualSpacing/>
        <w:rPr>
          <w:rFonts w:ascii="Arial" w:hAnsi="Arial" w:cs="Arial"/>
          <w:b/>
        </w:rPr>
      </w:pPr>
    </w:p>
    <w:p w:rsidR="00B32FDF" w:rsidRDefault="00B32FDF" w:rsidP="009802BB">
      <w:pPr>
        <w:spacing w:line="360" w:lineRule="auto"/>
        <w:contextualSpacing/>
        <w:rPr>
          <w:rFonts w:ascii="Arial" w:hAnsi="Arial" w:cs="Arial"/>
        </w:rPr>
      </w:pPr>
      <w:r>
        <w:rPr>
          <w:rFonts w:ascii="Arial" w:hAnsi="Arial" w:cs="Arial"/>
        </w:rPr>
        <w:t>T</w:t>
      </w:r>
      <w:r w:rsidRPr="0039134F">
        <w:rPr>
          <w:rFonts w:ascii="Arial" w:hAnsi="Arial" w:cs="Arial"/>
        </w:rPr>
        <w:t xml:space="preserve">ree species richness </w:t>
      </w:r>
      <w:r>
        <w:rPr>
          <w:rFonts w:ascii="Arial" w:hAnsi="Arial" w:cs="Arial"/>
        </w:rPr>
        <w:t>showed a negative relationship with loss of BA (</w:t>
      </w:r>
      <w:r w:rsidR="003F7947">
        <w:rPr>
          <w:rFonts w:ascii="Arial" w:hAnsi="Arial" w:cs="Arial"/>
        </w:rPr>
        <w:t>slope</w:t>
      </w:r>
      <w:r>
        <w:rPr>
          <w:rFonts w:ascii="Arial" w:hAnsi="Arial" w:cs="Arial"/>
        </w:rPr>
        <w:t>=-0.284 ± 0.108 SE, P=</w:t>
      </w:r>
      <w:r w:rsidRPr="00B13DAB">
        <w:rPr>
          <w:rFonts w:ascii="Arial" w:hAnsi="Arial" w:cs="Arial"/>
        </w:rPr>
        <w:t>0.009</w:t>
      </w:r>
      <w:r>
        <w:rPr>
          <w:rFonts w:ascii="Arial" w:hAnsi="Arial" w:cs="Arial"/>
        </w:rPr>
        <w:t xml:space="preserve">, Table </w:t>
      </w:r>
      <w:r w:rsidR="00D975D4">
        <w:rPr>
          <w:rFonts w:ascii="Arial" w:hAnsi="Arial" w:cs="Arial"/>
        </w:rPr>
        <w:t>S4</w:t>
      </w:r>
      <w:r>
        <w:rPr>
          <w:rFonts w:ascii="Arial" w:hAnsi="Arial" w:cs="Arial"/>
        </w:rPr>
        <w:t>) but the most parsimonious models had very poor explanatory power (marginal R</w:t>
      </w:r>
      <w:r>
        <w:rPr>
          <w:rFonts w:ascii="Arial" w:hAnsi="Arial" w:cs="Arial"/>
          <w:vertAlign w:val="superscript"/>
        </w:rPr>
        <w:t>2</w:t>
      </w:r>
      <w:r>
        <w:rPr>
          <w:rFonts w:ascii="Arial" w:hAnsi="Arial" w:cs="Arial"/>
        </w:rPr>
        <w:t>=0.03-0.04, Table S</w:t>
      </w:r>
      <w:r w:rsidR="00D975D4">
        <w:rPr>
          <w:rFonts w:ascii="Arial" w:hAnsi="Arial" w:cs="Arial"/>
        </w:rPr>
        <w:t>3</w:t>
      </w:r>
      <w:r>
        <w:rPr>
          <w:rFonts w:ascii="Arial" w:hAnsi="Arial" w:cs="Arial"/>
        </w:rPr>
        <w:t xml:space="preserve">). </w:t>
      </w:r>
      <w:r w:rsidRPr="0039134F">
        <w:rPr>
          <w:rFonts w:ascii="Arial" w:hAnsi="Arial" w:cs="Arial"/>
        </w:rPr>
        <w:t>Turnover in tree communities</w:t>
      </w:r>
      <w:r>
        <w:rPr>
          <w:rFonts w:ascii="Arial" w:hAnsi="Arial" w:cs="Arial"/>
        </w:rPr>
        <w:t>, as indicated by the Tanner Index,</w:t>
      </w:r>
      <w:r w:rsidRPr="0039134F">
        <w:rPr>
          <w:rFonts w:ascii="Arial" w:hAnsi="Arial" w:cs="Arial"/>
        </w:rPr>
        <w:t xml:space="preserve"> was strongly</w:t>
      </w:r>
      <w:r>
        <w:rPr>
          <w:rFonts w:ascii="Arial" w:hAnsi="Arial" w:cs="Arial"/>
        </w:rPr>
        <w:t xml:space="preserve"> related to loss of BA (Figure </w:t>
      </w:r>
      <w:r w:rsidR="00E40482">
        <w:rPr>
          <w:rFonts w:ascii="Arial" w:hAnsi="Arial" w:cs="Arial"/>
        </w:rPr>
        <w:t>4</w:t>
      </w:r>
      <w:r w:rsidRPr="0039134F">
        <w:rPr>
          <w:rFonts w:ascii="Arial" w:hAnsi="Arial" w:cs="Arial"/>
        </w:rPr>
        <w:t xml:space="preserve">). This relationship was best predicted by a model including both a linear and squared term for percentage basal area </w:t>
      </w:r>
      <w:r>
        <w:rPr>
          <w:rFonts w:ascii="Arial" w:hAnsi="Arial" w:cs="Arial"/>
        </w:rPr>
        <w:t xml:space="preserve">loss </w:t>
      </w:r>
      <w:r w:rsidRPr="0039134F">
        <w:rPr>
          <w:rFonts w:ascii="Arial" w:hAnsi="Arial" w:cs="Arial"/>
        </w:rPr>
        <w:t>(R</w:t>
      </w:r>
      <w:r w:rsidRPr="0039134F">
        <w:rPr>
          <w:rFonts w:ascii="Arial" w:hAnsi="Arial" w:cs="Arial"/>
          <w:vertAlign w:val="superscript"/>
        </w:rPr>
        <w:t>2</w:t>
      </w:r>
      <w:r w:rsidRPr="0039134F">
        <w:rPr>
          <w:rFonts w:ascii="Arial" w:hAnsi="Arial" w:cs="Arial"/>
        </w:rPr>
        <w:t xml:space="preserve">=0.39, </w:t>
      </w:r>
      <w:proofErr w:type="spellStart"/>
      <w:r w:rsidRPr="0039134F">
        <w:rPr>
          <w:rFonts w:ascii="Arial" w:hAnsi="Arial" w:cs="Arial"/>
        </w:rPr>
        <w:t>AICc</w:t>
      </w:r>
      <w:proofErr w:type="spellEnd"/>
      <w:r w:rsidRPr="0039134F">
        <w:rPr>
          <w:rFonts w:ascii="Arial" w:hAnsi="Arial" w:cs="Arial"/>
        </w:rPr>
        <w:t xml:space="preserve">=330.93), </w:t>
      </w:r>
      <w:r>
        <w:rPr>
          <w:rFonts w:ascii="Arial" w:hAnsi="Arial" w:cs="Arial"/>
        </w:rPr>
        <w:t>which provided a better fit</w:t>
      </w:r>
      <w:r w:rsidRPr="0039134F">
        <w:rPr>
          <w:rFonts w:ascii="Arial" w:hAnsi="Arial" w:cs="Arial"/>
        </w:rPr>
        <w:t xml:space="preserve"> than models of linear relationships (</w:t>
      </w:r>
      <w:proofErr w:type="spellStart"/>
      <w:r w:rsidRPr="0039134F">
        <w:rPr>
          <w:rFonts w:ascii="Arial" w:hAnsi="Arial" w:cs="Arial"/>
        </w:rPr>
        <w:t>AICc</w:t>
      </w:r>
      <w:proofErr w:type="spellEnd"/>
      <w:r w:rsidRPr="0039134F">
        <w:rPr>
          <w:rFonts w:ascii="Arial" w:hAnsi="Arial" w:cs="Arial"/>
        </w:rPr>
        <w:t>= 406.00) or a null model (</w:t>
      </w:r>
      <w:proofErr w:type="spellStart"/>
      <w:r w:rsidRPr="0039134F">
        <w:rPr>
          <w:rFonts w:ascii="Arial" w:hAnsi="Arial" w:cs="Arial"/>
        </w:rPr>
        <w:t>AICc</w:t>
      </w:r>
      <w:proofErr w:type="spellEnd"/>
      <w:r w:rsidRPr="0039134F">
        <w:rPr>
          <w:rFonts w:ascii="Arial" w:hAnsi="Arial" w:cs="Arial"/>
        </w:rPr>
        <w:t>=510.44</w:t>
      </w:r>
      <w:r>
        <w:rPr>
          <w:rFonts w:ascii="Arial" w:hAnsi="Arial" w:cs="Arial"/>
        </w:rPr>
        <w:t xml:space="preserve">, Table </w:t>
      </w:r>
      <w:r w:rsidR="00D975D4">
        <w:rPr>
          <w:rFonts w:ascii="Arial" w:hAnsi="Arial" w:cs="Arial"/>
        </w:rPr>
        <w:t>S3</w:t>
      </w:r>
      <w:r w:rsidRPr="0039134F">
        <w:rPr>
          <w:rFonts w:ascii="Arial" w:hAnsi="Arial" w:cs="Arial"/>
        </w:rPr>
        <w:t xml:space="preserve">). The best model suggested </w:t>
      </w:r>
      <w:r>
        <w:rPr>
          <w:rFonts w:ascii="Arial" w:hAnsi="Arial" w:cs="Arial"/>
        </w:rPr>
        <w:t xml:space="preserve">a curvilinear response in tree community change with loss of BA, with losses of BA associated with large changes in community structure (Figure </w:t>
      </w:r>
      <w:r w:rsidR="00D975D4">
        <w:rPr>
          <w:rFonts w:ascii="Arial" w:hAnsi="Arial" w:cs="Arial"/>
        </w:rPr>
        <w:t>3</w:t>
      </w:r>
      <w:r>
        <w:rPr>
          <w:rFonts w:ascii="Arial" w:hAnsi="Arial" w:cs="Arial"/>
        </w:rPr>
        <w:t xml:space="preserve">). </w:t>
      </w:r>
    </w:p>
    <w:p w:rsidR="00B32FDF" w:rsidRDefault="00B32FDF"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rPr>
      </w:pPr>
      <w:r>
        <w:rPr>
          <w:rFonts w:ascii="Arial" w:hAnsi="Arial" w:cs="Arial"/>
        </w:rPr>
        <w:t>Changes in subplot grass cover were best described by a model with an interaction term between year and whether subplots collapsed during 1964-2014 (marginal R</w:t>
      </w:r>
      <w:r>
        <w:rPr>
          <w:rFonts w:ascii="Arial" w:hAnsi="Arial" w:cs="Arial"/>
          <w:vertAlign w:val="superscript"/>
        </w:rPr>
        <w:t>2</w:t>
      </w:r>
      <w:r>
        <w:rPr>
          <w:rFonts w:ascii="Arial" w:hAnsi="Arial" w:cs="Arial"/>
        </w:rPr>
        <w:t xml:space="preserve">=0.44, Table </w:t>
      </w:r>
      <w:r w:rsidR="00D975D4">
        <w:rPr>
          <w:rFonts w:ascii="Arial" w:hAnsi="Arial" w:cs="Arial"/>
        </w:rPr>
        <w:t>S3</w:t>
      </w:r>
      <w:r>
        <w:rPr>
          <w:rFonts w:ascii="Arial" w:hAnsi="Arial" w:cs="Arial"/>
        </w:rPr>
        <w:t xml:space="preserve">). In 1964, grass cover did not differ between subplots that subsequently collapsed and those that did not (P=0.64, Figure </w:t>
      </w:r>
      <w:r w:rsidR="00D975D4">
        <w:rPr>
          <w:rFonts w:ascii="Arial" w:hAnsi="Arial" w:cs="Arial"/>
        </w:rPr>
        <w:t>4</w:t>
      </w:r>
      <w:r>
        <w:rPr>
          <w:rFonts w:ascii="Arial" w:hAnsi="Arial" w:cs="Arial"/>
        </w:rPr>
        <w:t xml:space="preserve">, Table </w:t>
      </w:r>
      <w:r w:rsidR="00D975D4">
        <w:rPr>
          <w:rFonts w:ascii="Arial" w:hAnsi="Arial" w:cs="Arial"/>
        </w:rPr>
        <w:t>S4</w:t>
      </w:r>
      <w:r>
        <w:rPr>
          <w:rFonts w:ascii="Arial" w:hAnsi="Arial" w:cs="Arial"/>
        </w:rPr>
        <w:t xml:space="preserve">), but by 1996 collapsed subplots showed </w:t>
      </w:r>
      <w:r w:rsidR="00C47D0F">
        <w:rPr>
          <w:rFonts w:ascii="Arial" w:hAnsi="Arial" w:cs="Arial"/>
        </w:rPr>
        <w:t xml:space="preserve">four-fold </w:t>
      </w:r>
      <w:r>
        <w:rPr>
          <w:rFonts w:ascii="Arial" w:hAnsi="Arial" w:cs="Arial"/>
        </w:rPr>
        <w:t xml:space="preserve">higher grass cover (Stable: 5.2% (± 3.5), Collapsed: 22.8% (± 8.8), P=0.009). This difference had increased by 2014 (Stable: 3.8% (± 2.7), Collapsed: 26.7% (± 9.4), </w:t>
      </w:r>
      <w:r w:rsidRPr="00AC6905">
        <w:rPr>
          <w:rFonts w:ascii="Arial" w:hAnsi="Arial" w:cs="Arial"/>
        </w:rPr>
        <w:t>P&lt;0.001</w:t>
      </w:r>
      <w:r>
        <w:rPr>
          <w:rFonts w:ascii="Arial" w:hAnsi="Arial" w:cs="Arial"/>
        </w:rPr>
        <w:t xml:space="preserve">, Figure </w:t>
      </w:r>
      <w:r w:rsidR="00D975D4">
        <w:rPr>
          <w:rFonts w:ascii="Arial" w:hAnsi="Arial" w:cs="Arial"/>
        </w:rPr>
        <w:t>4</w:t>
      </w:r>
      <w:r>
        <w:rPr>
          <w:rFonts w:ascii="Arial" w:hAnsi="Arial" w:cs="Arial"/>
        </w:rPr>
        <w:t>). Changes in g</w:t>
      </w:r>
      <w:r w:rsidRPr="0039134F">
        <w:rPr>
          <w:rFonts w:ascii="Arial" w:hAnsi="Arial" w:cs="Arial"/>
        </w:rPr>
        <w:t xml:space="preserve">rass cover in </w:t>
      </w:r>
      <w:r>
        <w:rPr>
          <w:rFonts w:ascii="Arial" w:hAnsi="Arial" w:cs="Arial"/>
        </w:rPr>
        <w:t>sub</w:t>
      </w:r>
      <w:r w:rsidRPr="0039134F">
        <w:rPr>
          <w:rFonts w:ascii="Arial" w:hAnsi="Arial" w:cs="Arial"/>
        </w:rPr>
        <w:t xml:space="preserve">plots </w:t>
      </w:r>
      <w:r>
        <w:rPr>
          <w:rFonts w:ascii="Arial" w:hAnsi="Arial" w:cs="Arial"/>
        </w:rPr>
        <w:t>were</w:t>
      </w:r>
      <w:r w:rsidRPr="0039134F">
        <w:rPr>
          <w:rFonts w:ascii="Arial" w:hAnsi="Arial" w:cs="Arial"/>
        </w:rPr>
        <w:t xml:space="preserve"> strongly related to loss </w:t>
      </w:r>
      <w:r>
        <w:rPr>
          <w:rFonts w:ascii="Arial" w:hAnsi="Arial" w:cs="Arial"/>
        </w:rPr>
        <w:t>of</w:t>
      </w:r>
      <w:r w:rsidRPr="0039134F">
        <w:rPr>
          <w:rFonts w:ascii="Arial" w:hAnsi="Arial" w:cs="Arial"/>
        </w:rPr>
        <w:t xml:space="preserve"> BA, showing a n</w:t>
      </w:r>
      <w:r>
        <w:rPr>
          <w:rFonts w:ascii="Arial" w:hAnsi="Arial" w:cs="Arial"/>
        </w:rPr>
        <w:t xml:space="preserve">on-linear relationship (Figure </w:t>
      </w:r>
      <w:r w:rsidR="00D975D4">
        <w:rPr>
          <w:rFonts w:ascii="Arial" w:hAnsi="Arial" w:cs="Arial"/>
        </w:rPr>
        <w:t>5</w:t>
      </w:r>
      <w:r w:rsidR="003E609E">
        <w:rPr>
          <w:rFonts w:ascii="Arial" w:hAnsi="Arial" w:cs="Arial"/>
        </w:rPr>
        <w:t>a</w:t>
      </w:r>
      <w:r w:rsidRPr="0039134F">
        <w:rPr>
          <w:rFonts w:ascii="Arial" w:hAnsi="Arial" w:cs="Arial"/>
        </w:rPr>
        <w:t xml:space="preserve">). Model predictions suggested relatively little change in grass cover in </w:t>
      </w:r>
      <w:r>
        <w:rPr>
          <w:rFonts w:ascii="Arial" w:hAnsi="Arial" w:cs="Arial"/>
        </w:rPr>
        <w:t>sub</w:t>
      </w:r>
      <w:r w:rsidRPr="0039134F">
        <w:rPr>
          <w:rFonts w:ascii="Arial" w:hAnsi="Arial" w:cs="Arial"/>
        </w:rPr>
        <w:t xml:space="preserve">plots that increased in BA or showed losses &lt;25%, while </w:t>
      </w:r>
      <w:r>
        <w:rPr>
          <w:rFonts w:ascii="Arial" w:hAnsi="Arial" w:cs="Arial"/>
        </w:rPr>
        <w:t>sub</w:t>
      </w:r>
      <w:r w:rsidRPr="0039134F">
        <w:rPr>
          <w:rFonts w:ascii="Arial" w:hAnsi="Arial" w:cs="Arial"/>
        </w:rPr>
        <w:t xml:space="preserve">plots that lost </w:t>
      </w:r>
      <w:r>
        <w:rPr>
          <w:rFonts w:ascii="Arial" w:hAnsi="Arial" w:cs="Arial"/>
        </w:rPr>
        <w:t>≥</w:t>
      </w:r>
      <w:r w:rsidRPr="0039134F">
        <w:rPr>
          <w:rFonts w:ascii="Arial" w:hAnsi="Arial" w:cs="Arial"/>
        </w:rPr>
        <w:t xml:space="preserve">25% </w:t>
      </w:r>
      <w:del w:id="98" w:author="Paul,Evans" w:date="2015-08-20T19:25:00Z">
        <w:r w:rsidRPr="0039134F" w:rsidDel="00E91887">
          <w:rPr>
            <w:rFonts w:ascii="Arial" w:hAnsi="Arial" w:cs="Arial"/>
          </w:rPr>
          <w:delText xml:space="preserve">of </w:delText>
        </w:r>
      </w:del>
      <w:r w:rsidRPr="0039134F">
        <w:rPr>
          <w:rFonts w:ascii="Arial" w:hAnsi="Arial" w:cs="Arial"/>
        </w:rPr>
        <w:t xml:space="preserve">BA </w:t>
      </w:r>
      <w:r>
        <w:rPr>
          <w:rFonts w:ascii="Arial" w:hAnsi="Arial" w:cs="Arial"/>
        </w:rPr>
        <w:t xml:space="preserve">showed </w:t>
      </w:r>
      <w:r w:rsidRPr="0039134F">
        <w:rPr>
          <w:rFonts w:ascii="Arial" w:hAnsi="Arial" w:cs="Arial"/>
        </w:rPr>
        <w:t>a rapid increase in grass cover with</w:t>
      </w:r>
      <w:r>
        <w:rPr>
          <w:rFonts w:ascii="Arial" w:hAnsi="Arial" w:cs="Arial"/>
        </w:rPr>
        <w:t xml:space="preserve"> increasing loss of BA (Figure </w:t>
      </w:r>
      <w:r w:rsidR="00D975D4">
        <w:rPr>
          <w:rFonts w:ascii="Arial" w:hAnsi="Arial" w:cs="Arial"/>
        </w:rPr>
        <w:t>5</w:t>
      </w:r>
      <w:r w:rsidR="00F83F07">
        <w:rPr>
          <w:rFonts w:ascii="Arial" w:hAnsi="Arial" w:cs="Arial"/>
        </w:rPr>
        <w:t>a</w:t>
      </w:r>
      <w:r w:rsidRPr="0039134F">
        <w:rPr>
          <w:rFonts w:ascii="Arial" w:hAnsi="Arial" w:cs="Arial"/>
        </w:rPr>
        <w:t xml:space="preserve">). </w:t>
      </w:r>
      <w:r>
        <w:rPr>
          <w:rFonts w:ascii="Arial" w:hAnsi="Arial" w:cs="Arial"/>
        </w:rPr>
        <w:t xml:space="preserve">In contrast to grass, bracken </w:t>
      </w:r>
      <w:r w:rsidR="003F7947">
        <w:rPr>
          <w:rFonts w:ascii="Arial" w:hAnsi="Arial" w:cs="Arial"/>
        </w:rPr>
        <w:t>(</w:t>
      </w:r>
      <w:proofErr w:type="spellStart"/>
      <w:r w:rsidR="003F7947" w:rsidRPr="003F7947">
        <w:rPr>
          <w:rFonts w:ascii="Arial" w:hAnsi="Arial" w:cs="Arial"/>
          <w:i/>
        </w:rPr>
        <w:t>Pteridium</w:t>
      </w:r>
      <w:proofErr w:type="spellEnd"/>
      <w:r w:rsidR="003F7947" w:rsidRPr="003F7947">
        <w:rPr>
          <w:rFonts w:ascii="Arial" w:hAnsi="Arial" w:cs="Arial"/>
          <w:i/>
        </w:rPr>
        <w:t xml:space="preserve"> </w:t>
      </w:r>
      <w:proofErr w:type="spellStart"/>
      <w:r w:rsidR="00E40482" w:rsidRPr="003F642B">
        <w:rPr>
          <w:rFonts w:ascii="Arial" w:hAnsi="Arial" w:cs="Arial"/>
          <w:i/>
          <w:iCs/>
          <w:color w:val="auto"/>
          <w:lang w:eastAsia="en-GB" w:bidi="ar-SA"/>
        </w:rPr>
        <w:t>aquilinum</w:t>
      </w:r>
      <w:proofErr w:type="spellEnd"/>
      <w:r w:rsidR="003F7947" w:rsidRPr="003F7947">
        <w:rPr>
          <w:rFonts w:ascii="Arial" w:hAnsi="Arial" w:cs="Arial"/>
          <w:i/>
        </w:rPr>
        <w:t>)</w:t>
      </w:r>
      <w:r w:rsidR="003F7947">
        <w:rPr>
          <w:rFonts w:ascii="Arial" w:hAnsi="Arial" w:cs="Arial"/>
        </w:rPr>
        <w:t xml:space="preserve"> </w:t>
      </w:r>
      <w:r>
        <w:rPr>
          <w:rFonts w:ascii="Arial" w:hAnsi="Arial" w:cs="Arial"/>
        </w:rPr>
        <w:t xml:space="preserve">cover showed no significant relationship with loss of subplot BA with a null model the most well supported (Tables </w:t>
      </w:r>
      <w:r w:rsidR="00D975D4">
        <w:rPr>
          <w:rFonts w:ascii="Arial" w:hAnsi="Arial" w:cs="Arial"/>
        </w:rPr>
        <w:t xml:space="preserve">S3 </w:t>
      </w:r>
      <w:r>
        <w:rPr>
          <w:rFonts w:ascii="Arial" w:hAnsi="Arial" w:cs="Arial"/>
        </w:rPr>
        <w:t>and S</w:t>
      </w:r>
      <w:r w:rsidR="00D975D4">
        <w:rPr>
          <w:rFonts w:ascii="Arial" w:hAnsi="Arial" w:cs="Arial"/>
        </w:rPr>
        <w:t>4</w:t>
      </w:r>
      <w:r>
        <w:rPr>
          <w:rFonts w:ascii="Arial" w:hAnsi="Arial" w:cs="Arial"/>
        </w:rPr>
        <w:t>).</w:t>
      </w:r>
    </w:p>
    <w:p w:rsidR="00B32FDF" w:rsidRDefault="00B32FDF" w:rsidP="00FB24A3">
      <w:pPr>
        <w:spacing w:line="360" w:lineRule="auto"/>
        <w:contextualSpacing/>
        <w:rPr>
          <w:rFonts w:ascii="Arial" w:hAnsi="Arial" w:cs="Arial"/>
        </w:rPr>
      </w:pPr>
    </w:p>
    <w:p w:rsidR="00B32FDF" w:rsidRDefault="00C47D0F" w:rsidP="00E2113F">
      <w:pPr>
        <w:spacing w:line="360" w:lineRule="auto"/>
        <w:contextualSpacing/>
        <w:rPr>
          <w:rFonts w:ascii="Arial" w:hAnsi="Arial" w:cs="Arial"/>
        </w:rPr>
      </w:pPr>
      <w:r>
        <w:rPr>
          <w:rFonts w:ascii="Arial" w:hAnsi="Arial" w:cs="Arial"/>
        </w:rPr>
        <w:t>G</w:t>
      </w:r>
      <w:r w:rsidR="00B32FDF">
        <w:rPr>
          <w:rFonts w:ascii="Arial" w:hAnsi="Arial" w:cs="Arial"/>
        </w:rPr>
        <w:t xml:space="preserve">round flora richness </w:t>
      </w:r>
      <w:r>
        <w:rPr>
          <w:rFonts w:ascii="Arial" w:hAnsi="Arial" w:cs="Arial"/>
        </w:rPr>
        <w:t xml:space="preserve">showed </w:t>
      </w:r>
      <w:r w:rsidR="00B32FDF">
        <w:rPr>
          <w:rFonts w:ascii="Arial" w:hAnsi="Arial" w:cs="Arial"/>
        </w:rPr>
        <w:t xml:space="preserve">a positive non-linear relationship with BA loss (Tables </w:t>
      </w:r>
      <w:r w:rsidR="00D975D4">
        <w:rPr>
          <w:rFonts w:ascii="Arial" w:hAnsi="Arial" w:cs="Arial"/>
        </w:rPr>
        <w:t xml:space="preserve">S3 </w:t>
      </w:r>
      <w:r w:rsidR="00B32FDF">
        <w:rPr>
          <w:rFonts w:ascii="Arial" w:hAnsi="Arial" w:cs="Arial"/>
        </w:rPr>
        <w:t>and S</w:t>
      </w:r>
      <w:r w:rsidR="00D975D4">
        <w:rPr>
          <w:rFonts w:ascii="Arial" w:hAnsi="Arial" w:cs="Arial"/>
        </w:rPr>
        <w:t>4</w:t>
      </w:r>
      <w:r w:rsidR="00B32FDF">
        <w:rPr>
          <w:rFonts w:ascii="Arial" w:hAnsi="Arial" w:cs="Arial"/>
        </w:rPr>
        <w:t xml:space="preserve">). Model averaged predictions suggested little difference in ground flora richness for </w:t>
      </w:r>
      <w:r w:rsidR="00B32FDF">
        <w:rPr>
          <w:rFonts w:ascii="Arial" w:hAnsi="Arial" w:cs="Arial"/>
        </w:rPr>
        <w:lastRenderedPageBreak/>
        <w:t xml:space="preserve">subplots that showed &lt;40% loss of BA, with an increase in species richness for subplots with greater declines in BA (Figure </w:t>
      </w:r>
      <w:r w:rsidR="00D975D4">
        <w:rPr>
          <w:rFonts w:ascii="Arial" w:hAnsi="Arial" w:cs="Arial"/>
        </w:rPr>
        <w:t>5</w:t>
      </w:r>
      <w:r w:rsidR="00F83F07">
        <w:rPr>
          <w:rFonts w:ascii="Arial" w:hAnsi="Arial" w:cs="Arial"/>
        </w:rPr>
        <w:t>b</w:t>
      </w:r>
      <w:r w:rsidR="00B32FDF">
        <w:rPr>
          <w:rFonts w:ascii="Arial" w:hAnsi="Arial" w:cs="Arial"/>
        </w:rPr>
        <w:t xml:space="preserve">). </w:t>
      </w:r>
      <w:r>
        <w:rPr>
          <w:rFonts w:ascii="Arial" w:hAnsi="Arial" w:cs="Arial"/>
        </w:rPr>
        <w:t>L</w:t>
      </w:r>
      <w:r w:rsidR="00B32FDF" w:rsidRPr="0039134F">
        <w:rPr>
          <w:rFonts w:ascii="Arial" w:hAnsi="Arial" w:cs="Arial"/>
        </w:rPr>
        <w:t>oss of basal area did not describe changes ground flora community composition well</w:t>
      </w:r>
      <w:ins w:id="99" w:author="Paul,Evans" w:date="2015-08-20T19:26:00Z">
        <w:r w:rsidR="00E91887">
          <w:rPr>
            <w:rFonts w:ascii="Arial" w:hAnsi="Arial" w:cs="Arial"/>
          </w:rPr>
          <w:t>. Here,</w:t>
        </w:r>
      </w:ins>
      <w:del w:id="100" w:author="Paul,Evans" w:date="2015-08-20T19:26:00Z">
        <w:r w:rsidR="00B32FDF" w:rsidRPr="0039134F" w:rsidDel="00E91887">
          <w:rPr>
            <w:rFonts w:ascii="Arial" w:hAnsi="Arial" w:cs="Arial"/>
          </w:rPr>
          <w:delText>, with</w:delText>
        </w:r>
      </w:del>
      <w:r w:rsidR="00B32FDF" w:rsidRPr="0039134F">
        <w:rPr>
          <w:rFonts w:ascii="Arial" w:hAnsi="Arial" w:cs="Arial"/>
        </w:rPr>
        <w:t xml:space="preserve"> </w:t>
      </w:r>
      <w:r w:rsidR="00B32FDF">
        <w:rPr>
          <w:rFonts w:ascii="Arial" w:hAnsi="Arial" w:cs="Arial"/>
        </w:rPr>
        <w:t>a null model best supported</w:t>
      </w:r>
      <w:r w:rsidR="00B32FDF" w:rsidRPr="0039134F">
        <w:rPr>
          <w:rFonts w:ascii="Arial" w:hAnsi="Arial" w:cs="Arial"/>
        </w:rPr>
        <w:t>.</w:t>
      </w:r>
    </w:p>
    <w:p w:rsidR="00B32FDF" w:rsidRDefault="00B32FDF" w:rsidP="00E2113F">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b/>
          <w:bCs/>
        </w:rPr>
      </w:pPr>
    </w:p>
    <w:p w:rsidR="00B32FDF" w:rsidRDefault="00B32FDF" w:rsidP="002D43C8">
      <w:pPr>
        <w:spacing w:line="360" w:lineRule="auto"/>
        <w:contextualSpacing/>
        <w:rPr>
          <w:rFonts w:ascii="Arial" w:hAnsi="Arial" w:cs="Arial"/>
          <w:b/>
          <w:bCs/>
        </w:rPr>
      </w:pPr>
      <w:r w:rsidRPr="0039134F">
        <w:rPr>
          <w:rFonts w:ascii="Arial" w:hAnsi="Arial" w:cs="Arial"/>
          <w:b/>
          <w:bCs/>
        </w:rPr>
        <w:t>Discussion</w:t>
      </w:r>
    </w:p>
    <w:p w:rsidR="00B32FDF" w:rsidRDefault="00AF33FB" w:rsidP="00513075">
      <w:pPr>
        <w:spacing w:line="360" w:lineRule="auto"/>
        <w:contextualSpacing/>
        <w:rPr>
          <w:rFonts w:ascii="Arial" w:hAnsi="Arial" w:cs="Arial"/>
          <w:bCs/>
        </w:rPr>
      </w:pPr>
      <w:r>
        <w:rPr>
          <w:rFonts w:ascii="Arial" w:hAnsi="Arial" w:cs="Arial"/>
          <w:bCs/>
        </w:rPr>
        <w:t>O</w:t>
      </w:r>
      <w:r w:rsidR="00E45B64">
        <w:rPr>
          <w:rFonts w:ascii="Arial" w:hAnsi="Arial" w:cs="Arial"/>
          <w:bCs/>
        </w:rPr>
        <w:t>ur</w:t>
      </w:r>
      <w:r w:rsidR="00E45B64" w:rsidRPr="000B5963">
        <w:rPr>
          <w:rFonts w:ascii="Arial" w:hAnsi="Arial" w:cs="Arial"/>
          <w:bCs/>
        </w:rPr>
        <w:t xml:space="preserve"> </w:t>
      </w:r>
      <w:r w:rsidR="009D442F">
        <w:rPr>
          <w:rFonts w:ascii="Arial" w:hAnsi="Arial" w:cs="Arial"/>
          <w:bCs/>
        </w:rPr>
        <w:t>study</w:t>
      </w:r>
      <w:r w:rsidR="009D442F" w:rsidRPr="000B5963">
        <w:rPr>
          <w:rFonts w:ascii="Arial" w:hAnsi="Arial" w:cs="Arial"/>
          <w:bCs/>
        </w:rPr>
        <w:t xml:space="preserve"> </w:t>
      </w:r>
      <w:r w:rsidR="00B32FDF">
        <w:rPr>
          <w:rFonts w:ascii="Arial" w:hAnsi="Arial" w:cs="Arial"/>
          <w:bCs/>
        </w:rPr>
        <w:t>provide</w:t>
      </w:r>
      <w:r>
        <w:rPr>
          <w:rFonts w:ascii="Arial" w:hAnsi="Arial" w:cs="Arial"/>
          <w:bCs/>
        </w:rPr>
        <w:t>s</w:t>
      </w:r>
      <w:r w:rsidR="00B32FDF">
        <w:rPr>
          <w:rFonts w:ascii="Arial" w:hAnsi="Arial" w:cs="Arial"/>
          <w:bCs/>
        </w:rPr>
        <w:t xml:space="preserve"> a number of insights into the changes that occurred in a temperate forest ecosystem undergoing stand dieback over several decades. </w:t>
      </w:r>
      <w:r w:rsidR="009D442F">
        <w:rPr>
          <w:rFonts w:ascii="Arial" w:hAnsi="Arial" w:cs="Arial"/>
          <w:bCs/>
        </w:rPr>
        <w:t>T</w:t>
      </w:r>
      <w:r w:rsidR="00B32FDF">
        <w:rPr>
          <w:rFonts w:ascii="Arial" w:hAnsi="Arial" w:cs="Arial"/>
          <w:bCs/>
        </w:rPr>
        <w:t xml:space="preserve">his process of dieback largely </w:t>
      </w:r>
      <w:r>
        <w:rPr>
          <w:rFonts w:ascii="Arial" w:hAnsi="Arial" w:cs="Arial"/>
          <w:bCs/>
        </w:rPr>
        <w:t>resulted from death of</w:t>
      </w:r>
      <w:r w:rsidR="00B32FDF">
        <w:rPr>
          <w:rFonts w:ascii="Arial" w:hAnsi="Arial" w:cs="Arial"/>
          <w:bCs/>
        </w:rPr>
        <w:t xml:space="preserve"> large</w:t>
      </w:r>
      <w:r w:rsidR="00CF6D7A">
        <w:rPr>
          <w:rFonts w:ascii="Arial" w:hAnsi="Arial" w:cs="Arial"/>
          <w:bCs/>
        </w:rPr>
        <w:t xml:space="preserve"> (&gt;45</w:t>
      </w:r>
      <w:r w:rsidR="00317121">
        <w:rPr>
          <w:rFonts w:ascii="Arial" w:hAnsi="Arial" w:cs="Arial"/>
          <w:bCs/>
        </w:rPr>
        <w:t xml:space="preserve"> </w:t>
      </w:r>
      <w:r w:rsidR="00CF6D7A">
        <w:rPr>
          <w:rFonts w:ascii="Arial" w:hAnsi="Arial" w:cs="Arial"/>
          <w:bCs/>
        </w:rPr>
        <w:t>cm DBH)</w:t>
      </w:r>
      <w:r w:rsidR="00D67B63">
        <w:rPr>
          <w:rFonts w:ascii="Arial" w:hAnsi="Arial" w:cs="Arial"/>
          <w:bCs/>
        </w:rPr>
        <w:t xml:space="preserve"> </w:t>
      </w:r>
      <w:r>
        <w:rPr>
          <w:rFonts w:ascii="Arial" w:hAnsi="Arial" w:cs="Arial"/>
          <w:bCs/>
        </w:rPr>
        <w:t xml:space="preserve">beech and oak </w:t>
      </w:r>
      <w:r w:rsidR="00B32FDF">
        <w:rPr>
          <w:rFonts w:ascii="Arial" w:hAnsi="Arial" w:cs="Arial"/>
          <w:bCs/>
        </w:rPr>
        <w:t xml:space="preserve">trees. This was accompanied by a marked decline in density of </w:t>
      </w:r>
      <w:r>
        <w:rPr>
          <w:rFonts w:ascii="Arial" w:hAnsi="Arial" w:cs="Arial"/>
          <w:bCs/>
        </w:rPr>
        <w:t>saplings</w:t>
      </w:r>
      <w:r w:rsidR="00B32FDF">
        <w:rPr>
          <w:rFonts w:ascii="Arial" w:hAnsi="Arial" w:cs="Arial"/>
          <w:bCs/>
        </w:rPr>
        <w:t xml:space="preserve"> </w:t>
      </w:r>
      <w:r w:rsidR="00044079">
        <w:rPr>
          <w:rFonts w:ascii="Arial" w:hAnsi="Arial" w:cs="Arial"/>
          <w:bCs/>
        </w:rPr>
        <w:t>and small trees (10-15 cm DBH)</w:t>
      </w:r>
      <w:r w:rsidR="00B32FDF">
        <w:rPr>
          <w:rFonts w:ascii="Arial" w:hAnsi="Arial" w:cs="Arial"/>
          <w:bCs/>
        </w:rPr>
        <w:t>. As transects were surveyed at approximately decadal intervals</w:t>
      </w:r>
      <w:r>
        <w:rPr>
          <w:rFonts w:ascii="Arial" w:hAnsi="Arial" w:cs="Arial"/>
          <w:bCs/>
        </w:rPr>
        <w:t xml:space="preserve"> </w:t>
      </w:r>
      <w:r w:rsidR="00B32FDF">
        <w:rPr>
          <w:rFonts w:ascii="Arial" w:hAnsi="Arial" w:cs="Arial"/>
          <w:bCs/>
        </w:rPr>
        <w:t xml:space="preserve">it was difficult to identify precisely when mortality events occurred, but </w:t>
      </w:r>
      <w:r>
        <w:rPr>
          <w:rFonts w:ascii="Arial" w:hAnsi="Arial" w:cs="Arial"/>
          <w:bCs/>
        </w:rPr>
        <w:t xml:space="preserve">our </w:t>
      </w:r>
      <w:r w:rsidR="00B32FDF">
        <w:rPr>
          <w:rFonts w:ascii="Arial" w:hAnsi="Arial" w:cs="Arial"/>
          <w:bCs/>
        </w:rPr>
        <w:t xml:space="preserve">results indicate that dieback occurred </w:t>
      </w:r>
      <w:r w:rsidR="00044079">
        <w:rPr>
          <w:rFonts w:ascii="Arial" w:hAnsi="Arial" w:cs="Arial"/>
          <w:bCs/>
        </w:rPr>
        <w:t>throughout</w:t>
      </w:r>
      <w:r w:rsidR="00B32FDF">
        <w:rPr>
          <w:rFonts w:ascii="Arial" w:hAnsi="Arial" w:cs="Arial"/>
          <w:bCs/>
        </w:rPr>
        <w:t xml:space="preserve"> the survey period, and </w:t>
      </w:r>
      <w:r w:rsidR="00044079">
        <w:rPr>
          <w:rFonts w:ascii="Arial" w:hAnsi="Arial" w:cs="Arial"/>
          <w:bCs/>
        </w:rPr>
        <w:t xml:space="preserve">importantly </w:t>
      </w:r>
      <w:r w:rsidR="00B32FDF">
        <w:rPr>
          <w:rFonts w:ascii="Arial" w:hAnsi="Arial" w:cs="Arial"/>
          <w:bCs/>
        </w:rPr>
        <w:t>continued during the past decade.</w:t>
      </w:r>
      <w:r w:rsidR="00CF6D7A">
        <w:rPr>
          <w:rFonts w:ascii="Arial" w:hAnsi="Arial" w:cs="Arial"/>
          <w:bCs/>
        </w:rPr>
        <w:t xml:space="preserve"> </w:t>
      </w:r>
      <w:r w:rsidR="008A7BE3">
        <w:rPr>
          <w:rFonts w:ascii="Arial" w:hAnsi="Arial" w:cs="Arial"/>
          <w:bCs/>
        </w:rPr>
        <w:t>After a period of 50 years, some of the changes were very pronounced</w:t>
      </w:r>
      <w:r w:rsidR="00DF1044">
        <w:rPr>
          <w:rFonts w:ascii="Arial" w:hAnsi="Arial" w:cs="Arial"/>
          <w:bCs/>
        </w:rPr>
        <w:t xml:space="preserve">. </w:t>
      </w:r>
      <w:r>
        <w:rPr>
          <w:rFonts w:ascii="Arial" w:hAnsi="Arial" w:cs="Arial"/>
          <w:bCs/>
        </w:rPr>
        <w:t>Some areas of c</w:t>
      </w:r>
      <w:r w:rsidR="00DF1044">
        <w:rPr>
          <w:rFonts w:ascii="Arial" w:hAnsi="Arial" w:cs="Arial"/>
          <w:bCs/>
        </w:rPr>
        <w:t>losed forest a</w:t>
      </w:r>
      <w:r w:rsidR="008A7BE3">
        <w:rPr>
          <w:rFonts w:ascii="Arial" w:hAnsi="Arial" w:cs="Arial"/>
          <w:bCs/>
        </w:rPr>
        <w:t xml:space="preserve">reas that were </w:t>
      </w:r>
      <w:r w:rsidR="00DF1044">
        <w:rPr>
          <w:rFonts w:ascii="Arial" w:hAnsi="Arial" w:cs="Arial"/>
          <w:bCs/>
        </w:rPr>
        <w:t xml:space="preserve">dominated by </w:t>
      </w:r>
      <w:r w:rsidR="008A7BE3">
        <w:rPr>
          <w:rFonts w:ascii="Arial" w:hAnsi="Arial" w:cs="Arial"/>
          <w:bCs/>
        </w:rPr>
        <w:t>beech in 1964 bec</w:t>
      </w:r>
      <w:r w:rsidR="00DF1044">
        <w:rPr>
          <w:rFonts w:ascii="Arial" w:hAnsi="Arial" w:cs="Arial"/>
          <w:bCs/>
        </w:rPr>
        <w:t>a</w:t>
      </w:r>
      <w:r w:rsidR="008A7BE3">
        <w:rPr>
          <w:rFonts w:ascii="Arial" w:hAnsi="Arial" w:cs="Arial"/>
          <w:bCs/>
        </w:rPr>
        <w:t>m</w:t>
      </w:r>
      <w:r w:rsidR="00DF1044">
        <w:rPr>
          <w:rFonts w:ascii="Arial" w:hAnsi="Arial" w:cs="Arial"/>
          <w:bCs/>
        </w:rPr>
        <w:t>e</w:t>
      </w:r>
      <w:r w:rsidR="008A7BE3">
        <w:rPr>
          <w:rFonts w:ascii="Arial" w:hAnsi="Arial" w:cs="Arial"/>
          <w:bCs/>
        </w:rPr>
        <w:t xml:space="preserve"> relatively open grassland with low tree density by 2014. </w:t>
      </w:r>
      <w:r w:rsidR="00B32FDF">
        <w:rPr>
          <w:rFonts w:ascii="Arial" w:hAnsi="Arial" w:cs="Arial"/>
          <w:bCs/>
        </w:rPr>
        <w:t xml:space="preserve">This </w:t>
      </w:r>
      <w:r w:rsidR="00D67B63">
        <w:rPr>
          <w:rFonts w:ascii="Arial" w:hAnsi="Arial" w:cs="Arial"/>
          <w:bCs/>
        </w:rPr>
        <w:t xml:space="preserve">represents </w:t>
      </w:r>
      <w:r w:rsidR="00B32FDF">
        <w:rPr>
          <w:rFonts w:ascii="Arial" w:hAnsi="Arial" w:cs="Arial"/>
          <w:bCs/>
        </w:rPr>
        <w:t>a substantial transition, both in terms of forest structure and composition</w:t>
      </w:r>
      <w:r>
        <w:rPr>
          <w:rFonts w:ascii="Arial" w:hAnsi="Arial" w:cs="Arial"/>
          <w:bCs/>
        </w:rPr>
        <w:t>.</w:t>
      </w:r>
    </w:p>
    <w:p w:rsidR="003F7947" w:rsidRDefault="003F7947" w:rsidP="00513075">
      <w:pPr>
        <w:spacing w:line="360" w:lineRule="auto"/>
        <w:contextualSpacing/>
        <w:rPr>
          <w:rFonts w:ascii="Arial" w:hAnsi="Arial" w:cs="Arial"/>
          <w:color w:val="000000"/>
          <w:lang w:eastAsia="en-GB" w:bidi="ar-SA"/>
        </w:rPr>
      </w:pPr>
    </w:p>
    <w:p w:rsidR="00E45B64" w:rsidRPr="009A7775" w:rsidRDefault="00E45B64" w:rsidP="00513075">
      <w:pPr>
        <w:spacing w:line="360" w:lineRule="auto"/>
        <w:contextualSpacing/>
        <w:rPr>
          <w:rFonts w:ascii="Arial" w:hAnsi="Arial" w:cs="Arial"/>
          <w:b/>
          <w:color w:val="000000"/>
          <w:lang w:eastAsia="en-GB" w:bidi="ar-SA"/>
        </w:rPr>
      </w:pPr>
      <w:r w:rsidRPr="009A7775">
        <w:rPr>
          <w:rFonts w:ascii="Arial" w:hAnsi="Arial" w:cs="Arial"/>
          <w:b/>
          <w:color w:val="000000"/>
          <w:lang w:eastAsia="en-GB" w:bidi="ar-SA"/>
        </w:rPr>
        <w:t>Possible causes of die-back</w:t>
      </w:r>
    </w:p>
    <w:p w:rsidR="00AF33FB" w:rsidRDefault="00AF33FB" w:rsidP="00513075">
      <w:pPr>
        <w:spacing w:line="360" w:lineRule="auto"/>
        <w:contextualSpacing/>
        <w:rPr>
          <w:rFonts w:ascii="Arial" w:hAnsi="Arial" w:cs="Arial"/>
          <w:color w:val="000000"/>
          <w:lang w:eastAsia="en-GB" w:bidi="ar-SA"/>
        </w:rPr>
      </w:pPr>
      <w:r>
        <w:rPr>
          <w:rFonts w:ascii="Arial" w:hAnsi="Arial" w:cs="Arial"/>
          <w:color w:val="000000"/>
          <w:lang w:eastAsia="en-GB" w:bidi="ar-SA"/>
        </w:rPr>
        <w:t>L</w:t>
      </w:r>
      <w:r w:rsidR="003F7947" w:rsidRPr="00A908E5">
        <w:rPr>
          <w:rFonts w:ascii="Arial" w:hAnsi="Arial" w:cs="Arial"/>
          <w:color w:val="000000"/>
          <w:lang w:eastAsia="en-GB" w:bidi="ar-SA"/>
        </w:rPr>
        <w:t xml:space="preserve">arge beech trees have experienced high mortality rates in the New Forest in recent decades, although the precise causes remain uncertain </w:t>
      </w:r>
      <w:r w:rsidR="00CA2DD6">
        <w:rPr>
          <w:rFonts w:ascii="Arial" w:hAnsi="Arial" w:cs="Arial"/>
          <w:color w:val="000000"/>
          <w:lang w:eastAsia="en-GB" w:bidi="ar-SA"/>
        </w:rPr>
        <w:fldChar w:fldCharType="begin" w:fldLock="1"/>
      </w:r>
      <w:r w:rsidR="003F7947">
        <w:rPr>
          <w:rFonts w:ascii="Arial" w:hAnsi="Arial" w:cs="Arial"/>
          <w:color w:val="000000"/>
          <w:lang w:eastAsia="en-GB" w:bidi="ar-SA"/>
        </w:rPr>
        <w:instrText>ADDIN CSL_CITATION { "citationItems" : [ { "id" : "ITEM-1", "itemData" : { "ISBN" : "9781874357421", "abstract" : "NIEPEWNY!!! SPR GOOGLE", "author" : [ { "dropping-particle" : "", "family" : "Newton", "given" : "Adrian C", "non-dropping-particle" : "", "parse-names" : false, "suffix" : "" } ], "id" : "ITEM-1", "issued" : { "date-parts" : [ [ "2010" ] ] }, "title" : "Biodiversity in the New Forest", "type" : "article-journal" }, "uris" : [ "http://www.mendeley.com/documents/?uuid=fd18c018-48a5-40cd-baf1-5a906e0574ff" ] }, { "id" : "ITEM-2", "itemData" : { "ISBN" : "0952612062", "author" : [ { "dropping-particle" : "", "family" : "Tubbs", "given" : "Colin R", "non-dropping-particle" : "", "parse-names" : false, "suffix" : "" } ], "id" : "ITEM-2", "issued" : { "date-parts" : [ [ "2001" ] ] }, "publisher" : "New Forest Ninth Centenary Trust", "title" : "The New Forest: history, ecology and conservation", "type" : "book" }, "uris" : [ "http://www.mendeley.com/documents/?uuid=d80937e5-094b-4a44-9e98-274dcfaae21e" ] } ], "mendeley" : { "formattedCitation" : "(Newton, 2010; Tubbs, 2001)", "plainTextFormattedCitation" : "(Newton, 2010; Tubbs, 2001)", "previouslyFormattedCitation" : "(Newton, 2010; Tubbs, 2001)" }, "properties" : { "noteIndex" : 0 }, "schema" : "https://github.com/citation-style-language/schema/raw/master/csl-citation.json" }</w:instrText>
      </w:r>
      <w:r w:rsidR="00CA2DD6">
        <w:rPr>
          <w:rFonts w:ascii="Arial" w:hAnsi="Arial" w:cs="Arial"/>
          <w:color w:val="000000"/>
          <w:lang w:eastAsia="en-GB" w:bidi="ar-SA"/>
        </w:rPr>
        <w:fldChar w:fldCharType="separate"/>
      </w:r>
      <w:r w:rsidR="003F7947" w:rsidRPr="00F32A9B">
        <w:rPr>
          <w:rFonts w:ascii="Arial" w:hAnsi="Arial" w:cs="Arial"/>
          <w:noProof/>
          <w:color w:val="000000"/>
          <w:lang w:eastAsia="en-GB" w:bidi="ar-SA"/>
        </w:rPr>
        <w:t>(Newton, 2010; Tubbs, 2001)</w:t>
      </w:r>
      <w:r w:rsidR="00CA2DD6">
        <w:rPr>
          <w:rFonts w:ascii="Arial" w:hAnsi="Arial" w:cs="Arial"/>
          <w:color w:val="000000"/>
          <w:lang w:eastAsia="en-GB" w:bidi="ar-SA"/>
        </w:rPr>
        <w:fldChar w:fldCharType="end"/>
      </w:r>
      <w:r w:rsidR="003F7947">
        <w:rPr>
          <w:rFonts w:ascii="Arial" w:hAnsi="Arial" w:cs="Arial"/>
          <w:color w:val="000000"/>
          <w:lang w:eastAsia="en-GB" w:bidi="ar-SA"/>
        </w:rPr>
        <w:t xml:space="preserve">. </w:t>
      </w:r>
      <w:r>
        <w:rPr>
          <w:rFonts w:ascii="Arial" w:hAnsi="Arial" w:cs="Arial"/>
          <w:color w:val="000000"/>
          <w:lang w:eastAsia="en-GB" w:bidi="ar-SA"/>
        </w:rPr>
        <w:t>T</w:t>
      </w:r>
      <w:r w:rsidR="00252D89">
        <w:rPr>
          <w:rFonts w:ascii="Arial" w:hAnsi="Arial" w:cs="Arial"/>
          <w:color w:val="000000"/>
          <w:lang w:eastAsia="en-GB" w:bidi="ar-SA"/>
        </w:rPr>
        <w:t xml:space="preserve">he principal cause of </w:t>
      </w:r>
      <w:r w:rsidR="00BB4BF7">
        <w:rPr>
          <w:rFonts w:ascii="Arial" w:hAnsi="Arial" w:cs="Arial"/>
          <w:color w:val="000000"/>
          <w:lang w:eastAsia="en-GB" w:bidi="ar-SA"/>
        </w:rPr>
        <w:t xml:space="preserve">large beech </w:t>
      </w:r>
      <w:r w:rsidR="00252D89">
        <w:rPr>
          <w:rFonts w:ascii="Arial" w:hAnsi="Arial" w:cs="Arial"/>
          <w:color w:val="000000"/>
          <w:lang w:eastAsia="en-GB" w:bidi="ar-SA"/>
        </w:rPr>
        <w:t xml:space="preserve">mortality in Denny wood and the wider New Forest </w:t>
      </w:r>
      <w:r>
        <w:rPr>
          <w:rFonts w:ascii="Arial" w:hAnsi="Arial" w:cs="Arial"/>
          <w:color w:val="000000"/>
          <w:lang w:eastAsia="en-GB" w:bidi="ar-SA"/>
        </w:rPr>
        <w:t xml:space="preserve">has previously been </w:t>
      </w:r>
      <w:r w:rsidR="00252D89">
        <w:rPr>
          <w:rFonts w:ascii="Arial" w:hAnsi="Arial" w:cs="Arial"/>
          <w:color w:val="000000"/>
          <w:lang w:eastAsia="en-GB" w:bidi="ar-SA"/>
        </w:rPr>
        <w:t xml:space="preserve">attributed to a major drought in 1976 </w:t>
      </w:r>
      <w:r w:rsidR="00CA2DD6">
        <w:rPr>
          <w:rFonts w:ascii="Arial" w:hAnsi="Arial" w:cs="Arial"/>
          <w:color w:val="000000"/>
          <w:lang w:eastAsia="en-GB" w:bidi="ar-SA"/>
        </w:rPr>
        <w:fldChar w:fldCharType="begin" w:fldLock="1"/>
      </w:r>
      <w:r w:rsidR="00FB7951">
        <w:rPr>
          <w:rFonts w:ascii="Arial" w:hAnsi="Arial" w:cs="Arial"/>
          <w:color w:val="000000"/>
          <w:lang w:eastAsia="en-GB" w:bidi="ar-SA"/>
        </w:rPr>
        <w:instrText>ADDIN CSL_CITATION { "citationItems" : [ { "id" : "ITEM-1", "itemData" : { "author" : [ { "dropping-particle" : "", "family" : "Manners", "given" : "J G", "non-dropping-particle" : "", "parse-names" : false, "suffix" : "" }, { "dropping-particle" : "", "family" : "Edwards", "given" : "P J", "non-dropping-particle" : "", "parse-names" : false, "suffix" : "" } ], "container-title" : "Proc H Field Club Archaeol Soc", "id" : "ITEM-1", "issued" : { "date-parts" : [ [ "1986" ] ] }, "page" : "155-156", "title" : "Death of old beech trees in the New Forest", "type" : "article-journal", "volume" : "42" }, "uris" : [ "http://www.mendeley.com/documents/?uuid=c90bc801-0e07-4124-824a-be5352a0a19e" ] }, { "id" : "ITEM-2",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"ITEM-2",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"ITEM-3",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"ITEM-3",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"(Manners and Edwards, 1986; Mountford and Peterken, 2003; Mountford et al., 1999)", "plainTextFormattedCitation" : "(Manners and Edwards, 1986; Mountford and Peterken, 2003; Mountford et al., 1999)", "previouslyFormattedCitation" : "(Manners and Edwards, 1986; Mountford and Peterken, 2003; Mountford et al., 1999)" }, "properties" : { "noteIndex" : 0 }, "schema" : "https://github.com/citation-style-language/schema/raw/master/csl-citation.json" }</w:instrText>
      </w:r>
      <w:r w:rsidR="00CA2DD6">
        <w:rPr>
          <w:rFonts w:ascii="Arial" w:hAnsi="Arial" w:cs="Arial"/>
          <w:color w:val="000000"/>
          <w:lang w:eastAsia="en-GB" w:bidi="ar-SA"/>
        </w:rPr>
        <w:fldChar w:fldCharType="separate"/>
      </w:r>
      <w:r w:rsidR="00252D89" w:rsidRPr="00252D89">
        <w:rPr>
          <w:rFonts w:ascii="Arial" w:hAnsi="Arial" w:cs="Arial"/>
          <w:noProof/>
          <w:color w:val="000000"/>
          <w:lang w:eastAsia="en-GB" w:bidi="ar-SA"/>
        </w:rPr>
        <w:t>(Manners and Edwards, 1986; Mountford and Peterken, 2003; Mountford et al., 1999)</w:t>
      </w:r>
      <w:r w:rsidR="00CA2DD6">
        <w:rPr>
          <w:rFonts w:ascii="Arial" w:hAnsi="Arial" w:cs="Arial"/>
          <w:color w:val="000000"/>
          <w:lang w:eastAsia="en-GB" w:bidi="ar-SA"/>
        </w:rPr>
        <w:fldChar w:fldCharType="end"/>
      </w:r>
      <w:r w:rsidR="00252D89">
        <w:rPr>
          <w:rFonts w:ascii="Arial" w:hAnsi="Arial" w:cs="Arial"/>
          <w:color w:val="000000"/>
          <w:lang w:eastAsia="en-GB" w:bidi="ar-SA"/>
        </w:rPr>
        <w:t>.</w:t>
      </w:r>
      <w:r w:rsidR="00FB7951">
        <w:rPr>
          <w:rFonts w:ascii="Arial" w:hAnsi="Arial" w:cs="Arial"/>
          <w:color w:val="000000"/>
          <w:lang w:eastAsia="en-GB" w:bidi="ar-SA"/>
        </w:rPr>
        <w:t xml:space="preserve"> </w:t>
      </w:r>
      <w:r>
        <w:rPr>
          <w:rFonts w:ascii="Arial" w:hAnsi="Arial" w:cs="Arial"/>
          <w:color w:val="000000"/>
          <w:lang w:eastAsia="en-GB" w:bidi="ar-SA"/>
        </w:rPr>
        <w:t xml:space="preserve">The same drought killed many large beech trees in Lady Park Wood in the west of the UK, and drought induced mortality continued for at least 15 years after the event </w:t>
      </w:r>
      <w:r>
        <w:rPr>
          <w:rFonts w:ascii="Arial" w:hAnsi="Arial" w:cs="Arial"/>
          <w:color w:val="000000"/>
          <w:lang w:eastAsia="en-GB" w:bidi="ar-SA"/>
        </w:rPr>
        <w:fldChar w:fldCharType="begin" w:fldLock="1"/>
      </w:r>
      <w:r w:rsidR="00A946E1">
        <w:rPr>
          <w:rFonts w:ascii="Arial" w:hAnsi="Arial" w:cs="Arial"/>
          <w:color w:val="000000"/>
          <w:lang w:eastAsia="en-GB" w:bidi="ar-SA"/>
        </w:rPr>
        <w:instrText>ADDIN CSL_CITATION { "citationItems" : [ { "id" : "ITEM-1", "itemData" : { "DOI" : "10.1093/forestry/69.2.125", "ISSN" : "0015-752X", "abstract" : "The effects over 16 years of the 1976 drought on the beech (Fagus sylvatica L.) population in mature, mixed deciduous, semi-natural stands in Lady Park Wood are described. Individual trees were recorded within sample transects at intervals from 1945 onwards, so it was also possible to examine responses in relation to previous growth. Many mature beeches were killed immediately or severly damaged. Growth of survivors was negligible until about 1985 and never recovered to pre-drought rates. Damaged trees were still dying 15 years later from drought-induced damage. Sub-canopy beech in those parts of the wood which suffered most canopy mortality grew rapidly after 1983. Through its effects on beech, the drought had a marked impact on the structure and successional trajectory of the wood", "author" : [ { "dropping-particle" : "", "family" : "Peterken", "given" : "G.", "non-dropping-particle" : "", "parse-names" : false, "suffix" : "" }, { "dropping-particle" : "", "family" : "Mountford", "given" : "Edward P.", "non-dropping-particle" : "", "parse-names" : false, "suffix" : "" } ], "container-title" : "Forestry", "id" : "ITEM-1", "issue" : "2", "issued" : { "date-parts" : [ [ "1996", "2", "1" ] ] }, "page" : "125-136", "title" : "Effects of drought on beech in Lady Park Wood, an unmanaged mixed deciduous woodland", "type" : "article-journal", "volume" : "69" }, "uris" : [ "http://www.mendeley.com/documents/?uuid=892b0af3-7a68-4fff-aff6-93f95efc0974" ] } ], "mendeley" : { "formattedCitation" : "(Peterken and Mountford, 1996)", "plainTextFormattedCitation" : "(Peterken and Mountford, 1996)", "previouslyFormattedCitation" : "(Peterken and Mountford, 1996)" }, "properties" : { "noteIndex" : 0 }, "schema" : "https://github.com/citation-style-language/schema/raw/master/csl-citation.json" }</w:instrText>
      </w:r>
      <w:r>
        <w:rPr>
          <w:rFonts w:ascii="Arial" w:hAnsi="Arial" w:cs="Arial"/>
          <w:color w:val="000000"/>
          <w:lang w:eastAsia="en-GB" w:bidi="ar-SA"/>
        </w:rPr>
        <w:fldChar w:fldCharType="separate"/>
      </w:r>
      <w:r w:rsidRPr="00AF33FB">
        <w:rPr>
          <w:rFonts w:ascii="Arial" w:hAnsi="Arial" w:cs="Arial"/>
          <w:noProof/>
          <w:color w:val="000000"/>
          <w:lang w:eastAsia="en-GB" w:bidi="ar-SA"/>
        </w:rPr>
        <w:t>(Peterken and Mountford, 1996)</w:t>
      </w:r>
      <w:r>
        <w:rPr>
          <w:rFonts w:ascii="Arial" w:hAnsi="Arial" w:cs="Arial"/>
          <w:color w:val="000000"/>
          <w:lang w:eastAsia="en-GB" w:bidi="ar-SA"/>
        </w:rPr>
        <w:fldChar w:fldCharType="end"/>
      </w:r>
      <w:r w:rsidR="00AC091E">
        <w:rPr>
          <w:rFonts w:ascii="Arial" w:hAnsi="Arial" w:cs="Arial"/>
          <w:color w:val="000000"/>
          <w:lang w:eastAsia="en-GB" w:bidi="ar-SA"/>
        </w:rPr>
        <w:t>.</w:t>
      </w:r>
    </w:p>
    <w:p w:rsidR="00252D89" w:rsidRDefault="00FB7951" w:rsidP="00513075">
      <w:pPr>
        <w:spacing w:line="360" w:lineRule="auto"/>
        <w:contextualSpacing/>
        <w:rPr>
          <w:rFonts w:ascii="Arial" w:hAnsi="Arial" w:cs="Arial"/>
          <w:color w:val="000000"/>
          <w:lang w:eastAsia="en-GB" w:bidi="ar-SA"/>
        </w:rPr>
      </w:pPr>
      <w:r>
        <w:rPr>
          <w:rFonts w:ascii="Arial" w:hAnsi="Arial" w:cs="Arial"/>
          <w:color w:val="000000"/>
          <w:lang w:eastAsia="en-GB" w:bidi="ar-SA"/>
        </w:rPr>
        <w:t xml:space="preserve">Additional mortality in </w:t>
      </w:r>
      <w:r w:rsidR="00E45B64">
        <w:rPr>
          <w:rFonts w:ascii="Arial" w:hAnsi="Arial" w:cs="Arial"/>
          <w:color w:val="000000"/>
          <w:lang w:eastAsia="en-GB" w:bidi="ar-SA"/>
        </w:rPr>
        <w:t xml:space="preserve">Denny </w:t>
      </w:r>
      <w:r w:rsidR="00975C0D">
        <w:rPr>
          <w:rFonts w:ascii="Arial" w:hAnsi="Arial" w:cs="Arial"/>
          <w:color w:val="000000"/>
          <w:lang w:eastAsia="en-GB" w:bidi="ar-SA"/>
        </w:rPr>
        <w:t>W</w:t>
      </w:r>
      <w:r w:rsidR="00E45B64">
        <w:rPr>
          <w:rFonts w:ascii="Arial" w:hAnsi="Arial" w:cs="Arial"/>
          <w:color w:val="000000"/>
          <w:lang w:eastAsia="en-GB" w:bidi="ar-SA"/>
        </w:rPr>
        <w:t>ood</w:t>
      </w:r>
      <w:r>
        <w:rPr>
          <w:rFonts w:ascii="Arial" w:hAnsi="Arial" w:cs="Arial"/>
          <w:color w:val="000000"/>
          <w:lang w:eastAsia="en-GB" w:bidi="ar-SA"/>
        </w:rPr>
        <w:t xml:space="preserve"> has been attributed to significant storms in 1987 and 1990, and in the case of smaller stemmed trees to </w:t>
      </w:r>
      <w:r w:rsidR="00B44F8C">
        <w:rPr>
          <w:rFonts w:ascii="Arial" w:hAnsi="Arial" w:cs="Arial"/>
          <w:color w:val="000000"/>
          <w:lang w:eastAsia="en-GB" w:bidi="ar-SA"/>
        </w:rPr>
        <w:t xml:space="preserve">debarking by </w:t>
      </w:r>
      <w:r>
        <w:rPr>
          <w:rFonts w:ascii="Arial" w:hAnsi="Arial" w:cs="Arial"/>
          <w:color w:val="000000"/>
          <w:lang w:eastAsia="en-GB" w:bidi="ar-SA"/>
        </w:rPr>
        <w:t xml:space="preserve">grey squirrels </w:t>
      </w:r>
      <w:r w:rsidR="00432DDC">
        <w:rPr>
          <w:rFonts w:ascii="Arial" w:hAnsi="Arial" w:cs="Arial"/>
          <w:color w:val="000000"/>
          <w:lang w:eastAsia="en-GB" w:bidi="ar-SA"/>
        </w:rPr>
        <w:t xml:space="preserve">and self-thinning </w:t>
      </w:r>
      <w:commentRangeStart w:id="101"/>
      <w:r w:rsidR="00CA2DD6">
        <w:rPr>
          <w:rFonts w:ascii="Arial" w:hAnsi="Arial" w:cs="Arial"/>
          <w:color w:val="000000"/>
          <w:lang w:eastAsia="en-GB" w:bidi="ar-SA"/>
        </w:rPr>
        <w:fldChar w:fldCharType="begin" w:fldLock="1"/>
      </w:r>
      <w:r>
        <w:rPr>
          <w:rFonts w:ascii="Arial" w:hAnsi="Arial" w:cs="Arial"/>
          <w:color w:val="000000"/>
          <w:lang w:eastAsia="en-GB" w:bidi="ar-SA"/>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"ITEM-2",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"ITEM-2",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and Peterken, 2003; Mountford et al., 1999)", "plainTextFormattedCitation" : "(Mountford and Peterken, 2003; Mountford et al., 1999)", "previouslyFormattedCitation" : "(Mountford and Peterken, 2003; Mountford et al., 1999)" }, "properties" : { "noteIndex" : 0 }, "schema" : "https://github.com/citation-style-language/schema/raw/master/csl-citation.json" }</w:instrText>
      </w:r>
      <w:r w:rsidR="00CA2DD6">
        <w:rPr>
          <w:rFonts w:ascii="Arial" w:hAnsi="Arial" w:cs="Arial"/>
          <w:color w:val="000000"/>
          <w:lang w:eastAsia="en-GB" w:bidi="ar-SA"/>
        </w:rPr>
        <w:fldChar w:fldCharType="separate"/>
      </w:r>
      <w:r w:rsidRPr="00FB7951">
        <w:rPr>
          <w:rFonts w:ascii="Arial" w:hAnsi="Arial" w:cs="Arial"/>
          <w:noProof/>
          <w:color w:val="000000"/>
          <w:lang w:eastAsia="en-GB" w:bidi="ar-SA"/>
        </w:rPr>
        <w:t>(Mountford and Peterken, 2003; Mountford et al., 1999)</w:t>
      </w:r>
      <w:r w:rsidR="00CA2DD6">
        <w:rPr>
          <w:rFonts w:ascii="Arial" w:hAnsi="Arial" w:cs="Arial"/>
          <w:color w:val="000000"/>
          <w:lang w:eastAsia="en-GB" w:bidi="ar-SA"/>
        </w:rPr>
        <w:fldChar w:fldCharType="end"/>
      </w:r>
      <w:commentRangeEnd w:id="101"/>
      <w:r w:rsidR="00E91887">
        <w:rPr>
          <w:rStyle w:val="CommentReference"/>
          <w:szCs w:val="20"/>
          <w:lang w:eastAsia="en-GB" w:bidi="ar-SA"/>
        </w:rPr>
        <w:commentReference w:id="101"/>
      </w:r>
      <w:r>
        <w:rPr>
          <w:rFonts w:ascii="Arial" w:hAnsi="Arial" w:cs="Arial"/>
          <w:color w:val="000000"/>
          <w:lang w:eastAsia="en-GB" w:bidi="ar-SA"/>
        </w:rPr>
        <w:t>.</w:t>
      </w:r>
    </w:p>
    <w:p w:rsidR="00E45B64" w:rsidRDefault="00E45B64" w:rsidP="00513075">
      <w:pPr>
        <w:spacing w:line="360" w:lineRule="auto"/>
        <w:contextualSpacing/>
        <w:rPr>
          <w:rFonts w:ascii="Arial" w:hAnsi="Arial" w:cs="Arial"/>
          <w:color w:val="000000"/>
          <w:lang w:eastAsia="en-GB" w:bidi="ar-SA"/>
        </w:rPr>
      </w:pPr>
    </w:p>
    <w:p w:rsidR="00E45B64" w:rsidRPr="00656FA9" w:rsidRDefault="003F7947">
      <w:pPr>
        <w:spacing w:line="360" w:lineRule="auto"/>
        <w:contextualSpacing/>
        <w:rPr>
          <w:rFonts w:ascii="Arial" w:hAnsi="Arial" w:cs="Arial"/>
          <w:color w:val="000000"/>
          <w:lang w:eastAsia="en-GB"/>
        </w:rPr>
      </w:pPr>
      <w:r w:rsidRPr="00A908E5">
        <w:rPr>
          <w:rFonts w:ascii="Arial" w:hAnsi="Arial" w:cs="Arial"/>
          <w:color w:val="000000"/>
          <w:lang w:eastAsia="en-GB" w:bidi="ar-SA"/>
        </w:rPr>
        <w:t>One striking feature of the current results is that m</w:t>
      </w:r>
      <w:r w:rsidR="00E45B64">
        <w:rPr>
          <w:rFonts w:ascii="Arial" w:hAnsi="Arial" w:cs="Arial"/>
          <w:color w:val="000000"/>
          <w:lang w:eastAsia="en-GB" w:bidi="ar-SA"/>
        </w:rPr>
        <w:t>ortality of beech is continuing. F</w:t>
      </w:r>
      <w:r w:rsidRPr="00A908E5">
        <w:rPr>
          <w:rFonts w:ascii="Arial" w:hAnsi="Arial" w:cs="Arial"/>
          <w:color w:val="000000"/>
          <w:lang w:eastAsia="en-GB" w:bidi="ar-SA"/>
        </w:rPr>
        <w:t xml:space="preserve">or example, </w:t>
      </w:r>
      <w:r w:rsidRPr="00A908E5">
        <w:rPr>
          <w:rFonts w:ascii="Arial" w:hAnsi="Arial" w:cs="Arial"/>
        </w:rPr>
        <w:t xml:space="preserve">between 1996/9 and 2014, 13 </w:t>
      </w:r>
      <w:r w:rsidR="00E60F15">
        <w:rPr>
          <w:rFonts w:ascii="Arial" w:hAnsi="Arial" w:cs="Arial"/>
        </w:rPr>
        <w:t xml:space="preserve">of 61 </w:t>
      </w:r>
      <w:r w:rsidRPr="00A908E5">
        <w:rPr>
          <w:rFonts w:ascii="Arial" w:hAnsi="Arial" w:cs="Arial"/>
        </w:rPr>
        <w:t xml:space="preserve">subplots declined in BA with mean decline of 32%. </w:t>
      </w:r>
      <w:r w:rsidR="00ED30E6">
        <w:rPr>
          <w:rFonts w:ascii="Arial" w:hAnsi="Arial" w:cs="Arial"/>
        </w:rPr>
        <w:t xml:space="preserve">While this continued death may be partly attributable to the 1976 drought, weather events linked to climate change </w:t>
      </w:r>
      <w:r w:rsidR="00044079">
        <w:rPr>
          <w:rFonts w:ascii="Arial" w:hAnsi="Arial" w:cs="Arial"/>
        </w:rPr>
        <w:t xml:space="preserve">may also </w:t>
      </w:r>
      <w:r w:rsidR="00ED30E6">
        <w:rPr>
          <w:rFonts w:ascii="Arial" w:hAnsi="Arial" w:cs="Arial"/>
        </w:rPr>
        <w:t xml:space="preserve">have contributed to this mortality. </w:t>
      </w:r>
      <w:r w:rsidR="00656FA9">
        <w:rPr>
          <w:rFonts w:ascii="Arial" w:hAnsi="Arial" w:cs="Arial"/>
        </w:rPr>
        <w:t xml:space="preserve">Our study showed that growing season temperatures have consistently increased in the area and </w:t>
      </w:r>
      <w:r w:rsidR="00656FA9">
        <w:rPr>
          <w:rFonts w:ascii="Arial" w:hAnsi="Arial" w:cs="Arial"/>
        </w:rPr>
        <w:lastRenderedPageBreak/>
        <w:t xml:space="preserve">that droughts have resulted in numerous </w:t>
      </w:r>
      <w:r w:rsidR="00AF783D">
        <w:rPr>
          <w:rFonts w:ascii="Arial" w:hAnsi="Arial" w:cs="Arial"/>
        </w:rPr>
        <w:t xml:space="preserve">serious </w:t>
      </w:r>
      <w:r w:rsidR="00656FA9">
        <w:rPr>
          <w:rFonts w:ascii="Arial" w:hAnsi="Arial" w:cs="Arial"/>
        </w:rPr>
        <w:t xml:space="preserve">water </w:t>
      </w:r>
      <w:r w:rsidR="00044079">
        <w:rPr>
          <w:rFonts w:ascii="Arial" w:hAnsi="Arial" w:cs="Arial"/>
        </w:rPr>
        <w:t>deficits</w:t>
      </w:r>
      <w:r w:rsidR="00656FA9">
        <w:rPr>
          <w:rFonts w:ascii="Arial" w:hAnsi="Arial" w:cs="Arial"/>
        </w:rPr>
        <w:t xml:space="preserve"> </w:t>
      </w:r>
      <w:r w:rsidR="00044079">
        <w:rPr>
          <w:rFonts w:ascii="Arial" w:hAnsi="Arial" w:cs="Arial"/>
        </w:rPr>
        <w:t>since 1976</w:t>
      </w:r>
      <w:r w:rsidR="00D67B63">
        <w:rPr>
          <w:rFonts w:ascii="Arial" w:hAnsi="Arial" w:cs="Arial"/>
        </w:rPr>
        <w:t>. Indeed</w:t>
      </w:r>
      <w:r w:rsidR="00AF783D">
        <w:rPr>
          <w:rFonts w:ascii="Arial" w:hAnsi="Arial" w:cs="Arial"/>
        </w:rPr>
        <w:t xml:space="preserve"> </w:t>
      </w:r>
      <w:r w:rsidR="00D67B63">
        <w:rPr>
          <w:rFonts w:ascii="Arial" w:hAnsi="Arial" w:cs="Arial"/>
        </w:rPr>
        <w:t xml:space="preserve">the drought recorded in 1995 was of </w:t>
      </w:r>
      <w:r w:rsidR="00AF783D">
        <w:rPr>
          <w:rFonts w:ascii="Arial" w:hAnsi="Arial" w:cs="Arial"/>
        </w:rPr>
        <w:t xml:space="preserve">comparable </w:t>
      </w:r>
      <w:r w:rsidR="00044079">
        <w:rPr>
          <w:rFonts w:ascii="Arial" w:hAnsi="Arial" w:cs="Arial"/>
        </w:rPr>
        <w:t>magnitude</w:t>
      </w:r>
      <w:r w:rsidR="00656FA9">
        <w:rPr>
          <w:rFonts w:ascii="Arial" w:hAnsi="Arial" w:cs="Arial"/>
        </w:rPr>
        <w:t xml:space="preserve"> </w:t>
      </w:r>
      <w:r w:rsidR="00D67B63">
        <w:rPr>
          <w:rFonts w:ascii="Arial" w:hAnsi="Arial" w:cs="Arial"/>
        </w:rPr>
        <w:t>to that of 1976</w:t>
      </w:r>
      <w:r w:rsidR="00656FA9">
        <w:rPr>
          <w:rFonts w:ascii="Arial" w:hAnsi="Arial" w:cs="Arial"/>
        </w:rPr>
        <w:t>.</w:t>
      </w:r>
      <w:r w:rsidR="00D67B63" w:rsidDel="00656FA9">
        <w:rPr>
          <w:rFonts w:ascii="Arial" w:hAnsi="Arial" w:cs="Arial"/>
          <w:color w:val="000000"/>
          <w:lang w:eastAsia="en-GB"/>
        </w:rPr>
        <w:t xml:space="preserve"> </w:t>
      </w:r>
      <w:r w:rsidR="00044079">
        <w:rPr>
          <w:rFonts w:ascii="Arial" w:hAnsi="Arial" w:cs="Arial"/>
          <w:color w:val="000000"/>
        </w:rPr>
        <w:t xml:space="preserve">While the lack of temporal resolution </w:t>
      </w:r>
      <w:r w:rsidR="00D67B63">
        <w:rPr>
          <w:rFonts w:ascii="Arial" w:hAnsi="Arial" w:cs="Arial"/>
          <w:color w:val="000000"/>
        </w:rPr>
        <w:t>in our data prevents</w:t>
      </w:r>
      <w:r w:rsidR="00044079">
        <w:rPr>
          <w:rFonts w:ascii="Arial" w:hAnsi="Arial" w:cs="Arial"/>
          <w:color w:val="000000"/>
        </w:rPr>
        <w:t xml:space="preserve"> </w:t>
      </w:r>
      <w:r w:rsidR="00D67B63">
        <w:rPr>
          <w:rFonts w:ascii="Arial" w:hAnsi="Arial" w:cs="Arial"/>
          <w:color w:val="000000"/>
        </w:rPr>
        <w:t xml:space="preserve">identification of </w:t>
      </w:r>
      <w:r w:rsidR="00044079">
        <w:rPr>
          <w:rFonts w:ascii="Arial" w:hAnsi="Arial" w:cs="Arial"/>
          <w:color w:val="000000"/>
        </w:rPr>
        <w:t>direct linkages between drought and beech dieback in the New Forest, b</w:t>
      </w:r>
      <w:r w:rsidR="00C425AC">
        <w:rPr>
          <w:rFonts w:ascii="Arial" w:hAnsi="Arial" w:cs="Arial"/>
          <w:color w:val="000000"/>
        </w:rPr>
        <w:t>eech appear</w:t>
      </w:r>
      <w:r w:rsidR="00723B75">
        <w:rPr>
          <w:rFonts w:ascii="Arial" w:hAnsi="Arial" w:cs="Arial"/>
          <w:color w:val="000000"/>
        </w:rPr>
        <w:t>s</w:t>
      </w:r>
      <w:r w:rsidR="00C425AC">
        <w:rPr>
          <w:rFonts w:ascii="Arial" w:hAnsi="Arial" w:cs="Arial"/>
          <w:color w:val="000000"/>
        </w:rPr>
        <w:t xml:space="preserve"> to be particularly sensitive to </w:t>
      </w:r>
      <w:commentRangeStart w:id="102"/>
      <w:r w:rsidR="00E15AA5">
        <w:rPr>
          <w:rFonts w:ascii="Arial" w:hAnsi="Arial" w:cs="Arial"/>
          <w:color w:val="000000"/>
        </w:rPr>
        <w:t>drought</w:t>
      </w:r>
      <w:commentRangeEnd w:id="102"/>
      <w:r w:rsidR="00777486">
        <w:rPr>
          <w:rStyle w:val="CommentReference"/>
          <w:szCs w:val="20"/>
          <w:lang w:eastAsia="en-GB" w:bidi="ar-SA"/>
        </w:rPr>
        <w:commentReference w:id="102"/>
      </w:r>
      <w:r w:rsidR="00E15AA5">
        <w:rPr>
          <w:rFonts w:ascii="Arial" w:hAnsi="Arial" w:cs="Arial"/>
          <w:color w:val="000000"/>
        </w:rPr>
        <w:t xml:space="preserve">, and thus we are confident this is a major driver of </w:t>
      </w:r>
      <w:r w:rsidR="002A4AA6">
        <w:rPr>
          <w:rFonts w:ascii="Arial" w:hAnsi="Arial" w:cs="Arial"/>
          <w:color w:val="000000"/>
        </w:rPr>
        <w:t>the dieback we observed in our study site.</w:t>
      </w:r>
      <w:r w:rsidR="002A4AA6" w:rsidDel="002A4AA6">
        <w:rPr>
          <w:rFonts w:ascii="Arial" w:hAnsi="Arial" w:cs="Arial"/>
          <w:color w:val="000000"/>
        </w:rPr>
        <w:t xml:space="preserve"> </w:t>
      </w:r>
      <w:moveFromRangeStart w:id="103" w:author="Paul,Evans" w:date="2015-08-20T19:33:00Z" w:name="move427862565"/>
      <w:moveFrom w:id="104" w:author="Paul,Evans" w:date="2015-08-20T19:33:00Z">
        <w:r w:rsidR="002A4AA6" w:rsidDel="00777486">
          <w:rPr>
            <w:rFonts w:ascii="Arial" w:hAnsi="Arial" w:cs="Arial"/>
            <w:color w:val="000000"/>
          </w:rPr>
          <w:t>I</w:t>
        </w:r>
        <w:r w:rsidR="00656FA9" w:rsidDel="00777486">
          <w:rPr>
            <w:rFonts w:ascii="Arial" w:hAnsi="Arial" w:cs="Arial"/>
            <w:color w:val="000000"/>
          </w:rPr>
          <w:t xml:space="preserve">n our study site drought may have also promoted mortality of beech caused by </w:t>
        </w:r>
        <w:r w:rsidR="00656FA9" w:rsidDel="00777486">
          <w:rPr>
            <w:rFonts w:ascii="Arial" w:hAnsi="Arial" w:cs="Arial"/>
            <w:i/>
            <w:color w:val="000000"/>
          </w:rPr>
          <w:t>Phytophthora</w:t>
        </w:r>
        <w:r w:rsidR="00656FA9" w:rsidDel="00777486">
          <w:rPr>
            <w:rFonts w:ascii="Arial" w:hAnsi="Arial" w:cs="Arial"/>
            <w:color w:val="000000"/>
          </w:rPr>
          <w:t xml:space="preserve"> fungi</w:t>
        </w:r>
        <w:r w:rsidR="00044079" w:rsidDel="00777486">
          <w:rPr>
            <w:rFonts w:ascii="Arial" w:hAnsi="Arial" w:cs="Arial"/>
            <w:color w:val="000000"/>
          </w:rPr>
          <w:t xml:space="preserve"> which have been recorded</w:t>
        </w:r>
        <w:r w:rsidR="00656FA9" w:rsidDel="00777486">
          <w:rPr>
            <w:rFonts w:ascii="Arial" w:hAnsi="Arial" w:cs="Arial"/>
            <w:color w:val="000000"/>
          </w:rPr>
          <w:t xml:space="preserve"> in the New Forest </w:t>
        </w:r>
        <w:r w:rsidR="00656FA9" w:rsidDel="00777486">
          <w:rPr>
            <w:rFonts w:ascii="Arial" w:hAnsi="Arial" w:cs="Arial"/>
            <w:color w:val="000000"/>
          </w:rPr>
          <w:fldChar w:fldCharType="begin" w:fldLock="1"/>
        </w:r>
        <w:r w:rsidR="00656FA9" w:rsidDel="00777486">
          <w:rPr>
            <w:rFonts w:ascii="Arial" w:hAnsi="Arial" w:cs="Arial"/>
            <w:color w:val="000000"/>
          </w:rPr>
          <w:instrText>ADDIN CSL_CITATION { "citationItems" : [ { "id" : "ITEM-1", "itemData" : { "URL" : "http://www.forestry.gov.uk/forestry/infd-8elbrv", "accessed" : { "date-parts" : [ [ "2015", "5", "12" ] ] }, "author" : [ { "dropping-particle" : "", "family" : "Forestry Commission England", "given" : "", "non-dropping-particle" : "", "parse-names" : false, "suffix" : "" } ], "id" : "ITEM-1", "issued" : { "date-parts" : [ [ "2015" ] ] }, "title" : "Phytophthora ramorum", "type" : "webpage" }, "uris" : [ "http://www.mendeley.com/documents/?uuid=ee2b343f-d2f2-4946-b862-4c0c7f98c644" ] } ], "mendeley" : { "formattedCitation" : "(Forestry Commission England, 2015)", "plainTextFormattedCitation" : "(Forestry Commission England, 2015)", "previouslyFormattedCitation" : "(Forestry Commission England, 2015)" }, "properties" : { "noteIndex" : 0 }, "schema" : "https://github.com/citation-style-language/schema/raw/master/csl-citation.json" }</w:instrText>
        </w:r>
        <w:r w:rsidR="00656FA9" w:rsidDel="00777486">
          <w:rPr>
            <w:rFonts w:ascii="Arial" w:hAnsi="Arial" w:cs="Arial"/>
            <w:color w:val="000000"/>
          </w:rPr>
          <w:fldChar w:fldCharType="separate"/>
        </w:r>
        <w:r w:rsidR="00656FA9" w:rsidRPr="00947E71" w:rsidDel="00777486">
          <w:rPr>
            <w:rFonts w:ascii="Arial" w:hAnsi="Arial" w:cs="Arial"/>
            <w:noProof/>
            <w:color w:val="000000"/>
          </w:rPr>
          <w:t>(Forestry Commission England, 2015)</w:t>
        </w:r>
        <w:r w:rsidR="00656FA9" w:rsidDel="00777486">
          <w:rPr>
            <w:rFonts w:ascii="Arial" w:hAnsi="Arial" w:cs="Arial"/>
            <w:color w:val="000000"/>
          </w:rPr>
          <w:fldChar w:fldCharType="end"/>
        </w:r>
        <w:r w:rsidR="00044079" w:rsidDel="00777486">
          <w:rPr>
            <w:rFonts w:ascii="Arial" w:hAnsi="Arial" w:cs="Arial"/>
            <w:color w:val="000000"/>
          </w:rPr>
          <w:t xml:space="preserve"> and have</w:t>
        </w:r>
        <w:r w:rsidR="00656FA9" w:rsidDel="00777486">
          <w:rPr>
            <w:rFonts w:ascii="Arial" w:hAnsi="Arial" w:cs="Arial"/>
            <w:color w:val="000000"/>
          </w:rPr>
          <w:t xml:space="preserve"> had </w:t>
        </w:r>
        <w:r w:rsidR="00044079" w:rsidDel="00777486">
          <w:rPr>
            <w:rFonts w:ascii="Arial" w:hAnsi="Arial" w:cs="Arial"/>
            <w:color w:val="000000"/>
          </w:rPr>
          <w:t>apparently caused widespread mortality</w:t>
        </w:r>
        <w:r w:rsidR="00656FA9" w:rsidDel="00777486">
          <w:rPr>
            <w:rFonts w:ascii="Arial" w:hAnsi="Arial" w:cs="Arial"/>
            <w:color w:val="000000"/>
          </w:rPr>
          <w:t xml:space="preserve"> elsewhere in Europe and the USA </w:t>
        </w:r>
        <w:r w:rsidR="00656FA9" w:rsidDel="00777486">
          <w:rPr>
            <w:rFonts w:ascii="Arial" w:hAnsi="Arial" w:cs="Arial"/>
            <w:color w:val="000000"/>
          </w:rPr>
          <w:fldChar w:fldCharType="begin" w:fldLock="1"/>
        </w:r>
        <w:r w:rsidR="002B590B" w:rsidDel="00777486">
          <w:rPr>
            <w:rFonts w:ascii="Arial" w:hAnsi="Arial" w:cs="Arial"/>
            <w:color w:val="000000"/>
          </w:rPr>
          <w:instrText>ADDIN CSL_CITATION { "citationItems" : [ { "id" : "ITEM-1", "itemData" : { "DOI" : "10.1111/j.1439-0329.2008.00566.x", "ISSN" : "14374781", "author" : [ { "dropping-particle" : "", "family" : "Jung", "given" : "T.", "non-dropping-particle" : "", "parse-names" : false, "suffix" : "" } ], "container-title" : "Forest Pathology", "id" : "ITEM-1", "issue" : "2", "issued" : { "date-parts" : [ [ "2009", "4" ] ] }, "page" : "73-94", "title" : "Beech decline in Central Europe driven by the interaction between Phytophthora infections and climatic extremes", "type" : "article-journal", "volume" : "39" }, "uris" : [ "http://www.mendeley.com/documents/?uuid=4c5455e7-0e7f-4965-9f0c-09adca78b6c3" ] }, { "id" : "ITEM-2",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"ITEM-2",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2009; Jung et al., 2006)", "plainTextFormattedCitation" : "(Jung, 2009; Jung et al., 2006)", "previouslyFormattedCitation" : "(Jung, 2009; Jung et al., 2006)" }, "properties" : { "noteIndex" : 0 }, "schema" : "https://github.com/citation-style-language/schema/raw/master/csl-citation.json" }</w:instrText>
        </w:r>
        <w:r w:rsidR="00656FA9" w:rsidDel="00777486">
          <w:rPr>
            <w:rFonts w:ascii="Arial" w:hAnsi="Arial" w:cs="Arial"/>
            <w:color w:val="000000"/>
          </w:rPr>
          <w:fldChar w:fldCharType="separate"/>
        </w:r>
        <w:r w:rsidR="00656FA9" w:rsidRPr="00656FA9" w:rsidDel="00777486">
          <w:rPr>
            <w:rFonts w:ascii="Arial" w:hAnsi="Arial" w:cs="Arial"/>
            <w:noProof/>
            <w:color w:val="000000"/>
          </w:rPr>
          <w:t>(Jung, 2009; Jung et al., 2006)</w:t>
        </w:r>
        <w:r w:rsidR="00656FA9" w:rsidDel="00777486">
          <w:rPr>
            <w:rFonts w:ascii="Arial" w:hAnsi="Arial" w:cs="Arial"/>
            <w:color w:val="000000"/>
          </w:rPr>
          <w:fldChar w:fldCharType="end"/>
        </w:r>
        <w:r w:rsidR="00656FA9" w:rsidDel="00777486">
          <w:rPr>
            <w:rFonts w:ascii="Arial" w:hAnsi="Arial" w:cs="Arial"/>
            <w:color w:val="000000"/>
          </w:rPr>
          <w:t>.</w:t>
        </w:r>
        <w:r w:rsidR="00432DDC" w:rsidDel="00777486">
          <w:rPr>
            <w:rFonts w:ascii="Arial" w:hAnsi="Arial" w:cs="Arial"/>
            <w:color w:val="000000"/>
          </w:rPr>
          <w:t xml:space="preserve"> </w:t>
        </w:r>
      </w:moveFrom>
      <w:moveFromRangeEnd w:id="103"/>
    </w:p>
    <w:p w:rsidR="00E45B64" w:rsidRDefault="00E45B64" w:rsidP="00513075">
      <w:pPr>
        <w:spacing w:line="360" w:lineRule="auto"/>
        <w:contextualSpacing/>
        <w:rPr>
          <w:rFonts w:ascii="Arial" w:hAnsi="Arial" w:cs="Arial"/>
          <w:color w:val="000000"/>
        </w:rPr>
      </w:pPr>
    </w:p>
    <w:p w:rsidR="00591A1A" w:rsidRDefault="00825D87" w:rsidP="00513075">
      <w:pPr>
        <w:spacing w:line="360" w:lineRule="auto"/>
        <w:contextualSpacing/>
        <w:rPr>
          <w:rFonts w:ascii="Arial" w:hAnsi="Arial" w:cs="Arial"/>
          <w:color w:val="000000"/>
        </w:rPr>
      </w:pPr>
      <w:commentRangeStart w:id="105"/>
      <w:r>
        <w:rPr>
          <w:rFonts w:ascii="Arial" w:hAnsi="Arial" w:cs="Arial"/>
          <w:color w:val="000000"/>
        </w:rPr>
        <w:t>I</w:t>
      </w:r>
      <w:r w:rsidR="00591A1A">
        <w:rPr>
          <w:rFonts w:ascii="Arial" w:hAnsi="Arial" w:cs="Arial"/>
          <w:color w:val="000000"/>
        </w:rPr>
        <w:t>ncreased summer temperatures and water deficits</w:t>
      </w:r>
      <w:r>
        <w:rPr>
          <w:rFonts w:ascii="Arial" w:hAnsi="Arial" w:cs="Arial"/>
          <w:color w:val="000000"/>
        </w:rPr>
        <w:t xml:space="preserve"> appear to have resulted in beech </w:t>
      </w:r>
      <w:r w:rsidR="00591A1A">
        <w:rPr>
          <w:rFonts w:ascii="Arial" w:hAnsi="Arial" w:cs="Arial"/>
          <w:color w:val="000000"/>
        </w:rPr>
        <w:t xml:space="preserve">dieback throughout its European range </w:t>
      </w:r>
      <w:r w:rsidR="00591A1A">
        <w:rPr>
          <w:rFonts w:ascii="Arial" w:hAnsi="Arial" w:cs="Arial"/>
          <w:color w:val="000000"/>
        </w:rPr>
        <w:fldChar w:fldCharType="begin" w:fldLock="1"/>
      </w:r>
      <w:r w:rsidR="00591A1A">
        <w:rPr>
          <w:rFonts w:ascii="Arial" w:hAnsi="Arial" w:cs="Arial"/>
          <w:color w:val="000000"/>
        </w:rPr>
        <w:instrText>ADDIN CSL_CITATION { "citationItems" : [ { "id" : "ITEM-1", "itemData" : { "DOI" : "10.1111/j.1365-2486.2006.01250.x", "ISBN" : "1354-1013", "ISSN" : "13541013", "PMID" : "9223", "abstract" : "Studies on Fagus sylvatica show that growth in populations toward the southern limit of this species' distribution is limited strongly by drought. Warming temperatures in the Mediterranean region are expected to exacerbate drought where they are not accompanied by increases in precipitation. We studied levels of annual growth in mature F. sylvatica trees over the last half-century in the Montseny Mountains in Catalonia (northeast Spain). Our results show significantly lower growth of mature trees at the lower limit of this species' distribution when compared with trees at higher altitudes. Growth at the lower Fagus limit is characterized by a rapid recent decline starting in approximately 1975. By 2003, growth of mature trees had fallen by 49% when compared with predecline levels. This is not an age-related phenomenon, nor is it seen in comparable populations at higher altitudes. Analysis of climate-growth relationships suggests that the observed decline in growth is a result of warming temperatures and that, as precipitation in the region has not increased, precipitation is now insufficient to ameliorate the negative effects of increased temperatures on tree growth. As the climate-response of the studied forest is comparable with that of F. sylvatica forests in other southern European regions, it is possible that this growth decline is a more widespread phenomenon. Warming temperatures may lead to a rapid decline in the growth of range-edge populations and a consequent retreat of the species distribution in southern Europe. Assessment of long-term growth trends across the southern range edge of F. sylvatica therefore merits further attention.", "author" : [ { "dropping-particle" : "", "family" : "Jump", "given" : "Alistair S.", "non-dropping-particle" : "", "parse-names" : false, "suffix" : "" }, { "dropping-particle" : "", "family" : "Hunt", "given" : "Jenny M.", "non-dropping-particle" : "", "parse-names" : false, "suffix" : "" }, { "dropping-particle" : "", "family" : "Pen\u0308uelas", "given" : "Josep", "non-dropping-particle" : "", "parse-names" : false, "suffix" : "" } ], "container-title" : "Global Change Biology", "id" : "ITEM-1", "issued" : { "date-parts" : [ [ "2006" ] ] }, "page" : "2163-2174", "title" : "Rapid climate change-related growth decline at the southern range edge of Fagus sylvatica", "type" : "article-journal", "volume" : "12" }, "uris" : [ "http://www.mendeley.com/documents/?uuid=4c143fc0-8db2-4394-ad2d-db543fc708f1" ] }, { "id" : "ITEM-2", "itemData" : { "DOI" : "10.1007/s10021-015-9849-x", "ISSN" : "1432-9840", "author" : [ { "dropping-particle" : "", "family" : "Zimmermann", "given" : "Jorma", "non-dropping-particle" : "", "parse-names" : false, "suffix" : "" }, { "dropping-particle" : "", "family" : "Hauck", "given" : "Markus", "non-dropping-particle" : "", "parse-names" : false, "suffix" : "" }, { "dropping-particle" : "", "family" : "Dulamsuren", "given" : "Choimaa", "non-dropping-particle" : "", "parse-names" : false, "suffix" : "" }, { "dropping-particle" : "", "family" : "Leuschner", "given" : "Christoph", "non-dropping-particle" : "", "parse-names" : false, "suffix" : "" } ], "container-title" : "Ecosystems", "id" : "ITEM-2", "issued" : { "date-parts" : [ [ "2015" ] ] }, "page" : "560-572", "publisher" : "Springer US", "title" : "Climate Warming-Related Growth Decline Affects Fagus sylvatica, But Not Other Broad-Leaved Tree Species in Central European Mixed Forests", "type" : "article-journal", "volume" : "1" }, "uris" : [ "http://www.mendeley.com/documents/?uuid=06a073be-038e-41ac-ae97-d20a9565e9bd" ] } ], "mendeley" : { "formattedCitation" : "(Jump et al., 2006; Zimmermann et al., 2015)", "plainTextFormattedCitation" : "(Jump et al., 2006; Zimmermann et al., 2015)", "previouslyFormattedCitation" : "(Jump et al., 2006; Zimmermann et al., 2015)" }, "properties" : { "noteIndex" : 0 }, "schema" : "https://github.com/citation-style-language/schema/raw/master/csl-citation.json" }</w:instrText>
      </w:r>
      <w:r w:rsidR="00591A1A">
        <w:rPr>
          <w:rFonts w:ascii="Arial" w:hAnsi="Arial" w:cs="Arial"/>
          <w:color w:val="000000"/>
        </w:rPr>
        <w:fldChar w:fldCharType="separate"/>
      </w:r>
      <w:r w:rsidR="00591A1A" w:rsidRPr="007F3F88">
        <w:rPr>
          <w:rFonts w:ascii="Arial" w:hAnsi="Arial" w:cs="Arial"/>
          <w:noProof/>
          <w:color w:val="000000"/>
        </w:rPr>
        <w:t>(Jump et al., 2006; Zimmermann et al., 2015)</w:t>
      </w:r>
      <w:r w:rsidR="00591A1A">
        <w:rPr>
          <w:rFonts w:ascii="Arial" w:hAnsi="Arial" w:cs="Arial"/>
          <w:color w:val="000000"/>
        </w:rPr>
        <w:fldChar w:fldCharType="end"/>
      </w:r>
      <w:r w:rsidR="00591A1A">
        <w:rPr>
          <w:rFonts w:ascii="Arial" w:hAnsi="Arial" w:cs="Arial"/>
          <w:color w:val="000000"/>
        </w:rPr>
        <w:t xml:space="preserve">. </w:t>
      </w:r>
      <w:commentRangeEnd w:id="105"/>
      <w:r w:rsidR="00777486">
        <w:rPr>
          <w:rStyle w:val="CommentReference"/>
          <w:szCs w:val="20"/>
          <w:lang w:eastAsia="en-GB" w:bidi="ar-SA"/>
        </w:rPr>
        <w:commentReference w:id="105"/>
      </w:r>
      <w:r w:rsidR="00591A1A">
        <w:rPr>
          <w:rFonts w:ascii="Arial" w:hAnsi="Arial" w:cs="Arial"/>
          <w:color w:val="000000"/>
        </w:rPr>
        <w:t xml:space="preserve">This </w:t>
      </w:r>
      <w:r>
        <w:rPr>
          <w:rFonts w:ascii="Arial" w:hAnsi="Arial" w:cs="Arial"/>
          <w:color w:val="000000"/>
        </w:rPr>
        <w:t xml:space="preserve">apparent drought </w:t>
      </w:r>
      <w:r w:rsidR="00591A1A">
        <w:rPr>
          <w:rFonts w:ascii="Arial" w:hAnsi="Arial" w:cs="Arial"/>
          <w:color w:val="000000"/>
        </w:rPr>
        <w:t xml:space="preserve">sensitivity may </w:t>
      </w:r>
      <w:r w:rsidR="00EA538A">
        <w:rPr>
          <w:rFonts w:ascii="Arial" w:hAnsi="Arial" w:cs="Arial"/>
          <w:color w:val="000000"/>
        </w:rPr>
        <w:t xml:space="preserve">partly </w:t>
      </w:r>
      <w:r w:rsidR="00591A1A">
        <w:rPr>
          <w:rFonts w:ascii="Arial" w:hAnsi="Arial" w:cs="Arial"/>
          <w:color w:val="000000"/>
        </w:rPr>
        <w:t xml:space="preserve">be as a result of </w:t>
      </w:r>
      <w:r w:rsidR="00EA538A">
        <w:rPr>
          <w:rFonts w:ascii="Arial" w:hAnsi="Arial" w:cs="Arial"/>
          <w:color w:val="000000"/>
        </w:rPr>
        <w:t xml:space="preserve">beech having relatively shallow roots limiting its ability to exploit water </w:t>
      </w:r>
      <w:r w:rsidR="00EA538A">
        <w:rPr>
          <w:rFonts w:ascii="Arial" w:hAnsi="Arial" w:cs="Arial"/>
          <w:color w:val="000000"/>
        </w:rPr>
        <w:fldChar w:fldCharType="begin" w:fldLock="1"/>
      </w:r>
      <w:r w:rsidR="00EA538A">
        <w:rPr>
          <w:rFonts w:ascii="Arial" w:hAnsi="Arial" w:cs="Arial"/>
          <w:color w:val="000000"/>
        </w:rPr>
        <w:instrText>ADDIN CSL_CITATION { "citationItems" : [ { "id" : "ITEM-1", "itemData" : { "DOI" : "10.1093/forestry/69.2.125", "ISSN" : "0015-752X", "abstract" : "The effects over 16 years of the 1976 drought on the beech (Fagus sylvatica L.) population in mature, mixed deciduous, semi-natural stands in Lady Park Wood are described. Individual trees were recorded within sample transects at intervals from 1945 onwards, so it was also possible to examine responses in relation to previous growth. Many mature beeches were killed immediately or severly damaged. Growth of survivors was negligible until about 1985 and never recovered to pre-drought rates. Damaged trees were still dying 15 years later from drought-induced damage. Sub-canopy beech in those parts of the wood which suffered most canopy mortality grew rapidly after 1983. Through its effects on beech, the drought had a marked impact on the structure and successional trajectory of the wood", "author" : [ { "dropping-particle" : "", "family" : "Peterken", "given" : "G.", "non-dropping-particle" : "", "parse-names" : false, "suffix" : "" }, { "dropping-particle" : "", "family" : "Mountford", "given" : "Edward P.", "non-dropping-particle" : "", "parse-names" : false, "suffix" : "" } ], "container-title" : "Forestry", "id" : "ITEM-1", "issue" : "2", "issued" : { "date-parts" : [ [ "1996", "2", "1" ] ] }, "page" : "125-136", "title" : "Effects of drought on beech in Lady Park Wood, an unmanaged mixed deciduous woodland", "type" : "article-journal", "volume" : "69" }, "uris" : [ "http://www.mendeley.com/documents/?uuid=892b0af3-7a68-4fff-aff6-93f95efc0974" ] } ], "mendeley" : { "formattedCitation" : "(Peterken and Mountford, 1996)", "plainTextFormattedCitation" : "(Peterken and Mountford, 1996)", "previouslyFormattedCitation" : "(Peterken and Mountford, 1996)" }, "properties" : { "noteIndex" : 0 }, "schema" : "https://github.com/citation-style-language/schema/raw/master/csl-citation.json" }</w:instrText>
      </w:r>
      <w:r w:rsidR="00EA538A">
        <w:rPr>
          <w:rFonts w:ascii="Arial" w:hAnsi="Arial" w:cs="Arial"/>
          <w:color w:val="000000"/>
        </w:rPr>
        <w:fldChar w:fldCharType="separate"/>
      </w:r>
      <w:r w:rsidR="00EA538A" w:rsidRPr="00EA538A">
        <w:rPr>
          <w:rFonts w:ascii="Arial" w:hAnsi="Arial" w:cs="Arial"/>
          <w:noProof/>
          <w:color w:val="000000"/>
        </w:rPr>
        <w:t>(Peterken and Mountford, 1996)</w:t>
      </w:r>
      <w:r w:rsidR="00EA538A">
        <w:rPr>
          <w:rFonts w:ascii="Arial" w:hAnsi="Arial" w:cs="Arial"/>
          <w:color w:val="000000"/>
        </w:rPr>
        <w:fldChar w:fldCharType="end"/>
      </w:r>
      <w:r w:rsidR="00EA538A">
        <w:rPr>
          <w:rFonts w:ascii="Arial" w:hAnsi="Arial" w:cs="Arial"/>
          <w:color w:val="000000"/>
        </w:rPr>
        <w:t xml:space="preserve">. Drought can cause the xylem potential of beech to drop rapidly primarily due to its poor ability to take up </w:t>
      </w:r>
      <w:r w:rsidR="00E15AA5">
        <w:rPr>
          <w:rFonts w:ascii="Arial" w:hAnsi="Arial" w:cs="Arial"/>
          <w:color w:val="000000"/>
        </w:rPr>
        <w:t xml:space="preserve">water under drought conditions </w:t>
      </w:r>
      <w:r w:rsidR="00EA538A">
        <w:rPr>
          <w:rFonts w:ascii="Arial" w:hAnsi="Arial" w:cs="Arial"/>
          <w:color w:val="000000"/>
        </w:rPr>
        <w:fldChar w:fldCharType="begin" w:fldLock="1"/>
      </w:r>
      <w:r w:rsidR="00E15AA5">
        <w:rPr>
          <w:rFonts w:ascii="Arial" w:hAnsi="Arial" w:cs="Arial"/>
          <w:color w:val="000000"/>
        </w:rPr>
        <w:instrText>ADDIN CSL_CITATION { "citationItems" : [ { "id" : "ITEM-1", "itemData" : { "DOI" : "10.1016/j.foreco.2011.05.026", "ISSN" : "03781127", "abstract" : "For north-eastern Germany regional climate models project rising temperatures in combination with decreasing summer and increasing winter precipitation. The resulting overall drier conditions during the growing season will considerably impact forest growth there. We evaluate the consequences of increasing drought on the growth of the two locally most important broadleaf tree species common beech (Fagus sylvatica L.) and pedunculate oak (Quercus robur L.). Three mixed forests of beech and oak were sampled along a west-east gradient of declining precipitation. In total we used 257 ring-width samples from 133 trees to build six species and site specific chronologies. Additionally, we modelled the soil water budget for each site. We performed continuous and discontinuous (pointer year) analysis of climate-tree-growth relationships with particular emphasis on inter-annual-variations and their dependence upon climatic factors (temperature, precipitation, soil moisture) and on the stability of the obtained relationships. Results of climate-growth correlations together with pointer year analysis indicate a strong dependency of growth of both species from water availability, especially during early summer (June and July). General correlation pattern between growth and climate are similar for both species, but climate sensitivity of beech is generally higher. We identified drought as the main driver of negative growth depressions in both species. Increasing drought stress along the gradient is expressed in higher correlations to climatic variables, higher sensitivity (variance) of growth, and a higher number of negative pointer years for both species. For beech we also found a significant trend of decreasing average growth rates along the gradient. Growth superiority of beech compared to oak declines with decreasing precipitation. The relationships were generally stable throughout the 20th century. A rise of sensitivity together with a higher frequency of negative pointer years during the last decades suggests that increasing climatic variability together with rising temperatures might be influencing growth of Fagus at the more humid sites. If we substitute space by time it seems that already small changes in precipitation regime can have considerable impact, especially on the growth of beech. Other, more drought tolerant species like oak might gain competitive advantages under the projected climatic changes.", "author" : [ { "dropping-particle" : "", "family" : "Scharnweber", "given" : "Tobias", "non-dropping-particle" : "", "parse-names" : false, "suffix" : "" }, { "dropping-particle" : "", "family" : "Manthey", "given" : "Michael", "non-dropping-particle" : "", "parse-names" : false, "suffix" : "" }, { "dropping-particle" : "", "family" : "Criegee", "given" : "Christian", "non-dropping-particle" : "", "parse-names" : false, "suffix" : "" }, { "dropping-particle" : "", "family" : "Bauwe", "given" : "Andreas", "non-dropping-particle" : "", "parse-names" : false, "suffix" : "" }, { "dropping-particle" : "", "family" : "Schr\u00f6der", "given" : "Christian", "non-dropping-particle" : "", "parse-names" : false, "suffix" : "" }, { "dropping-particle" : "", "family" : "Wilmking", "given" : "Martin", "non-dropping-particle" : "", "parse-names" : false, "suffix" : "" } ], "container-title" : "Forest Ecology and Management", "id" : "ITEM-1", "issue" : "6", "issued" : { "date-parts" : [ [ "2011", "9" ] ] }, "page" : "947-961", "title" : "Drought matters \u2013 Declining precipitation influences growth of Fagus sylvatica L. and Quercus robur L. in north-eastern Germany", "type" : "article-journal", "volume" : "262" }, "uris" : [ "http://www.mendeley.com/documents/?uuid=5fe272e6-7ed8-4887-9fa2-0fe8fc630126" ] } ], "mendeley" : { "formattedCitation" : "(Scharnweber et al., 2011)", "plainTextFormattedCitation" : "(Scharnweber et al., 2011)", "previouslyFormattedCitation" : "(Scharnweber et al., 2011)" }, "properties" : { "noteIndex" : 0 }, "schema" : "https://github.com/citation-style-language/schema/raw/master/csl-citation.json" }</w:instrText>
      </w:r>
      <w:r w:rsidR="00EA538A">
        <w:rPr>
          <w:rFonts w:ascii="Arial" w:hAnsi="Arial" w:cs="Arial"/>
          <w:color w:val="000000"/>
        </w:rPr>
        <w:fldChar w:fldCharType="separate"/>
      </w:r>
      <w:r w:rsidR="00EA538A" w:rsidRPr="00EA538A">
        <w:rPr>
          <w:rFonts w:ascii="Arial" w:hAnsi="Arial" w:cs="Arial"/>
          <w:noProof/>
          <w:color w:val="000000"/>
        </w:rPr>
        <w:t>(Scharnweber et al., 2011)</w:t>
      </w:r>
      <w:r w:rsidR="00EA538A">
        <w:rPr>
          <w:rFonts w:ascii="Arial" w:hAnsi="Arial" w:cs="Arial"/>
          <w:color w:val="000000"/>
        </w:rPr>
        <w:fldChar w:fldCharType="end"/>
      </w:r>
      <w:r w:rsidR="00E15AA5">
        <w:rPr>
          <w:rFonts w:ascii="Arial" w:hAnsi="Arial" w:cs="Arial"/>
          <w:color w:val="000000"/>
        </w:rPr>
        <w:t xml:space="preserve">. Beech exploits a small area of soil intensively and appears unable to expand its root system to exploit damper soils when stressed </w:t>
      </w:r>
      <w:r w:rsidR="00E15AA5">
        <w:rPr>
          <w:rFonts w:ascii="Arial" w:hAnsi="Arial" w:cs="Arial"/>
          <w:color w:val="000000"/>
        </w:rPr>
        <w:fldChar w:fldCharType="begin" w:fldLock="1"/>
      </w:r>
      <w:r w:rsidR="00E15AA5">
        <w:rPr>
          <w:rFonts w:ascii="Arial" w:hAnsi="Arial" w:cs="Arial"/>
          <w:color w:val="000000"/>
        </w:rPr>
        <w:instrText>ADDIN CSL_CITATION { "citationItems" : [ { "id" : "ITEM-1", "itemData" : { "DOI" : "10.1016/j.foreco.2010.07.014", "ISSN" : "03781127", "abstract" : "Root competition between conspecific neighbours has been notoriously difficult to determine in intact ecosystems. Here we applied microsatellite markers to genotype beech trees (Fagus sylvatica, L.) and roots in subplots in an undisturbed, old-growth monospecific forest (Hainich, Germany). Roots were quantified and assigned to individuals. As a measure for territoriality, we determined root segregation. The hypothesis was tested that intraspecific root diversity was higher in the geometric centre of a triangle formed by beech trees than at positions closer to the stem of a tree. Space exploration measured as presence of an individual was correlated with stem diameter but not soil occupation. Fine root biomass, intraspecific Shannon diversity, effective numbers of genotypes and Evenness were stable and unrelated to the distance of the target tree. We conclude that beech shows no indication for territoriality or asymmetric competition in the presence of conspecific neighbours.", "author" : [ { "dropping-particle" : "", "family" : "Lang", "given" : "Christa", "non-dropping-particle" : "", "parse-names" : false, "suffix" : "" }, { "dropping-particle" : "", "family" : "Dolynska", "given" : "Alexandra", "non-dropping-particle" : "", "parse-names" : false, "suffix" : "" }, { "dropping-particle" : "", "family" : "Finkeldey", "given" : "Reiner", "non-dropping-particle" : "", "parse-names" : false, "suffix" : "" }, { "dropping-particle" : "", "family" : "Polle", "given" : "Andrea", "non-dropping-particle" : "", "parse-names" : false, "suffix" : "" } ], "container-title" : "Forest Ecology and Management", "id" : "ITEM-1", "issue" : "7", "issued" : { "date-parts" : [ [ "2010", "8" ] ] }, "page" : "1212-1217", "title" : "Are beech (Fagus sylvatica) roots territorial?", "type" : "article-journal", "volume" : "260" }, "uris" : [ "http://www.mendeley.com/documents/?uuid=f3ec7a7f-50d6-4d1a-b00b-4dcb88b3db59" ] } ], "mendeley" : { "formattedCitation" : "(Lang et al., 2010)", "plainTextFormattedCitation" : "(Lang et al., 2010)", "previouslyFormattedCitation" : "(Lang et al., 2010)" }, "properties" : { "noteIndex" : 0 }, "schema" : "https://github.com/citation-style-language/schema/raw/master/csl-citation.json" }</w:instrText>
      </w:r>
      <w:r w:rsidR="00E15AA5">
        <w:rPr>
          <w:rFonts w:ascii="Arial" w:hAnsi="Arial" w:cs="Arial"/>
          <w:color w:val="000000"/>
        </w:rPr>
        <w:fldChar w:fldCharType="separate"/>
      </w:r>
      <w:r w:rsidR="00E15AA5" w:rsidRPr="00E15AA5">
        <w:rPr>
          <w:rFonts w:ascii="Arial" w:hAnsi="Arial" w:cs="Arial"/>
          <w:noProof/>
          <w:color w:val="000000"/>
        </w:rPr>
        <w:t>(Lang et al., 2010)</w:t>
      </w:r>
      <w:r w:rsidR="00E15AA5">
        <w:rPr>
          <w:rFonts w:ascii="Arial" w:hAnsi="Arial" w:cs="Arial"/>
          <w:color w:val="000000"/>
        </w:rPr>
        <w:fldChar w:fldCharType="end"/>
      </w:r>
      <w:r w:rsidR="00E15AA5">
        <w:rPr>
          <w:rFonts w:ascii="Arial" w:hAnsi="Arial" w:cs="Arial"/>
          <w:color w:val="000000"/>
        </w:rPr>
        <w:t xml:space="preserve"> and combined with the high turnover of fine roots when stressed </w:t>
      </w:r>
      <w:r w:rsidR="00E15AA5">
        <w:rPr>
          <w:rFonts w:ascii="Arial" w:hAnsi="Arial" w:cs="Arial"/>
          <w:color w:val="000000"/>
        </w:rPr>
        <w:fldChar w:fldCharType="begin" w:fldLock="1"/>
      </w:r>
      <w:r w:rsidR="002A4AA6">
        <w:rPr>
          <w:rFonts w:ascii="Arial" w:hAnsi="Arial" w:cs="Arial"/>
          <w:color w:val="000000"/>
        </w:rPr>
        <w:instrText>ADDIN CSL_CITATION { "citationItems" : [ { "id" : "ITEM-1", "itemData" : { "DOI" : "10.1111/j.1365-2486.2008.01634.x", "ISSN" : "13541013", "author" : [ { "dropping-particle" : "", "family" : "Meir", "given" : "I.C.", "non-dropping-particle" : "", "parse-names" : false, "suffix" : "" }, { "dropping-particle" : "", "family" : "Leuschner", "given" : "Christoph", "non-dropping-particle" : "", "parse-names" : false, "suffix" : "" } ], "container-title" : "Global Change Biology", "id" : "ITEM-1", "issue" : "9", "issued" : { "date-parts" : [ [ "2008", "9" ] ] }, "page" : "2081-2095", "title" : "Belowground drought response of European beech: fine root biomass and carbon partitioning in 14 mature stands across a precipitation gradient", "type" : "article-journal", "volume" : "14" }, "uris" : [ "http://www.mendeley.com/documents/?uuid=be196923-602b-4d32-884f-1af7462d6034" ] } ], "mendeley" : { "formattedCitation" : "(Meir and Leuschner, 2008)", "plainTextFormattedCitation" : "(Meir and Leuschner, 2008)", "previouslyFormattedCitation" : "(Meir and Leuschner, 2008)" }, "properties" : { "noteIndex" : 0 }, "schema" : "https://github.com/citation-style-language/schema/raw/master/csl-citation.json" }</w:instrText>
      </w:r>
      <w:r w:rsidR="00E15AA5">
        <w:rPr>
          <w:rFonts w:ascii="Arial" w:hAnsi="Arial" w:cs="Arial"/>
          <w:color w:val="000000"/>
        </w:rPr>
        <w:fldChar w:fldCharType="separate"/>
      </w:r>
      <w:r w:rsidR="00E15AA5" w:rsidRPr="00E15AA5">
        <w:rPr>
          <w:rFonts w:ascii="Arial" w:hAnsi="Arial" w:cs="Arial"/>
          <w:noProof/>
          <w:color w:val="000000"/>
        </w:rPr>
        <w:t>(Meir and Leuschner, 2008)</w:t>
      </w:r>
      <w:r w:rsidR="00E15AA5">
        <w:rPr>
          <w:rFonts w:ascii="Arial" w:hAnsi="Arial" w:cs="Arial"/>
          <w:color w:val="000000"/>
        </w:rPr>
        <w:fldChar w:fldCharType="end"/>
      </w:r>
      <w:r w:rsidR="00E15AA5">
        <w:rPr>
          <w:rFonts w:ascii="Arial" w:hAnsi="Arial" w:cs="Arial"/>
          <w:color w:val="000000"/>
        </w:rPr>
        <w:t xml:space="preserve"> this may further stress beech trees under drought conditions.</w:t>
      </w:r>
      <w:r w:rsidR="002A4AA6">
        <w:rPr>
          <w:rFonts w:ascii="Arial" w:hAnsi="Arial" w:cs="Arial"/>
          <w:color w:val="000000"/>
        </w:rPr>
        <w:t xml:space="preserve"> Beech trees from damper climates are less tolerant to drought be lower </w:t>
      </w:r>
      <w:r w:rsidR="002A4AA6">
        <w:rPr>
          <w:rFonts w:ascii="Arial" w:hAnsi="Arial" w:cs="Arial"/>
          <w:color w:val="000000"/>
        </w:rPr>
        <w:fldChar w:fldCharType="begin" w:fldLock="1"/>
      </w:r>
      <w:r w:rsidR="00063F84">
        <w:rPr>
          <w:rFonts w:ascii="Arial" w:hAnsi="Arial" w:cs="Arial"/>
          <w:color w:val="000000"/>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et al., 2012)", "plainTextFormattedCitation" : "(Packham et al., 2012)", "previouslyFormattedCitation" : "(Packham et al., 2012)" }, "properties" : { "noteIndex" : 0 }, "schema" : "https://github.com/citation-style-language/schema/raw/master/csl-citation.json" }</w:instrText>
      </w:r>
      <w:r w:rsidR="002A4AA6">
        <w:rPr>
          <w:rFonts w:ascii="Arial" w:hAnsi="Arial" w:cs="Arial"/>
          <w:color w:val="000000"/>
        </w:rPr>
        <w:fldChar w:fldCharType="separate"/>
      </w:r>
      <w:r w:rsidR="002A4AA6" w:rsidRPr="002A4AA6">
        <w:rPr>
          <w:rFonts w:ascii="Arial" w:hAnsi="Arial" w:cs="Arial"/>
          <w:noProof/>
          <w:color w:val="000000"/>
        </w:rPr>
        <w:t>(Packham et al., 2012)</w:t>
      </w:r>
      <w:r w:rsidR="002A4AA6">
        <w:rPr>
          <w:rFonts w:ascii="Arial" w:hAnsi="Arial" w:cs="Arial"/>
          <w:color w:val="000000"/>
        </w:rPr>
        <w:fldChar w:fldCharType="end"/>
      </w:r>
      <w:r w:rsidR="002A4AA6">
        <w:rPr>
          <w:rFonts w:ascii="Arial" w:hAnsi="Arial" w:cs="Arial"/>
          <w:color w:val="000000"/>
        </w:rPr>
        <w:t>, meaning that forests in the UK where beech makes up a large proportion of the canopy may inherently be less resilient to drought when compared to similar forests in continental Europe.</w:t>
      </w:r>
    </w:p>
    <w:p w:rsidR="00591A1A" w:rsidRDefault="00591A1A" w:rsidP="00513075">
      <w:pPr>
        <w:spacing w:line="360" w:lineRule="auto"/>
        <w:contextualSpacing/>
        <w:rPr>
          <w:rFonts w:ascii="Arial" w:hAnsi="Arial" w:cs="Arial"/>
          <w:color w:val="000000"/>
        </w:rPr>
      </w:pPr>
    </w:p>
    <w:p w:rsidR="00B32FDF" w:rsidRDefault="002834F9" w:rsidP="00B25C0D">
      <w:pPr>
        <w:spacing w:line="360" w:lineRule="auto"/>
        <w:contextualSpacing/>
        <w:rPr>
          <w:ins w:id="106" w:author="Paul,Evans" w:date="2015-08-20T19:33:00Z"/>
          <w:rFonts w:ascii="Arial" w:hAnsi="Arial" w:cs="Arial"/>
          <w:color w:val="000000"/>
        </w:rPr>
      </w:pPr>
      <w:r>
        <w:rPr>
          <w:rFonts w:ascii="Arial" w:hAnsi="Arial" w:cs="Arial"/>
          <w:color w:val="000000"/>
        </w:rPr>
        <w:t xml:space="preserve">The potential impacts of increases in the incidence of drought </w:t>
      </w:r>
      <w:r w:rsidR="002A4AA6">
        <w:rPr>
          <w:rFonts w:ascii="Arial" w:hAnsi="Arial" w:cs="Arial"/>
          <w:color w:val="000000"/>
        </w:rPr>
        <w:t xml:space="preserve">on forests </w:t>
      </w:r>
      <w:r>
        <w:rPr>
          <w:rFonts w:ascii="Arial" w:hAnsi="Arial" w:cs="Arial"/>
          <w:color w:val="000000"/>
        </w:rPr>
        <w:t xml:space="preserve">have recently been highlighted by </w:t>
      </w:r>
      <w:r w:rsidR="00CA2DD6">
        <w:rPr>
          <w:rFonts w:ascii="Arial" w:hAnsi="Arial" w:cs="Arial"/>
          <w:color w:val="000000"/>
        </w:rPr>
        <w:fldChar w:fldCharType="begin" w:fldLock="1"/>
      </w:r>
      <w:r>
        <w:rPr>
          <w:rFonts w:ascii="Arial" w:hAnsi="Arial" w:cs="Arial"/>
          <w:color w:val="000000"/>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"manualFormatting" : "Allen et al. (2010)", "plainTextFormattedCitation" : "(Allen et al., 2010)", "previouslyFormattedCitation" : "(Allen et al., 2010)" }, "properties" : { "noteIndex" : 0 }, "schema" : "https://github.com/citation-style-language/schema/raw/master/csl-citation.json" }</w:instrText>
      </w:r>
      <w:r w:rsidR="00CA2DD6">
        <w:rPr>
          <w:rFonts w:ascii="Arial" w:hAnsi="Arial" w:cs="Arial"/>
          <w:color w:val="000000"/>
        </w:rPr>
        <w:fldChar w:fldCharType="separate"/>
      </w:r>
      <w:r>
        <w:rPr>
          <w:rFonts w:ascii="Arial" w:hAnsi="Arial" w:cs="Arial"/>
          <w:noProof/>
          <w:color w:val="000000"/>
        </w:rPr>
        <w:t>Allen et al. (</w:t>
      </w:r>
      <w:r w:rsidRPr="00FB7951">
        <w:rPr>
          <w:rFonts w:ascii="Arial" w:hAnsi="Arial" w:cs="Arial"/>
          <w:noProof/>
          <w:color w:val="000000"/>
        </w:rPr>
        <w:t>2010)</w:t>
      </w:r>
      <w:r w:rsidR="00CA2DD6">
        <w:rPr>
          <w:rFonts w:ascii="Arial" w:hAnsi="Arial" w:cs="Arial"/>
          <w:color w:val="000000"/>
        </w:rPr>
        <w:fldChar w:fldCharType="end"/>
      </w:r>
      <w:r>
        <w:rPr>
          <w:rFonts w:ascii="Arial" w:hAnsi="Arial" w:cs="Arial"/>
          <w:color w:val="000000"/>
        </w:rPr>
        <w:t xml:space="preserve"> and </w:t>
      </w:r>
      <w:r w:rsidR="00CA2DD6">
        <w:rPr>
          <w:rFonts w:ascii="Arial" w:hAnsi="Arial" w:cs="Arial"/>
          <w:color w:val="000000"/>
        </w:rPr>
        <w:fldChar w:fldCharType="begin" w:fldLock="1"/>
      </w:r>
      <w:r>
        <w:rPr>
          <w:rFonts w:ascii="Arial" w:hAnsi="Arial" w:cs="Arial"/>
          <w:color w:val="000000"/>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"manualFormatting" : "Scholes et al. (2014)", "plainTextFormattedCitation" : "(Scholes et al., 2014)", "previouslyFormattedCitation" : "(Scholes et al., 2014)" }, "properties" : { "noteIndex" : 0 }, "schema" : "https://github.com/citation-style-language/schema/raw/master/csl-citation.json" }</w:instrText>
      </w:r>
      <w:r w:rsidR="00CA2DD6">
        <w:rPr>
          <w:rFonts w:ascii="Arial" w:hAnsi="Arial" w:cs="Arial"/>
          <w:color w:val="000000"/>
        </w:rPr>
        <w:fldChar w:fldCharType="separate"/>
      </w:r>
      <w:r>
        <w:rPr>
          <w:rFonts w:ascii="Arial" w:hAnsi="Arial" w:cs="Arial"/>
          <w:noProof/>
          <w:color w:val="000000"/>
        </w:rPr>
        <w:t>Scholes et al. (</w:t>
      </w:r>
      <w:r w:rsidRPr="00FB7951">
        <w:rPr>
          <w:rFonts w:ascii="Arial" w:hAnsi="Arial" w:cs="Arial"/>
          <w:noProof/>
          <w:color w:val="000000"/>
        </w:rPr>
        <w:t>2014)</w:t>
      </w:r>
      <w:r w:rsidR="00CA2DD6">
        <w:rPr>
          <w:rFonts w:ascii="Arial" w:hAnsi="Arial" w:cs="Arial"/>
          <w:color w:val="000000"/>
        </w:rPr>
        <w:fldChar w:fldCharType="end"/>
      </w:r>
      <w:r>
        <w:rPr>
          <w:rFonts w:ascii="Arial" w:hAnsi="Arial" w:cs="Arial"/>
          <w:color w:val="000000"/>
        </w:rPr>
        <w:t xml:space="preserve">. However, many of the examples provided by </w:t>
      </w:r>
      <w:r w:rsidR="00CA2DD6">
        <w:rPr>
          <w:rFonts w:ascii="Arial" w:hAnsi="Arial" w:cs="Arial"/>
          <w:color w:val="000000"/>
        </w:rPr>
        <w:fldChar w:fldCharType="begin" w:fldLock="1"/>
      </w:r>
      <w:r>
        <w:rPr>
          <w:rFonts w:ascii="Arial" w:hAnsi="Arial" w:cs="Arial"/>
          <w:color w:val="000000"/>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"manualFormatting" : "Allen et al. (2010)", "plainTextFormattedCitation" : "(Allen et al., 2010)", "previouslyFormattedCitation" : "(Allen et al., 2010)" }, "properties" : { "noteIndex" : 0 }, "schema" : "https://github.com/citation-style-language/schema/raw/master/csl-citation.json" }</w:instrText>
      </w:r>
      <w:r w:rsidR="00CA2DD6">
        <w:rPr>
          <w:rFonts w:ascii="Arial" w:hAnsi="Arial" w:cs="Arial"/>
          <w:color w:val="000000"/>
        </w:rPr>
        <w:fldChar w:fldCharType="separate"/>
      </w:r>
      <w:r>
        <w:rPr>
          <w:rFonts w:ascii="Arial" w:hAnsi="Arial" w:cs="Arial"/>
          <w:noProof/>
          <w:color w:val="000000"/>
        </w:rPr>
        <w:t>Allen et al. (</w:t>
      </w:r>
      <w:r w:rsidRPr="00FB7951">
        <w:rPr>
          <w:rFonts w:ascii="Arial" w:hAnsi="Arial" w:cs="Arial"/>
          <w:noProof/>
          <w:color w:val="000000"/>
        </w:rPr>
        <w:t>2010)</w:t>
      </w:r>
      <w:r w:rsidR="00CA2DD6">
        <w:rPr>
          <w:rFonts w:ascii="Arial" w:hAnsi="Arial" w:cs="Arial"/>
          <w:color w:val="000000"/>
        </w:rPr>
        <w:fldChar w:fldCharType="end"/>
      </w:r>
      <w:r>
        <w:rPr>
          <w:rFonts w:ascii="Arial" w:hAnsi="Arial" w:cs="Arial"/>
          <w:color w:val="000000"/>
        </w:rPr>
        <w:t xml:space="preserve"> and </w:t>
      </w:r>
      <w:r w:rsidR="00CA2DD6">
        <w:rPr>
          <w:rFonts w:ascii="Arial" w:hAnsi="Arial" w:cs="Arial"/>
          <w:color w:val="000000"/>
        </w:rPr>
        <w:fldChar w:fldCharType="begin" w:fldLock="1"/>
      </w:r>
      <w:r>
        <w:rPr>
          <w:rFonts w:ascii="Arial" w:hAnsi="Arial" w:cs="Arial"/>
          <w:color w:val="000000"/>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"manualFormatting" : "Scholes et al. (2014)", "plainTextFormattedCitation" : "(Scholes et al., 2014)", "previouslyFormattedCitation" : "(Scholes et al., 2014)" }, "properties" : { "noteIndex" : 0 }, "schema" : "https://github.com/citation-style-language/schema/raw/master/csl-citation.json" }</w:instrText>
      </w:r>
      <w:r w:rsidR="00CA2DD6">
        <w:rPr>
          <w:rFonts w:ascii="Arial" w:hAnsi="Arial" w:cs="Arial"/>
          <w:color w:val="000000"/>
        </w:rPr>
        <w:fldChar w:fldCharType="separate"/>
      </w:r>
      <w:r>
        <w:rPr>
          <w:rFonts w:ascii="Arial" w:hAnsi="Arial" w:cs="Arial"/>
          <w:noProof/>
          <w:color w:val="000000"/>
        </w:rPr>
        <w:t>Scholes et al. (</w:t>
      </w:r>
      <w:r w:rsidRPr="00FB7951">
        <w:rPr>
          <w:rFonts w:ascii="Arial" w:hAnsi="Arial" w:cs="Arial"/>
          <w:noProof/>
          <w:color w:val="000000"/>
        </w:rPr>
        <w:t>2014)</w:t>
      </w:r>
      <w:r w:rsidR="00CA2DD6">
        <w:rPr>
          <w:rFonts w:ascii="Arial" w:hAnsi="Arial" w:cs="Arial"/>
          <w:color w:val="000000"/>
        </w:rPr>
        <w:fldChar w:fldCharType="end"/>
      </w:r>
      <w:r>
        <w:rPr>
          <w:rFonts w:ascii="Arial" w:hAnsi="Arial" w:cs="Arial"/>
          <w:color w:val="000000"/>
        </w:rPr>
        <w:t xml:space="preserve"> are based on relatively short-term observations, with few studies analysing the process of forest dieback over multiple decades, as we have done in this study. Such long term datasets are vital for improving understanding of forest dynamics </w:t>
      </w:r>
      <w:r w:rsidR="00CA2DD6">
        <w:rPr>
          <w:rFonts w:ascii="Arial" w:hAnsi="Arial" w:cs="Arial"/>
          <w:color w:val="000000"/>
          <w:lang w:eastAsia="en-GB" w:bidi="ar-SA"/>
        </w:rPr>
        <w:fldChar w:fldCharType="begin" w:fldLock="1"/>
      </w:r>
      <w:r>
        <w:rPr>
          <w:rFonts w:ascii="Arial" w:hAnsi="Arial" w:cs="Arial"/>
          <w:color w:val="000000"/>
          <w:lang w:eastAsia="en-GB" w:bidi="ar-SA"/>
        </w:rPr>
        <w:instrText>ADDIN CSL_CITATION { "citationItems" : [ { "id" : "ITEM-1", "itemData" : { "DOI" : "10.1007/978-90-481-8782-9_4", "ISBN" : "978-90-481-8781-2", "author" : [ { "dropping-particle" : "", "family" : "Schimming", "given" : "Claus-G.", "non-dropping-particle" : "", "parse-names" : false, "suffix" : "" }, { "dropping-particle" : "", "family" : "Augustin", "given" : "Sabine", "non-dropping-particle" : "", "parse-names" : false, "suffix" : "" }, { "dropping-particle" : "", "family" : "Karez", "given" : "Rolf", "non-dropping-particle" : "", "parse-names" : false, "suffix" : "" } ], "container-title" : "Long-Term Ecological Research SE  - 4", "editor" : [ { "dropping-particle" : "", "family" : "M\u00fcller", "given" : "Felix", "non-dropping-particle" : "", "parse-names" : false, "suffix" : "" }, { "dropping-particle" : "", "family" : "Baessler", "given" : "Cornelia", "non-dropping-particle" : "", "parse-names" : false, "suffix" : "" }, { "dropping-particle" : "", "family" : "Schubert", "given" : "Hendrik", "non-dropping-particle" : "", "parse-names" : false, "suffix" : "" }, { "dropping-particle" : "", "family" : "Klotz", "given" : "Stefan", "non-dropping-particle" : "", "parse-names" : false, "suffix" : "" } ], "id" : "ITEM-1", "issued" : { "date-parts" : [ [ "2010" ] ] }, "language" : "English", "page" : "39-55", "publisher" : "Springer Netherlands", "title" : "The Scientific Potential of Environmental Monitoring", "type" : "chapter" }, "uris" : [ "http://www.mendeley.com/documents/?uuid=5a0c0ab9-1b73-495f-9436-8d29f12da28c" ] } ], "mendeley" : { "formattedCitation" : "(Schimming et al., 2010)", "plainTextFormattedCitation" : "(Schimming et al., 2010)", "previouslyFormattedCitation" : "(Schimming et al., 2010)" }, "properties" : { "noteIndex" : 0 }, "schema" : "https://github.com/citation-style-language/schema/raw/master/csl-citation.json" }</w:instrText>
      </w:r>
      <w:r w:rsidR="00CA2DD6">
        <w:rPr>
          <w:rFonts w:ascii="Arial" w:hAnsi="Arial" w:cs="Arial"/>
          <w:color w:val="000000"/>
          <w:lang w:eastAsia="en-GB" w:bidi="ar-SA"/>
        </w:rPr>
        <w:fldChar w:fldCharType="separate"/>
      </w:r>
      <w:r w:rsidRPr="009A3F17">
        <w:rPr>
          <w:rFonts w:ascii="Arial" w:hAnsi="Arial" w:cs="Arial"/>
          <w:noProof/>
          <w:color w:val="000000"/>
          <w:lang w:eastAsia="en-GB" w:bidi="ar-SA"/>
        </w:rPr>
        <w:t>(Schimming et al., 2010)</w:t>
      </w:r>
      <w:r w:rsidR="00CA2DD6">
        <w:rPr>
          <w:rFonts w:ascii="Arial" w:hAnsi="Arial" w:cs="Arial"/>
          <w:color w:val="000000"/>
          <w:lang w:eastAsia="en-GB" w:bidi="ar-SA"/>
        </w:rPr>
        <w:fldChar w:fldCharType="end"/>
      </w:r>
      <w:r>
        <w:rPr>
          <w:rFonts w:ascii="Arial" w:hAnsi="Arial" w:cs="Arial"/>
          <w:color w:val="000000"/>
        </w:rPr>
        <w:t xml:space="preserve">, particularly following droughts which can cause mortality decades after the occurrence of drought stress </w:t>
      </w:r>
      <w:r w:rsidR="00CA2DD6">
        <w:rPr>
          <w:rFonts w:ascii="Arial" w:hAnsi="Arial" w:cs="Arial"/>
          <w:color w:val="000000"/>
          <w:lang w:eastAsia="en-GB" w:bidi="ar-SA"/>
        </w:rPr>
        <w:fldChar w:fldCharType="begin" w:fldLock="1"/>
      </w:r>
      <w:r>
        <w:rPr>
          <w:rFonts w:ascii="Arial" w:hAnsi="Arial" w:cs="Arial"/>
          <w:color w:val="000000"/>
          <w:lang w:eastAsia="en-GB" w:bidi="ar-SA"/>
        </w:rPr>
        <w:instrText>ADDIN CSL_CITATION { "citationItems" : [ { "id" : "ITEM-1", "itemData" : { "DOI" : "10.1890/0012-9658(1998)079[0079:TROSIT]2.0.CO;2", "ISSN" : "0012-9658", "abstract" : "Tree mortality is a critical attribute of forest ecosystems. But the factors responsible for tree mortality are poorly understood, particularly for trees in relatively healthy forests. I evaluated a conceptual model of the tree-mortality process that attributes tree death to a sequence of environmental stresses: long-term stresses that predispose trees to injury by short-term, inciting stresses. Tree-ring growth data from 63 dead overstory oaks (Quercus spp. L.) from seven Midwestern (USA) oak\u2013hickory forests were employed as long-term records of tree vigor. Tree-ring growth data from surviving oaks from the same sites were utilized for comparison and as an indicator of year-to-year variations in environmental stress at each site. Utilizing time-series regression analysis, evidence of the action of inciting stresses was sought in the form of sudden and permanent declines, or interventions, in individual tree growth rates coincident with environmental stresses. Utilizing hierarchical regression analysis, e...", "author" : [ { "dropping-particle" : "", "family" : "Pedersen", "given" : "Brian S.", "non-dropping-particle" : "", "parse-names" : false, "suffix" : "" } ], "container-title" : "Ecology", "id" : "ITEM-1", "issue" : "1", "issued" : { "date-parts" : [ [ "1998", "1", "11" ] ] }, "language" : "EN", "page" : "79-93", "title" : "The role of stress in the mortality of midwestern oaks as indicated by growth prior to death", "type" : "article-journal", "volume" : "79" }, "uris" : [ "http://www.mendeley.com/documents/?uuid=eb89da77-2c5d-4660-a964-099e5dbdb5d0" ] }, { "id" : "ITEM-2", "itemData" : { "DOI" : "10.1890/1051-0761(1999)009[1017:TMOMOO]2.0.CO;2", "ISSN" : "1051-0761", "abstract" : "Tree mortality rates are potential indicators of the impact of environmental stresses on forests. But the relationship between environmental stress and tree mortality is poorly understood, particularly in forests not experiencing epidemic mortality. To determine whether there is a sufficiently direct link between stress and tree mortality to allow mortality rate to serve as a stress bioindicator, I addressed the question: Are trees more likely to die during years when environmental stress is more intense? Subject trees were 62 overstory oaks (Quercus spp. L., \u226520 cm diameter at breast height) that died during 1968\u20131987. These trees were from seven oak\u2013hickory forests in the midwestern USA that were experiencing low rates of tree mortality. A previous study had found these oaks to be growing more slowly than surviving oaks from the same forests, suggesting that these now-dead trees may have been physiologically compromised and particularly vulnerable to stress. Based on two Monte Carlo method-based tests, ...", "author" : [ { "dropping-particle" : "", "family" : "Pedersen", "given" : "Brian S.", "non-dropping-particle" : "", "parse-names" : false, "suffix" : "" } ], "container-title" : "Ecological Applications", "id" : "ITEM-2", "issue" : "3", "issued" : { "date-parts" : [ [ "1999", "8", "12" ] ] }, "language" : "EN", "page" : "1017-1027", "title" : "The mortality of midwestern overstory oaks as a bioindicator of environmental stress", "type" : "article-journal", "volume" : "9" }, "uris" : [ "http://www.mendeley.com/documents/?uuid=c2d21e95-ca42-454f-b1c7-80cc0437a235" ] }, { "id" : "ITEM-3", "itemData" : { "DOI" : "10.1111/j.2007.0030-1299.16034.x", "ISSN" : "00301299", "author" : [ { "dropping-particle" : "", "family" : "Bigler", "given" : "Christof", "non-dropping-particle" : "", "parse-names" : false, "suffix" : "" }, { "dropping-particle" : "", "family" : "Gavin", "given" : "Daniel G.", "non-dropping-particle" : "", "parse-names" : false, "suffix" : "" }, { "dropping-particle" : "", "family" : "Gunning", "given" : "Charles", "non-dropping-particle" : "", "parse-names" : false, "suffix" : "" }, { "dropping-particle" : "", "family" : "Veblen", "given" : "Thomas T.", "non-dropping-particle" : "", "parse-names" : false, "suffix" : "" } ], "container-title" : "Oikos", "id" : "ITEM-3", "issue" : "12", "issued" : { "date-parts" : [ [ "2007", "12" ] ] }, "page" : "1983-1994", "title" : "Drought induces lagged tree mortality in a subalpine forest in the Rocky Mountains", "type" : "article-journal", "volume" : "116" }, "uris" : [ "http://www.mendeley.com/documents/?uuid=9faf54c9-37ff-44e2-886b-34a40213ed9f" ] } ], "mendeley" : { "formattedCitation" : "(Bigler et al., 2007; Pedersen, 1998, 1999)", "plainTextFormattedCitation" : "(Bigler et al., 2007; Pedersen, 1998, 1999)", "previouslyFormattedCitation" : "(Bigler et al., 2007; Pedersen, 1998, 1999)" }, "properties" : { "noteIndex" : 0 }, "schema" : "https://github.com/citation-style-language/schema/raw/master/csl-citation.json" }</w:instrText>
      </w:r>
      <w:r w:rsidR="00CA2DD6">
        <w:rPr>
          <w:rFonts w:ascii="Arial" w:hAnsi="Arial" w:cs="Arial"/>
          <w:color w:val="000000"/>
          <w:lang w:eastAsia="en-GB" w:bidi="ar-SA"/>
        </w:rPr>
        <w:fldChar w:fldCharType="separate"/>
      </w:r>
      <w:r w:rsidRPr="00A07B61">
        <w:rPr>
          <w:rFonts w:ascii="Arial" w:hAnsi="Arial" w:cs="Arial"/>
          <w:noProof/>
          <w:color w:val="000000"/>
          <w:lang w:eastAsia="en-GB" w:bidi="ar-SA"/>
        </w:rPr>
        <w:t>(Bigler et al., 2007; Pedersen, 1998, 1999)</w:t>
      </w:r>
      <w:r w:rsidR="00CA2DD6">
        <w:rPr>
          <w:rFonts w:ascii="Arial" w:hAnsi="Arial" w:cs="Arial"/>
          <w:color w:val="000000"/>
          <w:lang w:eastAsia="en-GB" w:bidi="ar-SA"/>
        </w:rPr>
        <w:fldChar w:fldCharType="end"/>
      </w:r>
      <w:r>
        <w:rPr>
          <w:rFonts w:ascii="Arial" w:hAnsi="Arial" w:cs="Arial"/>
          <w:color w:val="000000"/>
          <w:lang w:eastAsia="en-GB" w:bidi="ar-SA"/>
        </w:rPr>
        <w:t>.</w:t>
      </w:r>
      <w:r>
        <w:rPr>
          <w:rFonts w:ascii="Arial" w:hAnsi="Arial" w:cs="Arial"/>
          <w:color w:val="auto"/>
          <w:lang w:eastAsia="en-GB" w:bidi="ar-SA"/>
        </w:rPr>
        <w:t xml:space="preserve"> </w:t>
      </w:r>
      <w:r w:rsidR="00B32FDF" w:rsidRPr="00D838F9">
        <w:rPr>
          <w:rFonts w:ascii="Arial" w:hAnsi="Arial" w:cs="Arial"/>
          <w:color w:val="000000"/>
        </w:rPr>
        <w:t xml:space="preserve">However, the processes </w:t>
      </w:r>
      <w:r w:rsidR="00B32FDF">
        <w:rPr>
          <w:rFonts w:ascii="Arial" w:hAnsi="Arial" w:cs="Arial"/>
          <w:color w:val="000000"/>
        </w:rPr>
        <w:t>leading to</w:t>
      </w:r>
      <w:r w:rsidR="00B32FDF" w:rsidRPr="00D838F9">
        <w:rPr>
          <w:rFonts w:ascii="Arial" w:hAnsi="Arial" w:cs="Arial"/>
          <w:color w:val="000000"/>
        </w:rPr>
        <w:t xml:space="preserve"> drought-induced mortality of trees are poorly understood</w:t>
      </w:r>
      <w:r w:rsidR="00B32FDF">
        <w:rPr>
          <w:rFonts w:ascii="Arial" w:hAnsi="Arial" w:cs="Arial"/>
          <w:color w:val="000000"/>
        </w:rPr>
        <w:t xml:space="preserve"> </w:t>
      </w:r>
      <w:r w:rsidR="00CA2DD6">
        <w:rPr>
          <w:rFonts w:ascii="Arial" w:hAnsi="Arial" w:cs="Arial"/>
          <w:color w:val="000000"/>
        </w:rPr>
        <w:fldChar w:fldCharType="begin" w:fldLock="1"/>
      </w:r>
      <w:r w:rsidR="00962911">
        <w:rPr>
          <w:rFonts w:ascii="Arial" w:hAnsi="Arial" w:cs="Arial"/>
          <w:color w:val="000000"/>
        </w:rPr>
        <w:instrText>ADDIN CSL_CITATION { "citationItems" : [ { "id" : "ITEM-1", "itemData" : { "DOI" : "10.1111/j.1469-8137.2009.03167.x", "ISBN" : "1469-8137", "ISSN" : "0028646X", "PMID" : "20409184", "abstract" : "The recent worldwide increase of drought-induced tree mortality exacerbated by climate change (see review by Allen et al., 2009 and references therein) has triggered strong interest in revisiting the exact mechanisms leading to mortality (McDowell et al., 2008). In addition to biotic factors such as pathogens and insects, which amplify the negative effects of drought or are amplified by elevated temperatures and drought (Desprez-Loustau et al., 2006; Rouault et al., 2006), two physiological mechanisms have been advanced in the literature and recently formalized by McDowell et al. (2008) within a hydraulic framework: hydraulic failure and carbon (C) starvation. Hydraulic failure occurs when drought intensity is sufficient to push a plant past its threshold for irreversible desiccation. The C starvation hypothesis has been invoked in the literature for decades (Parker &amp; Patton, 1975) and predicts that reduced C assimilation via photosynthesis as a result of drought-induced stomatal closure \u2013 particularly in isohydric species that close stomata to maintain high (i.e. less negative) xylem water potentials (McDowell et al., 2008) \u2013 leads to an imbalance between C availability and C loss as a result of metabolic demands (e.g. growth and maintenance). Over time, if drought persists, such negative C balance can lead to an exhaustion of C reserves and, ultimately, to C starvation and death. Although mortality resulting from hydraulic failure is extremely difficult to demonstrate in nature, lower resistance to cavitation (Rice et al., 2004; Pratt et al., 2008) and lethal leaf dehydration as a result of hydraulic failure (Kursar et al., 2009) have been related to increased mortality in the field, rendering hydraulic failure a very plausible mechanism for observed tree mortality under severe, acute drought. Here, we focus on the carbon starvation hypothesis (hereafter CSH) as proposed by McDowell et al. (2008). The specific prediction of the CSH is that drought-induced stomatal closure to prevent irreversible dessication leads to near-zero C assimilation and that \u2018continued demand for carbohydrates to maintain metabolism will deplete carbohydrate reserves, leading eventually to starvation or an inability to fend off attack from biotic agents, whichever comes first\u2019 (McDowell et al., 2008). Our criticism focuses on the C starvation prediction component (i.e. the CSH as stated in Fig. 3 of McDowell et al., 2008) and is based on lack of direct evidence that trees expo\u2026", "author" : [ { "dropping-particle" : "", "family" : "Sala", "given" : "Anna", "non-dropping-particle" : "", "parse-names" : false, "suffix" : "" }, { "dropping-particle" : "", "family" : "Piper", "given" : "Frida", "non-dropping-particle" : "", "parse-names" : false, "suffix" : "" }, { "dropping-particle" : "", "family" : "Hoch", "given" : "G\u00fcnter", "non-dropping-particle" : "", "parse-names" : false, "suffix" : "" } ], "container-title" : "New Phytologist", "id" : "ITEM-1", "issue" : "2", "issued" : { "date-parts" : [ [ "2010" ] ] }, "page" : "274-281", "title" : "Physiological mechanisms of drought-induced tree mortality are far from being resolved", "type" : "article-journal", "volume" : "186" }, "uris" : [ "http://www.mendeley.com/documents/?uuid=12f3817e-5fd0-4dbb-bcce-f922c01f8188" ] }, { "id" : "ITEM-2", "itemData" : { "DOI" : "10.1016/j.tree.2011.06.003", "ISSN" : "0169-5347", "PMID" : "21802765", "abstract" : "Climate-driven vegetation mortality is occurring globally and is predicted to increase in the near future. The expected climate feedbacks of regional-scale mortality events have intensified the need to improve the simple mortality algorithms used for future predictions, but uncertainty regarding mortality processes precludes mechanistic modeling. By integrating new evidence from a wide range of fields, we conclude that hydraulic function and carbohydrate and defense metabolism have numerous potential failure points, and that these processes are strongly interdependent, both with each other and with destructive pathogen and insect populations. Crucially, most of these mechanisms and their interdependencies are likely to become amplified under a warmer, drier climate. Here, we outline the observations and experiments needed to test this interdependence and to improve simulations of this emergent global phenomenon.", "author" : [ { "dropping-particle" : "", "family" : "McDowell", "given" : "Nate G", "non-dropping-particle" : "", "parse-names" : false, "suffix" : "" }, { "dropping-particle" : "", "family" : "Beerling", "given" : "David J", "non-dropping-particle" : "", "parse-names" : false, "suffix" : "" }, { "dropping-particle" : "", "family" : "Breshears", "given" : "David D", "non-dropping-particle" : "", "parse-names" : false, "suffix" : "" }, { "dropping-particle" : "", "family" : "Fisher", "given" : "Rosie a", "non-dropping-particle" : "", "parse-names" : false, "suffix" : "" }, { "dropping-particle" : "", "family" : "Raffa", "given" : "Kenneth F", "non-dropping-particle" : "", "parse-names" : false, "suffix" : "" }, { "dropping-particle" : "", "family" : "Stitt", "given" : "Mark", "non-dropping-particle" : "", "parse-names" : false, "suffix" : "" } ], "container-title" : "Trends in ecology &amp; evolution", "id" : "ITEM-2", "issued" : { "date-parts" : [ [ "2011", "7", "29" ] ] }, "page" : "1-10", "publisher" : "Elsevier Ltd", "title" : "The interdependence of mechanisms underlying climate-driven vegetation mortality.", "type" : "article-journal" }, "uris" : [ "http://www.mendeley.com/documents/?uuid=a4f920f6-3e86-4de8-813f-2a2c2aab69b1" ] }, { "id" : "ITEM-3", "itemData" : { "DOI" : "10.1038/nature11688", "ISBN" : "1476-4687 (Electronic)\\r0028-0836 (Linking)", "ISSN" : "1476-4687", "PMID" : "23172141", "abstract" : "Shifts in rainfall patterns and increasing temperatures associated with climate change are likely to cause widespread forest decline in regions where droughts are predicted to increase in duration and severity. One primary cause of productivity loss and plant mortality during drought is hydraulic failure. Drought stress creates trapped gas emboli in the water transport system, which reduces the ability of plants to supply water to leaves for photosynthetic gas exchange and can ultimately result in desiccation and mortality. At present we lack a clear picture of how thresholds to hydraulic failure vary across a broad range of species and environments, despite many individual experiments. Here we draw together published and unpublished data on the vulnerability of the transport system to drought-induced embolism for a large number of woody species, with a view to examining the likely consequences of climate change for forest biomes. We show that 70% of 226 forest species from 81 sites worldwide operate with narrow (&lt;1\u2009megapascal) hydraulic safety margins against injurious levels of drought stress and therefore potentially face long-term reductions in productivity and survival if temperature and aridity increase as predicted for many regions across the globe. Safety margins are largely independent of mean annual precipitation, showing that there is global convergence in the vulnerability of forests to drought, with all forest biomes equally vulnerable to hydraulic failure regardless of their current rainfall environment. These findings provide insight into why drought-induced forest decline is occurring not only in arid regions but also in wet forests not normally considered at drought risk.", "author" : [ { "dropping-particle" : "", "family" : "Choat", "given" : "Brendan", "non-dropping-particle" : "", "parse-names" : false, "suffix" : "" }, { "dropping-particle" : "", "family" : "Jansen", "given" : "Steven", "non-dropping-particle" : "", "parse-names" : false, "suffix" : "" }, { "dropping-particle" : "", "family" : "Brodribb", "given" : "Tim J", "non-dropping-particle" : "", "parse-names" : false, "suffix" : "" }, { "dropping-particle" : "", "family" : "Cochard", "given" : "Herv\u00e9", "non-dropping-particle" : "", "parse-names" : false, "suffix" : "" }, { "dropping-particle" : "", "family" : "Delzon", "given" : "Sylvain", "non-dropping-particle" : "", "parse-names" : false, "suffix" : "" }, { "dropping-particle" : "", "family" : "Bhaskar", "given" : "Radika", "non-dropping-particle" : "", "parse-names" : false, "suffix" : "" }, { "dropping-particle" : "", "family" : "Bucci", "given" : "Sandra J", "non-dropping-particle" : "", "parse-names" : false, "suffix" : "" }, { "dropping-particle" : "", "family" : "Feild", "given" : "Taylor S", "non-dropping-particle" : "", "parse-names" : false, "suffix" : "" }, { "dropping-particle" : "", "family" : "Gleason", "given" : "Sean M", "non-dropping-particle" : "", "parse-names" : false, "suffix" : "" }, { "dropping-particle" : "", "family" : "Hacke", "given" : "Uwe G", "non-dropping-particle" : "", "parse-names" : false, "suffix" : "" }, { "dropping-particle" : "", "family" : "Jacobsen", "given" : "Anna L", "non-dropping-particle" : "", "parse-names" : false, "suffix" : "" }, { "dropping-particle" : "", "family" : "Lens", "given" : "Frederic", "non-dropping-particle" : "", "parse-names" : false, "suffix" : "" }, { "dropping-particle" : "", "family" : "Maherali", "given" : "Hafiz", "non-dropping-particle" : "", "parse-names" : false, "suffix" : "" }, { "dropping-particle" : "", "family" : "Mart\u00ednez-Vilalta", "given" : "Jordi", "non-dropping-particle" : "", "parse-names" : false, "suffix" : "" }, { "dropping-particle" : "", "family" : "Mayr", "given" : "Stefan", "non-dropping-particle" : "", "parse-names" : false, "suffix" : "" }, { "dropping-particle" : "", "family" : "Mencuccini", "given" : "Maurizio", "non-dropping-particle" : "", "parse-names" : false, "suffix" : "" }, { "dropping-particle" : "", "family" : "Mitchell", "given" : "Patrick J", "non-dropping-particle" : "", "parse-names" : false, "suffix" : "" }, { "dropping-particle" : "", "family" : "Nardini", "given" : "Andrea", "non-dropping-particle" : "", "parse-names" : false, "suffix" : "" }, { "dropping-particle" : "", "family" : "Pittermann", "given" : "Jarmila", "non-dropping-particle" : "", "parse-names" : false, "suffix" : "" }, { "dropping-particle" : "", "family" : "Pratt", "given" : "R Brandon", "non-dropping-particle" : "", "parse-names" : false, "suffix" : "" }, { "dropping-particle" : "", "family" : "Sperry", "given" : "John S", "non-dropping-particle" : "", "parse-names" : false, "suffix" : "" }, { "dropping-particle" : "", "family" : "Westoby", "given" : "Mark", "non-dropping-particle" : "", "parse-names" : false, "suffix" : "" }, { "dropping-particle" : "", "family" : "Wright", "given" : "Ian J", "non-dropping-particle" : "", "parse-names" : false, "suffix" : "" }, { "dropping-particle" : "", "family" : "Zanne", "given" : "Amy E", "non-dropping-particle" : "", "parse-names" : false, "suffix" : "" } ], "container-title" : "Nature", "id" : "ITEM-3", "issue" : "7426", "issued" : { "date-parts" : [ [ "2012" ] ] }, "page" : "752-5", "title" : "Global convergence in the vulnerability of forests to drought.", "type" : "article-journal", "volume" : "491" }, "uris" : [ "http://www.mendeley.com/documents/?uuid=faaca00f-68cf-436e-b30b-30478478d388" ] } ], "mendeley" : { "formattedCitation" : "(Choat et al., 2012; McDowell et al., 2011; Sala et al., 2010)", "plainTextFormattedCitation" : "(Choat et al., 2012; McDowell et al., 2011; Sala et al., 2010)", "previouslyFormattedCitation" : "(Choat et al., 2012; McDowell et al., 2011; Sala et al., 2010)" }, "properties" : { "noteIndex" : 0 }, "schema" : "https://github.com/citation-style-language/schema/raw/master/csl-citation.json" }</w:instrText>
      </w:r>
      <w:r w:rsidR="00CA2DD6">
        <w:rPr>
          <w:rFonts w:ascii="Arial" w:hAnsi="Arial" w:cs="Arial"/>
          <w:color w:val="000000"/>
        </w:rPr>
        <w:fldChar w:fldCharType="separate"/>
      </w:r>
      <w:r w:rsidR="00962911" w:rsidRPr="00962911">
        <w:rPr>
          <w:rFonts w:ascii="Arial" w:hAnsi="Arial" w:cs="Arial"/>
          <w:noProof/>
          <w:color w:val="000000"/>
        </w:rPr>
        <w:t>(Choat et al., 2012; McDowell et al., 2011; Sala et al., 2010)</w:t>
      </w:r>
      <w:r w:rsidR="00CA2DD6">
        <w:rPr>
          <w:rFonts w:ascii="Arial" w:hAnsi="Arial" w:cs="Arial"/>
          <w:color w:val="000000"/>
        </w:rPr>
        <w:fldChar w:fldCharType="end"/>
      </w:r>
      <w:r w:rsidR="00962911">
        <w:rPr>
          <w:rFonts w:ascii="Arial" w:hAnsi="Arial" w:cs="Arial"/>
          <w:color w:val="000000"/>
        </w:rPr>
        <w:t xml:space="preserve"> </w:t>
      </w:r>
      <w:r w:rsidR="00B32FDF" w:rsidRPr="00D838F9">
        <w:rPr>
          <w:rFonts w:ascii="Arial" w:hAnsi="Arial" w:cs="Arial"/>
          <w:color w:val="000000"/>
        </w:rPr>
        <w:t xml:space="preserve">and as noted above, drought may be just one of several interacting factors responsible for the dieback observed here. </w:t>
      </w:r>
    </w:p>
    <w:p w:rsidR="00777486" w:rsidRDefault="00777486" w:rsidP="00B25C0D">
      <w:pPr>
        <w:spacing w:line="360" w:lineRule="auto"/>
        <w:contextualSpacing/>
        <w:rPr>
          <w:ins w:id="107" w:author="Paul,Evans" w:date="2015-08-20T19:33:00Z"/>
          <w:rFonts w:ascii="Arial" w:hAnsi="Arial" w:cs="Arial"/>
          <w:color w:val="000000"/>
        </w:rPr>
      </w:pPr>
    </w:p>
    <w:p w:rsidR="00777486" w:rsidRPr="00656FA9" w:rsidRDefault="00777486" w:rsidP="00777486">
      <w:pPr>
        <w:spacing w:line="360" w:lineRule="auto"/>
        <w:contextualSpacing/>
        <w:rPr>
          <w:rFonts w:ascii="Arial" w:hAnsi="Arial" w:cs="Arial"/>
          <w:color w:val="000000"/>
          <w:lang w:eastAsia="en-GB"/>
        </w:rPr>
      </w:pPr>
      <w:moveToRangeStart w:id="108" w:author="Paul,Evans" w:date="2015-08-20T19:33:00Z" w:name="move427862565"/>
      <w:moveTo w:id="109" w:author="Paul,Evans" w:date="2015-08-20T19:33:00Z">
        <w:r>
          <w:rPr>
            <w:rFonts w:ascii="Arial" w:hAnsi="Arial" w:cs="Arial"/>
            <w:color w:val="000000"/>
          </w:rPr>
          <w:t xml:space="preserve">In our study site drought may have also promoted mortality of beech caused by </w:t>
        </w:r>
        <w:proofErr w:type="spellStart"/>
        <w:r>
          <w:rPr>
            <w:rFonts w:ascii="Arial" w:hAnsi="Arial" w:cs="Arial"/>
            <w:i/>
            <w:color w:val="000000"/>
          </w:rPr>
          <w:t>Phytophthora</w:t>
        </w:r>
        <w:proofErr w:type="spellEnd"/>
        <w:r>
          <w:rPr>
            <w:rFonts w:ascii="Arial" w:hAnsi="Arial" w:cs="Arial"/>
            <w:color w:val="000000"/>
          </w:rPr>
          <w:t xml:space="preserve"> fungi which have been recorded in the New Forest </w:t>
        </w:r>
        <w:r>
          <w:rPr>
            <w:rFonts w:ascii="Arial" w:hAnsi="Arial" w:cs="Arial"/>
            <w:color w:val="000000"/>
          </w:rPr>
          <w:fldChar w:fldCharType="begin" w:fldLock="1"/>
        </w:r>
        <w:r>
          <w:rPr>
            <w:rFonts w:ascii="Arial" w:hAnsi="Arial" w:cs="Arial"/>
            <w:color w:val="000000"/>
          </w:rPr>
          <w:instrText>ADDIN CSL_CITATION { "citationItems" : [ { "id" : "ITEM-1", "itemData" : { "URL" : "http://www.forestry.gov.uk/forestry/infd-8elbrv", "accessed" : { "date-parts" : [ [ "2015", "5", "12" ] ] }, "author" : [ { "dropping-particle" : "", "family" : "Forestry Commission England", "given" : "", "non-dropping-particle" : "", "parse-names" : false, "suffix" : "" } ], "id" : "ITEM-1", "issued" : { "date-parts" : [ [ "2015" ] ] }, "title" : "Phytophthora ramorum", "type" : "webpage" }, "uris" : [ "http://www.mendeley.com/documents/?uuid=ee2b343f-d2f2-4946-b862-4c0c7f98c644" ] } ], "mendeley" : { "formattedCitation" : "(Forestry Commission England, 2015)", "plainTextFormattedCitation" : "(Forestry Commission England, 2015)", "previouslyFormattedCitation" : "(Forestry Commission England, 2015)" }, "properties" : { "noteIndex" : 0 }, "schema" : "https://github.com/citation-style-language/schema/raw/master/csl-citation.json" }</w:instrText>
        </w:r>
        <w:r>
          <w:rPr>
            <w:rFonts w:ascii="Arial" w:hAnsi="Arial" w:cs="Arial"/>
            <w:color w:val="000000"/>
          </w:rPr>
          <w:fldChar w:fldCharType="separate"/>
        </w:r>
        <w:r w:rsidRPr="00947E71">
          <w:rPr>
            <w:rFonts w:ascii="Arial" w:hAnsi="Arial" w:cs="Arial"/>
            <w:noProof/>
            <w:color w:val="000000"/>
          </w:rPr>
          <w:t>(Forestry Commission England, 2015)</w:t>
        </w:r>
        <w:r>
          <w:rPr>
            <w:rFonts w:ascii="Arial" w:hAnsi="Arial" w:cs="Arial"/>
            <w:color w:val="000000"/>
          </w:rPr>
          <w:fldChar w:fldCharType="end"/>
        </w:r>
        <w:r>
          <w:rPr>
            <w:rFonts w:ascii="Arial" w:hAnsi="Arial" w:cs="Arial"/>
            <w:color w:val="000000"/>
          </w:rPr>
          <w:t xml:space="preserve"> and have had apparently caused widespread mortality elsewhere in Europe and the USA </w:t>
        </w:r>
        <w:r>
          <w:rPr>
            <w:rFonts w:ascii="Arial" w:hAnsi="Arial" w:cs="Arial"/>
            <w:color w:val="000000"/>
          </w:rPr>
          <w:fldChar w:fldCharType="begin" w:fldLock="1"/>
        </w:r>
        <w:r>
          <w:rPr>
            <w:rFonts w:ascii="Arial" w:hAnsi="Arial" w:cs="Arial"/>
            <w:color w:val="000000"/>
          </w:rPr>
          <w:instrText>ADDIN CSL_CITATION { "citationItems" : [ { "id" : "ITEM-1", "itemData" : { "DOI" : "10.1111/j.1439-0329.2008.00566.x", "ISSN" : "14374781", "author" : [ { "dropping-particle" : "", "family" : "Jung", "given" : "T.", "non-dropping-particle" : "", "parse-names" : false, "suffix" : "" } ], "container-title" : "Forest Pathology", "id" : "ITEM-1", "issue" : "2", "issued" : { "date-parts" : [ [ "2009", "4" ] ] }, "page" : "73-94", "title" : "Beech decline in Central Europe driven by the interaction between Phytophthora infections and climatic extremes", "type" : "article-journal", "volume" : "39" }, "uris" : [ "http://www.mendeley.com/documents/?uuid=4c5455e7-0e7f-4965-9f0c-09adca78b6c3" ] }, { "id" : "ITEM-2",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"ITEM-2",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2009; Jung et al., 2006)", "plainTextFormattedCitation" : "(Jung, 2009; Jung et al., 2006)", "previouslyFormattedCitation" : "(Jung, 2009; Jung et al., 2006)" }, "properties" : { "noteIndex" : 0 }, "schema" : "https://github.com/citation-style-language/schema/raw/master/csl-citation.json" }</w:instrText>
        </w:r>
        <w:r>
          <w:rPr>
            <w:rFonts w:ascii="Arial" w:hAnsi="Arial" w:cs="Arial"/>
            <w:color w:val="000000"/>
          </w:rPr>
          <w:fldChar w:fldCharType="separate"/>
        </w:r>
        <w:r w:rsidRPr="00656FA9">
          <w:rPr>
            <w:rFonts w:ascii="Arial" w:hAnsi="Arial" w:cs="Arial"/>
            <w:noProof/>
            <w:color w:val="000000"/>
          </w:rPr>
          <w:t>(Jung, 2009; Jung et al., 2006)</w:t>
        </w:r>
        <w:r>
          <w:rPr>
            <w:rFonts w:ascii="Arial" w:hAnsi="Arial" w:cs="Arial"/>
            <w:color w:val="000000"/>
          </w:rPr>
          <w:fldChar w:fldCharType="end"/>
        </w:r>
        <w:r>
          <w:rPr>
            <w:rFonts w:ascii="Arial" w:hAnsi="Arial" w:cs="Arial"/>
            <w:color w:val="000000"/>
          </w:rPr>
          <w:t xml:space="preserve">. </w:t>
        </w:r>
      </w:moveTo>
    </w:p>
    <w:moveToRangeEnd w:id="108"/>
    <w:p w:rsidR="00777486" w:rsidRPr="00DE381F" w:rsidDel="00777486" w:rsidRDefault="00777486" w:rsidP="00B25C0D">
      <w:pPr>
        <w:spacing w:line="360" w:lineRule="auto"/>
        <w:contextualSpacing/>
        <w:rPr>
          <w:del w:id="110" w:author="Paul,Evans" w:date="2015-08-20T19:33:00Z"/>
          <w:rFonts w:ascii="Arial" w:hAnsi="Arial" w:cs="Arial"/>
          <w:color w:val="auto"/>
          <w:lang w:eastAsia="en-GB" w:bidi="ar-SA"/>
        </w:rPr>
      </w:pPr>
    </w:p>
    <w:p w:rsidR="00B32FDF" w:rsidDel="00777486" w:rsidRDefault="00B32FDF" w:rsidP="00652442">
      <w:pPr>
        <w:spacing w:line="360" w:lineRule="auto"/>
        <w:contextualSpacing/>
        <w:rPr>
          <w:del w:id="111" w:author="Paul,Evans" w:date="2015-08-20T19:34:00Z"/>
          <w:rFonts w:ascii="Arial" w:hAnsi="Arial" w:cs="Arial"/>
          <w:color w:val="000000"/>
        </w:rPr>
      </w:pPr>
    </w:p>
    <w:p w:rsidR="00FD430E" w:rsidRPr="00FD430E" w:rsidRDefault="00FD430E" w:rsidP="00652442">
      <w:pPr>
        <w:spacing w:line="360" w:lineRule="auto"/>
        <w:contextualSpacing/>
        <w:rPr>
          <w:rFonts w:ascii="Arial" w:hAnsi="Arial" w:cs="Arial"/>
          <w:b/>
          <w:color w:val="000000"/>
        </w:rPr>
      </w:pPr>
      <w:r w:rsidRPr="00FD430E">
        <w:rPr>
          <w:rFonts w:ascii="Arial" w:hAnsi="Arial" w:cs="Arial"/>
          <w:b/>
          <w:color w:val="000000"/>
        </w:rPr>
        <w:t xml:space="preserve">Threshold responses and resilience </w:t>
      </w:r>
    </w:p>
    <w:p w:rsidR="005245CE" w:rsidRDefault="00B32FDF" w:rsidP="0088328D">
      <w:pPr>
        <w:spacing w:line="360" w:lineRule="auto"/>
        <w:contextualSpacing/>
        <w:rPr>
          <w:rFonts w:ascii="Arial" w:hAnsi="Arial" w:cs="Arial"/>
        </w:rPr>
      </w:pPr>
      <w:r w:rsidRPr="009B58D1">
        <w:rPr>
          <w:rFonts w:ascii="Arial" w:hAnsi="Arial" w:cs="Arial"/>
          <w:color w:val="000000"/>
        </w:rPr>
        <w:t>Regardless of the cause</w:t>
      </w:r>
      <w:r w:rsidR="00B34541">
        <w:rPr>
          <w:rFonts w:ascii="Arial" w:hAnsi="Arial" w:cs="Arial"/>
          <w:color w:val="000000"/>
        </w:rPr>
        <w:t>s</w:t>
      </w:r>
      <w:r w:rsidRPr="009B58D1">
        <w:rPr>
          <w:rFonts w:ascii="Arial" w:hAnsi="Arial" w:cs="Arial"/>
          <w:color w:val="000000"/>
        </w:rPr>
        <w:t xml:space="preserve"> of </w:t>
      </w:r>
      <w:r w:rsidR="00B34541">
        <w:rPr>
          <w:rFonts w:ascii="Arial" w:hAnsi="Arial" w:cs="Arial"/>
          <w:color w:val="000000"/>
        </w:rPr>
        <w:t xml:space="preserve">the </w:t>
      </w:r>
      <w:r w:rsidRPr="009B58D1">
        <w:rPr>
          <w:rFonts w:ascii="Arial" w:hAnsi="Arial" w:cs="Arial"/>
          <w:color w:val="000000"/>
        </w:rPr>
        <w:t>stand dieback</w:t>
      </w:r>
      <w:r w:rsidR="00460A21">
        <w:rPr>
          <w:rFonts w:ascii="Arial" w:hAnsi="Arial" w:cs="Arial"/>
          <w:color w:val="000000"/>
        </w:rPr>
        <w:t xml:space="preserve"> noted in our study</w:t>
      </w:r>
      <w:r w:rsidRPr="009B58D1">
        <w:rPr>
          <w:rFonts w:ascii="Arial" w:hAnsi="Arial" w:cs="Arial"/>
          <w:color w:val="000000"/>
        </w:rPr>
        <w:t xml:space="preserve">, </w:t>
      </w:r>
      <w:r w:rsidR="00B34541">
        <w:rPr>
          <w:rFonts w:ascii="Arial" w:hAnsi="Arial" w:cs="Arial"/>
          <w:color w:val="000000"/>
        </w:rPr>
        <w:t>dieback</w:t>
      </w:r>
      <w:r w:rsidR="00B34541" w:rsidRPr="009B58D1">
        <w:rPr>
          <w:rFonts w:ascii="Arial" w:hAnsi="Arial" w:cs="Arial"/>
          <w:color w:val="000000"/>
        </w:rPr>
        <w:t xml:space="preserve"> </w:t>
      </w:r>
      <w:r w:rsidRPr="009B58D1">
        <w:rPr>
          <w:rFonts w:ascii="Arial" w:hAnsi="Arial" w:cs="Arial"/>
          <w:color w:val="000000"/>
        </w:rPr>
        <w:t xml:space="preserve">was associated with a number of threshold responses. Thresholds occur when the response of an ecological variable to a particular process is not linear, but changes abruptly </w:t>
      </w:r>
      <w:r w:rsidR="00FA6366">
        <w:rPr>
          <w:rFonts w:ascii="Arial" w:hAnsi="Arial" w:cs="Arial"/>
          <w:color w:val="000000"/>
        </w:rPr>
        <w:t xml:space="preserve">as a result of positive feedback mechanisms </w:t>
      </w:r>
      <w:r w:rsidR="00CA2DD6">
        <w:rPr>
          <w:rFonts w:ascii="Arial" w:hAnsi="Arial" w:cs="Arial"/>
          <w:color w:val="000000"/>
        </w:rPr>
        <w:fldChar w:fldCharType="begin" w:fldLock="1"/>
      </w:r>
      <w:r w:rsidR="008F5EE0">
        <w:rPr>
          <w:rFonts w:ascii="Arial" w:hAnsi="Arial" w:cs="Arial"/>
          <w:color w:val="000000"/>
        </w:rPr>
        <w:instrText>ADDIN CSL_CITATION { "citationItems" : [ { "id" : "ITEM-1", "itemData" : { "DOI" : "10.1890/02-0472", "ISSN" : "0012-9658", "abstract" : "We demonstrate the use of piecewise regression as a statistical technique to model ecological thresholds. Recommended procedures for analysis are illustrated with a case study examining the width of edge effects in two understory plant communities. Piece-wise regression models are \u201cbroken-stick\u201d models, where two or more lines are joined at unknown points, called \u201cbreakpoints.\u201d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 "author" : [ { "dropping-particle" : "", "family" : "Toms", "given" : "Judith D.", "non-dropping-particle" : "", "parse-names" : false, "suffix" : "" }, { "dropping-particle" : "", "family" : "Lesperance", "given" : "Mary L.", "non-dropping-particle" : "", "parse-names" : false, "suffix" : "" } ], "container-title" : "Ecology", "id" : "ITEM-1", "issue" : "8", "issued" : { "date-parts" : [ [ "2003", "8", "11" ] ] }, "language" : "EN", "page" : "2034-2041", "title" : "Piecewise regression: a tool for identifying ecological thresholds", "type" : "article-journal", "volume" : "84" }, "uris" : [ "http://www.mendeley.com/documents/?uuid=af293f9d-4cc2-4a42-acd3-6f94446d0b28" ] }, { "id" : "ITEM-2", "itemData" : { "DOI" : "10.1016/j.biocon.2005.01.037", "ISSN" : "00063207", "abstract" : "In the life and natural sciences, the concept of thresholds or points or zones of change from one state to another has been investigated since the late 18th century. Over the past three decades, ecologists and economists around the world have been examining the existence and use of \u2018ecological thresholds\u2019 in natural and modified systems, primarily as a conceptual basis for the development of tools to conserve and sustainably manage natural resources. In Australia, there has been a recent renewed interest in the definition and application of ecological thresholds in the conservation of threatened fauna and flora, modelling the impact of habitat loss, modification and fragmentation on terrestrial biota, management of pest plant and animal species, and development of natural resource management policies and plans. This paper reviews the threshold concept from an ecological perspective. It considers the definition, types and behaviour of this phenomenon. The theoretical and empirical evidence for their purported existence is reviewed and their potential utility in biodiversity conservation and natural resource management is discussed, along with key issues relating to their use.", "author" : [ { "dropping-particle" : "", "family" : "Huggett", "given" : "Andrew J.", "non-dropping-particle" : "", "parse-names" : false, "suffix" : "" } ], "container-title" : "Biological Conservation", "id" : "ITEM-2", "issue" : "3", "issued" : { "date-parts" : [ [ "2005", "8" ] ] }, "page" : "301-310", "title" : "The concept and utility of \u2018ecological thresholds\u2019 in biodiversity conservation", "type" : "article-journal", "volume" : "124" }, "uris" : [ "http://www.mendeley.com/documents/?uuid=59049923-a27d-4214-9075-036d2e167e33" ] } ], "mendeley" : { "formattedCitation" : "(Huggett, 2005; Toms and Lesperance, 2003)", "plainTextFormattedCitation" : "(Huggett, 2005; Toms and Lesperance, 2003)", "previouslyFormattedCitation" : "(Huggett, 2005; Toms and Lesperance, 2003)" }, "properties" : { "noteIndex" : 0 }, "schema" : "https://github.com/citation-style-language/schema/raw/master/csl-citation.json" }</w:instrText>
      </w:r>
      <w:r w:rsidR="00CA2DD6">
        <w:rPr>
          <w:rFonts w:ascii="Arial" w:hAnsi="Arial" w:cs="Arial"/>
          <w:color w:val="000000"/>
        </w:rPr>
        <w:fldChar w:fldCharType="separate"/>
      </w:r>
      <w:r w:rsidR="00962911" w:rsidRPr="00962911">
        <w:rPr>
          <w:rFonts w:ascii="Arial" w:hAnsi="Arial" w:cs="Arial"/>
          <w:noProof/>
          <w:color w:val="000000"/>
        </w:rPr>
        <w:t>(Huggett, 2005; Toms and Lesperance, 2003)</w:t>
      </w:r>
      <w:r w:rsidR="00CA2DD6">
        <w:rPr>
          <w:rFonts w:ascii="Arial" w:hAnsi="Arial" w:cs="Arial"/>
          <w:color w:val="000000"/>
        </w:rPr>
        <w:fldChar w:fldCharType="end"/>
      </w:r>
      <w:r w:rsidR="00962911">
        <w:rPr>
          <w:rFonts w:ascii="Arial" w:hAnsi="Arial" w:cs="Arial"/>
          <w:color w:val="auto"/>
          <w:lang w:eastAsia="en-GB" w:bidi="ar-SA"/>
        </w:rPr>
        <w:t xml:space="preserve">. </w:t>
      </w:r>
      <w:r>
        <w:rPr>
          <w:rFonts w:ascii="Arial" w:hAnsi="Arial" w:cs="Arial"/>
        </w:rPr>
        <w:t>Curvilinear responses to BA loss were observed in tree community change, as represented by the Tanner Index; in species richness of the ground flora; and in the percentage cover of grass. Critical values of BA for a change in ground flora species richness and grass cover were around 40% decline from initial values.</w:t>
      </w:r>
      <w:r w:rsidR="00FA6366">
        <w:rPr>
          <w:rFonts w:ascii="Arial" w:hAnsi="Arial" w:cs="Arial"/>
        </w:rPr>
        <w:t xml:space="preserve"> </w:t>
      </w:r>
      <w:r>
        <w:rPr>
          <w:rFonts w:ascii="Arial" w:hAnsi="Arial" w:cs="Arial"/>
        </w:rPr>
        <w:t xml:space="preserve">Ecological thresholds </w:t>
      </w:r>
      <w:r w:rsidR="00FA6366">
        <w:rPr>
          <w:rFonts w:ascii="Arial" w:hAnsi="Arial" w:cs="Arial"/>
        </w:rPr>
        <w:t xml:space="preserve">can </w:t>
      </w:r>
      <w:r w:rsidR="00A946E1">
        <w:rPr>
          <w:rFonts w:ascii="Arial" w:hAnsi="Arial" w:cs="Arial"/>
        </w:rPr>
        <w:t>have</w:t>
      </w:r>
      <w:r>
        <w:rPr>
          <w:rFonts w:ascii="Arial" w:hAnsi="Arial" w:cs="Arial"/>
        </w:rPr>
        <w:t xml:space="preserve"> potentially </w:t>
      </w:r>
      <w:r w:rsidR="003A280B">
        <w:rPr>
          <w:rFonts w:ascii="Arial" w:hAnsi="Arial" w:cs="Arial"/>
        </w:rPr>
        <w:t>dramatic effects on</w:t>
      </w:r>
      <w:r>
        <w:rPr>
          <w:rFonts w:ascii="Arial" w:hAnsi="Arial" w:cs="Arial"/>
        </w:rPr>
        <w:t xml:space="preserve"> both biodiversity and ecosystem function if </w:t>
      </w:r>
      <w:r w:rsidR="00A946E1">
        <w:rPr>
          <w:rFonts w:ascii="Arial" w:hAnsi="Arial" w:cs="Arial"/>
        </w:rPr>
        <w:t xml:space="preserve">they </w:t>
      </w:r>
      <w:r>
        <w:rPr>
          <w:rFonts w:ascii="Arial" w:hAnsi="Arial" w:cs="Arial"/>
        </w:rPr>
        <w:t xml:space="preserve">are exceeded </w:t>
      </w:r>
      <w:r w:rsidR="00CA2DD6">
        <w:rPr>
          <w:rFonts w:ascii="Arial" w:hAnsi="Arial" w:cs="Arial"/>
        </w:rPr>
        <w:fldChar w:fldCharType="begin" w:fldLock="1"/>
      </w:r>
      <w:r w:rsidR="00826A12">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"mendeley" : { "formattedCitation" : "(Groffman et al., 2006)", "plainTextFormattedCitation" : "(Groffman et al., 2006)", "previouslyFormattedCitation" : "(Groffman et al., 2006)" }, "properties" : { "noteIndex" : 0 }, "schema" : "https://github.com/citation-style-language/schema/raw/master/csl-citation.json" }</w:instrText>
      </w:r>
      <w:r w:rsidR="00CA2DD6">
        <w:rPr>
          <w:rFonts w:ascii="Arial" w:hAnsi="Arial" w:cs="Arial"/>
        </w:rPr>
        <w:fldChar w:fldCharType="separate"/>
      </w:r>
      <w:r w:rsidR="00826A12" w:rsidRPr="00826A12">
        <w:rPr>
          <w:rFonts w:ascii="Arial" w:hAnsi="Arial" w:cs="Arial"/>
          <w:noProof/>
        </w:rPr>
        <w:t>(Groffman et al., 2006)</w:t>
      </w:r>
      <w:r w:rsidR="00CA2DD6">
        <w:rPr>
          <w:rFonts w:ascii="Arial" w:hAnsi="Arial" w:cs="Arial"/>
        </w:rPr>
        <w:fldChar w:fldCharType="end"/>
      </w:r>
      <w:r w:rsidR="00826A12">
        <w:rPr>
          <w:rFonts w:ascii="Arial" w:hAnsi="Arial" w:cs="Arial"/>
        </w:rPr>
        <w:t xml:space="preserve">. </w:t>
      </w:r>
      <w:r>
        <w:rPr>
          <w:rFonts w:ascii="Arial" w:hAnsi="Arial" w:cs="Arial"/>
        </w:rPr>
        <w:t>Identification and characterisation of thresholds has proved challenging in terrestrial ecosystems, because of the relatively low rate of change</w:t>
      </w:r>
      <w:r w:rsidR="00826A12">
        <w:rPr>
          <w:rFonts w:ascii="Arial" w:hAnsi="Arial" w:cs="Arial"/>
        </w:rPr>
        <w:t xml:space="preserve"> </w:t>
      </w:r>
      <w:r w:rsidR="00CA2DD6">
        <w:rPr>
          <w:rFonts w:ascii="Arial" w:hAnsi="Arial" w:cs="Arial"/>
        </w:rPr>
        <w:fldChar w:fldCharType="begin" w:fldLock="1"/>
      </w:r>
      <w:r w:rsidR="00826A12">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"mendeley" : { "formattedCitation" : "(Groffman et al., 2006)", "plainTextFormattedCitation" : "(Groffman et al., 2006)", "previouslyFormattedCitation" : "(Groffman et al., 2006)" }, "properties" : { "noteIndex" : 0 }, "schema" : "https://github.com/citation-style-language/schema/raw/master/csl-citation.json" }</w:instrText>
      </w:r>
      <w:r w:rsidR="00CA2DD6">
        <w:rPr>
          <w:rFonts w:ascii="Arial" w:hAnsi="Arial" w:cs="Arial"/>
        </w:rPr>
        <w:fldChar w:fldCharType="separate"/>
      </w:r>
      <w:r w:rsidR="00826A12" w:rsidRPr="00826A12">
        <w:rPr>
          <w:rFonts w:ascii="Arial" w:hAnsi="Arial" w:cs="Arial"/>
          <w:noProof/>
        </w:rPr>
        <w:t>(Groffman et al., 2006)</w:t>
      </w:r>
      <w:r w:rsidR="00CA2DD6">
        <w:rPr>
          <w:rFonts w:ascii="Arial" w:hAnsi="Arial" w:cs="Arial"/>
        </w:rPr>
        <w:fldChar w:fldCharType="end"/>
      </w:r>
      <w:r>
        <w:rPr>
          <w:rFonts w:ascii="Arial" w:hAnsi="Arial" w:cs="Arial"/>
        </w:rPr>
        <w:t xml:space="preserve">. Long-term monitoring data may have particular </w:t>
      </w:r>
      <w:r w:rsidRPr="0088328D">
        <w:rPr>
          <w:rFonts w:ascii="Arial" w:hAnsi="Arial" w:cs="Arial"/>
        </w:rPr>
        <w:t>value in this context, as demonstrated here.</w:t>
      </w:r>
    </w:p>
    <w:p w:rsidR="00A946E1" w:rsidRDefault="00A946E1" w:rsidP="0088328D">
      <w:pPr>
        <w:spacing w:line="360" w:lineRule="auto"/>
        <w:contextualSpacing/>
        <w:rPr>
          <w:rFonts w:ascii="Arial" w:hAnsi="Arial" w:cs="Arial"/>
        </w:rPr>
      </w:pPr>
    </w:p>
    <w:p w:rsidR="00B32FDF" w:rsidRDefault="00B32FDF" w:rsidP="006C5079">
      <w:pPr>
        <w:spacing w:line="360" w:lineRule="auto"/>
        <w:contextualSpacing/>
        <w:rPr>
          <w:rFonts w:ascii="Arial" w:hAnsi="Arial" w:cs="Arial"/>
        </w:rPr>
      </w:pPr>
      <w:r>
        <w:rPr>
          <w:rFonts w:ascii="Arial" w:hAnsi="Arial" w:cs="Arial"/>
        </w:rPr>
        <w:t xml:space="preserve">Much of the research on ecological thresholds has </w:t>
      </w:r>
      <w:r w:rsidR="003A280B">
        <w:rPr>
          <w:rFonts w:ascii="Arial" w:hAnsi="Arial" w:cs="Arial"/>
        </w:rPr>
        <w:t>examined</w:t>
      </w:r>
      <w:r>
        <w:rPr>
          <w:rFonts w:ascii="Arial" w:hAnsi="Arial" w:cs="Arial"/>
        </w:rPr>
        <w:t xml:space="preserve"> regime shifts in ecosystems, and the associated concept of multiple stable states </w:t>
      </w:r>
      <w:r w:rsidR="00CA2DD6">
        <w:rPr>
          <w:rFonts w:ascii="Arial" w:hAnsi="Arial" w:cs="Arial"/>
        </w:rPr>
        <w:fldChar w:fldCharType="begin" w:fldLock="1"/>
      </w:r>
      <w:r w:rsidR="00826A12">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"id" : "ITEM-2", "itemData" : { "DOI" : "10.2111/05-115R.1", "ISSN" : "1550-7424", "abstract" : "Abstract The goal of this synthesis is to initiate development of a unified framework for threshold assessment that is able to link ecological theory and processes with management knowledge and application. Specific objectives include the investigation of threshold mechanisms, elaboration of threshold components, introduction of threshold categories and trajectories, and presentation of an operational definition of ecological thresholds. A greater understanding of ecological thresholds is essential because they have become a focal point within the state-and-transition framework and their occurrence has critical consequences for land management. Threshold occurrence may be best interpreted as a switch from the dominance of negative feedbacks that maintain ecosystem resilience to the dominance of positive feedbacks that degrade resilience and promote the development of post-threshold states on individual ecological sites. Threshold categories have been identified to serve as ecological benchmarks to describ...", "author" : [ { "dropping-particle" : "", "family" : "Briske", "given" : "D. D.", "non-dropping-particle" : "", "parse-names" : false, "suffix" : "" }, { "dropping-particle" : "", "family" : "Fuhlendorf", "given" : "S. D.", "non-dropping-particle" : "", "parse-names" : false, "suffix" : "" }, { "dropping-particle" : "", "family" : "Smeins", "given" : "F. E.", "non-dropping-particle" : "", "parse-names" : false, "suffix" : "" } ], "container-title" : "Rangeland Ecology &amp; Management", "id" : "ITEM-2", "issue" : "3", "issued" : { "date-parts" : [ [ "2006", "5", "1" ] ] }, "language" : "EN", "page" : "225-236", "title" : "A Unified Framework for Assessment and Application of Ecological Thresholds", "type" : "article-journal", "volume" : "59" }, "uris" : [ "http://www.mendeley.com/documents/?uuid=9eb6dc8b-45c7-4c23-9a43-515fbeeb28bb" ] } ], "mendeley" : { "formattedCitation" : "(Briske et al., 2006; Groffman et al., 2006)", "plainTextFormattedCitation" : "(Briske et al., 2006; Groffman et al., 2006)", "previouslyFormattedCitation" : "(Briske et al., 2006; Groffman et al., 2006)" }, "properties" : { "noteIndex" : 0 }, "schema" : "https://github.com/citation-style-language/schema/raw/master/csl-citation.json" }</w:instrText>
      </w:r>
      <w:r w:rsidR="00CA2DD6">
        <w:rPr>
          <w:rFonts w:ascii="Arial" w:hAnsi="Arial" w:cs="Arial"/>
        </w:rPr>
        <w:fldChar w:fldCharType="separate"/>
      </w:r>
      <w:r w:rsidR="00826A12" w:rsidRPr="00826A12">
        <w:rPr>
          <w:rFonts w:ascii="Arial" w:hAnsi="Arial" w:cs="Arial"/>
          <w:noProof/>
        </w:rPr>
        <w:t>(Briske et al., 2006; Groffman et al., 2006)</w:t>
      </w:r>
      <w:r w:rsidR="00CA2DD6">
        <w:rPr>
          <w:rFonts w:ascii="Arial" w:hAnsi="Arial" w:cs="Arial"/>
        </w:rPr>
        <w:fldChar w:fldCharType="end"/>
      </w:r>
      <w:r w:rsidR="00826A12">
        <w:rPr>
          <w:rFonts w:ascii="Arial" w:hAnsi="Arial" w:cs="Arial"/>
        </w:rPr>
        <w:t xml:space="preserve">. </w:t>
      </w:r>
      <w:r>
        <w:rPr>
          <w:rFonts w:ascii="Arial" w:hAnsi="Arial" w:cs="Arial"/>
        </w:rPr>
        <w:t xml:space="preserve">In a system with multiple states, disturbance may result in the system crossing a threshold from one state to another, a process that </w:t>
      </w:r>
      <w:r w:rsidR="003A280B">
        <w:rPr>
          <w:rFonts w:ascii="Arial" w:hAnsi="Arial" w:cs="Arial"/>
        </w:rPr>
        <w:t>is difficult to</w:t>
      </w:r>
      <w:r>
        <w:rPr>
          <w:rFonts w:ascii="Arial" w:hAnsi="Arial" w:cs="Arial"/>
        </w:rPr>
        <w:t xml:space="preserve"> reverse </w:t>
      </w:r>
      <w:r w:rsidR="00CA2DD6">
        <w:rPr>
          <w:rFonts w:ascii="Arial" w:hAnsi="Arial" w:cs="Arial"/>
        </w:rPr>
        <w:fldChar w:fldCharType="begin" w:fldLock="1"/>
      </w:r>
      <w:r w:rsidR="004B292C">
        <w:rPr>
          <w:rFonts w:ascii="Arial" w:hAnsi="Arial" w:cs="Arial"/>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et al., 2010)", "plainTextFormattedCitation" : "(Folke et al., 2010)", "previouslyFormattedCitation" : "(Folke et al., 2010)" }, "properties" : { "noteIndex" : 0 }, "schema" : "https://github.com/citation-style-language/schema/raw/master/csl-citation.json" }</w:instrText>
      </w:r>
      <w:r w:rsidR="00CA2DD6">
        <w:rPr>
          <w:rFonts w:ascii="Arial" w:hAnsi="Arial" w:cs="Arial"/>
        </w:rPr>
        <w:fldChar w:fldCharType="separate"/>
      </w:r>
      <w:r w:rsidR="004B292C" w:rsidRPr="004B292C">
        <w:rPr>
          <w:rFonts w:ascii="Arial" w:hAnsi="Arial" w:cs="Arial"/>
          <w:noProof/>
        </w:rPr>
        <w:t>(Folke et al., 2010)</w:t>
      </w:r>
      <w:r w:rsidR="00CA2DD6">
        <w:rPr>
          <w:rFonts w:ascii="Arial" w:hAnsi="Arial" w:cs="Arial"/>
        </w:rPr>
        <w:fldChar w:fldCharType="end"/>
      </w:r>
      <w:r w:rsidR="00826A12">
        <w:rPr>
          <w:rFonts w:ascii="Arial" w:hAnsi="Arial" w:cs="Arial"/>
        </w:rPr>
        <w:t xml:space="preserve">. </w:t>
      </w:r>
      <w:r w:rsidR="005C71B7">
        <w:rPr>
          <w:rFonts w:ascii="Arial" w:hAnsi="Arial" w:cs="Arial"/>
          <w:color w:val="000000"/>
        </w:rPr>
        <w:t>P</w:t>
      </w:r>
      <w:r>
        <w:rPr>
          <w:rFonts w:ascii="Arial" w:hAnsi="Arial" w:cs="Arial"/>
        </w:rPr>
        <w:t>otentially, the transition</w:t>
      </w:r>
      <w:r w:rsidR="00DB3DEA">
        <w:rPr>
          <w:rFonts w:ascii="Arial" w:hAnsi="Arial" w:cs="Arial"/>
        </w:rPr>
        <w:t>s</w:t>
      </w:r>
      <w:r>
        <w:rPr>
          <w:rFonts w:ascii="Arial" w:hAnsi="Arial" w:cs="Arial"/>
        </w:rPr>
        <w:t xml:space="preserve"> recorded </w:t>
      </w:r>
      <w:r w:rsidR="00DB3DEA">
        <w:rPr>
          <w:rFonts w:ascii="Arial" w:hAnsi="Arial" w:cs="Arial"/>
        </w:rPr>
        <w:t xml:space="preserve">in Denny </w:t>
      </w:r>
      <w:r>
        <w:rPr>
          <w:rFonts w:ascii="Arial" w:hAnsi="Arial" w:cs="Arial"/>
        </w:rPr>
        <w:t xml:space="preserve">from beech-dominated closed forest stands to open, park-like areas dominated by grass cover could be considered a regime shift. However, </w:t>
      </w:r>
      <w:r w:rsidR="004B292C">
        <w:rPr>
          <w:rFonts w:ascii="Arial" w:hAnsi="Arial" w:cs="Arial"/>
        </w:rPr>
        <w:t>we do not believe that the situation in our study meets the criteria set out for identification of a regime shift</w:t>
      </w:r>
      <w:r w:rsidR="003F4CB7">
        <w:rPr>
          <w:rFonts w:ascii="Arial" w:hAnsi="Arial" w:cs="Arial"/>
        </w:rPr>
        <w:t xml:space="preserve">. </w:t>
      </w:r>
      <w:r w:rsidR="004B292C">
        <w:rPr>
          <w:rFonts w:ascii="Arial" w:hAnsi="Arial" w:cs="Arial"/>
        </w:rPr>
        <w:t xml:space="preserve"> </w:t>
      </w:r>
      <w:r>
        <w:rPr>
          <w:rFonts w:ascii="Arial" w:hAnsi="Arial" w:cs="Arial"/>
        </w:rPr>
        <w:t>The underlying theory of multiple stable states is based on the assumption that the system is initially at equilibrium, and that the disturbance causing the regime shift is a ‘pulse’ (i.e. short-term) disturbance rather than a ‘press’ (i.e. continuous) disturbance. It i</w:t>
      </w:r>
      <w:r w:rsidR="003F4CB7">
        <w:rPr>
          <w:rFonts w:ascii="Arial" w:hAnsi="Arial" w:cs="Arial"/>
        </w:rPr>
        <w:t>s</w:t>
      </w:r>
      <w:r>
        <w:rPr>
          <w:rFonts w:ascii="Arial" w:hAnsi="Arial" w:cs="Arial"/>
        </w:rPr>
        <w:t xml:space="preserve"> clear that </w:t>
      </w:r>
      <w:r w:rsidR="00FA6366">
        <w:rPr>
          <w:rFonts w:ascii="Arial" w:hAnsi="Arial" w:cs="Arial"/>
        </w:rPr>
        <w:t>these</w:t>
      </w:r>
      <w:r>
        <w:rPr>
          <w:rFonts w:ascii="Arial" w:hAnsi="Arial" w:cs="Arial"/>
        </w:rPr>
        <w:t xml:space="preserve"> condition</w:t>
      </w:r>
      <w:r w:rsidR="00FA6366">
        <w:rPr>
          <w:rFonts w:ascii="Arial" w:hAnsi="Arial" w:cs="Arial"/>
        </w:rPr>
        <w:t>s</w:t>
      </w:r>
      <w:r>
        <w:rPr>
          <w:rFonts w:ascii="Arial" w:hAnsi="Arial" w:cs="Arial"/>
        </w:rPr>
        <w:t xml:space="preserve"> </w:t>
      </w:r>
      <w:r w:rsidR="00FA6366">
        <w:rPr>
          <w:rFonts w:ascii="Arial" w:hAnsi="Arial" w:cs="Arial"/>
        </w:rPr>
        <w:t>are</w:t>
      </w:r>
      <w:r w:rsidR="003F4CB7">
        <w:rPr>
          <w:rFonts w:ascii="Arial" w:hAnsi="Arial" w:cs="Arial"/>
        </w:rPr>
        <w:t xml:space="preserve"> not </w:t>
      </w:r>
      <w:r>
        <w:rPr>
          <w:rFonts w:ascii="Arial" w:hAnsi="Arial" w:cs="Arial"/>
        </w:rPr>
        <w:t xml:space="preserve">fully met by </w:t>
      </w:r>
      <w:r w:rsidR="003F4CB7">
        <w:rPr>
          <w:rFonts w:ascii="Arial" w:hAnsi="Arial" w:cs="Arial"/>
        </w:rPr>
        <w:t xml:space="preserve">Denny wood since the apparent causes of the transition to a non-forest state, drought and overgrazing by deer and ponies, represent pulse and press disturbances respectively. As such, the situation we present in this study </w:t>
      </w:r>
      <w:r>
        <w:rPr>
          <w:rFonts w:ascii="Arial" w:hAnsi="Arial" w:cs="Arial"/>
        </w:rPr>
        <w:t xml:space="preserve">might be better considered as providing evidence of  </w:t>
      </w:r>
      <w:r>
        <w:rPr>
          <w:rFonts w:ascii="Arial" w:hAnsi="Arial" w:cs="Arial"/>
        </w:rPr>
        <w:lastRenderedPageBreak/>
        <w:t xml:space="preserve">“persistent alternative states” </w:t>
      </w:r>
      <w:r w:rsidR="00CA2DD6">
        <w:rPr>
          <w:rFonts w:ascii="Arial" w:hAnsi="Arial" w:cs="Arial"/>
        </w:rPr>
        <w:fldChar w:fldCharType="begin" w:fldLock="1"/>
      </w:r>
      <w:r w:rsidR="005C71B7">
        <w:rPr>
          <w:rFonts w:ascii="Arial" w:hAnsi="Arial" w:cs="Arial"/>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"mendeley" : { "formattedCitation" : "(Petraitis, 2013)", "plainTextFormattedCitation" : "(Petraitis, 2013)", "previouslyFormattedCitation" : "(Petraitis, 2013)" }, "properties" : { "noteIndex" : 0 }, "schema" : "https://github.com/citation-style-language/schema/raw/master/csl-citation.json" }</w:instrText>
      </w:r>
      <w:r w:rsidR="00CA2DD6">
        <w:rPr>
          <w:rFonts w:ascii="Arial" w:hAnsi="Arial" w:cs="Arial"/>
        </w:rPr>
        <w:fldChar w:fldCharType="separate"/>
      </w:r>
      <w:r w:rsidR="005C71B7" w:rsidRPr="005C71B7">
        <w:rPr>
          <w:rFonts w:ascii="Arial" w:hAnsi="Arial" w:cs="Arial"/>
          <w:noProof/>
        </w:rPr>
        <w:t>(Petraitis, 2013)</w:t>
      </w:r>
      <w:r w:rsidR="00CA2DD6">
        <w:rPr>
          <w:rFonts w:ascii="Arial" w:hAnsi="Arial" w:cs="Arial"/>
        </w:rPr>
        <w:fldChar w:fldCharType="end"/>
      </w:r>
      <w:r w:rsidR="005C71B7">
        <w:rPr>
          <w:rFonts w:ascii="Arial" w:hAnsi="Arial" w:cs="Arial"/>
        </w:rPr>
        <w:t xml:space="preserve"> </w:t>
      </w:r>
      <w:r>
        <w:rPr>
          <w:rFonts w:ascii="Arial" w:hAnsi="Arial" w:cs="Arial"/>
        </w:rPr>
        <w:t xml:space="preserve">rather than robust evidence of a regime </w:t>
      </w:r>
      <w:commentRangeStart w:id="112"/>
      <w:r>
        <w:rPr>
          <w:rFonts w:ascii="Arial" w:hAnsi="Arial" w:cs="Arial"/>
        </w:rPr>
        <w:t>shift</w:t>
      </w:r>
      <w:commentRangeEnd w:id="112"/>
      <w:r w:rsidR="007F18E3">
        <w:rPr>
          <w:rStyle w:val="CommentReference"/>
          <w:szCs w:val="20"/>
          <w:lang w:eastAsia="en-GB" w:bidi="ar-SA"/>
        </w:rPr>
        <w:commentReference w:id="112"/>
      </w:r>
      <w:r>
        <w:rPr>
          <w:rFonts w:ascii="Arial" w:hAnsi="Arial" w:cs="Arial"/>
        </w:rPr>
        <w:t>.</w:t>
      </w:r>
    </w:p>
    <w:p w:rsidR="0072401E" w:rsidRDefault="0072401E" w:rsidP="006C5079">
      <w:pPr>
        <w:spacing w:line="360" w:lineRule="auto"/>
        <w:contextualSpacing/>
        <w:rPr>
          <w:rFonts w:ascii="Arial" w:hAnsi="Arial" w:cs="Arial"/>
        </w:rPr>
      </w:pPr>
    </w:p>
    <w:p w:rsidR="0072401E" w:rsidRPr="005C71B7" w:rsidRDefault="0072401E" w:rsidP="006C5079">
      <w:pPr>
        <w:spacing w:line="360" w:lineRule="auto"/>
        <w:contextualSpacing/>
        <w:rPr>
          <w:rFonts w:ascii="Arial" w:hAnsi="Arial" w:cs="Arial"/>
        </w:rPr>
      </w:pPr>
      <w:r>
        <w:rPr>
          <w:rFonts w:ascii="Arial" w:hAnsi="Arial" w:cs="Arial"/>
        </w:rPr>
        <w:t xml:space="preserve">Previous research has highlighted the possibility of interactions across different spatial and temporal scales causing transitions to non-forest states </w:t>
      </w:r>
      <w:r>
        <w:rPr>
          <w:rFonts w:ascii="Arial" w:hAnsi="Arial" w:cs="Arial"/>
        </w:rPr>
        <w:fldChar w:fldCharType="begin" w:fldLock="1"/>
      </w:r>
      <w:r w:rsidR="006B29F9">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et al., 2015)", "plainTextFormattedCitation" : "(Reyer et al., 2015)", "previouslyFormattedCitation" : "(Reyer et al., 2015)" }, "properties" : { "noteIndex" : 0 }, "schema" : "https://github.com/citation-style-language/schema/raw/master/csl-citation.json" }</w:instrText>
      </w:r>
      <w:r>
        <w:rPr>
          <w:rFonts w:ascii="Arial" w:hAnsi="Arial" w:cs="Arial"/>
        </w:rPr>
        <w:fldChar w:fldCharType="separate"/>
      </w:r>
      <w:r w:rsidRPr="00FA6366">
        <w:rPr>
          <w:rFonts w:ascii="Arial" w:hAnsi="Arial" w:cs="Arial"/>
          <w:noProof/>
        </w:rPr>
        <w:t>(Reyer et al., 2015)</w:t>
      </w:r>
      <w:r>
        <w:rPr>
          <w:rFonts w:ascii="Arial" w:hAnsi="Arial" w:cs="Arial"/>
        </w:rPr>
        <w:fldChar w:fldCharType="end"/>
      </w:r>
      <w:r>
        <w:rPr>
          <w:rFonts w:ascii="Arial" w:hAnsi="Arial" w:cs="Arial"/>
        </w:rPr>
        <w:t xml:space="preserve">. In our study it appears that interactions between the regional impacts of drought and localised colonisation of pathogenic fungi may have increased the mortality rate of large trees. Thresholds in ground flora change were likely related to small scales changes light availability as canopy cover was lost. </w:t>
      </w:r>
      <w:r w:rsidRPr="005245CE">
        <w:rPr>
          <w:rFonts w:ascii="Arial" w:hAnsi="Arial" w:cs="Arial"/>
        </w:rPr>
        <w:t>Any recovery via recruitment in our study area appears to have been impeded by high pony and deer density as seen elsewhere in the New Forest (Newton, 2011; Newton et al., 2013).</w:t>
      </w:r>
      <w:r>
        <w:rPr>
          <w:rFonts w:ascii="Arial" w:hAnsi="Arial" w:cs="Arial"/>
        </w:rPr>
        <w:t xml:space="preserve"> This high mortality rate for seedlings resulted in only 14 new trees being recruited over the 1964-2014 period, while hundreds died</w:t>
      </w:r>
      <w:r w:rsidR="003B16DB">
        <w:rPr>
          <w:rFonts w:ascii="Arial" w:hAnsi="Arial" w:cs="Arial"/>
        </w:rPr>
        <w:t xml:space="preserve"> </w:t>
      </w:r>
      <w:commentRangeStart w:id="113"/>
      <w:r w:rsidR="003B16DB">
        <w:rPr>
          <w:rFonts w:ascii="Arial" w:hAnsi="Arial" w:cs="Arial"/>
        </w:rPr>
        <w:fldChar w:fldCharType="begin" w:fldLock="1"/>
      </w:r>
      <w:r w:rsidR="003B16DB">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"id" : "ITEM-1", "issued" : { "date-parts" : [ [ "0" ] ] }, "title" : "Mortality and recruitment in a temperate woodland undergoing collapse", "type" : "article-journal" }, "uris" : [ "http://www.mendeley.com/documents/?uuid=b4d3df48-3220-44bf-a96f-f1a9448be83a" ] } ], "mendeley" : { "formattedCitation" : "(Martin et al., n.d.)", "manualFormatting" : "(Martin et al., in prep)", "plainTextFormattedCitation" : "(Martin et al., n.d.)", "previouslyFormattedCitation" : "(Martin et al., n.d.)" }, "properties" : { "noteIndex" : 0 }, "schema" : "https://github.com/citation-style-language/schema/raw/master/csl-citation.json" }</w:instrText>
      </w:r>
      <w:r w:rsidR="003B16DB">
        <w:rPr>
          <w:rFonts w:ascii="Arial" w:hAnsi="Arial" w:cs="Arial"/>
        </w:rPr>
        <w:fldChar w:fldCharType="separate"/>
      </w:r>
      <w:r w:rsidR="003B16DB" w:rsidRPr="003B16DB">
        <w:rPr>
          <w:rFonts w:ascii="Arial" w:hAnsi="Arial" w:cs="Arial"/>
          <w:noProof/>
        </w:rPr>
        <w:t xml:space="preserve">(Martin et al., </w:t>
      </w:r>
      <w:r w:rsidR="003B16DB" w:rsidRPr="00EB7900">
        <w:rPr>
          <w:rFonts w:ascii="Arial" w:hAnsi="Arial" w:cs="Arial"/>
          <w:i/>
          <w:noProof/>
        </w:rPr>
        <w:t>in prep</w:t>
      </w:r>
      <w:r w:rsidR="003B16DB" w:rsidRPr="003B16DB">
        <w:rPr>
          <w:rFonts w:ascii="Arial" w:hAnsi="Arial" w:cs="Arial"/>
          <w:noProof/>
        </w:rPr>
        <w:t>)</w:t>
      </w:r>
      <w:r w:rsidR="003B16DB">
        <w:rPr>
          <w:rFonts w:ascii="Arial" w:hAnsi="Arial" w:cs="Arial"/>
        </w:rPr>
        <w:fldChar w:fldCharType="end"/>
      </w:r>
      <w:commentRangeEnd w:id="113"/>
      <w:r w:rsidR="007F18E3">
        <w:rPr>
          <w:rStyle w:val="CommentReference"/>
          <w:szCs w:val="20"/>
          <w:lang w:eastAsia="en-GB" w:bidi="ar-SA"/>
        </w:rPr>
        <w:commentReference w:id="113"/>
      </w:r>
      <w:r>
        <w:rPr>
          <w:rFonts w:ascii="Arial" w:hAnsi="Arial" w:cs="Arial"/>
        </w:rPr>
        <w:t>. Thus the transition we have documented in this study relies on multiple interacting drivers operating at different spatial scales.</w:t>
      </w:r>
    </w:p>
    <w:p w:rsidR="004B292C" w:rsidRDefault="004B292C" w:rsidP="006C5079">
      <w:pPr>
        <w:spacing w:line="360" w:lineRule="auto"/>
        <w:contextualSpacing/>
        <w:rPr>
          <w:rFonts w:ascii="Arial" w:hAnsi="Arial" w:cs="Arial"/>
        </w:rPr>
      </w:pPr>
    </w:p>
    <w:p w:rsidR="004B292C" w:rsidRPr="00EB7900" w:rsidRDefault="004B292C" w:rsidP="006C5079">
      <w:pPr>
        <w:spacing w:line="360" w:lineRule="auto"/>
        <w:contextualSpacing/>
        <w:rPr>
          <w:rFonts w:ascii="Arial" w:hAnsi="Arial" w:cs="Arial"/>
          <w:b/>
        </w:rPr>
      </w:pPr>
      <w:r w:rsidRPr="00EB7900">
        <w:rPr>
          <w:rFonts w:ascii="Arial" w:hAnsi="Arial" w:cs="Arial"/>
          <w:b/>
        </w:rPr>
        <w:t>Conclusion</w:t>
      </w:r>
    </w:p>
    <w:p w:rsidR="00B32FDF" w:rsidRPr="000F32E5" w:rsidRDefault="00B32FDF" w:rsidP="006C5079">
      <w:pPr>
        <w:spacing w:line="360" w:lineRule="auto"/>
        <w:contextualSpacing/>
        <w:rPr>
          <w:rFonts w:ascii="Arial" w:hAnsi="Arial" w:cs="Arial"/>
        </w:rPr>
      </w:pPr>
      <w:r>
        <w:rPr>
          <w:rFonts w:ascii="Arial" w:hAnsi="Arial" w:cs="Arial"/>
        </w:rPr>
        <w:t xml:space="preserve">Regardless of how it is defined, the </w:t>
      </w:r>
      <w:r w:rsidR="002B590B">
        <w:rPr>
          <w:rFonts w:ascii="Arial" w:hAnsi="Arial" w:cs="Arial"/>
        </w:rPr>
        <w:t>transition</w:t>
      </w:r>
      <w:r>
        <w:rPr>
          <w:rFonts w:ascii="Arial" w:hAnsi="Arial" w:cs="Arial"/>
        </w:rPr>
        <w:t xml:space="preserve"> observed here represents a significant challenge to forest management and conservation. The old-growth beech woodlands of the New Forest are of exceptional importance for biodiversity, providing habitat for highly diverse communities of lichens, fungi and invertebrates</w:t>
      </w:r>
      <w:r w:rsidR="005C71B7">
        <w:rPr>
          <w:rFonts w:ascii="Arial" w:hAnsi="Arial" w:cs="Arial"/>
        </w:rPr>
        <w:t xml:space="preserve"> </w:t>
      </w:r>
      <w:r w:rsidR="00CA2DD6">
        <w:rPr>
          <w:rFonts w:ascii="Arial" w:hAnsi="Arial" w:cs="Arial"/>
        </w:rPr>
        <w:fldChar w:fldCharType="begin" w:fldLock="1"/>
      </w:r>
      <w:r w:rsidR="005C71B7">
        <w:rPr>
          <w:rFonts w:ascii="Arial" w:hAnsi="Arial" w:cs="Arial"/>
        </w:rPr>
        <w:instrText>ADDIN CSL_CITATION { "citationItems" : [ { "id" : "ITEM-1", "itemData" : { "ISBN" : "9781874357421", "abstract" : "NIEPEWNY!!! SPR GOOGLE", "author" : [ { "dropping-particle" : "", "family" : "Newton", "given" : "Adrian C", "non-dropping-particle" : "", "parse-names" : false, "suffix" : "" } ], "id" : "ITEM-1", "issued" : { "date-parts" : [ [ "2010" ] ] }, "title" : "Biodiversity in the New Forest", "type" : "article-journal" }, "uris" : [ "http://www.mendeley.com/documents/?uuid=fd18c018-48a5-40cd-baf1-5a906e0574ff" ] } ], "mendeley" : { "formattedCitation" : "(Newton, 2010)", "plainTextFormattedCitation" : "(Newton, 2010)", "previouslyFormattedCitation" : "(Newton, 2010)" }, "properties" : { "noteIndex" : 0 }, "schema" : "https://github.com/citation-style-language/schema/raw/master/csl-citation.json" }</w:instrText>
      </w:r>
      <w:r w:rsidR="00CA2DD6">
        <w:rPr>
          <w:rFonts w:ascii="Arial" w:hAnsi="Arial" w:cs="Arial"/>
        </w:rPr>
        <w:fldChar w:fldCharType="separate"/>
      </w:r>
      <w:r w:rsidR="005C71B7" w:rsidRPr="005C71B7">
        <w:rPr>
          <w:rFonts w:ascii="Arial" w:hAnsi="Arial" w:cs="Arial"/>
          <w:noProof/>
        </w:rPr>
        <w:t>(Newton, 2010)</w:t>
      </w:r>
      <w:r w:rsidR="00CA2DD6">
        <w:rPr>
          <w:rFonts w:ascii="Arial" w:hAnsi="Arial" w:cs="Arial"/>
        </w:rPr>
        <w:fldChar w:fldCharType="end"/>
      </w:r>
      <w:r>
        <w:rPr>
          <w:rFonts w:ascii="Arial" w:hAnsi="Arial" w:cs="Arial"/>
        </w:rPr>
        <w:t xml:space="preserve">. </w:t>
      </w:r>
      <w:r w:rsidR="002B590B">
        <w:rPr>
          <w:rFonts w:ascii="Arial" w:hAnsi="Arial" w:cs="Arial"/>
        </w:rPr>
        <w:t>T</w:t>
      </w:r>
      <w:r>
        <w:rPr>
          <w:rFonts w:ascii="Arial" w:hAnsi="Arial" w:cs="Arial"/>
        </w:rPr>
        <w:t xml:space="preserve">he process of beech dieback observed in Denny Wood is </w:t>
      </w:r>
      <w:r w:rsidR="002B590B">
        <w:rPr>
          <w:rFonts w:ascii="Arial" w:hAnsi="Arial" w:cs="Arial"/>
        </w:rPr>
        <w:t>widespread</w:t>
      </w:r>
      <w:r>
        <w:rPr>
          <w:rFonts w:ascii="Arial" w:hAnsi="Arial" w:cs="Arial"/>
        </w:rPr>
        <w:t xml:space="preserve"> in the area</w:t>
      </w:r>
      <w:r w:rsidR="005C71B7">
        <w:rPr>
          <w:rFonts w:ascii="Arial" w:hAnsi="Arial" w:cs="Arial"/>
        </w:rPr>
        <w:t xml:space="preserve"> </w:t>
      </w:r>
      <w:r w:rsidR="00CA2DD6">
        <w:rPr>
          <w:rFonts w:ascii="Arial" w:hAnsi="Arial" w:cs="Arial"/>
        </w:rPr>
        <w:fldChar w:fldCharType="begin" w:fldLock="1"/>
      </w:r>
      <w:r w:rsidR="005C71B7">
        <w:rPr>
          <w:rFonts w:ascii="Arial" w:hAnsi="Arial" w:cs="Arial"/>
        </w:rPr>
        <w:instrText>ADDIN CSL_CITATION { "citationItems" : [ { "id" : "ITEM-1", "itemData" : { "ISBN" : "0952612062", "author" : [ { "dropping-particle" : "", "family" : "Tubbs", "given" : "Colin R", "non-dropping-particle" : "", "parse-names" : false, "suffix" : "" } ], "id" : "ITEM-1", "issued" : { "date-parts" : [ [ "2001" ] ] }, "publisher" : "New Forest Ninth Centenary Trust", "title" : "The New Forest: history, ecology and conservation", "type" : "book" }, "uris" : [ "http://www.mendeley.com/documents/?uuid=d80937e5-094b-4a44-9e98-274dcfaae21e" ] } ], "mendeley" : { "formattedCitation" : "(Tubbs, 2001)", "plainTextFormattedCitation" : "(Tubbs, 2001)", "previouslyFormattedCitation" : "(Tubbs, 2001)" }, "properties" : { "noteIndex" : 0 }, "schema" : "https://github.com/citation-style-language/schema/raw/master/csl-citation.json" }</w:instrText>
      </w:r>
      <w:r w:rsidR="00CA2DD6">
        <w:rPr>
          <w:rFonts w:ascii="Arial" w:hAnsi="Arial" w:cs="Arial"/>
        </w:rPr>
        <w:fldChar w:fldCharType="separate"/>
      </w:r>
      <w:r w:rsidR="005C71B7" w:rsidRPr="005C71B7">
        <w:rPr>
          <w:rFonts w:ascii="Arial" w:hAnsi="Arial" w:cs="Arial"/>
          <w:noProof/>
        </w:rPr>
        <w:t>(Tubbs, 2001)</w:t>
      </w:r>
      <w:r w:rsidR="00CA2DD6">
        <w:rPr>
          <w:rFonts w:ascii="Arial" w:hAnsi="Arial" w:cs="Arial"/>
        </w:rPr>
        <w:fldChar w:fldCharType="end"/>
      </w:r>
      <w:r>
        <w:rPr>
          <w:rFonts w:ascii="Arial" w:hAnsi="Arial" w:cs="Arial"/>
        </w:rPr>
        <w:t xml:space="preserve">, and is clearly </w:t>
      </w:r>
      <w:r w:rsidR="002B590B">
        <w:rPr>
          <w:rFonts w:ascii="Arial" w:hAnsi="Arial" w:cs="Arial"/>
        </w:rPr>
        <w:t>on-going</w:t>
      </w:r>
      <w:r>
        <w:rPr>
          <w:rFonts w:ascii="Arial" w:hAnsi="Arial" w:cs="Arial"/>
        </w:rPr>
        <w:t xml:space="preserve">, </w:t>
      </w:r>
      <w:r w:rsidR="002B590B">
        <w:rPr>
          <w:rFonts w:ascii="Arial" w:hAnsi="Arial" w:cs="Arial"/>
        </w:rPr>
        <w:t xml:space="preserve">and so </w:t>
      </w:r>
      <w:r>
        <w:rPr>
          <w:rFonts w:ascii="Arial" w:hAnsi="Arial" w:cs="Arial"/>
        </w:rPr>
        <w:t xml:space="preserve">the potential impacts on biodiversity and provision of ecosystem services could be very </w:t>
      </w:r>
      <w:commentRangeStart w:id="114"/>
      <w:r>
        <w:rPr>
          <w:rFonts w:ascii="Arial" w:hAnsi="Arial" w:cs="Arial"/>
        </w:rPr>
        <w:t>significant</w:t>
      </w:r>
      <w:commentRangeEnd w:id="114"/>
      <w:r w:rsidR="007F18E3">
        <w:rPr>
          <w:rStyle w:val="CommentReference"/>
          <w:szCs w:val="20"/>
          <w:lang w:eastAsia="en-GB" w:bidi="ar-SA"/>
        </w:rPr>
        <w:commentReference w:id="114"/>
      </w:r>
      <w:r>
        <w:rPr>
          <w:rFonts w:ascii="Arial" w:hAnsi="Arial" w:cs="Arial"/>
        </w:rPr>
        <w:t xml:space="preserve">. </w:t>
      </w:r>
      <w:r w:rsidR="003F4CB7">
        <w:rPr>
          <w:rFonts w:ascii="Arial" w:hAnsi="Arial" w:cs="Arial"/>
        </w:rPr>
        <w:t>As</w:t>
      </w:r>
      <w:r>
        <w:rPr>
          <w:rFonts w:ascii="Arial" w:hAnsi="Arial" w:cs="Arial"/>
        </w:rPr>
        <w:t xml:space="preserve"> with other examples of forest dieback </w:t>
      </w:r>
      <w:r w:rsidR="00CA2DD6">
        <w:rPr>
          <w:rFonts w:ascii="Arial" w:hAnsi="Arial" w:cs="Arial"/>
        </w:rPr>
        <w:fldChar w:fldCharType="begin" w:fldLock="1"/>
      </w:r>
      <w:r w:rsidR="00656FA9">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"id" : "ITEM-2", "itemData" : { "DOI" : "10.1641/B580607", "ISBN" : "0006-3568", "ISSN" : "0006-3568", "PMID" : "256569200007", "abstract" : "Biome-scale disturbances by eruptive herbivores provide valuable insights into species interactions, ecosystem function, and impacts of global change. We present a conceptual framework using one system as a model, emphasizing interactions across levels of biological hierarchy and spatiotemporal scales. Bark beetles are major natural disturbance agents in western North American forests. However, recent bark beetle population eruptions have exceeded the frequencies, impacts, and ranges documented during the previous 125 years. Extensive host abundance and susceptibility, concentrated beetle density, favorable weather, optimal symbiotic associations, and escape from natural enemies must occur jointly for beetles to surpass a series of thresholds. and exert widespread disturbance. Opposing feedbacks determine qualitatively distinct outcomes at junctures at the biochemical through landscape levels. Eruptions occur when key thresholds are surpassed, prior constraints cease to exert influence, and positive feedbacks amplify across scales. These dynamics are bidirectional, as landscape features influence how lower-scale processes are amplified or buffered. Climate change and reduced habitat heterogeneity increase the likelihood that key thresholds will be exceeded, and may cause fundamental regime shifts. Systems in which endogenous feedbacks can dominate after external forces foster the initial breach of thresholds appear particularly sensitive to anthropogenic perturbations.", "author" : [ { "dropping-particle" : "", "family" : "Raffa", "given" : "Kenneth F.", "non-dropping-particle" : "", "parse-names" : false, "suffix" : "" }, { "dropping-particle" : "", "family" : "Aukema", "given" : "Brian H.", "non-dropping-particle" : "", "parse-names" : false, "suffix" : "" }, { "dropping-particle" : "", "family" : "Bentz", "given" : "Barbara J.", "non-dropping-particle" : "", "parse-names" : false, "suffix" : "" }, { "dropping-particle" : "", "family" : "Carroll", "given" : "Allan L.", "non-dropping-particle" : "", "parse-names" : false, "suffix" : "" }, { "dropping-particle" : "", "family" : "Hicke", "given" : "Jeffrey a.", "non-dropping-particle" : "", "parse-names" : false, "suffix" : "" }, { "dropping-particle" : "", "family" : "Turner", "given" : "Monica G.", "non-dropping-particle" : "", "parse-names" : false, "suffix" : "" }, { "dropping-particle" : "", "family" : "Romme", "given" : "William H.", "non-dropping-particle" : "", "parse-names" : false, "suffix" : "" } ], "container-title" : "BioScience", "id" : "ITEM-2", "issue" : "6", "issued" : { "date-parts" : [ [ "2008" ] ] }, "page" : "501", "title" : "Cross-scale Drivers of Natural Disturbances Prone to Anthropogenic Amplification: The Dynamics of Bark Beetle Eruptions", "type" : "article-journal", "volume" : "58" }, "uris" : [ "http://www.mendeley.com/documents/?uuid=70e56fc7-b819-426c-837b-76684ee52bdb" ] } ], "mendeley" : { "formattedCitation" : "(Raffa et al., 2008; van Mantgem et al., 2009)", "plainTextFormattedCitation" : "(Raffa et al., 2008; van Mantgem et al., 2009)", "previouslyFormattedCitation" : "(Raffa et al., 2008; van Mantgem et al., 2009)" }, "properties" : { "noteIndex" : 0 }, "schema" : "https://github.com/citation-style-language/schema/raw/master/csl-citation.json" }</w:instrText>
      </w:r>
      <w:r w:rsidR="00CA2DD6">
        <w:rPr>
          <w:rFonts w:ascii="Arial" w:hAnsi="Arial" w:cs="Arial"/>
        </w:rPr>
        <w:fldChar w:fldCharType="separate"/>
      </w:r>
      <w:r w:rsidR="004B292C" w:rsidRPr="004B292C">
        <w:rPr>
          <w:rFonts w:ascii="Arial" w:hAnsi="Arial" w:cs="Arial"/>
          <w:noProof/>
        </w:rPr>
        <w:t>(Raffa et al., 2008; van Mantgem et al., 2009)</w:t>
      </w:r>
      <w:r w:rsidR="00CA2DD6">
        <w:rPr>
          <w:rFonts w:ascii="Arial" w:hAnsi="Arial" w:cs="Arial"/>
        </w:rPr>
        <w:fldChar w:fldCharType="end"/>
      </w:r>
      <w:r>
        <w:rPr>
          <w:rFonts w:ascii="Arial" w:hAnsi="Arial" w:cs="Arial"/>
          <w:color w:val="auto"/>
          <w:lang w:eastAsia="en-GB" w:bidi="ar-SA"/>
        </w:rPr>
        <w:t xml:space="preserve">, the identification of appropriate management responses </w:t>
      </w:r>
      <w:r w:rsidR="00B91454">
        <w:rPr>
          <w:rFonts w:ascii="Arial" w:hAnsi="Arial" w:cs="Arial"/>
          <w:color w:val="auto"/>
          <w:lang w:eastAsia="en-GB" w:bidi="ar-SA"/>
        </w:rPr>
        <w:t xml:space="preserve">is </w:t>
      </w:r>
      <w:r>
        <w:rPr>
          <w:rFonts w:ascii="Arial" w:hAnsi="Arial" w:cs="Arial"/>
          <w:color w:val="auto"/>
          <w:lang w:eastAsia="en-GB" w:bidi="ar-SA"/>
        </w:rPr>
        <w:t xml:space="preserve">a major problem. In the case of the New Forest, </w:t>
      </w:r>
      <w:r w:rsidR="004B292C">
        <w:rPr>
          <w:rFonts w:ascii="Arial" w:hAnsi="Arial" w:cs="Arial"/>
          <w:color w:val="auto"/>
          <w:lang w:eastAsia="en-GB" w:bidi="ar-SA"/>
        </w:rPr>
        <w:t>forest resilience could</w:t>
      </w:r>
      <w:r>
        <w:rPr>
          <w:rFonts w:ascii="Arial" w:hAnsi="Arial" w:cs="Arial"/>
          <w:color w:val="auto"/>
          <w:lang w:eastAsia="en-GB" w:bidi="ar-SA"/>
        </w:rPr>
        <w:t xml:space="preserve"> most readily be </w:t>
      </w:r>
      <w:r w:rsidR="00B91454">
        <w:rPr>
          <w:rFonts w:ascii="Arial" w:hAnsi="Arial" w:cs="Arial"/>
          <w:color w:val="auto"/>
          <w:lang w:eastAsia="en-GB" w:bidi="ar-SA"/>
        </w:rPr>
        <w:t xml:space="preserve">enhanced </w:t>
      </w:r>
      <w:r>
        <w:rPr>
          <w:rFonts w:ascii="Arial" w:hAnsi="Arial" w:cs="Arial"/>
          <w:color w:val="auto"/>
          <w:lang w:eastAsia="en-GB" w:bidi="ar-SA"/>
        </w:rPr>
        <w:t xml:space="preserve">by protecting tree regeneration from the high herbivore pressure </w:t>
      </w:r>
      <w:r w:rsidR="002B590B">
        <w:rPr>
          <w:rFonts w:ascii="Arial" w:hAnsi="Arial" w:cs="Arial"/>
          <w:color w:val="auto"/>
          <w:lang w:eastAsia="en-GB" w:bidi="ar-SA"/>
        </w:rPr>
        <w:t>in the area, which</w:t>
      </w:r>
      <w:r>
        <w:rPr>
          <w:rFonts w:ascii="Arial" w:hAnsi="Arial" w:cs="Arial"/>
          <w:color w:val="auto"/>
          <w:lang w:eastAsia="en-GB" w:bidi="ar-SA"/>
        </w:rPr>
        <w:t xml:space="preserve"> limits recruitment of beech </w:t>
      </w:r>
      <w:commentRangeStart w:id="115"/>
      <w:r w:rsidR="00CA2DD6">
        <w:rPr>
          <w:rFonts w:ascii="Arial" w:hAnsi="Arial" w:cs="Arial"/>
          <w:color w:val="auto"/>
          <w:lang w:eastAsia="en-GB" w:bidi="ar-SA"/>
        </w:rPr>
        <w:fldChar w:fldCharType="begin" w:fldLock="1"/>
      </w:r>
      <w:r w:rsidR="00682D8E">
        <w:rPr>
          <w:rFonts w:ascii="Arial" w:hAnsi="Arial" w:cs="Arial"/>
          <w:color w:val="auto"/>
          <w:lang w:eastAsia="en-GB" w:bidi="ar-SA"/>
        </w:rPr>
        <w:instrText>ADDIN CSL_CITATION { "citationItems" : [ { "id" : "ITEM-1", "itemData" : { "DOI" : "10.1155/2013/273948", "ISSN" : "2314-4149", "author" : [ { "dropping-particle" : "", "family" : "Newton", "given" : "Adrian C.", "non-dropping-particle" : "", "parse-names" : false, "suffix" : "" }, { "dropping-particle" : "", "family" : "Cantarello", "given" : "Elena", "non-dropping-particle" : "", "parse-names" : false, "suffix" : "" }, { "dropping-particle" : "", "family" : "Tejedor", "given" : "Natalia", "non-dropping-particle" : "", "parse-names" : false, "suffix" : "" }, { "dropping-particle" : "", "family" : "Myers", "given" : "Gillian", "non-dropping-particle" : "", "parse-names" : false, "suffix" : "" } ], "container-title" : "International Journal of Biodiversity", "id" : "ITEM-1", "issued" : { "date-parts" : [ [ "2013" ] ] }, "page" : "1-15", "title" : "Dynamics and Conservation Management of a Wooded Landscape under High Herbivore Pressure", "type" : "article-journal", "volume" : "2013" }, "uris" : [ "http://www.mendeley.com/documents/?uuid=25012c6a-e072-403c-accb-d4027d3d8698" ] } ], "mendeley" : { "formattedCitation" : "(Newton et al., 2013)", "plainTextFormattedCitation" : "(Newton et al., 2013)", "previouslyFormattedCitation" : "(Newton et al., 2013)" }, "properties" : { "noteIndex" : 0 }, "schema" : "https://github.com/citation-style-language/schema/raw/master/csl-citation.json" }</w:instrText>
      </w:r>
      <w:r w:rsidR="00CA2DD6">
        <w:rPr>
          <w:rFonts w:ascii="Arial" w:hAnsi="Arial" w:cs="Arial"/>
          <w:color w:val="auto"/>
          <w:lang w:eastAsia="en-GB" w:bidi="ar-SA"/>
        </w:rPr>
        <w:fldChar w:fldCharType="separate"/>
      </w:r>
      <w:r w:rsidR="00682D8E" w:rsidRPr="00682D8E">
        <w:rPr>
          <w:rFonts w:ascii="Arial" w:hAnsi="Arial" w:cs="Arial"/>
          <w:noProof/>
          <w:color w:val="auto"/>
          <w:lang w:eastAsia="en-GB" w:bidi="ar-SA"/>
        </w:rPr>
        <w:t>(Newton et al., 2013)</w:t>
      </w:r>
      <w:r w:rsidR="00CA2DD6">
        <w:rPr>
          <w:rFonts w:ascii="Arial" w:hAnsi="Arial" w:cs="Arial"/>
          <w:color w:val="auto"/>
          <w:lang w:eastAsia="en-GB" w:bidi="ar-SA"/>
        </w:rPr>
        <w:fldChar w:fldCharType="end"/>
      </w:r>
      <w:commentRangeEnd w:id="115"/>
      <w:r w:rsidR="007F18E3">
        <w:rPr>
          <w:rStyle w:val="CommentReference"/>
          <w:szCs w:val="20"/>
          <w:lang w:eastAsia="en-GB" w:bidi="ar-SA"/>
        </w:rPr>
        <w:commentReference w:id="115"/>
      </w:r>
      <w:r w:rsidR="00682D8E">
        <w:rPr>
          <w:rFonts w:ascii="Arial" w:hAnsi="Arial" w:cs="Arial"/>
          <w:color w:val="auto"/>
          <w:lang w:eastAsia="en-GB" w:bidi="ar-SA"/>
        </w:rPr>
        <w:t xml:space="preserve">. </w:t>
      </w:r>
      <w:r w:rsidR="002B590B">
        <w:rPr>
          <w:rFonts w:ascii="Arial" w:hAnsi="Arial" w:cs="Arial"/>
          <w:color w:val="auto"/>
          <w:lang w:eastAsia="en-GB" w:bidi="ar-SA"/>
        </w:rPr>
        <w:t xml:space="preserve">Focussing on strengthening the “adaptive capacity” </w:t>
      </w:r>
      <w:ins w:id="116" w:author="Paul,Evans" w:date="2015-08-20T19:46:00Z">
        <w:r w:rsidR="007F18E3">
          <w:rPr>
            <w:rFonts w:ascii="Arial" w:hAnsi="Arial" w:cs="Arial"/>
            <w:color w:val="auto"/>
            <w:lang w:eastAsia="en-GB" w:bidi="ar-SA"/>
          </w:rPr>
          <w:t xml:space="preserve">of </w:t>
        </w:r>
      </w:ins>
      <w:r w:rsidR="002B590B">
        <w:rPr>
          <w:rFonts w:ascii="Arial" w:hAnsi="Arial" w:cs="Arial"/>
          <w:color w:val="auto"/>
          <w:lang w:eastAsia="en-GB" w:bidi="ar-SA"/>
        </w:rPr>
        <w:t xml:space="preserve">forest ecosystems by </w:t>
      </w:r>
      <w:r w:rsidR="002B590B" w:rsidRPr="00256317">
        <w:rPr>
          <w:rFonts w:ascii="Arial" w:hAnsi="Arial" w:cs="Arial"/>
          <w:color w:val="auto"/>
          <w:lang w:eastAsia="en-GB" w:bidi="ar-SA"/>
        </w:rPr>
        <w:t>allowing forest</w:t>
      </w:r>
      <w:r w:rsidR="002B590B">
        <w:rPr>
          <w:rFonts w:ascii="Arial" w:hAnsi="Arial" w:cs="Arial"/>
          <w:color w:val="auto"/>
          <w:lang w:eastAsia="en-GB" w:bidi="ar-SA"/>
        </w:rPr>
        <w:t>s</w:t>
      </w:r>
      <w:r w:rsidR="002B590B" w:rsidRPr="00256317">
        <w:rPr>
          <w:rFonts w:ascii="Arial" w:hAnsi="Arial" w:cs="Arial"/>
          <w:color w:val="auto"/>
          <w:lang w:eastAsia="en-GB" w:bidi="ar-SA"/>
        </w:rPr>
        <w:t xml:space="preserve"> to </w:t>
      </w:r>
      <w:r w:rsidR="002B590B" w:rsidRPr="00256317">
        <w:rPr>
          <w:rFonts w:ascii="Arial" w:hAnsi="Arial" w:cs="Arial"/>
        </w:rPr>
        <w:t>self-organize and adapt to novel environmental conditions</w:t>
      </w:r>
      <w:r w:rsidR="002B590B">
        <w:rPr>
          <w:rFonts w:ascii="Arial" w:hAnsi="Arial" w:cs="Arial"/>
        </w:rPr>
        <w:t xml:space="preserve"> may present an alternative to this approach </w:t>
      </w:r>
      <w:r w:rsidR="002B590B">
        <w:rPr>
          <w:rFonts w:ascii="Arial" w:hAnsi="Arial" w:cs="Arial"/>
        </w:rPr>
        <w:fldChar w:fldCharType="begin" w:fldLock="1"/>
      </w:r>
      <w:r w:rsidR="00D56866">
        <w:rPr>
          <w:rFonts w:ascii="Arial" w:hAnsi="Arial" w:cs="Arial"/>
        </w:rPr>
        <w:instrText>ADDIN CSL_CITATION { "citationItems" : [ { "id" : "ITEM-1", "itemData" : { "DOI" : "10.1111/conl.12156", "ISBN" : "1819595390", "ISSN" : "1755263X", "author" : [ { "dropping-particle" : "", "family" : "Messier", "given" : "C.", "non-dropping-particle" : "", "parse-names" : false, "suffix" : "" }, { "dropping-particle" : "", "family" : "Puettmann", "given" : "K.", "non-dropping-particle" : "", "parse-names" : false, "suffix" : "" }, { "dropping-particle" : "", "family" : "Chazdon", "given" : "R.", "non-dropping-particle" : "", "parse-names" : false, "suffix" : "" }, { "dropping-particle" : "", "family" : "Andersson", "given" : "Kp.", "non-dropping-particle" : "", "parse-names" : false, "suffix" : "" }, { "dropping-particle" : "", "family" : "Angers", "given" : "Va", "non-dropping-particle" : "", "parse-names" : false, "suffix" : "" }, { "dropping-particle" : "", "family" : "Brotons", "given" : "L.", "non-dropping-particle" : "", "parse-names" : false, "suffix" : "" }, { "dropping-particle" : "", "family" : "Filotas", "given" : "E.", "non-dropping-particle" : "", "parse-names" : false, "suffix" : "" }, { "dropping-particle" : "", "family" : "Tittler", "given" : "R.", "non-dropping-particle" : "", "parse-names" : false, "suffix" : "" }, { "dropping-particle" : "", "family" : "Parrott", "given" : "L.", "non-dropping-particle" : "", "parse-names" : false, "suffix" : "" }, { "dropping-particle" : "", "family" : "Levin", "given" : "Sa", "non-dropping-particle" : "", "parse-names" : false, "suffix" : "" } ], "container-title" : "Conservation Letters.", "id" : "ITEM-1", "issue" : "0", "issued" : { "date-parts" : [ [ "2014" ] ] }, "page" : "1-10", "title" : "From management to stewardship: viewing forests as complex adaptive systems in an uncertain world", "type" : "article-journal", "volume" : "00" }, "uris" : [ "http://www.mendeley.com/documents/?uuid=28c16bfd-afea-4625-9ef5-e12c5e3f2b8d" ] } ], "mendeley" : { "formattedCitation" : "(Messier et al., 2014)", "plainTextFormattedCitation" : "(Messier et al., 2014)", "previouslyFormattedCitation" : "(Messier et al., 2014)" }, "properties" : { "noteIndex" : 0 }, "schema" : "https://github.com/citation-style-language/schema/raw/master/csl-citation.json" }</w:instrText>
      </w:r>
      <w:r w:rsidR="002B590B">
        <w:rPr>
          <w:rFonts w:ascii="Arial" w:hAnsi="Arial" w:cs="Arial"/>
        </w:rPr>
        <w:fldChar w:fldCharType="separate"/>
      </w:r>
      <w:r w:rsidR="002B590B" w:rsidRPr="002B590B">
        <w:rPr>
          <w:rFonts w:ascii="Arial" w:hAnsi="Arial" w:cs="Arial"/>
          <w:noProof/>
        </w:rPr>
        <w:t>(Messier et al., 2014)</w:t>
      </w:r>
      <w:r w:rsidR="002B590B">
        <w:rPr>
          <w:rFonts w:ascii="Arial" w:hAnsi="Arial" w:cs="Arial"/>
        </w:rPr>
        <w:fldChar w:fldCharType="end"/>
      </w:r>
      <w:r w:rsidR="002B590B">
        <w:rPr>
          <w:rFonts w:ascii="Arial" w:hAnsi="Arial" w:cs="Arial"/>
          <w:color w:val="auto"/>
          <w:lang w:eastAsia="en-GB" w:bidi="ar-SA"/>
        </w:rPr>
        <w:t xml:space="preserve">. </w:t>
      </w:r>
      <w:r w:rsidR="002B590B">
        <w:rPr>
          <w:rFonts w:ascii="Arial" w:hAnsi="Arial" w:cs="Arial"/>
        </w:rPr>
        <w:t>In the New Forest</w:t>
      </w:r>
      <w:r w:rsidRPr="00256317">
        <w:rPr>
          <w:rFonts w:ascii="Arial" w:hAnsi="Arial" w:cs="Arial"/>
        </w:rPr>
        <w:t xml:space="preserve">, the implication of this approach would be to accept the ecosystem change that is occurring, </w:t>
      </w:r>
      <w:r w:rsidRPr="007C2444">
        <w:rPr>
          <w:rFonts w:ascii="Arial" w:hAnsi="Arial" w:cs="Arial"/>
        </w:rPr>
        <w:t xml:space="preserve">despite the potential negative impacts on biodiversity and ecosystem service </w:t>
      </w:r>
      <w:commentRangeStart w:id="117"/>
      <w:r w:rsidRPr="007C2444">
        <w:rPr>
          <w:rFonts w:ascii="Arial" w:hAnsi="Arial" w:cs="Arial"/>
        </w:rPr>
        <w:t>provision</w:t>
      </w:r>
      <w:commentRangeEnd w:id="117"/>
      <w:r w:rsidR="007F18E3">
        <w:rPr>
          <w:rStyle w:val="CommentReference"/>
          <w:szCs w:val="20"/>
          <w:lang w:eastAsia="en-GB" w:bidi="ar-SA"/>
        </w:rPr>
        <w:commentReference w:id="117"/>
      </w:r>
      <w:r w:rsidRPr="007C2444">
        <w:rPr>
          <w:rFonts w:ascii="Arial" w:hAnsi="Arial" w:cs="Arial"/>
        </w:rPr>
        <w:t xml:space="preserve">. </w:t>
      </w:r>
      <w:r>
        <w:rPr>
          <w:rFonts w:ascii="Arial" w:hAnsi="Arial" w:cs="Arial"/>
        </w:rPr>
        <w:t xml:space="preserve">Whether the system has sufficient adaptive capacity to withstand the potential interactive effects of future climate </w:t>
      </w:r>
      <w:r w:rsidR="002B590B">
        <w:rPr>
          <w:rFonts w:ascii="Arial" w:hAnsi="Arial" w:cs="Arial"/>
        </w:rPr>
        <w:t xml:space="preserve">change, </w:t>
      </w:r>
      <w:r>
        <w:rPr>
          <w:rFonts w:ascii="Arial" w:hAnsi="Arial" w:cs="Arial"/>
        </w:rPr>
        <w:t>spread of tree diseases</w:t>
      </w:r>
      <w:r w:rsidR="002B590B">
        <w:rPr>
          <w:rFonts w:ascii="Arial" w:hAnsi="Arial" w:cs="Arial"/>
        </w:rPr>
        <w:t>,</w:t>
      </w:r>
      <w:r>
        <w:rPr>
          <w:rFonts w:ascii="Arial" w:hAnsi="Arial" w:cs="Arial"/>
        </w:rPr>
        <w:t xml:space="preserve"> </w:t>
      </w:r>
      <w:r w:rsidR="002B590B">
        <w:rPr>
          <w:rFonts w:ascii="Arial" w:hAnsi="Arial" w:cs="Arial"/>
        </w:rPr>
        <w:t xml:space="preserve">and </w:t>
      </w:r>
      <w:r w:rsidR="00B236BD">
        <w:rPr>
          <w:rFonts w:ascii="Arial" w:hAnsi="Arial" w:cs="Arial"/>
        </w:rPr>
        <w:t>on-going</w:t>
      </w:r>
      <w:r w:rsidR="002B590B">
        <w:rPr>
          <w:rFonts w:ascii="Arial" w:hAnsi="Arial" w:cs="Arial"/>
        </w:rPr>
        <w:t xml:space="preserve"> overgrazing is unknown</w:t>
      </w:r>
      <w:r>
        <w:rPr>
          <w:rFonts w:ascii="Arial" w:hAnsi="Arial" w:cs="Arial"/>
        </w:rPr>
        <w:t xml:space="preserve">, </w:t>
      </w:r>
      <w:del w:id="118" w:author="Paul,Evans" w:date="2015-08-20T19:47:00Z">
        <w:r w:rsidDel="007F18E3">
          <w:rPr>
            <w:rFonts w:ascii="Arial" w:hAnsi="Arial" w:cs="Arial"/>
          </w:rPr>
          <w:delText xml:space="preserve">with </w:delText>
        </w:r>
      </w:del>
      <w:ins w:id="119" w:author="Paul,Evans" w:date="2015-08-20T19:47:00Z">
        <w:r w:rsidR="007F18E3">
          <w:rPr>
            <w:rFonts w:ascii="Arial" w:hAnsi="Arial" w:cs="Arial"/>
          </w:rPr>
          <w:t xml:space="preserve">which has </w:t>
        </w:r>
      </w:ins>
      <w:r>
        <w:rPr>
          <w:rFonts w:ascii="Arial" w:hAnsi="Arial" w:cs="Arial"/>
        </w:rPr>
        <w:t>major implications for the development of</w:t>
      </w:r>
      <w:r w:rsidR="00682D8E">
        <w:rPr>
          <w:rFonts w:ascii="Arial" w:hAnsi="Arial" w:cs="Arial"/>
        </w:rPr>
        <w:t xml:space="preserve"> future management strategies.</w:t>
      </w:r>
      <w:r w:rsidR="00B236BD">
        <w:rPr>
          <w:rFonts w:ascii="Arial" w:hAnsi="Arial" w:cs="Arial"/>
        </w:rPr>
        <w:t xml:space="preserve"> The new management strategy for the New Forest </w:t>
      </w:r>
      <w:ins w:id="120" w:author="Paul,Evans" w:date="2015-08-20T19:48:00Z">
        <w:r w:rsidR="007F18E3">
          <w:rPr>
            <w:rFonts w:ascii="Arial" w:hAnsi="Arial" w:cs="Arial"/>
          </w:rPr>
          <w:t xml:space="preserve">that is </w:t>
        </w:r>
      </w:ins>
      <w:r w:rsidR="00B236BD">
        <w:rPr>
          <w:rFonts w:ascii="Arial" w:hAnsi="Arial" w:cs="Arial"/>
        </w:rPr>
        <w:t>due to be drawn up in 2015 must take account of the</w:t>
      </w:r>
      <w:bookmarkStart w:id="121" w:name="_GoBack"/>
      <w:bookmarkEnd w:id="121"/>
      <w:r w:rsidR="00B236BD">
        <w:rPr>
          <w:rFonts w:ascii="Arial" w:hAnsi="Arial" w:cs="Arial"/>
        </w:rPr>
        <w:t>se issues.</w:t>
      </w:r>
    </w:p>
    <w:p w:rsidR="00B32FDF" w:rsidRDefault="00B32FDF" w:rsidP="006C5079">
      <w:pPr>
        <w:spacing w:line="360" w:lineRule="auto"/>
        <w:contextualSpacing/>
      </w:pPr>
    </w:p>
    <w:p w:rsidR="00B32FDF" w:rsidRDefault="00B32FDF" w:rsidP="006C5079">
      <w:pPr>
        <w:spacing w:line="360" w:lineRule="auto"/>
        <w:contextualSpacing/>
        <w:rPr>
          <w:rFonts w:ascii="Arial" w:hAnsi="Arial" w:cs="Arial"/>
        </w:rPr>
      </w:pPr>
    </w:p>
    <w:p w:rsidR="00B32FDF" w:rsidRDefault="00B32FDF">
      <w:pPr>
        <w:widowControl/>
        <w:suppressAutoHyphens w:val="0"/>
        <w:rPr>
          <w:rFonts w:ascii="Arial" w:hAnsi="Arial" w:cs="Arial"/>
          <w:b/>
          <w:bCs/>
        </w:rPr>
      </w:pPr>
      <w:r>
        <w:rPr>
          <w:rFonts w:ascii="Arial" w:hAnsi="Arial" w:cs="Arial"/>
          <w:b/>
          <w:bCs/>
        </w:rPr>
        <w:t>Acknowledgements</w:t>
      </w:r>
    </w:p>
    <w:p w:rsidR="00B32FDF" w:rsidRDefault="00B32FDF">
      <w:pPr>
        <w:widowControl/>
        <w:suppressAutoHyphens w:val="0"/>
        <w:rPr>
          <w:rFonts w:ascii="Arial" w:hAnsi="Arial" w:cs="Arial"/>
          <w:b/>
          <w:bCs/>
        </w:rPr>
      </w:pPr>
    </w:p>
    <w:p w:rsidR="00B32FDF" w:rsidRPr="00985B7F" w:rsidRDefault="00B32FDF" w:rsidP="00D338E4">
      <w:pPr>
        <w:widowControl/>
        <w:suppressAutoHyphens w:val="0"/>
        <w:autoSpaceDE w:val="0"/>
        <w:autoSpaceDN w:val="0"/>
        <w:adjustRightInd w:val="0"/>
        <w:spacing w:line="360" w:lineRule="auto"/>
        <w:rPr>
          <w:rFonts w:ascii="Arial" w:eastAsia="CollisRoman-Bib" w:hAnsi="Arial" w:cs="Arial"/>
        </w:rPr>
      </w:pPr>
      <w:r w:rsidRPr="001C0EA8">
        <w:rPr>
          <w:rFonts w:ascii="Arial" w:eastAsia="CollisRoman-Bib" w:hAnsi="Arial" w:cs="Arial"/>
        </w:rPr>
        <w:t xml:space="preserve">This research is funded by </w:t>
      </w:r>
      <w:r>
        <w:rPr>
          <w:rFonts w:ascii="Arial" w:eastAsia="CollisRoman-Bib" w:hAnsi="Arial" w:cs="Arial"/>
        </w:rPr>
        <w:t xml:space="preserve">NERC via the </w:t>
      </w:r>
      <w:r w:rsidRPr="001C0EA8">
        <w:rPr>
          <w:rFonts w:ascii="Arial" w:eastAsia="CollisRoman-Bib" w:hAnsi="Arial" w:cs="Arial"/>
        </w:rPr>
        <w:t xml:space="preserve">Biodiversity &amp; Ecosystem Service Sustainability (BESS) programme. </w:t>
      </w:r>
      <w:proofErr w:type="gramStart"/>
      <w:r w:rsidRPr="001C0EA8">
        <w:rPr>
          <w:rFonts w:ascii="Arial" w:eastAsia="CollisRoman-Bib" w:hAnsi="Arial" w:cs="Arial"/>
        </w:rPr>
        <w:t>Project ref. NE/K01322X/1.</w:t>
      </w:r>
      <w:proofErr w:type="gramEnd"/>
      <w:r w:rsidR="005B4C24">
        <w:rPr>
          <w:rFonts w:ascii="Arial" w:eastAsia="CollisRoman-Bib" w:hAnsi="Arial" w:cs="Arial"/>
        </w:rPr>
        <w:t xml:space="preserve"> </w:t>
      </w:r>
      <w:r w:rsidR="00947E71">
        <w:rPr>
          <w:rFonts w:ascii="Arial" w:eastAsia="CollisRoman-Bib" w:hAnsi="Arial" w:cs="Arial"/>
        </w:rPr>
        <w:t xml:space="preserve">We thank Ed </w:t>
      </w:r>
      <w:proofErr w:type="spellStart"/>
      <w:r w:rsidR="00947E71">
        <w:rPr>
          <w:rFonts w:ascii="Arial" w:eastAsia="CollisRoman-Bib" w:hAnsi="Arial" w:cs="Arial"/>
        </w:rPr>
        <w:t>Mountford</w:t>
      </w:r>
      <w:proofErr w:type="spellEnd"/>
      <w:r w:rsidR="00947E71">
        <w:rPr>
          <w:rFonts w:ascii="Arial" w:eastAsia="CollisRoman-Bib" w:hAnsi="Arial" w:cs="Arial"/>
        </w:rPr>
        <w:t xml:space="preserve"> for his supply of historical data and useful comments on an earlier version of the manuscript. </w:t>
      </w:r>
      <w:r w:rsidR="005B4C24" w:rsidRPr="00985B7F">
        <w:rPr>
          <w:rFonts w:ascii="Arial" w:hAnsi="Arial" w:cs="Arial"/>
          <w:color w:val="auto"/>
          <w:lang w:eastAsia="en-GB" w:bidi="ar-SA"/>
        </w:rPr>
        <w:t>Th</w:t>
      </w:r>
      <w:r w:rsidR="00947E71">
        <w:rPr>
          <w:rFonts w:ascii="Arial" w:hAnsi="Arial" w:cs="Arial"/>
          <w:color w:val="auto"/>
          <w:lang w:eastAsia="en-GB" w:bidi="ar-SA"/>
        </w:rPr>
        <w:t>is paper would have been impossible without the</w:t>
      </w:r>
      <w:r w:rsidR="005B4C24" w:rsidRPr="00985B7F">
        <w:rPr>
          <w:rFonts w:ascii="Arial" w:hAnsi="Arial" w:cs="Arial"/>
          <w:color w:val="auto"/>
          <w:lang w:eastAsia="en-GB" w:bidi="ar-SA"/>
        </w:rPr>
        <w:t xml:space="preserve"> contribution of </w:t>
      </w:r>
      <w:r w:rsidR="00947E71" w:rsidRPr="00985B7F">
        <w:rPr>
          <w:rFonts w:ascii="Arial" w:hAnsi="Arial" w:cs="Arial"/>
          <w:color w:val="auto"/>
          <w:lang w:eastAsia="en-GB" w:bidi="ar-SA"/>
        </w:rPr>
        <w:t>Chris Moody</w:t>
      </w:r>
      <w:r w:rsidR="00947E71">
        <w:rPr>
          <w:rFonts w:ascii="Arial" w:hAnsi="Arial" w:cs="Arial"/>
          <w:color w:val="auto"/>
          <w:lang w:eastAsia="en-GB" w:bidi="ar-SA"/>
        </w:rPr>
        <w:t xml:space="preserve">, Lisa </w:t>
      </w:r>
      <w:proofErr w:type="spellStart"/>
      <w:r w:rsidR="00947E71">
        <w:rPr>
          <w:rFonts w:ascii="Arial" w:hAnsi="Arial" w:cs="Arial"/>
          <w:color w:val="auto"/>
          <w:lang w:eastAsia="en-GB" w:bidi="ar-SA"/>
        </w:rPr>
        <w:t>Malter</w:t>
      </w:r>
      <w:proofErr w:type="spellEnd"/>
      <w:r w:rsidR="00947E71">
        <w:rPr>
          <w:rFonts w:ascii="Arial" w:hAnsi="Arial" w:cs="Arial"/>
          <w:color w:val="auto"/>
          <w:lang w:eastAsia="en-GB" w:bidi="ar-SA"/>
        </w:rPr>
        <w:t xml:space="preserve">, Martin </w:t>
      </w:r>
      <w:proofErr w:type="spellStart"/>
      <w:r w:rsidR="00947E71">
        <w:rPr>
          <w:rFonts w:ascii="Arial" w:hAnsi="Arial" w:cs="Arial"/>
          <w:color w:val="auto"/>
          <w:lang w:eastAsia="en-GB" w:bidi="ar-SA"/>
        </w:rPr>
        <w:t>Dymond</w:t>
      </w:r>
      <w:proofErr w:type="spellEnd"/>
      <w:r w:rsidR="00947E71">
        <w:rPr>
          <w:rFonts w:ascii="Arial" w:hAnsi="Arial" w:cs="Arial"/>
          <w:color w:val="auto"/>
          <w:lang w:eastAsia="en-GB" w:bidi="ar-SA"/>
        </w:rPr>
        <w:t xml:space="preserve">, Rob Coventry and </w:t>
      </w:r>
      <w:proofErr w:type="spellStart"/>
      <w:r w:rsidR="00947E71">
        <w:rPr>
          <w:rFonts w:ascii="Arial" w:hAnsi="Arial" w:cs="Arial"/>
          <w:color w:val="auto"/>
          <w:lang w:eastAsia="en-GB" w:bidi="ar-SA"/>
        </w:rPr>
        <w:t>Corina</w:t>
      </w:r>
      <w:proofErr w:type="spellEnd"/>
      <w:r w:rsidR="00947E71">
        <w:rPr>
          <w:rFonts w:ascii="Arial" w:hAnsi="Arial" w:cs="Arial"/>
          <w:color w:val="auto"/>
          <w:lang w:eastAsia="en-GB" w:bidi="ar-SA"/>
        </w:rPr>
        <w:t xml:space="preserve"> Lees</w:t>
      </w:r>
      <w:r w:rsidR="00947E71" w:rsidRPr="00985B7F">
        <w:rPr>
          <w:rFonts w:ascii="Arial" w:hAnsi="Arial" w:cs="Arial"/>
          <w:color w:val="auto"/>
          <w:lang w:eastAsia="en-GB" w:bidi="ar-SA"/>
        </w:rPr>
        <w:t xml:space="preserve"> </w:t>
      </w:r>
      <w:r w:rsidR="005B4C24" w:rsidRPr="00985B7F">
        <w:rPr>
          <w:rFonts w:ascii="Arial" w:hAnsi="Arial" w:cs="Arial"/>
          <w:color w:val="auto"/>
          <w:lang w:eastAsia="en-GB" w:bidi="ar-SA"/>
        </w:rPr>
        <w:t xml:space="preserve">to </w:t>
      </w:r>
      <w:r w:rsidR="00985B7F" w:rsidRPr="00985B7F">
        <w:rPr>
          <w:rFonts w:ascii="Arial" w:hAnsi="Arial" w:cs="Arial"/>
          <w:color w:val="auto"/>
          <w:lang w:eastAsia="en-GB" w:bidi="ar-SA"/>
        </w:rPr>
        <w:t xml:space="preserve">the 2014 field </w:t>
      </w:r>
      <w:r w:rsidR="00985B7F">
        <w:rPr>
          <w:rFonts w:ascii="Arial" w:hAnsi="Arial" w:cs="Arial"/>
          <w:color w:val="auto"/>
          <w:lang w:eastAsia="en-GB" w:bidi="ar-SA"/>
        </w:rPr>
        <w:t>survey</w:t>
      </w:r>
      <w:r w:rsidR="00947E71">
        <w:rPr>
          <w:rFonts w:ascii="Arial" w:hAnsi="Arial" w:cs="Arial"/>
          <w:color w:val="auto"/>
          <w:lang w:eastAsia="en-GB" w:bidi="ar-SA"/>
        </w:rPr>
        <w:t xml:space="preserve"> and we are grateful for their help. </w:t>
      </w:r>
    </w:p>
    <w:p w:rsidR="00B32FDF" w:rsidRPr="0061737A" w:rsidRDefault="00B32FDF" w:rsidP="00682D8E">
      <w:pPr>
        <w:widowControl/>
        <w:suppressAutoHyphens w:val="0"/>
        <w:rPr>
          <w:rFonts w:ascii="Arial" w:hAnsi="Arial" w:cs="Arial"/>
          <w:b/>
          <w:bCs/>
        </w:rPr>
      </w:pPr>
      <w:r w:rsidRPr="0039134F">
        <w:rPr>
          <w:rFonts w:ascii="Arial" w:hAnsi="Arial" w:cs="Arial"/>
          <w:b/>
          <w:bCs/>
        </w:rPr>
        <w:br w:type="page"/>
      </w:r>
      <w:r w:rsidRPr="0061737A">
        <w:rPr>
          <w:rFonts w:ascii="Arial" w:hAnsi="Arial" w:cs="Arial"/>
          <w:b/>
          <w:bCs/>
        </w:rPr>
        <w:lastRenderedPageBreak/>
        <w:t>References</w:t>
      </w:r>
    </w:p>
    <w:p w:rsidR="003B16DB" w:rsidRPr="003B16DB" w:rsidRDefault="00CA2DD6">
      <w:pPr>
        <w:pStyle w:val="NormalWeb"/>
        <w:ind w:left="480" w:hanging="480"/>
        <w:divId w:val="1352141707"/>
        <w:rPr>
          <w:rFonts w:ascii="Arial" w:eastAsiaTheme="minorEastAsia" w:hAnsi="Arial" w:cs="Arial"/>
          <w:noProof/>
        </w:rPr>
      </w:pPr>
      <w:r w:rsidRPr="0039134F">
        <w:rPr>
          <w:rFonts w:ascii="Arial" w:hAnsi="Arial" w:cs="Arial"/>
          <w:bCs/>
        </w:rPr>
        <w:fldChar w:fldCharType="begin" w:fldLock="1"/>
      </w:r>
      <w:r w:rsidR="00B32FDF" w:rsidRPr="0039134F">
        <w:rPr>
          <w:rFonts w:ascii="Arial" w:hAnsi="Arial" w:cs="Arial"/>
          <w:bCs/>
        </w:rPr>
        <w:instrText xml:space="preserve">ADDIN Mendeley Bibliography CSL_BIBLIOGRAPHY </w:instrText>
      </w:r>
      <w:r w:rsidRPr="0039134F">
        <w:rPr>
          <w:rFonts w:ascii="Arial" w:hAnsi="Arial" w:cs="Arial"/>
          <w:bCs/>
        </w:rPr>
        <w:fldChar w:fldCharType="separate"/>
      </w:r>
      <w:r w:rsidR="003B16DB" w:rsidRPr="003B16DB">
        <w:rPr>
          <w:rFonts w:ascii="Arial" w:hAnsi="Arial" w:cs="Arial"/>
          <w:noProof/>
        </w:rP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 Ecol. Manage. 259, 660–684. doi:10.1016/j.foreco.2009.09.001</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Barton, K., 2014. MuMIn: Multi-model inference.</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Bates, D., Maechler, M., Bolker, B., Walker, S., 2014. lme4: Linear mixed-effects models using Eigen and S4. ArXiv.</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Bellassen, V., Luyssaert, S., 2014. Carbon sequestration: Managing forests in uncertain times. Nature 506, 153–155. doi:10.1038/506153a</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Bigler, C., Gavin, D.G., Gunning, C., Veblen, T.T., 2007. Drought induces lagged tree mortality in a subalpine forest in the Rocky Mountains. Oikos 116, 1983–1994. doi:10.1111/j.2007.0030-1299.16034.x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Bjornstad, O.N., 2013. ncf: spatial nonparametric covariance functions. Version 1.1-5.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Boyd, I.L., Freer-Smith, P.H., Gilligan, C. a, Godfray, H.C.J., 2013. The consequence of tree pests and diseases for ecosystem services. Science 342, 1235773. doi:10.1126/science.1235773</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Briske, D.D., Fuhlendorf, S.D., Smeins, F.E., 2006. A Unified Framework for Assessment and Application of Ecological Thresholds. Rangel. Ecol. Manag. 59, 225–236. doi:10.2111/05-115R.1</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Burnham, K.P., Anderson, D.R., 2002. Model selection and multimodel inference: a practical information-theoretic approach, Ecological Modelling. doi:10.1016/j.ecolmodel.2003.11.004</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Burnham, K.P., Anderson, D.R., Huyvaert, K.P., 2011. AIC model selection and multimodel inference in behavioral ecology: some background, observations, and comparisons. Behav. Ecol. Sociobiol. 65, 23–35.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Cantarello, E., Newton, A.C., 2008. Identifying cost-effective indicators to assess the conservation status of forested habitats in Natura 2000 sites. For. Ecol. Manage. 256, 815–826. doi:10.1016/j.foreco.2008.05.031</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Chai, S.-L., Healey, J.R., Tanner, E.V.J., 2012. Evaluation of forest recovery over time and space using permanent plots monitored over 30 years in a Jamaican montane rain forest. PLoS One 7, e48859. doi:10.1371/journal.pone.0048859</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lastRenderedPageBreak/>
        <w:t>Choat, B., Jansen, S., Brodribb, T.J., Cochard, H., Delzon, S., Bhaskar, R., Bucci, S.J., Feild, T.S., Gleason, S.M., Hacke, U.G., Jacobsen, A.L., Lens, F., Maherali, H., Martínez-Vilalta, J., Mayr, S., Mencuccini, M., Mitchell, P.J., Nardini, A., Pittermann, J., Pratt, R.B., Sperry, J.S., Westoby, M., Wright, I.J., Zanne, A.E., 2012. Global convergence in the vulnerability of forests to drought. Nature 491, 752–5. doi:10.1038/nature11688</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Folke, C., Carpenter, S.R., Walker, B., Scheffer, M., Chapin, T., Rockström, J., 2010. Resilience thinking: Integrating resilience, adaptability and transformability. Ecol. Soc. 15. doi:10.1038/nnano.2011.191</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Forestry Commission England, 2015. Phytophthora ramorum [WWW Document]. URL http://www.forestry.gov.uk/forestry/infd-8elbrv (accessed 5.12.15).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Goetsch, C., Wigg, J., Royo, A.A., Ristau, T., Carson, W.P., 2011. Chronic over browsing and biodiversity collapse in a forest understory in Pennsylvania: results from a 60 year-old deer exclusion plot. J. Torrey Bot. Soc. 138, 220–224.</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Groffman, P.M., Baron, J.S., Blett, T., Gold, A.J., Goodman, I., Gunderson, L.H., Levinson, B.M., Palmer, M.A., Paerl, H.W., Peterson, G.D., Poff, N.L., Rejeski, D.W., Reynolds, J.F., Turner, M.G., Weathers, K.C., Wiens, J., 2006. Ecological Thresholds: The Key to Successful Environmental Management or an Important Concept with No Practical Application? Ecosystems 9, 1–13. doi:10.1007/s10021-003-0142-z</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Huggett, A.J., 2005. The concept and utility of “ecological thresholds” in biodiversity conservation. Biol. Conserv. 124, 301–310. doi:10.1016/j.biocon.2005.01.037</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Johnson, P.C.D., 2014. Extension of Nakagawa &amp; Schielzeth’s R 2 GLMM to random slopes models. Methods Ecol. Evol. n/a–n/a. doi:10.1111/2041-210X.12225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Jump, A.S., Hunt, J.M., Pen̈uelas, J., 2006. Rapid climate change-related growth decline at the southern range edge of Fagus sylvatica. Glob. Chang. Biol. 12, 2163–2174. doi:10.1111/j.1365-2486.2006.01250.x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Jung, T., 2009. Beech decline in Central Europe driven by the interaction between Phytophthora infections and climatic extremes. For. Pathol. 39, 73–94. doi:10.1111/j.1439-0329.2008.00566.x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Jung, T., Hudler, G.W., Jensen-Tracey, S.L., Griffiths, H.M., Fleischmann, F., Osswald, W., 2006. Involvement of Phytophthora species in the decline of European beech in Europe and the USA. Mycologist 19, 159. doi:10.1017/S0269915X05004052</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 xml:space="preserve">Kurz, W.A., Stinson, G., Rampley, G.J., Dymond, C.C., Neilson, E.T., 2008. Risk of natural disturbances makes future contribution of Canada’s forests to the global carbon cycle </w:t>
      </w:r>
      <w:r w:rsidRPr="003B16DB">
        <w:rPr>
          <w:rFonts w:ascii="Arial" w:hAnsi="Arial" w:cs="Arial"/>
          <w:noProof/>
        </w:rPr>
        <w:lastRenderedPageBreak/>
        <w:t>highly uncertain. Proc. Natl. Acad. Sci. U. S. A. 105, 1551–5. doi:10.1073/pnas.0708133105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Lang, C., Dolynska, A., Finkeldey, R., Polle, A., 2010. Are beech (Fagus sylvatica) roots territorial? For. Ecol. Manage. 260, 1212–1217. doi:10.1016/j.foreco.2010.07.014</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Lutz, J. a., van Wagtendonk, J.W., Franklin, J.F., 2010. Climatic water deficit, tree species ranges, and climate change in Yosemite National Park. J. Biogeogr. 37, 936–950. doi:10.1111/j.1365-2699.2009.02268.x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Manners, J.G., Edwards, P.J., 1986. Death of old beech trees in the New Forest. Proc H F. Club Archaeol Soc 42, 155–156.</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 xml:space="preserve">Martin, P.A., Newton, A.C., Cantarello, E., Evans, P., </w:t>
      </w:r>
      <w:r w:rsidRPr="008970A0">
        <w:rPr>
          <w:rFonts w:ascii="Arial" w:hAnsi="Arial" w:cs="Arial"/>
          <w:i/>
          <w:noProof/>
        </w:rPr>
        <w:t>In prep</w:t>
      </w:r>
      <w:r w:rsidRPr="003B16DB">
        <w:rPr>
          <w:rFonts w:ascii="Arial" w:hAnsi="Arial" w:cs="Arial"/>
          <w:noProof/>
        </w:rPr>
        <w:t>. Mortality and recruitment in a temperate woodland undergoing collapse.</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McDowell, N.G., Beerling, D.J., Breshears, D.D., Fisher, R. a, Raffa, K.F., Stitt, M., 2011. The interdependence of mechanisms underlying climate-driven vegetation mortality. Trends Ecol. Evol. 1–10. doi:10.1016/j.tree.2011.06.003</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Meir, I.C., Leuschner, C., 2008. Belowground drought response of European beech: fine root biomass and carbon partitioning in 14 mature stands across a precipitation gradient. Glob. Chang. Biol. 14, 2081–2095. doi:10.1111/j.1365-2486.2008.01634.x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Messier, C., Puettmann, K., Chazdon, R., Andersson, K., Angers, V., Brotons, L., Filotas, E., Tittler, R., Parrott, L., Levin, S., 2014. From management to stewardship: viewing forests as complex adaptive systems in an uncertain world. Conserv. Lett. 00, 1–10. doi:10.1111/conl.12156</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Mountford, E.P., Peterken, G.F., 2003. Long-term change and implications for the management of wood-pastures: experience over 40 years from Denny Wood, New Forest. Forestry 76, 19–43. doi:10.1093/forestry/76.1.19</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Mountford, E.P., Peterken, G.F., Edwards, P.J., Manners, J.G., 1999. Long-term change in growth, mortality and regeneration of trees in Denny Wood, an old-growth wood-pasture in the New Forest (UK). Perspect. Plant Ecol. Evol. Syst. 2, 223–272. doi:10.1078/1433-8319-00072</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Nakagawa, S., Schielzeth, H., 2013. A general and simple method for obtaining R 2 from generalized linear mixed-effects models. Methods Ecol. Evol. 4, 133–142. doi:10.1111/j.2041-210x.2012.00261.x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Newton, A.C., 2010. Biodiversity in the New Forest.</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Newton, A.C., 2011. Social-ecological resilience and biodiversity conservation in a 900-yearold protected area. Ecol. Soc. 16. doi:http://dx.doi.org/10.5751/ES-04308-160413</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lastRenderedPageBreak/>
        <w:t>Newton, A.C., Cantarello, E., 2015. Restoration of forest resilience: an achievable goal? New For. In review.</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Newton, A.C., Cantarello, E., Tejedor, N., Myers, G., 2013. Dynamics and Conservation Management of a Wooded Landscape under High Herbivore Pressure. Int. J. Biodivers. 2013, 1–15. doi:10.1155/2013/273948</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Packham, J.R., Thomas, P. a., Atkinson, M.D., Degen, T., 2012. Biological Flora of the British Isles: Fagus sylvatica. J. Ecol. 100, 1557–1608. doi:10.1111/j.1365-2745.2012.02017.x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Pautasso, M., Aas, G., Queloz, V., Holdenrieder, O., 2013. European ash (Fraxinus excelsior) dieback – A conservation biology challenge. Biol. Conserv. 158, 37–49. doi:10.1016/j.biocon.2012.08.026</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Pedersen, B.S., 1998. The role of stress in the mortality of midwestern oaks as indicated by growth prior to death. Ecology 79, 79–93. doi:10.1890/0012-9658(1998)079[0079:TROSIT]2.0.CO;2</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Pedersen, B.S., 1999. The mortality of midwestern overstory oaks as a bioindicator of environmental stress. Ecol. Appl. 9, 1017–1027. doi:10.1890/1051-0761(1999)009[1017:TMOMOO]2.0.CO;2</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Peng, C., Ma, Z., Lei, X., Zhu, Q., Chen, H., Wang, W., Liu, S., Li, W., Fang, X., Zhou, X., 2011. A drought-induced pervasive increase in tree mortality across Canada’s boreal forests. Nat. Clim. Chang. 1, 467–471. doi:10.1038/nclimate1293</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Peterken, G., Mountford, E.P., 1996. Effects of drought on beech in Lady Park Wood, an unmanaged mixed deciduous woodland. Forestry 69, 125–136. doi:10.1093/forestry/69.2.125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Petraitis, P., 2013. Multiple Stable States in Natural Ecosystems. Oxford University Press.</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R Development Core Team, 2011. R: A Language and Environment for Statistical Computing. R Foundation for Statistical Computing, Vienna, Austria.</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Raffa, K.F., Aukema, B.H., Bentz, B.J., Carroll, A.L., Hicke, J. a., Turner, M.G., Romme, W.H., 2008. Cross-scale Drivers of Natural Disturbances Prone to Anthropogenic Amplification: The Dynamics of Bark Beetle Eruptions. Bioscience 58, 501. doi:10.1641/B580607</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 xml:space="preserve">Reyer, C.P.O., Brouwers, N., Rammig, A., Brook, B.W., Epila, J., Grant, R.F., Holmgren, M., Langerwisch, F., Leuzinger, S., Lucht, W., Medlyn, B., Pfeifer, M., Steinkamp, J., Vanderwel, M.C., Verbeeck, H., Villela, D.M., 2015. Forest resilience and tipping </w:t>
      </w:r>
      <w:r w:rsidRPr="003B16DB">
        <w:rPr>
          <w:rFonts w:ascii="Arial" w:hAnsi="Arial" w:cs="Arial"/>
          <w:noProof/>
        </w:rPr>
        <w:lastRenderedPageBreak/>
        <w:t>points at different spatio-temporal scales: approaches and challenges. J. Ecol. 103, 5–15. doi:10.1111/1365-2745.12337</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Rietkerk, M., Dekker, S.C., de Ruiter, P.C., van de Koppel, J., 2004. Self-organized patchiness and catastrophic shifts in ecosystems. Science 305, 1926–1929. doi:10.1126/science.1101867</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Sala, A., Piper, F., Hoch, G., 2010. Physiological mechanisms of drought-induced tree mortality are far from being resolved. New Phytol. 186, 274–281. doi:10.1111/j.1469-8137.2009.03167.x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Scharnweber, T., Manthey, M., Criegee, C., Bauwe, A., Schröder, C., Wilmking, M., 2011. Drought matters – Declining precipitation influences growth of Fagus sylvatica L. and Quercus robur L. in north-eastern Germany. For. Ecol. Manage. 262, 947–961. doi:10.1016/j.foreco.2011.05.026</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Scheffer, M., Carpenter, S., Foley, J.A., Folke, C., Walker, B., 2001. Catastrophic shifts in ecosystems. Nature 413, 591–6. doi:10.1038/35098000</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Scheffer, M., Carpenter, S.R., 2003. Catastrophic regime shifts in ecosystems: linking theory to observation. Trends Ecol. Evol. 18, 648–656. doi:http://dx.doi.org/10.1016/j.tree.2003.09.002</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Scheffer, M., Carpenter, S.R., Lenton, T.M., Bascompte, J., Brock, W., Dakos, V., van de Koppel, J., van de Leemput, I. a., Levin, S. a., van Nes, E.H., Pascual, M., Vandermeer, J., 2012. Anticipating Critical Transitions. Science (80-. ). 338, 344–348. doi:10.1126/science.1225244</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Schimming, C.-G., Augustin, S., Karez, R., 2010. The Scientific Potential of Environmental Monitoring, in: Müller, F., Baessler, C., Schubert, H., Klotz, S. (Eds.), Long-Term Ecological Research SE  - 4. Springer Netherlands, pp. 39–55. doi:10.1007/978-90-481-8782-9_4</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Scholes, R., Settele, J., Betts, R., Bunn, S., Leadley, P., Nepstad, D., Overpeck, J., Taboada, M.G., 2014. Terrestrial and inland water systems, in: Field, C., Barros, V., Mach, K., Mastrandrea, M. (Eds.), Climate Change 2014: Impacts, Adaptation, and Vulnerability. Cambridge University Press, Cambridge, pp. 271–360.</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Thrush, S.F., Hewitt, J.E., Dayton, P.K., Coco, G., Lohrer, A.M., Norkko, A., Norkko, J., Chiantore, M., 2009. Forecasting the limits of resilience: integrating empirical research with theory. Proc. Biol. Sci. 276, 3209–3217. doi:10.1098/rspb.2009.0661</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Toms, J.D., Lesperance, M.L., 2003. Piecewise regression: a tool for identifying ecological thresholds. Ecology 84, 2034–2041. doi:10.1890/02-0472</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lastRenderedPageBreak/>
        <w:t>Tubbs, C.R., 2001. The New Forest: history, ecology and conservation. New Forest Ninth Centenary Trust.</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Van Mantgem, P.J., Stephenson, N.L., Byrne, J.C., Daniels, L.D., Franklin, J.F., Fulé, P.Z., Harmon, M.E., Larson, A.J., Smith, J.M., Taylor, A.H., Veblen, T.T., 2009. Widespread increase of tree mortality rates in the western United States. Science 323, 521–524. doi:10.1126/science.1165000</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Walker, B., Holling, C.S., Carpenter, S.R., Kinzig, A., 2004. Resilience, adaptability and transformability in social--ecological systems. Ecol. Soc. 9, 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Warton, D.I., Hui, F.K.C., 2011. The arcsine is asinine: The analysis of proportions in ecology. Ecology 92, 3–10. doi:10.1890/10-0340.1</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Wickham, H., 2009. ggplot2: elegant graphics for data analysis. Springer, New York.</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Zimmermann, J., Hauck, M., Dulamsuren, C., Leuschner, C., 2015. Climate Warming-Related Growth Decline Affects Fagus sylvatica, But Not Other Broad-Leaved Tree Species in Central European Mixed Forests. Ecosystems 1, 560–572. doi:10.1007/s10021-015-9849-x</w:t>
      </w:r>
    </w:p>
    <w:p w:rsidR="00B32FDF" w:rsidRDefault="00CA2DD6" w:rsidP="003B16DB">
      <w:pPr>
        <w:pStyle w:val="NormalWeb"/>
        <w:ind w:left="480" w:hanging="480"/>
        <w:divId w:val="692538740"/>
        <w:rPr>
          <w:rFonts w:ascii="Arial" w:hAnsi="Arial" w:cs="Arial"/>
          <w:sz w:val="18"/>
          <w:szCs w:val="18"/>
        </w:rPr>
      </w:pPr>
      <w:r w:rsidRPr="0039134F">
        <w:rPr>
          <w:rFonts w:ascii="Arial" w:hAnsi="Arial" w:cs="Arial"/>
          <w:bCs/>
        </w:rPr>
        <w:fldChar w:fldCharType="end"/>
      </w:r>
    </w:p>
    <w:p w:rsidR="00B32FDF" w:rsidRDefault="00B32FDF" w:rsidP="00856B37">
      <w:pPr>
        <w:spacing w:line="360" w:lineRule="auto"/>
        <w:contextualSpacing/>
        <w:rPr>
          <w:rFonts w:ascii="Arial" w:hAnsi="Arial" w:cs="Arial"/>
        </w:rPr>
      </w:pPr>
      <w:r>
        <w:rPr>
          <w:rFonts w:ascii="Arial" w:hAnsi="Arial" w:cs="Arial"/>
          <w:bCs/>
        </w:rPr>
        <w:br w:type="page"/>
      </w:r>
    </w:p>
    <w:p w:rsidR="00583CC4" w:rsidRDefault="00583CC4" w:rsidP="00856B37">
      <w:pPr>
        <w:spacing w:line="360" w:lineRule="auto"/>
        <w:contextualSpacing/>
        <w:rPr>
          <w:rFonts w:ascii="Arial" w:hAnsi="Arial" w:cs="Arial"/>
          <w:noProof/>
        </w:rPr>
      </w:pPr>
      <w:r w:rsidRPr="008970A0">
        <w:rPr>
          <w:rFonts w:ascii="Arial" w:hAnsi="Arial" w:cs="Arial"/>
          <w:noProof/>
          <w:lang w:eastAsia="en-GB" w:bidi="ar-SA"/>
        </w:rPr>
        <w:lastRenderedPageBreak/>
        <w:drawing>
          <wp:inline distT="0" distB="0" distL="0" distR="0" wp14:anchorId="6B620230" wp14:editId="29FAD038">
            <wp:extent cx="6120130" cy="3060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_SD_Figure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591A1A" w:rsidRDefault="00583CC4" w:rsidP="00591A1A">
      <w:pPr>
        <w:pStyle w:val="NormalWeb"/>
        <w:rPr>
          <w:rFonts w:ascii="Arial" w:hAnsi="Arial" w:cs="Arial"/>
          <w:noProof/>
        </w:rPr>
      </w:pPr>
      <w:r>
        <w:rPr>
          <w:rFonts w:ascii="Arial" w:hAnsi="Arial" w:cs="Arial"/>
          <w:noProof/>
        </w:rPr>
        <w:t xml:space="preserve">Figure 1 – Changes in (a) basal area and (b) stem density for subplots over the period 1964-2014. </w:t>
      </w:r>
      <w:r w:rsidR="00856B37">
        <w:rPr>
          <w:rFonts w:ascii="Arial" w:hAnsi="Arial" w:cs="Arial"/>
          <w:noProof/>
        </w:rPr>
        <w:t>In (a) the dash</w:t>
      </w:r>
      <w:r>
        <w:rPr>
          <w:rFonts w:ascii="Arial" w:hAnsi="Arial" w:cs="Arial"/>
          <w:noProof/>
        </w:rPr>
        <w:t xml:space="preserve">ed line represents the median change in basal area. In (b) points represent individual subplots, with collapsed </w:t>
      </w:r>
      <w:r w:rsidR="00856B37">
        <w:rPr>
          <w:rFonts w:ascii="Arial" w:hAnsi="Arial" w:cs="Arial"/>
          <w:noProof/>
        </w:rPr>
        <w:t>sub</w:t>
      </w:r>
      <w:r>
        <w:rPr>
          <w:rFonts w:ascii="Arial" w:hAnsi="Arial" w:cs="Arial"/>
          <w:noProof/>
        </w:rPr>
        <w:t xml:space="preserve">plots coloured red and stable </w:t>
      </w:r>
      <w:r w:rsidR="00856B37">
        <w:rPr>
          <w:rFonts w:ascii="Arial" w:hAnsi="Arial" w:cs="Arial"/>
          <w:noProof/>
        </w:rPr>
        <w:t>sub</w:t>
      </w:r>
      <w:r>
        <w:rPr>
          <w:rFonts w:ascii="Arial" w:hAnsi="Arial" w:cs="Arial"/>
          <w:noProof/>
        </w:rPr>
        <w:t>plots blue, lines represent predictions from the most parsimonious model and bands the 95% confidence intervals of these predictions</w:t>
      </w:r>
      <w:r w:rsidR="00856B37">
        <w:rPr>
          <w:rFonts w:ascii="Arial" w:hAnsi="Arial" w:cs="Arial"/>
          <w:noProof/>
        </w:rPr>
        <w:t xml:space="preserve"> (marginal R</w:t>
      </w:r>
      <w:r w:rsidR="00856B37">
        <w:rPr>
          <w:rFonts w:ascii="Arial" w:hAnsi="Arial" w:cs="Arial"/>
          <w:noProof/>
          <w:vertAlign w:val="superscript"/>
        </w:rPr>
        <w:t>2</w:t>
      </w:r>
      <w:r w:rsidR="00856B37">
        <w:rPr>
          <w:rFonts w:ascii="Arial" w:hAnsi="Arial" w:cs="Arial"/>
          <w:noProof/>
        </w:rPr>
        <w:t>=0.37)</w:t>
      </w:r>
      <w:r>
        <w:rPr>
          <w:rFonts w:ascii="Arial" w:hAnsi="Arial" w:cs="Arial"/>
          <w:noProof/>
        </w:rPr>
        <w:t>.</w:t>
      </w:r>
      <w:r w:rsidR="00BE3CCB">
        <w:rPr>
          <w:rFonts w:ascii="Arial" w:hAnsi="Arial" w:cs="Arial"/>
          <w:noProof/>
        </w:rPr>
        <w:t xml:space="preserve"> Data from both the enclosed and unenclosed transects are used.</w:t>
      </w:r>
    </w:p>
    <w:p w:rsidR="00591A1A" w:rsidRDefault="00591A1A">
      <w:pPr>
        <w:widowControl/>
        <w:suppressAutoHyphens w:val="0"/>
        <w:rPr>
          <w:rFonts w:ascii="Arial" w:hAnsi="Arial" w:cs="Arial"/>
          <w:noProof/>
          <w:color w:val="auto"/>
          <w:lang w:eastAsia="en-GB" w:bidi="ar-SA"/>
        </w:rPr>
      </w:pPr>
      <w:r>
        <w:rPr>
          <w:rFonts w:ascii="Arial" w:hAnsi="Arial" w:cs="Arial"/>
          <w:noProof/>
        </w:rPr>
        <w:br w:type="page"/>
      </w:r>
    </w:p>
    <w:p w:rsidR="00A11DEE" w:rsidRDefault="00AA26D6" w:rsidP="0039134F">
      <w:pPr>
        <w:spacing w:line="360" w:lineRule="auto"/>
        <w:contextualSpacing/>
        <w:rPr>
          <w:rFonts w:ascii="Arial" w:hAnsi="Arial" w:cs="Arial"/>
        </w:rPr>
      </w:pPr>
      <w:r w:rsidRPr="008970A0">
        <w:rPr>
          <w:rFonts w:ascii="Arial" w:hAnsi="Arial" w:cs="Arial"/>
          <w:noProof/>
          <w:lang w:eastAsia="en-GB" w:bidi="ar-SA"/>
        </w:rPr>
        <w:lastRenderedPageBreak/>
        <w:drawing>
          <wp:inline distT="0" distB="0" distL="0" distR="0" wp14:anchorId="3B986304" wp14:editId="601B6472">
            <wp:extent cx="6120130" cy="3060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drought_Figure2.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535161" w:rsidRDefault="00A11DEE" w:rsidP="0039134F">
      <w:pPr>
        <w:spacing w:line="360" w:lineRule="auto"/>
        <w:contextualSpacing/>
        <w:rPr>
          <w:rFonts w:ascii="Arial" w:hAnsi="Arial" w:cs="Arial"/>
        </w:rPr>
      </w:pPr>
      <w:r>
        <w:rPr>
          <w:rFonts w:ascii="Arial" w:hAnsi="Arial" w:cs="Arial"/>
        </w:rPr>
        <w:t xml:space="preserve">Figure </w:t>
      </w:r>
      <w:r w:rsidR="00FE05E1">
        <w:rPr>
          <w:rFonts w:ascii="Arial" w:hAnsi="Arial" w:cs="Arial"/>
        </w:rPr>
        <w:t>2</w:t>
      </w:r>
      <w:r>
        <w:rPr>
          <w:rFonts w:ascii="Arial" w:hAnsi="Arial" w:cs="Arial"/>
        </w:rPr>
        <w:t xml:space="preserve"> –</w:t>
      </w:r>
      <w:r w:rsidR="00FE05E1">
        <w:rPr>
          <w:rFonts w:ascii="Arial" w:hAnsi="Arial" w:cs="Arial"/>
        </w:rPr>
        <w:t xml:space="preserve"> </w:t>
      </w:r>
      <w:r w:rsidR="00AA26D6">
        <w:rPr>
          <w:rFonts w:ascii="Arial" w:hAnsi="Arial" w:cs="Arial"/>
        </w:rPr>
        <w:t>Climate records from 1964-2014 showed that (a) m</w:t>
      </w:r>
      <w:r>
        <w:rPr>
          <w:rFonts w:ascii="Arial" w:hAnsi="Arial" w:cs="Arial"/>
        </w:rPr>
        <w:t>ean temperature during April-September increase</w:t>
      </w:r>
      <w:r w:rsidR="00535161">
        <w:rPr>
          <w:rFonts w:ascii="Arial" w:hAnsi="Arial" w:cs="Arial"/>
        </w:rPr>
        <w:t>d</w:t>
      </w:r>
      <w:r>
        <w:rPr>
          <w:rFonts w:ascii="Arial" w:hAnsi="Arial" w:cs="Arial"/>
        </w:rPr>
        <w:t xml:space="preserve"> from 1960’s to present day</w:t>
      </w:r>
      <w:r w:rsidR="00535161">
        <w:rPr>
          <w:rFonts w:ascii="Arial" w:hAnsi="Arial" w:cs="Arial"/>
        </w:rPr>
        <w:t xml:space="preserve"> at a rate of 0.02  ± 0.004°C year</w:t>
      </w:r>
      <w:r w:rsidR="00535161">
        <w:rPr>
          <w:rFonts w:ascii="Arial" w:hAnsi="Arial" w:cs="Arial"/>
          <w:vertAlign w:val="superscript"/>
        </w:rPr>
        <w:t>-1</w:t>
      </w:r>
      <w:r w:rsidR="00535161">
        <w:rPr>
          <w:rFonts w:ascii="Arial" w:hAnsi="Arial" w:cs="Arial"/>
        </w:rPr>
        <w:t xml:space="preserve"> (model R</w:t>
      </w:r>
      <w:r w:rsidR="00535161">
        <w:rPr>
          <w:rFonts w:ascii="Arial" w:hAnsi="Arial" w:cs="Arial"/>
          <w:vertAlign w:val="superscript"/>
        </w:rPr>
        <w:t>2</w:t>
      </w:r>
      <w:r w:rsidR="00535161">
        <w:rPr>
          <w:rFonts w:ascii="Arial" w:hAnsi="Arial" w:cs="Arial"/>
        </w:rPr>
        <w:t>=0.28)</w:t>
      </w:r>
      <w:r w:rsidR="00AA26D6">
        <w:rPr>
          <w:rFonts w:ascii="Arial" w:hAnsi="Arial" w:cs="Arial"/>
        </w:rPr>
        <w:t>; and (b) there were numerous drought years (water deficit &gt; 1 SD from mean deficit) post 1976</w:t>
      </w:r>
      <w:r w:rsidR="00535161">
        <w:rPr>
          <w:rFonts w:ascii="Arial" w:hAnsi="Arial" w:cs="Arial"/>
        </w:rPr>
        <w:t xml:space="preserve">. </w:t>
      </w:r>
      <w:r w:rsidR="00AA26D6">
        <w:rPr>
          <w:rFonts w:ascii="Arial" w:hAnsi="Arial" w:cs="Arial"/>
        </w:rPr>
        <w:t xml:space="preserve">In (a) points represent means of each year, with the solid line representing predictions from a </w:t>
      </w:r>
      <w:r w:rsidR="00D67B63">
        <w:rPr>
          <w:rFonts w:ascii="Arial" w:hAnsi="Arial" w:cs="Arial"/>
        </w:rPr>
        <w:t>regression;</w:t>
      </w:r>
      <w:r w:rsidR="00AA26D6">
        <w:rPr>
          <w:rFonts w:ascii="Arial" w:hAnsi="Arial" w:cs="Arial"/>
        </w:rPr>
        <w:t xml:space="preserve"> the band around this represents the 95% confidence interval</w:t>
      </w:r>
      <w:r w:rsidR="00D67B63">
        <w:rPr>
          <w:rFonts w:ascii="Arial" w:hAnsi="Arial" w:cs="Arial"/>
        </w:rPr>
        <w:t>s</w:t>
      </w:r>
      <w:r w:rsidR="00AA26D6">
        <w:rPr>
          <w:rFonts w:ascii="Arial" w:hAnsi="Arial" w:cs="Arial"/>
        </w:rPr>
        <w:t xml:space="preserve"> of the prediction. In (b) dotted lines represent the mean April-September water deficit ± 1SD. Refer to methods section for definitions of drought status. </w:t>
      </w:r>
      <w:proofErr w:type="gramStart"/>
      <w:r>
        <w:rPr>
          <w:rFonts w:ascii="Arial" w:hAnsi="Arial" w:cs="Arial"/>
        </w:rPr>
        <w:t xml:space="preserve">Data taken from </w:t>
      </w:r>
      <w:r w:rsidR="00535161">
        <w:rPr>
          <w:rFonts w:ascii="Arial" w:hAnsi="Arial" w:cs="Arial"/>
        </w:rPr>
        <w:t xml:space="preserve">the </w:t>
      </w:r>
      <w:proofErr w:type="spellStart"/>
      <w:r w:rsidR="00535161">
        <w:rPr>
          <w:rFonts w:ascii="Arial" w:hAnsi="Arial" w:cs="Arial"/>
        </w:rPr>
        <w:t>Hurn</w:t>
      </w:r>
      <w:proofErr w:type="spellEnd"/>
      <w:r w:rsidR="00535161">
        <w:rPr>
          <w:rFonts w:ascii="Arial" w:hAnsi="Arial" w:cs="Arial"/>
        </w:rPr>
        <w:t xml:space="preserve"> weather station, 24km from the study site </w:t>
      </w:r>
      <w:r w:rsidR="00535161">
        <w:rPr>
          <w:rFonts w:ascii="Arial" w:hAnsi="Arial" w:cs="Arial"/>
          <w:color w:val="auto"/>
          <w:lang w:eastAsia="en-GB" w:bidi="ar-SA"/>
        </w:rPr>
        <w:t xml:space="preserve">(data available from </w:t>
      </w:r>
      <w:r w:rsidR="00535161" w:rsidRPr="00CF6D7A">
        <w:rPr>
          <w:rFonts w:ascii="Arial" w:hAnsi="Arial" w:cs="Arial"/>
          <w:lang w:eastAsia="en-GB" w:bidi="ar-SA"/>
        </w:rPr>
        <w:t>www.metoffice.gov.uk/public/weather/climate-historic/</w:t>
      </w:r>
      <w:r w:rsidR="00535161">
        <w:rPr>
          <w:rFonts w:ascii="Arial" w:hAnsi="Arial" w:cs="Arial"/>
          <w:color w:val="auto"/>
          <w:lang w:eastAsia="en-GB" w:bidi="ar-SA"/>
        </w:rPr>
        <w:t xml:space="preserve"> - accessed 16/04/2015)</w:t>
      </w:r>
      <w:r w:rsidR="00AA26D6">
        <w:rPr>
          <w:rFonts w:ascii="Arial" w:hAnsi="Arial" w:cs="Arial"/>
          <w:color w:val="auto"/>
          <w:lang w:eastAsia="en-GB" w:bidi="ar-SA"/>
        </w:rPr>
        <w:t>.</w:t>
      </w:r>
      <w:proofErr w:type="gramEnd"/>
    </w:p>
    <w:p w:rsidR="004D1C11" w:rsidRDefault="004D1C11" w:rsidP="0039134F">
      <w:pPr>
        <w:spacing w:line="360" w:lineRule="auto"/>
        <w:contextualSpacing/>
        <w:rPr>
          <w:rFonts w:ascii="Arial" w:hAnsi="Arial" w:cs="Arial"/>
        </w:rPr>
      </w:pPr>
    </w:p>
    <w:p w:rsidR="004D1C11" w:rsidRPr="0039134F" w:rsidRDefault="004D1C11" w:rsidP="0039134F">
      <w:pPr>
        <w:spacing w:line="360" w:lineRule="auto"/>
        <w:contextualSpacing/>
        <w:rPr>
          <w:rFonts w:ascii="Arial" w:hAnsi="Arial" w:cs="Arial"/>
        </w:rPr>
      </w:pPr>
    </w:p>
    <w:p w:rsidR="00B32FDF" w:rsidRPr="0039134F" w:rsidRDefault="00B32FDF" w:rsidP="00CF273C">
      <w:pPr>
        <w:spacing w:line="360" w:lineRule="auto"/>
        <w:contextualSpacing/>
        <w:rPr>
          <w:rFonts w:ascii="Arial" w:hAnsi="Arial" w:cs="Arial"/>
        </w:rPr>
      </w:pPr>
    </w:p>
    <w:p w:rsidR="00B32FDF" w:rsidRPr="0039134F" w:rsidRDefault="00E34F4E" w:rsidP="002D43C8">
      <w:pPr>
        <w:spacing w:line="360" w:lineRule="auto"/>
        <w:contextualSpacing/>
        <w:rPr>
          <w:rFonts w:ascii="Arial" w:hAnsi="Arial" w:cs="Arial"/>
        </w:rPr>
      </w:pPr>
      <w:r>
        <w:rPr>
          <w:rFonts w:ascii="Arial" w:hAnsi="Arial" w:cs="Arial"/>
          <w:noProof/>
          <w:lang w:eastAsia="en-GB" w:bidi="ar-SA"/>
        </w:rPr>
        <w:lastRenderedPageBreak/>
        <w:drawing>
          <wp:inline distT="0" distB="0" distL="0" distR="0" wp14:anchorId="6700103E" wp14:editId="087BF6D7">
            <wp:extent cx="6116320" cy="4589145"/>
            <wp:effectExtent l="0" t="0" r="0" b="1905"/>
            <wp:docPr id="40" name="Picture 40" descr="BA_Tanner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_Tanner_colo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4589145"/>
                    </a:xfrm>
                    <a:prstGeom prst="rect">
                      <a:avLst/>
                    </a:prstGeom>
                    <a:noFill/>
                    <a:ln>
                      <a:noFill/>
                    </a:ln>
                  </pic:spPr>
                </pic:pic>
              </a:graphicData>
            </a:graphic>
          </wp:inline>
        </w:drawing>
      </w:r>
    </w:p>
    <w:p w:rsidR="00B32FDF" w:rsidRDefault="00B32FDF" w:rsidP="002D43C8">
      <w:pPr>
        <w:spacing w:line="360" w:lineRule="auto"/>
        <w:contextualSpacing/>
        <w:rPr>
          <w:rFonts w:ascii="Arial" w:hAnsi="Arial" w:cs="Arial"/>
        </w:rPr>
      </w:pPr>
      <w:r w:rsidRPr="0039134F">
        <w:rPr>
          <w:rFonts w:ascii="Arial" w:hAnsi="Arial" w:cs="Arial"/>
        </w:rPr>
        <w:t xml:space="preserve">Figure </w:t>
      </w:r>
      <w:r w:rsidR="00856B37">
        <w:rPr>
          <w:rFonts w:ascii="Arial" w:hAnsi="Arial" w:cs="Arial"/>
        </w:rPr>
        <w:t>3</w:t>
      </w:r>
      <w:r w:rsidR="00856B37" w:rsidRPr="0039134F">
        <w:rPr>
          <w:rFonts w:ascii="Arial" w:hAnsi="Arial" w:cs="Arial"/>
        </w:rPr>
        <w:t xml:space="preserve"> </w:t>
      </w:r>
      <w:r w:rsidRPr="0039134F">
        <w:rPr>
          <w:rFonts w:ascii="Arial" w:hAnsi="Arial" w:cs="Arial"/>
        </w:rPr>
        <w:t>– Relationship between percentage loss in plot basal area and species composition change</w:t>
      </w:r>
      <w:r w:rsidR="001F01F7">
        <w:rPr>
          <w:rFonts w:ascii="Arial" w:hAnsi="Arial" w:cs="Arial"/>
        </w:rPr>
        <w:t>s as measured using the Tanner Index (n=210). Where Tanner I</w:t>
      </w:r>
      <w:r w:rsidRPr="0039134F">
        <w:rPr>
          <w:rFonts w:ascii="Arial" w:hAnsi="Arial" w:cs="Arial"/>
        </w:rPr>
        <w:t xml:space="preserve">ndex values are closer to 1 species composition is more similar to the same plot in 1964. </w:t>
      </w:r>
      <w:r w:rsidR="00AB661E">
        <w:rPr>
          <w:rFonts w:ascii="Arial" w:hAnsi="Arial" w:cs="Arial"/>
        </w:rPr>
        <w:t>Points</w:t>
      </w:r>
      <w:r w:rsidRPr="0039134F">
        <w:rPr>
          <w:rFonts w:ascii="Arial" w:hAnsi="Arial" w:cs="Arial"/>
        </w:rPr>
        <w:t xml:space="preserve"> represent individual plots surveyed in 1984 (red), 1988 (blue), 1996</w:t>
      </w:r>
      <w:r>
        <w:rPr>
          <w:rFonts w:ascii="Arial" w:hAnsi="Arial" w:cs="Arial"/>
        </w:rPr>
        <w:t>/9</w:t>
      </w:r>
      <w:r w:rsidRPr="0039134F">
        <w:rPr>
          <w:rFonts w:ascii="Arial" w:hAnsi="Arial" w:cs="Arial"/>
        </w:rPr>
        <w:t xml:space="preserve"> (green), or 2014 (</w:t>
      </w:r>
      <w:r>
        <w:rPr>
          <w:rFonts w:ascii="Arial" w:hAnsi="Arial" w:cs="Arial"/>
        </w:rPr>
        <w:t>purple</w:t>
      </w:r>
      <w:r w:rsidRPr="0039134F">
        <w:rPr>
          <w:rFonts w:ascii="Arial" w:hAnsi="Arial" w:cs="Arial"/>
        </w:rPr>
        <w:t xml:space="preserve">). </w:t>
      </w:r>
      <w:r w:rsidR="00AB661E">
        <w:rPr>
          <w:rFonts w:ascii="Arial" w:hAnsi="Arial" w:cs="Arial"/>
        </w:rPr>
        <w:t>C</w:t>
      </w:r>
      <w:r w:rsidRPr="0039134F">
        <w:rPr>
          <w:rFonts w:ascii="Arial" w:hAnsi="Arial" w:cs="Arial"/>
        </w:rPr>
        <w:t xml:space="preserve">ircles represent plots on the enclosed transect and </w:t>
      </w:r>
      <w:r w:rsidR="00AB661E">
        <w:rPr>
          <w:rFonts w:ascii="Arial" w:hAnsi="Arial" w:cs="Arial"/>
        </w:rPr>
        <w:t>triangles</w:t>
      </w:r>
      <w:r w:rsidRPr="0039134F">
        <w:rPr>
          <w:rFonts w:ascii="Arial" w:hAnsi="Arial" w:cs="Arial"/>
        </w:rPr>
        <w:t xml:space="preserve"> circles those on the unenclosed transect. The line represents the most parsimonious model fit (R</w:t>
      </w:r>
      <w:r w:rsidRPr="0039134F">
        <w:rPr>
          <w:rFonts w:ascii="Arial" w:hAnsi="Arial" w:cs="Arial"/>
          <w:vertAlign w:val="superscript"/>
        </w:rPr>
        <w:t>2</w:t>
      </w:r>
      <w:r w:rsidRPr="0039134F">
        <w:rPr>
          <w:rFonts w:ascii="Arial" w:hAnsi="Arial" w:cs="Arial"/>
        </w:rPr>
        <w:t>=0.</w:t>
      </w:r>
      <w:r>
        <w:rPr>
          <w:rFonts w:ascii="Arial" w:hAnsi="Arial" w:cs="Arial"/>
        </w:rPr>
        <w:t>47</w:t>
      </w:r>
      <w:r w:rsidRPr="0039134F">
        <w:rPr>
          <w:rFonts w:ascii="Arial" w:hAnsi="Arial" w:cs="Arial"/>
        </w:rPr>
        <w:t>), with dashed lines representing the 95% confidence intervals around the coefficient.</w:t>
      </w:r>
      <w:r>
        <w:rPr>
          <w:rFonts w:ascii="Arial" w:hAnsi="Arial" w:cs="Arial"/>
        </w:rPr>
        <w:t xml:space="preserve"> For more details o</w:t>
      </w:r>
      <w:r w:rsidR="00AB661E">
        <w:rPr>
          <w:rFonts w:ascii="Arial" w:hAnsi="Arial" w:cs="Arial"/>
        </w:rPr>
        <w:t>f model see Tables S3 and S4.</w:t>
      </w:r>
    </w:p>
    <w:p w:rsidR="00B32FDF" w:rsidRDefault="00B32FDF">
      <w:pPr>
        <w:widowControl/>
        <w:suppressAutoHyphens w:val="0"/>
        <w:rPr>
          <w:rFonts w:ascii="Arial" w:hAnsi="Arial" w:cs="Arial"/>
        </w:rPr>
      </w:pPr>
      <w:r>
        <w:rPr>
          <w:rFonts w:ascii="Arial" w:hAnsi="Arial" w:cs="Arial"/>
        </w:rPr>
        <w:br w:type="page"/>
      </w:r>
    </w:p>
    <w:p w:rsidR="00B32FDF" w:rsidRDefault="00E34F4E" w:rsidP="002D43C8">
      <w:pPr>
        <w:spacing w:line="360" w:lineRule="auto"/>
        <w:contextualSpacing/>
        <w:rPr>
          <w:rFonts w:ascii="Arial" w:hAnsi="Arial" w:cs="Arial"/>
        </w:rPr>
      </w:pPr>
      <w:r>
        <w:rPr>
          <w:rFonts w:ascii="Arial" w:hAnsi="Arial" w:cs="Arial"/>
          <w:noProof/>
          <w:lang w:eastAsia="en-GB" w:bidi="ar-SA"/>
        </w:rPr>
        <w:lastRenderedPageBreak/>
        <w:drawing>
          <wp:inline distT="0" distB="0" distL="0" distR="0" wp14:anchorId="20454530" wp14:editId="1C7BF744">
            <wp:extent cx="5995670" cy="4554855"/>
            <wp:effectExtent l="0" t="0" r="5080"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5670" cy="4554855"/>
                    </a:xfrm>
                    <a:prstGeom prst="rect">
                      <a:avLst/>
                    </a:prstGeom>
                    <a:noFill/>
                    <a:ln>
                      <a:noFill/>
                    </a:ln>
                  </pic:spPr>
                </pic:pic>
              </a:graphicData>
            </a:graphic>
          </wp:inline>
        </w:drawing>
      </w:r>
    </w:p>
    <w:p w:rsidR="00B32FDF" w:rsidRPr="00484F2A" w:rsidRDefault="00F81CEA" w:rsidP="002D43C8">
      <w:pPr>
        <w:spacing w:line="360" w:lineRule="auto"/>
        <w:contextualSpacing/>
        <w:rPr>
          <w:rFonts w:ascii="Arial" w:hAnsi="Arial" w:cs="Arial"/>
        </w:rPr>
      </w:pPr>
      <w:r>
        <w:rPr>
          <w:rFonts w:ascii="Arial" w:hAnsi="Arial" w:cs="Arial"/>
        </w:rPr>
        <w:t xml:space="preserve">Figure </w:t>
      </w:r>
      <w:r w:rsidR="00856B37">
        <w:rPr>
          <w:rFonts w:ascii="Arial" w:hAnsi="Arial" w:cs="Arial"/>
        </w:rPr>
        <w:t xml:space="preserve">4 </w:t>
      </w:r>
      <w:r w:rsidR="00B32FDF">
        <w:rPr>
          <w:rFonts w:ascii="Arial" w:hAnsi="Arial" w:cs="Arial"/>
        </w:rPr>
        <w:t xml:space="preserve">– Changes in mean subplot </w:t>
      </w:r>
      <w:r>
        <w:rPr>
          <w:rFonts w:ascii="Arial" w:hAnsi="Arial" w:cs="Arial"/>
        </w:rPr>
        <w:t>percentage grass cover for the e</w:t>
      </w:r>
      <w:r w:rsidR="00B32FDF">
        <w:rPr>
          <w:rFonts w:ascii="Arial" w:hAnsi="Arial" w:cs="Arial"/>
        </w:rPr>
        <w:t>nclosed area of Denny wood, for subplots that collapsed at some point from 1964-2014 (red bars) and those that were stable during this period (blue bars). Error bars represent 95% confidence intervals of the most parsimonious model explaining changes in grass cover (marginal R</w:t>
      </w:r>
      <w:r w:rsidR="00B32FDF">
        <w:rPr>
          <w:rFonts w:ascii="Arial" w:hAnsi="Arial" w:cs="Arial"/>
          <w:vertAlign w:val="superscript"/>
        </w:rPr>
        <w:t>2</w:t>
      </w:r>
      <w:r w:rsidR="00B32FDF">
        <w:rPr>
          <w:rFonts w:ascii="Arial" w:hAnsi="Arial" w:cs="Arial"/>
        </w:rPr>
        <w:t>=0.44). There was no difference amongst subplot grass cover in 1964 but by 1996 collapsed subplots had significantly greater grass cover than stable subplots (P=0.009) and this differen</w:t>
      </w:r>
      <w:r>
        <w:rPr>
          <w:rFonts w:ascii="Arial" w:hAnsi="Arial" w:cs="Arial"/>
        </w:rPr>
        <w:t xml:space="preserve">ce increased by 2014 (P&lt;0.001). </w:t>
      </w:r>
      <w:r w:rsidRPr="0039134F">
        <w:rPr>
          <w:rFonts w:ascii="Arial" w:hAnsi="Arial" w:cs="Arial"/>
        </w:rPr>
        <w:t xml:space="preserve">Only </w:t>
      </w:r>
      <w:r>
        <w:rPr>
          <w:rFonts w:ascii="Arial" w:hAnsi="Arial" w:cs="Arial"/>
        </w:rPr>
        <w:t>sub</w:t>
      </w:r>
      <w:r w:rsidRPr="0039134F">
        <w:rPr>
          <w:rFonts w:ascii="Arial" w:hAnsi="Arial" w:cs="Arial"/>
        </w:rPr>
        <w:t>plots from the enclosed transect are included in this figure as data on ground cover was missing for the unenclosed transect for 1964.</w:t>
      </w:r>
    </w:p>
    <w:p w:rsidR="00B32FDF" w:rsidRPr="0039134F" w:rsidRDefault="00B32FDF" w:rsidP="002D43C8">
      <w:pPr>
        <w:spacing w:line="360" w:lineRule="auto"/>
        <w:contextualSpacing/>
        <w:rPr>
          <w:rFonts w:ascii="Arial" w:hAnsi="Arial" w:cs="Arial"/>
        </w:rPr>
      </w:pPr>
    </w:p>
    <w:p w:rsidR="00B32FDF" w:rsidRPr="0039134F" w:rsidRDefault="00E34F4E" w:rsidP="002D43C8">
      <w:pPr>
        <w:spacing w:line="360" w:lineRule="auto"/>
        <w:contextualSpacing/>
        <w:rPr>
          <w:rFonts w:ascii="Arial" w:hAnsi="Arial" w:cs="Arial"/>
        </w:rPr>
      </w:pPr>
      <w:r>
        <w:rPr>
          <w:rFonts w:ascii="Arial" w:hAnsi="Arial" w:cs="Arial"/>
          <w:noProof/>
          <w:lang w:eastAsia="en-GB" w:bidi="ar-SA"/>
        </w:rPr>
        <w:lastRenderedPageBreak/>
        <w:drawing>
          <wp:inline distT="0" distB="0" distL="0" distR="0" wp14:anchorId="2718B84B" wp14:editId="7A62E4D1">
            <wp:extent cx="6116320" cy="3666490"/>
            <wp:effectExtent l="0" t="0" r="0" b="0"/>
            <wp:docPr id="42" name="Picture 42" descr="Grass_cov_rich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rass_cov_richn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3666490"/>
                    </a:xfrm>
                    <a:prstGeom prst="rect">
                      <a:avLst/>
                    </a:prstGeom>
                    <a:noFill/>
                    <a:ln>
                      <a:noFill/>
                    </a:ln>
                  </pic:spPr>
                </pic:pic>
              </a:graphicData>
            </a:graphic>
          </wp:inline>
        </w:drawing>
      </w:r>
    </w:p>
    <w:p w:rsidR="00B32FDF" w:rsidRPr="0039134F" w:rsidRDefault="00F81CEA" w:rsidP="002D43C8">
      <w:pPr>
        <w:spacing w:line="360" w:lineRule="auto"/>
        <w:contextualSpacing/>
        <w:rPr>
          <w:rFonts w:ascii="Arial" w:hAnsi="Arial" w:cs="Arial"/>
        </w:rPr>
      </w:pPr>
      <w:r>
        <w:rPr>
          <w:rFonts w:ascii="Arial" w:hAnsi="Arial" w:cs="Arial"/>
        </w:rPr>
        <w:t xml:space="preserve">Figure </w:t>
      </w:r>
      <w:r w:rsidR="00856B37">
        <w:rPr>
          <w:rFonts w:ascii="Arial" w:hAnsi="Arial" w:cs="Arial"/>
        </w:rPr>
        <w:t>5</w:t>
      </w:r>
      <w:r w:rsidR="00856B37" w:rsidRPr="0039134F">
        <w:rPr>
          <w:rFonts w:ascii="Arial" w:hAnsi="Arial" w:cs="Arial"/>
        </w:rPr>
        <w:t xml:space="preserve"> </w:t>
      </w:r>
      <w:r w:rsidR="00B32FDF" w:rsidRPr="0039134F">
        <w:rPr>
          <w:rFonts w:ascii="Arial" w:hAnsi="Arial" w:cs="Arial"/>
        </w:rPr>
        <w:t xml:space="preserve">– Relationship between percentage loss in </w:t>
      </w:r>
      <w:r w:rsidR="00B32FDF">
        <w:rPr>
          <w:rFonts w:ascii="Arial" w:hAnsi="Arial" w:cs="Arial"/>
        </w:rPr>
        <w:t>sub</w:t>
      </w:r>
      <w:r w:rsidR="00B32FDF" w:rsidRPr="0039134F">
        <w:rPr>
          <w:rFonts w:ascii="Arial" w:hAnsi="Arial" w:cs="Arial"/>
        </w:rPr>
        <w:t xml:space="preserve">plot basal area and </w:t>
      </w:r>
      <w:r w:rsidR="00570432">
        <w:rPr>
          <w:rFonts w:ascii="Arial" w:hAnsi="Arial" w:cs="Arial"/>
        </w:rPr>
        <w:t xml:space="preserve">(a) </w:t>
      </w:r>
      <w:r w:rsidR="00B32FDF">
        <w:rPr>
          <w:rFonts w:ascii="Arial" w:hAnsi="Arial" w:cs="Arial"/>
        </w:rPr>
        <w:t>percentage grass cover</w:t>
      </w:r>
      <w:r w:rsidR="00570432">
        <w:rPr>
          <w:rFonts w:ascii="Arial" w:hAnsi="Arial" w:cs="Arial"/>
        </w:rPr>
        <w:t xml:space="preserve"> and (b) ground flora species richness</w:t>
      </w:r>
      <w:r w:rsidR="00B32FDF" w:rsidRPr="0039134F">
        <w:rPr>
          <w:rFonts w:ascii="Arial" w:hAnsi="Arial" w:cs="Arial"/>
        </w:rPr>
        <w:t xml:space="preserve">. Circles represent individual </w:t>
      </w:r>
      <w:r w:rsidR="00B32FDF">
        <w:rPr>
          <w:rFonts w:ascii="Arial" w:hAnsi="Arial" w:cs="Arial"/>
        </w:rPr>
        <w:t>sub</w:t>
      </w:r>
      <w:r w:rsidR="00B32FDF" w:rsidRPr="0039134F">
        <w:rPr>
          <w:rFonts w:ascii="Arial" w:hAnsi="Arial" w:cs="Arial"/>
        </w:rPr>
        <w:t xml:space="preserve">plots on the enclosed transect surveyed in 1996 (red) or 2014 (blue). The line represents </w:t>
      </w:r>
      <w:r w:rsidR="00B32FDF">
        <w:rPr>
          <w:rFonts w:ascii="Arial" w:hAnsi="Arial" w:cs="Arial"/>
        </w:rPr>
        <w:t>prediction using model averaged coefficients and</w:t>
      </w:r>
      <w:r w:rsidR="00B32FDF" w:rsidRPr="0039134F">
        <w:rPr>
          <w:rFonts w:ascii="Arial" w:hAnsi="Arial" w:cs="Arial"/>
        </w:rPr>
        <w:t xml:space="preserve"> </w:t>
      </w:r>
      <w:r w:rsidR="00B32FDF">
        <w:rPr>
          <w:rFonts w:ascii="Arial" w:hAnsi="Arial" w:cs="Arial"/>
        </w:rPr>
        <w:t>grey shading</w:t>
      </w:r>
      <w:r w:rsidR="00B32FDF" w:rsidRPr="0039134F">
        <w:rPr>
          <w:rFonts w:ascii="Arial" w:hAnsi="Arial" w:cs="Arial"/>
        </w:rPr>
        <w:t xml:space="preserve"> the 95% confidence intervals of the coefficients</w:t>
      </w:r>
      <w:r w:rsidR="00B32FDF">
        <w:rPr>
          <w:rFonts w:ascii="Arial" w:hAnsi="Arial" w:cs="Arial"/>
        </w:rPr>
        <w:t xml:space="preserve"> (marginal R</w:t>
      </w:r>
      <w:r w:rsidR="00B32FDF">
        <w:rPr>
          <w:rFonts w:ascii="Arial" w:hAnsi="Arial" w:cs="Arial"/>
          <w:vertAlign w:val="superscript"/>
        </w:rPr>
        <w:t>2</w:t>
      </w:r>
      <w:r w:rsidR="00B32FDF">
        <w:rPr>
          <w:rFonts w:ascii="Arial" w:hAnsi="Arial" w:cs="Arial"/>
        </w:rPr>
        <w:t>=0.39</w:t>
      </w:r>
      <w:r w:rsidR="00570432">
        <w:rPr>
          <w:rFonts w:ascii="Arial" w:hAnsi="Arial" w:cs="Arial"/>
        </w:rPr>
        <w:t xml:space="preserve"> </w:t>
      </w:r>
      <w:r w:rsidR="00F83F07">
        <w:rPr>
          <w:rFonts w:ascii="Arial" w:hAnsi="Arial" w:cs="Arial"/>
        </w:rPr>
        <w:t xml:space="preserve">and 0.15 </w:t>
      </w:r>
      <w:r w:rsidR="00570432">
        <w:rPr>
          <w:rFonts w:ascii="Arial" w:hAnsi="Arial" w:cs="Arial"/>
        </w:rPr>
        <w:t>for grass cover</w:t>
      </w:r>
      <w:r w:rsidR="00F83F07">
        <w:rPr>
          <w:rFonts w:ascii="Arial" w:hAnsi="Arial" w:cs="Arial"/>
        </w:rPr>
        <w:t xml:space="preserve"> and</w:t>
      </w:r>
      <w:r w:rsidR="00570432">
        <w:rPr>
          <w:rFonts w:ascii="Arial" w:hAnsi="Arial" w:cs="Arial"/>
        </w:rPr>
        <w:t xml:space="preserve"> ground flora richness</w:t>
      </w:r>
      <w:r w:rsidR="00F83F07">
        <w:rPr>
          <w:rFonts w:ascii="Arial" w:hAnsi="Arial" w:cs="Arial"/>
        </w:rPr>
        <w:t xml:space="preserve"> respectively</w:t>
      </w:r>
      <w:r w:rsidR="00B32FDF">
        <w:rPr>
          <w:rFonts w:ascii="Arial" w:hAnsi="Arial" w:cs="Arial"/>
        </w:rPr>
        <w:t>)</w:t>
      </w:r>
      <w:r w:rsidR="00B32FDF" w:rsidRPr="0039134F">
        <w:rPr>
          <w:rFonts w:ascii="Arial" w:hAnsi="Arial" w:cs="Arial"/>
        </w:rPr>
        <w:t xml:space="preserve">. Only </w:t>
      </w:r>
      <w:r w:rsidR="008A7BE3">
        <w:rPr>
          <w:rFonts w:ascii="Arial" w:hAnsi="Arial" w:cs="Arial"/>
        </w:rPr>
        <w:t xml:space="preserve">data from </w:t>
      </w:r>
      <w:r w:rsidR="00B32FDF" w:rsidRPr="0039134F">
        <w:rPr>
          <w:rFonts w:ascii="Arial" w:hAnsi="Arial" w:cs="Arial"/>
        </w:rPr>
        <w:t>enclosed trans</w:t>
      </w:r>
      <w:r w:rsidR="008A7BE3">
        <w:rPr>
          <w:rFonts w:ascii="Arial" w:hAnsi="Arial" w:cs="Arial"/>
        </w:rPr>
        <w:t>ect subplots are included in this figure.</w:t>
      </w:r>
    </w:p>
    <w:p w:rsidR="00B32FDF" w:rsidRPr="0039134F" w:rsidRDefault="00B32FDF" w:rsidP="008F5EE0">
      <w:pPr>
        <w:spacing w:line="360" w:lineRule="auto"/>
        <w:contextualSpacing/>
        <w:rPr>
          <w:rFonts w:ascii="Arial" w:hAnsi="Arial" w:cs="Arial"/>
        </w:rPr>
      </w:pPr>
    </w:p>
    <w:sectPr w:rsidR="00B32FDF" w:rsidRPr="0039134F" w:rsidSect="002D43C8">
      <w:footerReference w:type="default" r:id="rId16"/>
      <w:pgSz w:w="11906" w:h="16838"/>
      <w:pgMar w:top="1134" w:right="1134" w:bottom="1134" w:left="1134" w:header="0" w:footer="0" w:gutter="0"/>
      <w:lnNumType w:countBy="1" w:restart="continuous"/>
      <w:cols w:space="720"/>
      <w:formProt w:val="0"/>
      <w:docGrid w:linePitch="326"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ul,Evans" w:date="2015-08-20T18:20:00Z" w:initials="PE">
    <w:p w:rsidR="00B5186E" w:rsidRDefault="00B5186E">
      <w:pPr>
        <w:pStyle w:val="CommentText"/>
      </w:pPr>
      <w:r>
        <w:rPr>
          <w:rStyle w:val="CommentReference"/>
        </w:rPr>
        <w:annotationRef/>
      </w:r>
      <w:r>
        <w:t>Over?</w:t>
      </w:r>
    </w:p>
  </w:comment>
  <w:comment w:id="1" w:author="Paul,Evans" w:date="2015-08-20T18:21:00Z" w:initials="PE">
    <w:p w:rsidR="00B5186E" w:rsidRDefault="00B5186E">
      <w:pPr>
        <w:pStyle w:val="CommentText"/>
      </w:pPr>
      <w:r>
        <w:rPr>
          <w:rStyle w:val="CommentReference"/>
        </w:rPr>
        <w:annotationRef/>
      </w:r>
      <w:r>
        <w:t>Should contiguous transects be specified here?</w:t>
      </w:r>
    </w:p>
  </w:comment>
  <w:comment w:id="2" w:author="Paul,Evans" w:date="2015-08-20T18:22:00Z" w:initials="PE">
    <w:p w:rsidR="00B5186E" w:rsidRDefault="00B5186E">
      <w:pPr>
        <w:pStyle w:val="CommentText"/>
      </w:pPr>
      <w:r>
        <w:rPr>
          <w:rStyle w:val="CommentReference"/>
        </w:rPr>
        <w:annotationRef/>
      </w:r>
      <w:r>
        <w:t>Percent reduction needed here?</w:t>
      </w:r>
    </w:p>
  </w:comment>
  <w:comment w:id="7" w:author="Paul,Evans" w:date="2015-08-20T18:23:00Z" w:initials="PE">
    <w:p w:rsidR="00B5186E" w:rsidRDefault="00B5186E">
      <w:pPr>
        <w:pStyle w:val="CommentText"/>
      </w:pPr>
      <w:r>
        <w:rPr>
          <w:rStyle w:val="CommentReference"/>
        </w:rPr>
        <w:annotationRef/>
      </w:r>
      <w:r>
        <w:t>BA is not specified above</w:t>
      </w:r>
    </w:p>
  </w:comment>
  <w:comment w:id="8" w:author="Paul,Evans" w:date="2015-08-20T18:24:00Z" w:initials="PE">
    <w:p w:rsidR="00B5186E" w:rsidRDefault="00B5186E">
      <w:pPr>
        <w:pStyle w:val="CommentText"/>
      </w:pPr>
      <w:r>
        <w:rPr>
          <w:rStyle w:val="CommentReference"/>
        </w:rPr>
        <w:annotationRef/>
      </w:r>
      <w:r>
        <w:t>This makes it sound like they are definitely the factors causing the transition</w:t>
      </w:r>
    </w:p>
  </w:comment>
  <w:comment w:id="9" w:author="Paul,Evans" w:date="2015-08-20T18:27:00Z" w:initials="PE">
    <w:p w:rsidR="00B5186E" w:rsidRDefault="00B5186E">
      <w:pPr>
        <w:pStyle w:val="CommentText"/>
      </w:pPr>
      <w:r>
        <w:rPr>
          <w:rStyle w:val="CommentReference"/>
        </w:rPr>
        <w:annotationRef/>
      </w:r>
      <w:r>
        <w:t>Not hyphenated in the abstract</w:t>
      </w:r>
    </w:p>
  </w:comment>
  <w:comment w:id="10" w:author="Paul,Evans" w:date="2015-08-20T18:27:00Z" w:initials="PE">
    <w:p w:rsidR="00B5186E" w:rsidRDefault="00B5186E">
      <w:pPr>
        <w:pStyle w:val="CommentText"/>
      </w:pPr>
      <w:r>
        <w:rPr>
          <w:rStyle w:val="CommentReference"/>
        </w:rPr>
        <w:annotationRef/>
      </w:r>
      <w:r>
        <w:t>I don’t like the word apparently in this context</w:t>
      </w:r>
    </w:p>
  </w:comment>
  <w:comment w:id="14" w:author="Paul,Evans" w:date="2015-08-20T18:32:00Z" w:initials="PE">
    <w:p w:rsidR="008970A0" w:rsidRDefault="008970A0">
      <w:pPr>
        <w:pStyle w:val="CommentText"/>
      </w:pPr>
      <w:r>
        <w:rPr>
          <w:rStyle w:val="CommentReference"/>
        </w:rPr>
        <w:annotationRef/>
      </w:r>
      <w:r w:rsidR="00E37867">
        <w:rPr>
          <w:rStyle w:val="CommentReference"/>
        </w:rPr>
        <w:t>How do you define greater here?</w:t>
      </w:r>
    </w:p>
  </w:comment>
  <w:comment w:id="15" w:author="Paul,Evans" w:date="2015-08-20T18:36:00Z" w:initials="PE">
    <w:p w:rsidR="00E37867" w:rsidRDefault="00E37867">
      <w:pPr>
        <w:pStyle w:val="CommentText"/>
      </w:pPr>
      <w:r>
        <w:rPr>
          <w:rStyle w:val="CommentReference"/>
        </w:rPr>
        <w:annotationRef/>
      </w:r>
      <w:r>
        <w:t>This sentence needs to be reworked. I think there should be a ‘whether’ in there – e.g. critically on whether the forest has the ability to recover</w:t>
      </w:r>
    </w:p>
  </w:comment>
  <w:comment w:id="17" w:author="Paul,Evans" w:date="2015-08-20T18:42:00Z" w:initials="PE">
    <w:p w:rsidR="009F297E" w:rsidRDefault="009F297E">
      <w:pPr>
        <w:pStyle w:val="CommentText"/>
      </w:pPr>
      <w:r>
        <w:rPr>
          <w:rStyle w:val="CommentReference"/>
        </w:rPr>
        <w:annotationRef/>
      </w:r>
      <w:r>
        <w:t xml:space="preserve">I think it is important to emphasise this </w:t>
      </w:r>
    </w:p>
  </w:comment>
  <w:comment w:id="20" w:author="Paul,Evans" w:date="2015-08-20T18:44:00Z" w:initials="PE">
    <w:p w:rsidR="009F297E" w:rsidRDefault="009F297E">
      <w:pPr>
        <w:pStyle w:val="CommentText"/>
      </w:pPr>
      <w:r>
        <w:rPr>
          <w:rStyle w:val="CommentReference"/>
        </w:rPr>
        <w:annotationRef/>
      </w:r>
      <w:r>
        <w:t xml:space="preserve">Dieback and collapse don’t necessarily sound related here, coming from a pernickety viewpoint. </w:t>
      </w:r>
    </w:p>
  </w:comment>
  <w:comment w:id="21" w:author="Paul,Evans" w:date="2015-08-20T18:49:00Z" w:initials="PE">
    <w:p w:rsidR="009F297E" w:rsidRDefault="009F297E">
      <w:pPr>
        <w:pStyle w:val="CommentText"/>
      </w:pPr>
      <w:r>
        <w:rPr>
          <w:rStyle w:val="CommentReference"/>
        </w:rPr>
        <w:annotationRef/>
      </w:r>
      <w:r>
        <w:t>I know you probably don’t want to add any more figures, but an image showing the proximity of the study site might be useful, especially considering the layout and proximity of the transects.</w:t>
      </w:r>
    </w:p>
  </w:comment>
  <w:comment w:id="22" w:author="Paul,Evans" w:date="2015-08-20T18:47:00Z" w:initials="PE">
    <w:p w:rsidR="008970A0" w:rsidRDefault="008970A0">
      <w:pPr>
        <w:pStyle w:val="CommentText"/>
      </w:pPr>
      <w:r>
        <w:rPr>
          <w:rStyle w:val="CommentReference"/>
        </w:rPr>
        <w:annotationRef/>
      </w:r>
      <w:r w:rsidR="009F297E">
        <w:t>Apostrophe used here but not above.</w:t>
      </w:r>
    </w:p>
  </w:comment>
  <w:comment w:id="23" w:author="Paul,Evans" w:date="2015-08-20T18:49:00Z" w:initials="PE">
    <w:p w:rsidR="009F297E" w:rsidRDefault="009F297E">
      <w:pPr>
        <w:pStyle w:val="CommentText"/>
      </w:pPr>
      <w:r>
        <w:rPr>
          <w:rStyle w:val="CommentReference"/>
        </w:rPr>
        <w:annotationRef/>
      </w:r>
      <w:r>
        <w:t>Should this not be 28 and 16?</w:t>
      </w:r>
    </w:p>
  </w:comment>
  <w:comment w:id="26" w:author="Paul,Evans" w:date="2015-08-20T18:53:00Z" w:initials="PE">
    <w:p w:rsidR="00F54C20" w:rsidRDefault="00F54C20">
      <w:pPr>
        <w:pStyle w:val="CommentText"/>
      </w:pPr>
      <w:r>
        <w:rPr>
          <w:rStyle w:val="CommentReference"/>
        </w:rPr>
        <w:annotationRef/>
      </w:r>
      <w:r>
        <w:t>Greater or equals to</w:t>
      </w:r>
    </w:p>
  </w:comment>
  <w:comment w:id="25" w:author="Paul,Evans" w:date="2015-08-20T18:51:00Z" w:initials="PE">
    <w:p w:rsidR="00F54C20" w:rsidRDefault="00F54C20">
      <w:pPr>
        <w:pStyle w:val="CommentText"/>
      </w:pPr>
      <w:r>
        <w:rPr>
          <w:rStyle w:val="CommentReference"/>
        </w:rPr>
        <w:annotationRef/>
      </w:r>
      <w:r>
        <w:t>Is this not obvious given the earlier part of the sentence?</w:t>
      </w:r>
    </w:p>
  </w:comment>
  <w:comment w:id="29" w:author="Phil Martin" w:date="2015-08-11T15:30:00Z" w:initials="PM">
    <w:p w:rsidR="008970A0" w:rsidRDefault="008970A0">
      <w:pPr>
        <w:pStyle w:val="CommentText"/>
      </w:pPr>
      <w:r>
        <w:rPr>
          <w:rStyle w:val="CommentReference"/>
        </w:rPr>
        <w:annotationRef/>
      </w:r>
      <w:r>
        <w:t>We didn’t get much of interest out of this. I suggest getting rid of it.</w:t>
      </w:r>
    </w:p>
  </w:comment>
  <w:comment w:id="30" w:author="Paul,Evans" w:date="2015-08-20T18:54:00Z" w:initials="PE">
    <w:p w:rsidR="00F54C20" w:rsidRDefault="00F54C20">
      <w:pPr>
        <w:pStyle w:val="CommentText"/>
      </w:pPr>
      <w:r>
        <w:rPr>
          <w:rStyle w:val="CommentReference"/>
        </w:rPr>
        <w:annotationRef/>
      </w:r>
      <w:r>
        <w:t>Long sentence</w:t>
      </w:r>
    </w:p>
  </w:comment>
  <w:comment w:id="66" w:author="Paul,Evans" w:date="2015-08-20T19:05:00Z" w:initials="PE">
    <w:p w:rsidR="00857C4E" w:rsidRDefault="00857C4E">
      <w:pPr>
        <w:pStyle w:val="CommentText"/>
      </w:pPr>
      <w:r>
        <w:rPr>
          <w:rStyle w:val="CommentReference"/>
        </w:rPr>
        <w:annotationRef/>
      </w:r>
      <w:r>
        <w:t>Would it be easier to just say recovery here and state it as a factor of resilience later to save confusion?</w:t>
      </w:r>
    </w:p>
  </w:comment>
  <w:comment w:id="73" w:author="Paul,Evans" w:date="2015-08-20T19:09:00Z" w:initials="PE">
    <w:p w:rsidR="00857C4E" w:rsidRDefault="00857C4E">
      <w:pPr>
        <w:pStyle w:val="CommentText"/>
      </w:pPr>
      <w:r>
        <w:rPr>
          <w:rStyle w:val="CommentReference"/>
        </w:rPr>
        <w:annotationRef/>
      </w:r>
      <w:r>
        <w:t>This doesn’t make sense</w:t>
      </w:r>
    </w:p>
  </w:comment>
  <w:comment w:id="76" w:author="Phil Martin" w:date="2015-08-11T15:30:00Z" w:initials="PM">
    <w:p w:rsidR="008970A0" w:rsidRDefault="008970A0">
      <w:pPr>
        <w:pStyle w:val="CommentText"/>
      </w:pPr>
      <w:r>
        <w:rPr>
          <w:rStyle w:val="CommentReference"/>
        </w:rPr>
        <w:annotationRef/>
      </w:r>
      <w:r>
        <w:t>Recalculate this so declines constitute any loss.</w:t>
      </w:r>
    </w:p>
  </w:comment>
  <w:comment w:id="81" w:author="Paul,Evans" w:date="2015-08-20T19:15:00Z" w:initials="PE">
    <w:p w:rsidR="00C4196D" w:rsidRDefault="00C4196D">
      <w:pPr>
        <w:pStyle w:val="CommentText"/>
      </w:pPr>
      <w:r>
        <w:rPr>
          <w:rStyle w:val="CommentReference"/>
        </w:rPr>
        <w:annotationRef/>
      </w:r>
      <w:r>
        <w:t xml:space="preserve">Can this sentence be rearranged to not have two did </w:t>
      </w:r>
      <w:proofErr w:type="spellStart"/>
      <w:r>
        <w:t>nots</w:t>
      </w:r>
      <w:proofErr w:type="spellEnd"/>
      <w:r>
        <w:t>?</w:t>
      </w:r>
    </w:p>
  </w:comment>
  <w:comment w:id="84" w:author="Paul,Evans" w:date="2015-08-20T19:20:00Z" w:initials="PE">
    <w:p w:rsidR="00C4196D" w:rsidRDefault="00C4196D">
      <w:pPr>
        <w:pStyle w:val="CommentText"/>
      </w:pPr>
      <w:r>
        <w:rPr>
          <w:rStyle w:val="CommentReference"/>
        </w:rPr>
        <w:annotationRef/>
      </w:r>
      <w:r>
        <w:t>Could this be placed somewhere else? Or the first part of the sentence removed?</w:t>
      </w:r>
    </w:p>
  </w:comment>
  <w:comment w:id="85" w:author="Phil Martin" w:date="2015-08-12T08:21:00Z" w:initials="PM">
    <w:p w:rsidR="008970A0" w:rsidRDefault="008970A0" w:rsidP="00EE03EF">
      <w:pPr>
        <w:pStyle w:val="CommentText"/>
      </w:pPr>
      <w:r>
        <w:rPr>
          <w:rStyle w:val="CommentReference"/>
        </w:rPr>
        <w:annotationRef/>
      </w:r>
      <w:r>
        <w:t>Recalculate this</w:t>
      </w:r>
    </w:p>
  </w:comment>
  <w:comment w:id="97" w:author="Phil Martin" w:date="2015-08-11T15:30:00Z" w:initials="PM">
    <w:p w:rsidR="008970A0" w:rsidRDefault="008970A0">
      <w:pPr>
        <w:pStyle w:val="CommentText"/>
      </w:pPr>
      <w:r>
        <w:rPr>
          <w:rStyle w:val="CommentReference"/>
        </w:rPr>
        <w:annotationRef/>
      </w:r>
      <w:r>
        <w:t>Change this in accordance with the reviewers points. Re-do analysis to show that plots that declined tended not to recover</w:t>
      </w:r>
    </w:p>
  </w:comment>
  <w:comment w:id="101" w:author="Paul,Evans" w:date="2015-08-20T19:29:00Z" w:initials="PE">
    <w:p w:rsidR="00E91887" w:rsidRDefault="00E91887">
      <w:pPr>
        <w:pStyle w:val="CommentText"/>
      </w:pPr>
      <w:r>
        <w:rPr>
          <w:rStyle w:val="CommentReference"/>
        </w:rPr>
        <w:annotationRef/>
      </w:r>
      <w:r>
        <w:t>More a note than anything else: with my results from the rest of the New Forest, this could actually be highly important, the squirrels, I mean.</w:t>
      </w:r>
    </w:p>
  </w:comment>
  <w:comment w:id="102" w:author="Paul,Evans" w:date="2015-08-20T19:31:00Z" w:initials="PE">
    <w:p w:rsidR="00777486" w:rsidRDefault="00777486">
      <w:pPr>
        <w:pStyle w:val="CommentText"/>
      </w:pPr>
      <w:r>
        <w:rPr>
          <w:rStyle w:val="CommentReference"/>
        </w:rPr>
        <w:annotationRef/>
      </w:r>
      <w:r>
        <w:t>Would referenced papers be useful here?</w:t>
      </w:r>
    </w:p>
  </w:comment>
  <w:comment w:id="105" w:author="Paul,Evans" w:date="2015-08-20T19:34:00Z" w:initials="PE">
    <w:p w:rsidR="00777486" w:rsidRDefault="00777486">
      <w:pPr>
        <w:pStyle w:val="CommentText"/>
      </w:pPr>
      <w:r>
        <w:rPr>
          <w:rStyle w:val="CommentReference"/>
        </w:rPr>
        <w:annotationRef/>
      </w:r>
      <w:r>
        <w:t xml:space="preserve">Could this bit be moved up to line 400? The pathogen info could form its own shorter </w:t>
      </w:r>
      <w:proofErr w:type="spellStart"/>
      <w:r>
        <w:t>para</w:t>
      </w:r>
      <w:proofErr w:type="spellEnd"/>
      <w:r>
        <w:t>, including how drought weakens the trees making them susceptible.</w:t>
      </w:r>
    </w:p>
  </w:comment>
  <w:comment w:id="112" w:author="Paul,Evans" w:date="2015-08-20T19:42:00Z" w:initials="PE">
    <w:p w:rsidR="007F18E3" w:rsidRDefault="007F18E3">
      <w:pPr>
        <w:pStyle w:val="CommentText"/>
      </w:pPr>
      <w:r>
        <w:rPr>
          <w:rStyle w:val="CommentReference"/>
        </w:rPr>
        <w:annotationRef/>
      </w:r>
      <w:r>
        <w:t>Temporal scales are especially important within forests as well.</w:t>
      </w:r>
    </w:p>
  </w:comment>
  <w:comment w:id="113" w:author="Paul,Evans" w:date="2015-08-20T19:44:00Z" w:initials="PE">
    <w:p w:rsidR="007F18E3" w:rsidRDefault="007F18E3">
      <w:pPr>
        <w:pStyle w:val="CommentText"/>
      </w:pPr>
      <w:r>
        <w:rPr>
          <w:rStyle w:val="CommentReference"/>
        </w:rPr>
        <w:annotationRef/>
      </w:r>
      <w:r>
        <w:t>Would it be worth mentioning saplings/seedlings numbers here as well?</w:t>
      </w:r>
    </w:p>
  </w:comment>
  <w:comment w:id="114" w:author="Paul,Evans" w:date="2015-08-20T19:45:00Z" w:initials="PE">
    <w:p w:rsidR="007F18E3" w:rsidRDefault="007F18E3">
      <w:pPr>
        <w:pStyle w:val="CommentText"/>
      </w:pPr>
      <w:r>
        <w:rPr>
          <w:rStyle w:val="CommentReference"/>
        </w:rPr>
        <w:annotationRef/>
      </w:r>
      <w:r>
        <w:t xml:space="preserve">How about the significance to other temperate forests/ UK </w:t>
      </w:r>
      <w:proofErr w:type="spellStart"/>
      <w:r>
        <w:t>woodladnds</w:t>
      </w:r>
      <w:proofErr w:type="spellEnd"/>
      <w:r>
        <w:t xml:space="preserve">? That’s also important if the same challenges are identified in different locations. </w:t>
      </w:r>
    </w:p>
  </w:comment>
  <w:comment w:id="115" w:author="Paul,Evans" w:date="2015-08-20T19:46:00Z" w:initials="PE">
    <w:p w:rsidR="007F18E3" w:rsidRDefault="007F18E3">
      <w:pPr>
        <w:pStyle w:val="CommentText"/>
      </w:pPr>
      <w:r>
        <w:rPr>
          <w:rStyle w:val="CommentReference"/>
        </w:rPr>
        <w:annotationRef/>
      </w:r>
      <w:r>
        <w:t>There are other studies that show this has worked previously in the New Forest as well</w:t>
      </w:r>
    </w:p>
  </w:comment>
  <w:comment w:id="117" w:author="Paul,Evans" w:date="2015-08-20T19:47:00Z" w:initials="PE">
    <w:p w:rsidR="007F18E3" w:rsidRDefault="007F18E3">
      <w:pPr>
        <w:pStyle w:val="CommentText"/>
      </w:pPr>
      <w:r>
        <w:rPr>
          <w:rStyle w:val="CommentReference"/>
        </w:rPr>
        <w:annotationRef/>
      </w:r>
      <w:r>
        <w:t>Are there other options?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FD4" w:rsidRDefault="006F7FD4" w:rsidP="0061737A">
      <w:r>
        <w:separator/>
      </w:r>
    </w:p>
  </w:endnote>
  <w:endnote w:type="continuationSeparator" w:id="0">
    <w:p w:rsidR="006F7FD4" w:rsidRDefault="006F7FD4" w:rsidP="0061737A">
      <w:r>
        <w:continuationSeparator/>
      </w:r>
    </w:p>
  </w:endnote>
  <w:endnote w:type="continuationNotice" w:id="1">
    <w:p w:rsidR="006F7FD4" w:rsidRDefault="006F7F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ollisRoman-Bib">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0A0" w:rsidRDefault="008970A0">
    <w:pPr>
      <w:pStyle w:val="Footer"/>
      <w:jc w:val="center"/>
    </w:pPr>
    <w:r>
      <w:fldChar w:fldCharType="begin"/>
    </w:r>
    <w:r>
      <w:instrText xml:space="preserve"> PAGE   \* MERGEFORMAT </w:instrText>
    </w:r>
    <w:r>
      <w:fldChar w:fldCharType="separate"/>
    </w:r>
    <w:r w:rsidR="007F18E3">
      <w:rPr>
        <w:noProof/>
      </w:rPr>
      <w:t>27</w:t>
    </w:r>
    <w:r>
      <w:rPr>
        <w:noProof/>
      </w:rPr>
      <w:fldChar w:fldCharType="end"/>
    </w:r>
  </w:p>
  <w:p w:rsidR="008970A0" w:rsidRDefault="008970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FD4" w:rsidRDefault="006F7FD4" w:rsidP="0061737A">
      <w:r>
        <w:separator/>
      </w:r>
    </w:p>
  </w:footnote>
  <w:footnote w:type="continuationSeparator" w:id="0">
    <w:p w:rsidR="006F7FD4" w:rsidRDefault="006F7FD4" w:rsidP="0061737A">
      <w:r>
        <w:continuationSeparator/>
      </w:r>
    </w:p>
  </w:footnote>
  <w:footnote w:type="continuationNotice" w:id="1">
    <w:p w:rsidR="006F7FD4" w:rsidRDefault="006F7FD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0218"/>
    <w:multiLevelType w:val="multilevel"/>
    <w:tmpl w:val="F8906A48"/>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142D3470"/>
    <w:multiLevelType w:val="multilevel"/>
    <w:tmpl w:val="F5E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A4B17"/>
    <w:multiLevelType w:val="hybridMultilevel"/>
    <w:tmpl w:val="D3D8AA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3B532FB5"/>
    <w:multiLevelType w:val="multilevel"/>
    <w:tmpl w:val="E09A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466A85"/>
    <w:multiLevelType w:val="multilevel"/>
    <w:tmpl w:val="9F1C66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5">
    <w:nsid w:val="518C3D3E"/>
    <w:multiLevelType w:val="multilevel"/>
    <w:tmpl w:val="428C76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6">
    <w:nsid w:val="52A8348B"/>
    <w:multiLevelType w:val="multilevel"/>
    <w:tmpl w:val="0D0269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7">
    <w:nsid w:val="55B1370C"/>
    <w:multiLevelType w:val="hybridMultilevel"/>
    <w:tmpl w:val="863C4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9566E5"/>
    <w:multiLevelType w:val="multilevel"/>
    <w:tmpl w:val="3F6213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9">
    <w:nsid w:val="5737319E"/>
    <w:multiLevelType w:val="multilevel"/>
    <w:tmpl w:val="13E0F34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5C6D19DF"/>
    <w:multiLevelType w:val="hybridMultilevel"/>
    <w:tmpl w:val="12000E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6FD474E6"/>
    <w:multiLevelType w:val="multilevel"/>
    <w:tmpl w:val="E04A39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2">
    <w:nsid w:val="7603339A"/>
    <w:multiLevelType w:val="multilevel"/>
    <w:tmpl w:val="C08E92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3">
    <w:nsid w:val="77997FFB"/>
    <w:multiLevelType w:val="multilevel"/>
    <w:tmpl w:val="117042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num w:numId="1">
    <w:abstractNumId w:val="6"/>
  </w:num>
  <w:num w:numId="2">
    <w:abstractNumId w:val="5"/>
  </w:num>
  <w:num w:numId="3">
    <w:abstractNumId w:val="11"/>
  </w:num>
  <w:num w:numId="4">
    <w:abstractNumId w:val="4"/>
  </w:num>
  <w:num w:numId="5">
    <w:abstractNumId w:val="13"/>
  </w:num>
  <w:num w:numId="6">
    <w:abstractNumId w:val="12"/>
  </w:num>
  <w:num w:numId="7">
    <w:abstractNumId w:val="8"/>
  </w:num>
  <w:num w:numId="8">
    <w:abstractNumId w:val="0"/>
  </w:num>
  <w:num w:numId="9">
    <w:abstractNumId w:val="1"/>
  </w:num>
  <w:num w:numId="10">
    <w:abstractNumId w:val="9"/>
  </w:num>
  <w:num w:numId="11">
    <w:abstractNumId w:val="2"/>
  </w:num>
  <w:num w:numId="12">
    <w:abstractNumId w:val="1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
  <w:rsids>
    <w:rsidRoot w:val="00461C0F"/>
    <w:rsid w:val="00000DE9"/>
    <w:rsid w:val="000026F2"/>
    <w:rsid w:val="00003D5C"/>
    <w:rsid w:val="000131DA"/>
    <w:rsid w:val="0001358A"/>
    <w:rsid w:val="00014909"/>
    <w:rsid w:val="000172C2"/>
    <w:rsid w:val="000202AB"/>
    <w:rsid w:val="00022C3B"/>
    <w:rsid w:val="000236FF"/>
    <w:rsid w:val="000277D9"/>
    <w:rsid w:val="000278D8"/>
    <w:rsid w:val="000316E9"/>
    <w:rsid w:val="000341BA"/>
    <w:rsid w:val="0004261A"/>
    <w:rsid w:val="00043EA1"/>
    <w:rsid w:val="00044079"/>
    <w:rsid w:val="00047602"/>
    <w:rsid w:val="00053557"/>
    <w:rsid w:val="00063263"/>
    <w:rsid w:val="00063F84"/>
    <w:rsid w:val="00064162"/>
    <w:rsid w:val="0006742C"/>
    <w:rsid w:val="0007738F"/>
    <w:rsid w:val="000779F9"/>
    <w:rsid w:val="00082304"/>
    <w:rsid w:val="0008356D"/>
    <w:rsid w:val="000878CB"/>
    <w:rsid w:val="0009703D"/>
    <w:rsid w:val="000A2B85"/>
    <w:rsid w:val="000A5305"/>
    <w:rsid w:val="000A6C6B"/>
    <w:rsid w:val="000B22C9"/>
    <w:rsid w:val="000B2BF4"/>
    <w:rsid w:val="000B4531"/>
    <w:rsid w:val="000B5963"/>
    <w:rsid w:val="000C428C"/>
    <w:rsid w:val="000C7C30"/>
    <w:rsid w:val="000D0F0F"/>
    <w:rsid w:val="000D13A7"/>
    <w:rsid w:val="000D30CD"/>
    <w:rsid w:val="000D4A78"/>
    <w:rsid w:val="000D7AD3"/>
    <w:rsid w:val="000E0CFA"/>
    <w:rsid w:val="000E0D50"/>
    <w:rsid w:val="000E2314"/>
    <w:rsid w:val="000E3864"/>
    <w:rsid w:val="000E3DFC"/>
    <w:rsid w:val="000F32E5"/>
    <w:rsid w:val="000F7337"/>
    <w:rsid w:val="00104955"/>
    <w:rsid w:val="00105554"/>
    <w:rsid w:val="00105DC3"/>
    <w:rsid w:val="00106B5C"/>
    <w:rsid w:val="00113C56"/>
    <w:rsid w:val="0012473C"/>
    <w:rsid w:val="00124B27"/>
    <w:rsid w:val="00143076"/>
    <w:rsid w:val="00143147"/>
    <w:rsid w:val="001436D9"/>
    <w:rsid w:val="00150CCA"/>
    <w:rsid w:val="00152A2C"/>
    <w:rsid w:val="00157368"/>
    <w:rsid w:val="00157424"/>
    <w:rsid w:val="001575C0"/>
    <w:rsid w:val="0016002C"/>
    <w:rsid w:val="00164475"/>
    <w:rsid w:val="00181D0A"/>
    <w:rsid w:val="001826DD"/>
    <w:rsid w:val="00182D75"/>
    <w:rsid w:val="001A061A"/>
    <w:rsid w:val="001A15E3"/>
    <w:rsid w:val="001A4C5C"/>
    <w:rsid w:val="001A5600"/>
    <w:rsid w:val="001A585C"/>
    <w:rsid w:val="001A5C1E"/>
    <w:rsid w:val="001B3719"/>
    <w:rsid w:val="001C079B"/>
    <w:rsid w:val="001C0EA8"/>
    <w:rsid w:val="001C0F20"/>
    <w:rsid w:val="001C2932"/>
    <w:rsid w:val="001C2C37"/>
    <w:rsid w:val="001C6AF2"/>
    <w:rsid w:val="001D3177"/>
    <w:rsid w:val="001D5471"/>
    <w:rsid w:val="001F0031"/>
    <w:rsid w:val="001F01F7"/>
    <w:rsid w:val="001F1B02"/>
    <w:rsid w:val="001F73DE"/>
    <w:rsid w:val="001F7C9A"/>
    <w:rsid w:val="00205C8E"/>
    <w:rsid w:val="002104AA"/>
    <w:rsid w:val="00210E96"/>
    <w:rsid w:val="00211FE2"/>
    <w:rsid w:val="00215C9B"/>
    <w:rsid w:val="00217A56"/>
    <w:rsid w:val="0022407F"/>
    <w:rsid w:val="00225573"/>
    <w:rsid w:val="00227D3D"/>
    <w:rsid w:val="00230FB5"/>
    <w:rsid w:val="00233836"/>
    <w:rsid w:val="002370B8"/>
    <w:rsid w:val="002449BB"/>
    <w:rsid w:val="0024551A"/>
    <w:rsid w:val="0024679A"/>
    <w:rsid w:val="002471DF"/>
    <w:rsid w:val="00252D89"/>
    <w:rsid w:val="00256317"/>
    <w:rsid w:val="00260A0E"/>
    <w:rsid w:val="00261B36"/>
    <w:rsid w:val="00264B3F"/>
    <w:rsid w:val="0027082B"/>
    <w:rsid w:val="002709B2"/>
    <w:rsid w:val="002720C0"/>
    <w:rsid w:val="002740E9"/>
    <w:rsid w:val="00274F70"/>
    <w:rsid w:val="00280C6C"/>
    <w:rsid w:val="002834F9"/>
    <w:rsid w:val="002841DF"/>
    <w:rsid w:val="002865EC"/>
    <w:rsid w:val="002867ED"/>
    <w:rsid w:val="002919A6"/>
    <w:rsid w:val="002938ED"/>
    <w:rsid w:val="002957B7"/>
    <w:rsid w:val="002A2F90"/>
    <w:rsid w:val="002A4AA6"/>
    <w:rsid w:val="002A5273"/>
    <w:rsid w:val="002B0810"/>
    <w:rsid w:val="002B2FA6"/>
    <w:rsid w:val="002B3B1C"/>
    <w:rsid w:val="002B590B"/>
    <w:rsid w:val="002B5BB7"/>
    <w:rsid w:val="002B6EC4"/>
    <w:rsid w:val="002C33C1"/>
    <w:rsid w:val="002C398D"/>
    <w:rsid w:val="002C4953"/>
    <w:rsid w:val="002C7C7E"/>
    <w:rsid w:val="002D43C8"/>
    <w:rsid w:val="002E37E1"/>
    <w:rsid w:val="002E3885"/>
    <w:rsid w:val="002E3FEE"/>
    <w:rsid w:val="002E4511"/>
    <w:rsid w:val="002E5919"/>
    <w:rsid w:val="002E5EE9"/>
    <w:rsid w:val="002E7A0A"/>
    <w:rsid w:val="002F0F3D"/>
    <w:rsid w:val="002F1B50"/>
    <w:rsid w:val="002F24D4"/>
    <w:rsid w:val="0030370F"/>
    <w:rsid w:val="00303924"/>
    <w:rsid w:val="00304E9B"/>
    <w:rsid w:val="00307AD3"/>
    <w:rsid w:val="00311864"/>
    <w:rsid w:val="00312D6C"/>
    <w:rsid w:val="00314A4F"/>
    <w:rsid w:val="00317121"/>
    <w:rsid w:val="00317467"/>
    <w:rsid w:val="00320D80"/>
    <w:rsid w:val="0032182D"/>
    <w:rsid w:val="00321C22"/>
    <w:rsid w:val="00322BCA"/>
    <w:rsid w:val="00323834"/>
    <w:rsid w:val="003332A1"/>
    <w:rsid w:val="00334AD2"/>
    <w:rsid w:val="003353FC"/>
    <w:rsid w:val="00336AC8"/>
    <w:rsid w:val="00336E85"/>
    <w:rsid w:val="00346C73"/>
    <w:rsid w:val="0035153D"/>
    <w:rsid w:val="003574F0"/>
    <w:rsid w:val="00357AC4"/>
    <w:rsid w:val="0036349D"/>
    <w:rsid w:val="00364942"/>
    <w:rsid w:val="00367BE2"/>
    <w:rsid w:val="00374C76"/>
    <w:rsid w:val="00376BAA"/>
    <w:rsid w:val="003779B1"/>
    <w:rsid w:val="00384259"/>
    <w:rsid w:val="003851E3"/>
    <w:rsid w:val="00386033"/>
    <w:rsid w:val="0039134F"/>
    <w:rsid w:val="003939D7"/>
    <w:rsid w:val="003A1D1A"/>
    <w:rsid w:val="003A235F"/>
    <w:rsid w:val="003A280B"/>
    <w:rsid w:val="003A4375"/>
    <w:rsid w:val="003A4F14"/>
    <w:rsid w:val="003B030D"/>
    <w:rsid w:val="003B16DB"/>
    <w:rsid w:val="003B2423"/>
    <w:rsid w:val="003C0530"/>
    <w:rsid w:val="003D20BB"/>
    <w:rsid w:val="003D572D"/>
    <w:rsid w:val="003E609E"/>
    <w:rsid w:val="003E77B3"/>
    <w:rsid w:val="003E7B4B"/>
    <w:rsid w:val="003F121C"/>
    <w:rsid w:val="003F4C02"/>
    <w:rsid w:val="003F4CB7"/>
    <w:rsid w:val="003F5424"/>
    <w:rsid w:val="003F5527"/>
    <w:rsid w:val="003F55F1"/>
    <w:rsid w:val="003F642B"/>
    <w:rsid w:val="003F714B"/>
    <w:rsid w:val="003F7947"/>
    <w:rsid w:val="004018BB"/>
    <w:rsid w:val="00403DB6"/>
    <w:rsid w:val="00404562"/>
    <w:rsid w:val="0040534E"/>
    <w:rsid w:val="00410B09"/>
    <w:rsid w:val="00410EA5"/>
    <w:rsid w:val="004215D2"/>
    <w:rsid w:val="00421A77"/>
    <w:rsid w:val="0042665C"/>
    <w:rsid w:val="00431441"/>
    <w:rsid w:val="004315DD"/>
    <w:rsid w:val="00431920"/>
    <w:rsid w:val="00432DDC"/>
    <w:rsid w:val="00433981"/>
    <w:rsid w:val="004365A2"/>
    <w:rsid w:val="00441D1C"/>
    <w:rsid w:val="00442019"/>
    <w:rsid w:val="004430BF"/>
    <w:rsid w:val="00443ACB"/>
    <w:rsid w:val="00460A21"/>
    <w:rsid w:val="00461C0F"/>
    <w:rsid w:val="00461C7B"/>
    <w:rsid w:val="004671DD"/>
    <w:rsid w:val="00467287"/>
    <w:rsid w:val="00467CF3"/>
    <w:rsid w:val="0047153F"/>
    <w:rsid w:val="00473E32"/>
    <w:rsid w:val="00476A4D"/>
    <w:rsid w:val="00476A4F"/>
    <w:rsid w:val="00481038"/>
    <w:rsid w:val="00484F2A"/>
    <w:rsid w:val="004858E6"/>
    <w:rsid w:val="00487571"/>
    <w:rsid w:val="004879D0"/>
    <w:rsid w:val="004915A6"/>
    <w:rsid w:val="0049179C"/>
    <w:rsid w:val="00495BFC"/>
    <w:rsid w:val="0049691A"/>
    <w:rsid w:val="00497AFA"/>
    <w:rsid w:val="004A2604"/>
    <w:rsid w:val="004B07ED"/>
    <w:rsid w:val="004B0EA1"/>
    <w:rsid w:val="004B292C"/>
    <w:rsid w:val="004C46C4"/>
    <w:rsid w:val="004C5D14"/>
    <w:rsid w:val="004D1C11"/>
    <w:rsid w:val="004D2334"/>
    <w:rsid w:val="004D2574"/>
    <w:rsid w:val="004D29EB"/>
    <w:rsid w:val="004D3478"/>
    <w:rsid w:val="004D514E"/>
    <w:rsid w:val="004E05FC"/>
    <w:rsid w:val="004E27C2"/>
    <w:rsid w:val="004E63AE"/>
    <w:rsid w:val="004E7567"/>
    <w:rsid w:val="004F7E19"/>
    <w:rsid w:val="005016B6"/>
    <w:rsid w:val="005034BA"/>
    <w:rsid w:val="00503713"/>
    <w:rsid w:val="0050561C"/>
    <w:rsid w:val="005072F7"/>
    <w:rsid w:val="00507959"/>
    <w:rsid w:val="00513075"/>
    <w:rsid w:val="00513193"/>
    <w:rsid w:val="00513DAA"/>
    <w:rsid w:val="005160BB"/>
    <w:rsid w:val="00517531"/>
    <w:rsid w:val="005245CE"/>
    <w:rsid w:val="00524C3B"/>
    <w:rsid w:val="00524CAE"/>
    <w:rsid w:val="00530E71"/>
    <w:rsid w:val="00535161"/>
    <w:rsid w:val="00537F63"/>
    <w:rsid w:val="00545E77"/>
    <w:rsid w:val="00552535"/>
    <w:rsid w:val="005525DC"/>
    <w:rsid w:val="00554F88"/>
    <w:rsid w:val="0055516E"/>
    <w:rsid w:val="005619B4"/>
    <w:rsid w:val="005626F0"/>
    <w:rsid w:val="00570432"/>
    <w:rsid w:val="00571159"/>
    <w:rsid w:val="00571669"/>
    <w:rsid w:val="00571795"/>
    <w:rsid w:val="00571FE2"/>
    <w:rsid w:val="00572AF1"/>
    <w:rsid w:val="00574B23"/>
    <w:rsid w:val="00574D14"/>
    <w:rsid w:val="00574EEE"/>
    <w:rsid w:val="00577959"/>
    <w:rsid w:val="0058012C"/>
    <w:rsid w:val="0058088D"/>
    <w:rsid w:val="00580A9A"/>
    <w:rsid w:val="00583CC4"/>
    <w:rsid w:val="00591A1A"/>
    <w:rsid w:val="005927EF"/>
    <w:rsid w:val="00594894"/>
    <w:rsid w:val="005A158C"/>
    <w:rsid w:val="005A1B6B"/>
    <w:rsid w:val="005A4208"/>
    <w:rsid w:val="005B0FD4"/>
    <w:rsid w:val="005B1800"/>
    <w:rsid w:val="005B23CB"/>
    <w:rsid w:val="005B4C24"/>
    <w:rsid w:val="005B508D"/>
    <w:rsid w:val="005C3ACA"/>
    <w:rsid w:val="005C6F29"/>
    <w:rsid w:val="005C71B7"/>
    <w:rsid w:val="005D2F18"/>
    <w:rsid w:val="005D3F92"/>
    <w:rsid w:val="005D6DC7"/>
    <w:rsid w:val="005E4D08"/>
    <w:rsid w:val="005E6359"/>
    <w:rsid w:val="005E697F"/>
    <w:rsid w:val="005E6F75"/>
    <w:rsid w:val="005F7506"/>
    <w:rsid w:val="00600A3F"/>
    <w:rsid w:val="00600B44"/>
    <w:rsid w:val="006013E8"/>
    <w:rsid w:val="0060149F"/>
    <w:rsid w:val="00602EE7"/>
    <w:rsid w:val="00605641"/>
    <w:rsid w:val="006056A6"/>
    <w:rsid w:val="0061737A"/>
    <w:rsid w:val="00625BE5"/>
    <w:rsid w:val="00626A61"/>
    <w:rsid w:val="00627690"/>
    <w:rsid w:val="006364CE"/>
    <w:rsid w:val="006369A6"/>
    <w:rsid w:val="006375EC"/>
    <w:rsid w:val="00637F5D"/>
    <w:rsid w:val="0064089C"/>
    <w:rsid w:val="00647918"/>
    <w:rsid w:val="00652442"/>
    <w:rsid w:val="00654E67"/>
    <w:rsid w:val="0065681D"/>
    <w:rsid w:val="00656A0E"/>
    <w:rsid w:val="00656FA9"/>
    <w:rsid w:val="00664E94"/>
    <w:rsid w:val="006717BA"/>
    <w:rsid w:val="00672C90"/>
    <w:rsid w:val="006757E3"/>
    <w:rsid w:val="00676DB5"/>
    <w:rsid w:val="006816F9"/>
    <w:rsid w:val="00682D8E"/>
    <w:rsid w:val="00683FA7"/>
    <w:rsid w:val="006859CF"/>
    <w:rsid w:val="00687108"/>
    <w:rsid w:val="00692EB6"/>
    <w:rsid w:val="0069408F"/>
    <w:rsid w:val="006A4308"/>
    <w:rsid w:val="006B29F9"/>
    <w:rsid w:val="006B48BB"/>
    <w:rsid w:val="006B5FE8"/>
    <w:rsid w:val="006B718F"/>
    <w:rsid w:val="006C4373"/>
    <w:rsid w:val="006C5079"/>
    <w:rsid w:val="006D13ED"/>
    <w:rsid w:val="006D1451"/>
    <w:rsid w:val="006D1E07"/>
    <w:rsid w:val="006D5709"/>
    <w:rsid w:val="006E2509"/>
    <w:rsid w:val="006F7C09"/>
    <w:rsid w:val="006F7FD4"/>
    <w:rsid w:val="0070083E"/>
    <w:rsid w:val="00702A32"/>
    <w:rsid w:val="007041CD"/>
    <w:rsid w:val="0070720C"/>
    <w:rsid w:val="007109B2"/>
    <w:rsid w:val="00715997"/>
    <w:rsid w:val="00715DF5"/>
    <w:rsid w:val="00716170"/>
    <w:rsid w:val="00720A63"/>
    <w:rsid w:val="00721F49"/>
    <w:rsid w:val="00722E6B"/>
    <w:rsid w:val="00723B75"/>
    <w:rsid w:val="0072401E"/>
    <w:rsid w:val="00724C7A"/>
    <w:rsid w:val="00725D7C"/>
    <w:rsid w:val="00727A94"/>
    <w:rsid w:val="007303AC"/>
    <w:rsid w:val="00730B74"/>
    <w:rsid w:val="00735326"/>
    <w:rsid w:val="00740E30"/>
    <w:rsid w:val="00744A46"/>
    <w:rsid w:val="00747B2F"/>
    <w:rsid w:val="00750F95"/>
    <w:rsid w:val="00751415"/>
    <w:rsid w:val="0075296C"/>
    <w:rsid w:val="0075417E"/>
    <w:rsid w:val="00757E7B"/>
    <w:rsid w:val="007605F5"/>
    <w:rsid w:val="00760959"/>
    <w:rsid w:val="00762D07"/>
    <w:rsid w:val="00764502"/>
    <w:rsid w:val="00767018"/>
    <w:rsid w:val="00771261"/>
    <w:rsid w:val="00771F14"/>
    <w:rsid w:val="0077262D"/>
    <w:rsid w:val="0077522C"/>
    <w:rsid w:val="007762F0"/>
    <w:rsid w:val="00776E92"/>
    <w:rsid w:val="00777486"/>
    <w:rsid w:val="00777A84"/>
    <w:rsid w:val="007828DE"/>
    <w:rsid w:val="00784744"/>
    <w:rsid w:val="00785CFE"/>
    <w:rsid w:val="00785E40"/>
    <w:rsid w:val="00787CB9"/>
    <w:rsid w:val="00794EFE"/>
    <w:rsid w:val="00796E1A"/>
    <w:rsid w:val="007B28C5"/>
    <w:rsid w:val="007C142A"/>
    <w:rsid w:val="007C1A23"/>
    <w:rsid w:val="007C2444"/>
    <w:rsid w:val="007D0158"/>
    <w:rsid w:val="007D0243"/>
    <w:rsid w:val="007D3E5A"/>
    <w:rsid w:val="007D4B0F"/>
    <w:rsid w:val="007D6254"/>
    <w:rsid w:val="007D7D9A"/>
    <w:rsid w:val="007E2FD8"/>
    <w:rsid w:val="007E4DE2"/>
    <w:rsid w:val="007E5D14"/>
    <w:rsid w:val="007E76C0"/>
    <w:rsid w:val="007F18E3"/>
    <w:rsid w:val="007F3F88"/>
    <w:rsid w:val="007F548C"/>
    <w:rsid w:val="007F71F8"/>
    <w:rsid w:val="0080093F"/>
    <w:rsid w:val="00800D2D"/>
    <w:rsid w:val="00802DD7"/>
    <w:rsid w:val="0080367E"/>
    <w:rsid w:val="00806021"/>
    <w:rsid w:val="00807552"/>
    <w:rsid w:val="00810F26"/>
    <w:rsid w:val="0081172E"/>
    <w:rsid w:val="008138B5"/>
    <w:rsid w:val="00813E5D"/>
    <w:rsid w:val="0081637D"/>
    <w:rsid w:val="008246FB"/>
    <w:rsid w:val="008255EA"/>
    <w:rsid w:val="00825D87"/>
    <w:rsid w:val="00826A12"/>
    <w:rsid w:val="00827524"/>
    <w:rsid w:val="00833E8E"/>
    <w:rsid w:val="0085426E"/>
    <w:rsid w:val="008547A4"/>
    <w:rsid w:val="00856B37"/>
    <w:rsid w:val="00857C4E"/>
    <w:rsid w:val="00860727"/>
    <w:rsid w:val="0086117B"/>
    <w:rsid w:val="008612C8"/>
    <w:rsid w:val="00861660"/>
    <w:rsid w:val="00863E13"/>
    <w:rsid w:val="008702DD"/>
    <w:rsid w:val="00875D65"/>
    <w:rsid w:val="0088328D"/>
    <w:rsid w:val="00883A98"/>
    <w:rsid w:val="00884068"/>
    <w:rsid w:val="0088458B"/>
    <w:rsid w:val="008873FF"/>
    <w:rsid w:val="008970A0"/>
    <w:rsid w:val="0089794A"/>
    <w:rsid w:val="008A0CF8"/>
    <w:rsid w:val="008A19ED"/>
    <w:rsid w:val="008A3135"/>
    <w:rsid w:val="008A52D7"/>
    <w:rsid w:val="008A62BA"/>
    <w:rsid w:val="008A7BE3"/>
    <w:rsid w:val="008B15F3"/>
    <w:rsid w:val="008B2344"/>
    <w:rsid w:val="008B3226"/>
    <w:rsid w:val="008B4268"/>
    <w:rsid w:val="008C2462"/>
    <w:rsid w:val="008C3136"/>
    <w:rsid w:val="008C5DBA"/>
    <w:rsid w:val="008D29F6"/>
    <w:rsid w:val="008D374F"/>
    <w:rsid w:val="008D4D0A"/>
    <w:rsid w:val="008D7B90"/>
    <w:rsid w:val="008E605B"/>
    <w:rsid w:val="008E6A85"/>
    <w:rsid w:val="008E7C11"/>
    <w:rsid w:val="008F0312"/>
    <w:rsid w:val="008F22D1"/>
    <w:rsid w:val="008F2491"/>
    <w:rsid w:val="008F5EE0"/>
    <w:rsid w:val="009035F7"/>
    <w:rsid w:val="0090631F"/>
    <w:rsid w:val="009103F1"/>
    <w:rsid w:val="00912746"/>
    <w:rsid w:val="00920928"/>
    <w:rsid w:val="00922473"/>
    <w:rsid w:val="00922D52"/>
    <w:rsid w:val="0092320C"/>
    <w:rsid w:val="00927CC2"/>
    <w:rsid w:val="0094016C"/>
    <w:rsid w:val="0094075F"/>
    <w:rsid w:val="0094151F"/>
    <w:rsid w:val="009425AF"/>
    <w:rsid w:val="009430BA"/>
    <w:rsid w:val="009435A8"/>
    <w:rsid w:val="009446B6"/>
    <w:rsid w:val="00947B21"/>
    <w:rsid w:val="00947E71"/>
    <w:rsid w:val="009501A7"/>
    <w:rsid w:val="00955487"/>
    <w:rsid w:val="0095581D"/>
    <w:rsid w:val="00962911"/>
    <w:rsid w:val="00975C0D"/>
    <w:rsid w:val="00975E91"/>
    <w:rsid w:val="00976026"/>
    <w:rsid w:val="009773F8"/>
    <w:rsid w:val="009802BB"/>
    <w:rsid w:val="00981271"/>
    <w:rsid w:val="00984E93"/>
    <w:rsid w:val="00985B7F"/>
    <w:rsid w:val="009867BB"/>
    <w:rsid w:val="0099136E"/>
    <w:rsid w:val="00992069"/>
    <w:rsid w:val="00993009"/>
    <w:rsid w:val="009938E6"/>
    <w:rsid w:val="0099522D"/>
    <w:rsid w:val="00995EF8"/>
    <w:rsid w:val="009972E4"/>
    <w:rsid w:val="009A2B56"/>
    <w:rsid w:val="009A3F17"/>
    <w:rsid w:val="009A7775"/>
    <w:rsid w:val="009B58D1"/>
    <w:rsid w:val="009B66B2"/>
    <w:rsid w:val="009C1531"/>
    <w:rsid w:val="009D31A2"/>
    <w:rsid w:val="009D4036"/>
    <w:rsid w:val="009D442F"/>
    <w:rsid w:val="009D4C18"/>
    <w:rsid w:val="009D6402"/>
    <w:rsid w:val="009D72C7"/>
    <w:rsid w:val="009E6DC6"/>
    <w:rsid w:val="009F273A"/>
    <w:rsid w:val="009F297E"/>
    <w:rsid w:val="009F73E1"/>
    <w:rsid w:val="00A0261D"/>
    <w:rsid w:val="00A03BC9"/>
    <w:rsid w:val="00A0413B"/>
    <w:rsid w:val="00A049C2"/>
    <w:rsid w:val="00A05EAE"/>
    <w:rsid w:val="00A07B07"/>
    <w:rsid w:val="00A07B61"/>
    <w:rsid w:val="00A1082D"/>
    <w:rsid w:val="00A11DEE"/>
    <w:rsid w:val="00A16ADE"/>
    <w:rsid w:val="00A26201"/>
    <w:rsid w:val="00A26A0C"/>
    <w:rsid w:val="00A3307F"/>
    <w:rsid w:val="00A34626"/>
    <w:rsid w:val="00A374B4"/>
    <w:rsid w:val="00A42236"/>
    <w:rsid w:val="00A43221"/>
    <w:rsid w:val="00A4383B"/>
    <w:rsid w:val="00A51CA7"/>
    <w:rsid w:val="00A526D7"/>
    <w:rsid w:val="00A5422B"/>
    <w:rsid w:val="00A55CD4"/>
    <w:rsid w:val="00A57BBA"/>
    <w:rsid w:val="00A6375C"/>
    <w:rsid w:val="00A701A7"/>
    <w:rsid w:val="00A75AB5"/>
    <w:rsid w:val="00A76342"/>
    <w:rsid w:val="00A768FF"/>
    <w:rsid w:val="00A8005B"/>
    <w:rsid w:val="00A8260E"/>
    <w:rsid w:val="00A83386"/>
    <w:rsid w:val="00A836D9"/>
    <w:rsid w:val="00A86221"/>
    <w:rsid w:val="00A86531"/>
    <w:rsid w:val="00A86609"/>
    <w:rsid w:val="00A908E5"/>
    <w:rsid w:val="00A946E1"/>
    <w:rsid w:val="00AA26D6"/>
    <w:rsid w:val="00AA2B68"/>
    <w:rsid w:val="00AA3394"/>
    <w:rsid w:val="00AB0CCA"/>
    <w:rsid w:val="00AB1885"/>
    <w:rsid w:val="00AB3C2F"/>
    <w:rsid w:val="00AB4AE1"/>
    <w:rsid w:val="00AB514D"/>
    <w:rsid w:val="00AB661E"/>
    <w:rsid w:val="00AC03B4"/>
    <w:rsid w:val="00AC091E"/>
    <w:rsid w:val="00AC1E65"/>
    <w:rsid w:val="00AC4616"/>
    <w:rsid w:val="00AC6905"/>
    <w:rsid w:val="00AD4DE0"/>
    <w:rsid w:val="00AE1832"/>
    <w:rsid w:val="00AE1BD3"/>
    <w:rsid w:val="00AE34D6"/>
    <w:rsid w:val="00AE3D6B"/>
    <w:rsid w:val="00AE5F10"/>
    <w:rsid w:val="00AE66B7"/>
    <w:rsid w:val="00AF33FB"/>
    <w:rsid w:val="00AF527E"/>
    <w:rsid w:val="00AF6ED8"/>
    <w:rsid w:val="00AF783D"/>
    <w:rsid w:val="00B02CBB"/>
    <w:rsid w:val="00B034F7"/>
    <w:rsid w:val="00B07551"/>
    <w:rsid w:val="00B11647"/>
    <w:rsid w:val="00B13DAB"/>
    <w:rsid w:val="00B227A4"/>
    <w:rsid w:val="00B236BD"/>
    <w:rsid w:val="00B23D48"/>
    <w:rsid w:val="00B247B7"/>
    <w:rsid w:val="00B25C0D"/>
    <w:rsid w:val="00B26798"/>
    <w:rsid w:val="00B275DB"/>
    <w:rsid w:val="00B27A35"/>
    <w:rsid w:val="00B3045E"/>
    <w:rsid w:val="00B31A31"/>
    <w:rsid w:val="00B32FDF"/>
    <w:rsid w:val="00B34541"/>
    <w:rsid w:val="00B401B4"/>
    <w:rsid w:val="00B40FA5"/>
    <w:rsid w:val="00B44F8C"/>
    <w:rsid w:val="00B47C4E"/>
    <w:rsid w:val="00B50CD8"/>
    <w:rsid w:val="00B5186E"/>
    <w:rsid w:val="00B521D1"/>
    <w:rsid w:val="00B57E39"/>
    <w:rsid w:val="00B67C1B"/>
    <w:rsid w:val="00B74FD9"/>
    <w:rsid w:val="00B75B1E"/>
    <w:rsid w:val="00B77A62"/>
    <w:rsid w:val="00B80335"/>
    <w:rsid w:val="00B809BF"/>
    <w:rsid w:val="00B80E27"/>
    <w:rsid w:val="00B81EF0"/>
    <w:rsid w:val="00B829D0"/>
    <w:rsid w:val="00B83C93"/>
    <w:rsid w:val="00B847B3"/>
    <w:rsid w:val="00B91454"/>
    <w:rsid w:val="00B92A1A"/>
    <w:rsid w:val="00B930D3"/>
    <w:rsid w:val="00B93E7F"/>
    <w:rsid w:val="00B977B6"/>
    <w:rsid w:val="00BA1143"/>
    <w:rsid w:val="00BA272E"/>
    <w:rsid w:val="00BA5F12"/>
    <w:rsid w:val="00BB0725"/>
    <w:rsid w:val="00BB306E"/>
    <w:rsid w:val="00BB37C6"/>
    <w:rsid w:val="00BB3AEC"/>
    <w:rsid w:val="00BB4BF7"/>
    <w:rsid w:val="00BB7991"/>
    <w:rsid w:val="00BC050C"/>
    <w:rsid w:val="00BC2262"/>
    <w:rsid w:val="00BC3B65"/>
    <w:rsid w:val="00BD0EBF"/>
    <w:rsid w:val="00BD7070"/>
    <w:rsid w:val="00BE3CCB"/>
    <w:rsid w:val="00BE48F4"/>
    <w:rsid w:val="00BE63B4"/>
    <w:rsid w:val="00BF127C"/>
    <w:rsid w:val="00BF31B1"/>
    <w:rsid w:val="00BF326D"/>
    <w:rsid w:val="00BF6956"/>
    <w:rsid w:val="00C00348"/>
    <w:rsid w:val="00C00646"/>
    <w:rsid w:val="00C01964"/>
    <w:rsid w:val="00C0204C"/>
    <w:rsid w:val="00C06899"/>
    <w:rsid w:val="00C12D42"/>
    <w:rsid w:val="00C14F1A"/>
    <w:rsid w:val="00C17D0D"/>
    <w:rsid w:val="00C227B8"/>
    <w:rsid w:val="00C2314D"/>
    <w:rsid w:val="00C24D85"/>
    <w:rsid w:val="00C26D8B"/>
    <w:rsid w:val="00C275F4"/>
    <w:rsid w:val="00C35D8F"/>
    <w:rsid w:val="00C36EAA"/>
    <w:rsid w:val="00C37A2B"/>
    <w:rsid w:val="00C4196D"/>
    <w:rsid w:val="00C425AC"/>
    <w:rsid w:val="00C435B5"/>
    <w:rsid w:val="00C44DBA"/>
    <w:rsid w:val="00C4651B"/>
    <w:rsid w:val="00C47D0F"/>
    <w:rsid w:val="00C57222"/>
    <w:rsid w:val="00C67157"/>
    <w:rsid w:val="00C706D2"/>
    <w:rsid w:val="00C7246D"/>
    <w:rsid w:val="00C8033F"/>
    <w:rsid w:val="00C803E5"/>
    <w:rsid w:val="00C80880"/>
    <w:rsid w:val="00C80BFF"/>
    <w:rsid w:val="00C81110"/>
    <w:rsid w:val="00C81DE1"/>
    <w:rsid w:val="00C839A6"/>
    <w:rsid w:val="00C9050A"/>
    <w:rsid w:val="00C9318F"/>
    <w:rsid w:val="00C94EB4"/>
    <w:rsid w:val="00C97686"/>
    <w:rsid w:val="00CA1399"/>
    <w:rsid w:val="00CA160C"/>
    <w:rsid w:val="00CA2DD6"/>
    <w:rsid w:val="00CB341E"/>
    <w:rsid w:val="00CB3A0E"/>
    <w:rsid w:val="00CC2D62"/>
    <w:rsid w:val="00CC6E45"/>
    <w:rsid w:val="00CD4757"/>
    <w:rsid w:val="00CD7F9A"/>
    <w:rsid w:val="00CE5F4B"/>
    <w:rsid w:val="00CF1547"/>
    <w:rsid w:val="00CF273C"/>
    <w:rsid w:val="00CF6D7A"/>
    <w:rsid w:val="00CF73C4"/>
    <w:rsid w:val="00D04F0C"/>
    <w:rsid w:val="00D10D46"/>
    <w:rsid w:val="00D147E9"/>
    <w:rsid w:val="00D21FAC"/>
    <w:rsid w:val="00D240FC"/>
    <w:rsid w:val="00D25862"/>
    <w:rsid w:val="00D27032"/>
    <w:rsid w:val="00D3048D"/>
    <w:rsid w:val="00D309EA"/>
    <w:rsid w:val="00D32507"/>
    <w:rsid w:val="00D338E4"/>
    <w:rsid w:val="00D346FE"/>
    <w:rsid w:val="00D36A2A"/>
    <w:rsid w:val="00D36F51"/>
    <w:rsid w:val="00D4227F"/>
    <w:rsid w:val="00D43F6D"/>
    <w:rsid w:val="00D47591"/>
    <w:rsid w:val="00D52880"/>
    <w:rsid w:val="00D5494F"/>
    <w:rsid w:val="00D556FA"/>
    <w:rsid w:val="00D56866"/>
    <w:rsid w:val="00D56DD8"/>
    <w:rsid w:val="00D5779A"/>
    <w:rsid w:val="00D63494"/>
    <w:rsid w:val="00D634CA"/>
    <w:rsid w:val="00D64CEC"/>
    <w:rsid w:val="00D677D3"/>
    <w:rsid w:val="00D67B63"/>
    <w:rsid w:val="00D73171"/>
    <w:rsid w:val="00D74B09"/>
    <w:rsid w:val="00D76486"/>
    <w:rsid w:val="00D81675"/>
    <w:rsid w:val="00D838F9"/>
    <w:rsid w:val="00D84DCB"/>
    <w:rsid w:val="00D8532B"/>
    <w:rsid w:val="00D856A4"/>
    <w:rsid w:val="00D85B95"/>
    <w:rsid w:val="00D86E3A"/>
    <w:rsid w:val="00D87734"/>
    <w:rsid w:val="00D91B0F"/>
    <w:rsid w:val="00D9240B"/>
    <w:rsid w:val="00D931CA"/>
    <w:rsid w:val="00D93FF5"/>
    <w:rsid w:val="00D975D4"/>
    <w:rsid w:val="00D97C6D"/>
    <w:rsid w:val="00DA5294"/>
    <w:rsid w:val="00DA6819"/>
    <w:rsid w:val="00DA728D"/>
    <w:rsid w:val="00DA75FE"/>
    <w:rsid w:val="00DB3DEA"/>
    <w:rsid w:val="00DB5CB4"/>
    <w:rsid w:val="00DB63A1"/>
    <w:rsid w:val="00DC015C"/>
    <w:rsid w:val="00DC5185"/>
    <w:rsid w:val="00DC5579"/>
    <w:rsid w:val="00DC5BE6"/>
    <w:rsid w:val="00DC636B"/>
    <w:rsid w:val="00DC7590"/>
    <w:rsid w:val="00DD6961"/>
    <w:rsid w:val="00DE1972"/>
    <w:rsid w:val="00DE381F"/>
    <w:rsid w:val="00DE5094"/>
    <w:rsid w:val="00DE5191"/>
    <w:rsid w:val="00DE6044"/>
    <w:rsid w:val="00DF0473"/>
    <w:rsid w:val="00DF1044"/>
    <w:rsid w:val="00DF1E3D"/>
    <w:rsid w:val="00DF2B92"/>
    <w:rsid w:val="00DF3ED9"/>
    <w:rsid w:val="00DF556B"/>
    <w:rsid w:val="00E04256"/>
    <w:rsid w:val="00E04EFD"/>
    <w:rsid w:val="00E11095"/>
    <w:rsid w:val="00E11D97"/>
    <w:rsid w:val="00E15AA5"/>
    <w:rsid w:val="00E2113F"/>
    <w:rsid w:val="00E21179"/>
    <w:rsid w:val="00E22EAE"/>
    <w:rsid w:val="00E23221"/>
    <w:rsid w:val="00E2412E"/>
    <w:rsid w:val="00E25E89"/>
    <w:rsid w:val="00E261B4"/>
    <w:rsid w:val="00E26D94"/>
    <w:rsid w:val="00E2705B"/>
    <w:rsid w:val="00E27324"/>
    <w:rsid w:val="00E30387"/>
    <w:rsid w:val="00E31774"/>
    <w:rsid w:val="00E34F4E"/>
    <w:rsid w:val="00E36A45"/>
    <w:rsid w:val="00E37867"/>
    <w:rsid w:val="00E40482"/>
    <w:rsid w:val="00E40A82"/>
    <w:rsid w:val="00E42A3F"/>
    <w:rsid w:val="00E45B64"/>
    <w:rsid w:val="00E512ED"/>
    <w:rsid w:val="00E528F6"/>
    <w:rsid w:val="00E53870"/>
    <w:rsid w:val="00E54B35"/>
    <w:rsid w:val="00E60B15"/>
    <w:rsid w:val="00E60F15"/>
    <w:rsid w:val="00E63367"/>
    <w:rsid w:val="00E6471D"/>
    <w:rsid w:val="00E67430"/>
    <w:rsid w:val="00E75C29"/>
    <w:rsid w:val="00E8045A"/>
    <w:rsid w:val="00E91012"/>
    <w:rsid w:val="00E91887"/>
    <w:rsid w:val="00E93FFA"/>
    <w:rsid w:val="00EA0EE6"/>
    <w:rsid w:val="00EA1DAB"/>
    <w:rsid w:val="00EA33D9"/>
    <w:rsid w:val="00EA538A"/>
    <w:rsid w:val="00EB1B42"/>
    <w:rsid w:val="00EB26C8"/>
    <w:rsid w:val="00EB561F"/>
    <w:rsid w:val="00EB7900"/>
    <w:rsid w:val="00ED238B"/>
    <w:rsid w:val="00ED30E6"/>
    <w:rsid w:val="00ED389C"/>
    <w:rsid w:val="00ED4E2D"/>
    <w:rsid w:val="00EE03EF"/>
    <w:rsid w:val="00EE7D8E"/>
    <w:rsid w:val="00EF0D68"/>
    <w:rsid w:val="00EF12E7"/>
    <w:rsid w:val="00EF1F59"/>
    <w:rsid w:val="00EF313B"/>
    <w:rsid w:val="00EF5B6E"/>
    <w:rsid w:val="00F0209F"/>
    <w:rsid w:val="00F0568B"/>
    <w:rsid w:val="00F05D73"/>
    <w:rsid w:val="00F12FE9"/>
    <w:rsid w:val="00F13DA1"/>
    <w:rsid w:val="00F16D2A"/>
    <w:rsid w:val="00F17365"/>
    <w:rsid w:val="00F221EF"/>
    <w:rsid w:val="00F2344D"/>
    <w:rsid w:val="00F27A94"/>
    <w:rsid w:val="00F32A9B"/>
    <w:rsid w:val="00F35F9B"/>
    <w:rsid w:val="00F419D6"/>
    <w:rsid w:val="00F419E9"/>
    <w:rsid w:val="00F42DC7"/>
    <w:rsid w:val="00F43D63"/>
    <w:rsid w:val="00F45AA8"/>
    <w:rsid w:val="00F45E02"/>
    <w:rsid w:val="00F4697D"/>
    <w:rsid w:val="00F47E89"/>
    <w:rsid w:val="00F51B6C"/>
    <w:rsid w:val="00F54C20"/>
    <w:rsid w:val="00F55493"/>
    <w:rsid w:val="00F65D5A"/>
    <w:rsid w:val="00F66754"/>
    <w:rsid w:val="00F706A8"/>
    <w:rsid w:val="00F70DAA"/>
    <w:rsid w:val="00F713FD"/>
    <w:rsid w:val="00F7461B"/>
    <w:rsid w:val="00F74892"/>
    <w:rsid w:val="00F81CEA"/>
    <w:rsid w:val="00F82CB3"/>
    <w:rsid w:val="00F83BF4"/>
    <w:rsid w:val="00F83F07"/>
    <w:rsid w:val="00F85D5E"/>
    <w:rsid w:val="00F868DE"/>
    <w:rsid w:val="00F92660"/>
    <w:rsid w:val="00F95146"/>
    <w:rsid w:val="00F96FEA"/>
    <w:rsid w:val="00F978DD"/>
    <w:rsid w:val="00FA1E2F"/>
    <w:rsid w:val="00FA2108"/>
    <w:rsid w:val="00FA44F2"/>
    <w:rsid w:val="00FA5AC5"/>
    <w:rsid w:val="00FA6366"/>
    <w:rsid w:val="00FB24A3"/>
    <w:rsid w:val="00FB76B8"/>
    <w:rsid w:val="00FB7951"/>
    <w:rsid w:val="00FC2A12"/>
    <w:rsid w:val="00FC5E7B"/>
    <w:rsid w:val="00FC7C4B"/>
    <w:rsid w:val="00FD08E3"/>
    <w:rsid w:val="00FD1885"/>
    <w:rsid w:val="00FD1FFB"/>
    <w:rsid w:val="00FD234C"/>
    <w:rsid w:val="00FD430E"/>
    <w:rsid w:val="00FD640C"/>
    <w:rsid w:val="00FE05E1"/>
    <w:rsid w:val="00FE3EBF"/>
    <w:rsid w:val="00FE65B6"/>
    <w:rsid w:val="00FF29C5"/>
    <w:rsid w:val="00FF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nhideWhenUsed="0" w:qFormat="1"/>
    <w:lsdException w:name="Emphasis" w:locked="1" w:semiHidden="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F2"/>
    <w:pPr>
      <w:widowControl w:val="0"/>
      <w:suppressAutoHyphens/>
    </w:pPr>
    <w:rPr>
      <w:color w:val="00000A"/>
      <w:sz w:val="24"/>
      <w:szCs w:val="24"/>
      <w:lang w:eastAsia="zh-CN" w:bidi="hi-IN"/>
    </w:rPr>
  </w:style>
  <w:style w:type="paragraph" w:styleId="Heading1">
    <w:name w:val="heading 1"/>
    <w:basedOn w:val="Normal"/>
    <w:link w:val="Heading1Char"/>
    <w:uiPriority w:val="99"/>
    <w:qFormat/>
    <w:locked/>
    <w:rsid w:val="00513075"/>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13075"/>
    <w:rPr>
      <w:rFonts w:eastAsia="SimSun" w:cs="Times New Roman"/>
      <w:b/>
      <w:bCs/>
      <w:kern w:val="36"/>
      <w:sz w:val="48"/>
      <w:szCs w:val="48"/>
      <w:lang w:val="en-GB" w:eastAsia="en-GB" w:bidi="ar-SA"/>
    </w:rPr>
  </w:style>
  <w:style w:type="character" w:customStyle="1" w:styleId="Bullets">
    <w:name w:val="Bullets"/>
    <w:uiPriority w:val="99"/>
    <w:rsid w:val="00AC03B4"/>
    <w:rPr>
      <w:rFonts w:ascii="OpenSymbol" w:hAnsi="OpenSymbol"/>
    </w:rPr>
  </w:style>
  <w:style w:type="character" w:customStyle="1" w:styleId="ListLabel1">
    <w:name w:val="ListLabel 1"/>
    <w:uiPriority w:val="99"/>
    <w:rsid w:val="00AC03B4"/>
  </w:style>
  <w:style w:type="character" w:customStyle="1" w:styleId="ListLabel2">
    <w:name w:val="ListLabel 2"/>
    <w:uiPriority w:val="99"/>
    <w:rsid w:val="00AC03B4"/>
  </w:style>
  <w:style w:type="character" w:customStyle="1" w:styleId="ListLabel3">
    <w:name w:val="ListLabel 3"/>
    <w:uiPriority w:val="99"/>
    <w:rsid w:val="00AC03B4"/>
  </w:style>
  <w:style w:type="character" w:customStyle="1" w:styleId="ListLabel4">
    <w:name w:val="ListLabel 4"/>
    <w:uiPriority w:val="99"/>
    <w:rsid w:val="00AC03B4"/>
  </w:style>
  <w:style w:type="paragraph" w:customStyle="1" w:styleId="Heading">
    <w:name w:val="Heading"/>
    <w:basedOn w:val="Normal"/>
    <w:next w:val="TextBody"/>
    <w:uiPriority w:val="99"/>
    <w:rsid w:val="00AC03B4"/>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AC03B4"/>
    <w:pPr>
      <w:spacing w:after="140" w:line="288" w:lineRule="auto"/>
    </w:pPr>
  </w:style>
  <w:style w:type="paragraph" w:styleId="List">
    <w:name w:val="List"/>
    <w:basedOn w:val="TextBody"/>
    <w:uiPriority w:val="99"/>
    <w:rsid w:val="00AC03B4"/>
  </w:style>
  <w:style w:type="paragraph" w:styleId="Caption">
    <w:name w:val="caption"/>
    <w:basedOn w:val="Normal"/>
    <w:uiPriority w:val="99"/>
    <w:qFormat/>
    <w:rsid w:val="00AC03B4"/>
    <w:pPr>
      <w:suppressLineNumbers/>
      <w:spacing w:before="120" w:after="120"/>
    </w:pPr>
    <w:rPr>
      <w:i/>
      <w:iCs/>
    </w:rPr>
  </w:style>
  <w:style w:type="paragraph" w:customStyle="1" w:styleId="Index">
    <w:name w:val="Index"/>
    <w:basedOn w:val="Normal"/>
    <w:uiPriority w:val="99"/>
    <w:rsid w:val="00AC03B4"/>
    <w:pPr>
      <w:suppressLineNumbers/>
    </w:pPr>
  </w:style>
  <w:style w:type="table" w:styleId="TableGrid">
    <w:name w:val="Table Grid"/>
    <w:basedOn w:val="TableNormal"/>
    <w:uiPriority w:val="99"/>
    <w:rsid w:val="00A04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05DC3"/>
    <w:rPr>
      <w:rFonts w:ascii="Tahoma" w:hAnsi="Tahoma" w:cs="Times New Roman"/>
      <w:sz w:val="14"/>
      <w:szCs w:val="20"/>
      <w:lang w:eastAsia="en-GB" w:bidi="ar-SA"/>
    </w:rPr>
  </w:style>
  <w:style w:type="character" w:customStyle="1" w:styleId="BalloonTextChar">
    <w:name w:val="Balloon Text Char"/>
    <w:link w:val="BalloonText"/>
    <w:uiPriority w:val="99"/>
    <w:semiHidden/>
    <w:locked/>
    <w:rsid w:val="00105DC3"/>
    <w:rPr>
      <w:rFonts w:ascii="Tahoma" w:hAnsi="Tahoma" w:cs="Times New Roman"/>
      <w:color w:val="00000A"/>
      <w:sz w:val="14"/>
    </w:rPr>
  </w:style>
  <w:style w:type="paragraph" w:styleId="NormalWeb">
    <w:name w:val="Normal (Web)"/>
    <w:basedOn w:val="Normal"/>
    <w:uiPriority w:val="99"/>
    <w:rsid w:val="002D43C8"/>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2D43C8"/>
    <w:rPr>
      <w:rFonts w:cs="Times New Roman"/>
    </w:rPr>
  </w:style>
  <w:style w:type="character" w:styleId="PlaceholderText">
    <w:name w:val="Placeholder Text"/>
    <w:uiPriority w:val="99"/>
    <w:semiHidden/>
    <w:rsid w:val="00F05D73"/>
    <w:rPr>
      <w:rFonts w:cs="Times New Roman"/>
      <w:color w:val="808080"/>
    </w:rPr>
  </w:style>
  <w:style w:type="character" w:styleId="CommentReference">
    <w:name w:val="annotation reference"/>
    <w:uiPriority w:val="99"/>
    <w:semiHidden/>
    <w:rsid w:val="0039134F"/>
    <w:rPr>
      <w:rFonts w:cs="Times New Roman"/>
      <w:sz w:val="16"/>
    </w:rPr>
  </w:style>
  <w:style w:type="paragraph" w:styleId="CommentText">
    <w:name w:val="annotation text"/>
    <w:basedOn w:val="Normal"/>
    <w:link w:val="CommentTextChar"/>
    <w:uiPriority w:val="99"/>
    <w:semiHidden/>
    <w:rsid w:val="0039134F"/>
    <w:rPr>
      <w:rFonts w:cs="Times New Roman"/>
      <w:sz w:val="18"/>
      <w:szCs w:val="20"/>
      <w:lang w:eastAsia="en-GB" w:bidi="ar-SA"/>
    </w:rPr>
  </w:style>
  <w:style w:type="character" w:customStyle="1" w:styleId="CommentTextChar">
    <w:name w:val="Comment Text Char"/>
    <w:link w:val="CommentText"/>
    <w:uiPriority w:val="99"/>
    <w:semiHidden/>
    <w:locked/>
    <w:rsid w:val="0039134F"/>
    <w:rPr>
      <w:rFonts w:cs="Times New Roman"/>
      <w:color w:val="00000A"/>
      <w:sz w:val="18"/>
    </w:rPr>
  </w:style>
  <w:style w:type="paragraph" w:styleId="CommentSubject">
    <w:name w:val="annotation subject"/>
    <w:basedOn w:val="CommentText"/>
    <w:next w:val="CommentText"/>
    <w:link w:val="CommentSubjectChar"/>
    <w:uiPriority w:val="99"/>
    <w:semiHidden/>
    <w:rsid w:val="0039134F"/>
    <w:rPr>
      <w:b/>
    </w:rPr>
  </w:style>
  <w:style w:type="character" w:customStyle="1" w:styleId="CommentSubjectChar">
    <w:name w:val="Comment Subject Char"/>
    <w:link w:val="CommentSubject"/>
    <w:uiPriority w:val="99"/>
    <w:semiHidden/>
    <w:locked/>
    <w:rsid w:val="0039134F"/>
    <w:rPr>
      <w:rFonts w:cs="Times New Roman"/>
      <w:b/>
      <w:color w:val="00000A"/>
      <w:sz w:val="18"/>
    </w:rPr>
  </w:style>
  <w:style w:type="paragraph" w:customStyle="1" w:styleId="Default">
    <w:name w:val="Default"/>
    <w:uiPriority w:val="99"/>
    <w:rsid w:val="00AC4616"/>
    <w:pPr>
      <w:autoSpaceDE w:val="0"/>
      <w:autoSpaceDN w:val="0"/>
      <w:adjustRightInd w:val="0"/>
    </w:pPr>
    <w:rPr>
      <w:rFonts w:ascii="Calibri" w:hAnsi="Calibri" w:cs="Calibri"/>
      <w:color w:val="000000"/>
      <w:sz w:val="24"/>
      <w:szCs w:val="24"/>
    </w:rPr>
  </w:style>
  <w:style w:type="character" w:styleId="Emphasis">
    <w:name w:val="Emphasis"/>
    <w:uiPriority w:val="99"/>
    <w:qFormat/>
    <w:locked/>
    <w:rsid w:val="00AC4616"/>
    <w:rPr>
      <w:rFonts w:cs="Times New Roman"/>
      <w:i/>
    </w:rPr>
  </w:style>
  <w:style w:type="character" w:styleId="Strong">
    <w:name w:val="Strong"/>
    <w:uiPriority w:val="99"/>
    <w:qFormat/>
    <w:locked/>
    <w:rsid w:val="00AC4616"/>
    <w:rPr>
      <w:rFonts w:cs="Times New Roman"/>
      <w:b/>
    </w:rPr>
  </w:style>
  <w:style w:type="character" w:customStyle="1" w:styleId="citationjournal">
    <w:name w:val="citation journal"/>
    <w:uiPriority w:val="99"/>
    <w:rsid w:val="00976026"/>
  </w:style>
  <w:style w:type="character" w:customStyle="1" w:styleId="apple-converted-space">
    <w:name w:val="apple-converted-space"/>
    <w:uiPriority w:val="99"/>
    <w:rsid w:val="00976026"/>
  </w:style>
  <w:style w:type="character" w:styleId="Hyperlink">
    <w:name w:val="Hyperlink"/>
    <w:uiPriority w:val="99"/>
    <w:rsid w:val="00976026"/>
    <w:rPr>
      <w:rFonts w:cs="Times New Roman"/>
      <w:color w:val="0000FF"/>
      <w:u w:val="single"/>
    </w:rPr>
  </w:style>
  <w:style w:type="character" w:customStyle="1" w:styleId="reference-accessdate">
    <w:name w:val="reference-accessdate"/>
    <w:uiPriority w:val="99"/>
    <w:rsid w:val="00976026"/>
  </w:style>
  <w:style w:type="character" w:customStyle="1" w:styleId="nowrap">
    <w:name w:val="nowrap"/>
    <w:uiPriority w:val="99"/>
    <w:rsid w:val="00976026"/>
  </w:style>
  <w:style w:type="character" w:customStyle="1" w:styleId="mw-cite-backlink">
    <w:name w:val="mw-cite-backlink"/>
    <w:uiPriority w:val="99"/>
    <w:rsid w:val="00976026"/>
  </w:style>
  <w:style w:type="character" w:customStyle="1" w:styleId="cite-accessibility-label">
    <w:name w:val="cite-accessibility-label"/>
    <w:uiPriority w:val="99"/>
    <w:rsid w:val="00976026"/>
  </w:style>
  <w:style w:type="paragraph" w:customStyle="1" w:styleId="EndNoteBibliography">
    <w:name w:val="EndNote Bibliography"/>
    <w:basedOn w:val="Normal"/>
    <w:link w:val="EndNoteBibliographyChar"/>
    <w:uiPriority w:val="99"/>
    <w:rsid w:val="00210E96"/>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210E96"/>
    <w:rPr>
      <w:rFonts w:ascii="Arial" w:hAnsi="Arial"/>
      <w:noProof/>
      <w:sz w:val="24"/>
      <w:lang w:val="en-GB" w:eastAsia="en-GB"/>
    </w:rPr>
  </w:style>
  <w:style w:type="character" w:customStyle="1" w:styleId="doi">
    <w:name w:val="doi"/>
    <w:uiPriority w:val="99"/>
    <w:rsid w:val="00A526D7"/>
  </w:style>
  <w:style w:type="character" w:customStyle="1" w:styleId="pagination">
    <w:name w:val="pagination"/>
    <w:uiPriority w:val="99"/>
    <w:rsid w:val="00A526D7"/>
  </w:style>
  <w:style w:type="paragraph" w:styleId="BodyText">
    <w:name w:val="Body Text"/>
    <w:basedOn w:val="Normal"/>
    <w:link w:val="BodyTextChar"/>
    <w:uiPriority w:val="99"/>
    <w:rsid w:val="00A526D7"/>
    <w:pPr>
      <w:widowControl/>
      <w:suppressAutoHyphens w:val="0"/>
      <w:jc w:val="center"/>
    </w:pPr>
    <w:rPr>
      <w:rFonts w:cs="Times New Roman"/>
      <w:sz w:val="21"/>
      <w:szCs w:val="20"/>
      <w:lang w:bidi="ar-SA"/>
    </w:rPr>
  </w:style>
  <w:style w:type="character" w:customStyle="1" w:styleId="BodyTextChar">
    <w:name w:val="Body Text Char"/>
    <w:link w:val="BodyText"/>
    <w:uiPriority w:val="99"/>
    <w:semiHidden/>
    <w:locked/>
    <w:rsid w:val="00F47E89"/>
    <w:rPr>
      <w:rFonts w:cs="Times New Roman"/>
      <w:color w:val="00000A"/>
      <w:sz w:val="21"/>
      <w:lang w:eastAsia="zh-CN"/>
    </w:rPr>
  </w:style>
  <w:style w:type="character" w:styleId="FollowedHyperlink">
    <w:name w:val="FollowedHyperlink"/>
    <w:uiPriority w:val="99"/>
    <w:semiHidden/>
    <w:rsid w:val="0070720C"/>
    <w:rPr>
      <w:rFonts w:cs="Times New Roman"/>
      <w:color w:val="800080"/>
      <w:u w:val="single"/>
    </w:rPr>
  </w:style>
  <w:style w:type="paragraph" w:styleId="Revision">
    <w:name w:val="Revision"/>
    <w:hidden/>
    <w:uiPriority w:val="99"/>
    <w:semiHidden/>
    <w:rsid w:val="00A26201"/>
    <w:rPr>
      <w:color w:val="00000A"/>
      <w:sz w:val="24"/>
      <w:szCs w:val="21"/>
      <w:lang w:eastAsia="zh-CN" w:bidi="hi-IN"/>
    </w:rPr>
  </w:style>
  <w:style w:type="paragraph" w:styleId="HTMLPreformatted">
    <w:name w:val="HTML Preformatted"/>
    <w:basedOn w:val="Normal"/>
    <w:link w:val="HTMLPreformattedChar"/>
    <w:uiPriority w:val="99"/>
    <w:semiHidden/>
    <w:rsid w:val="00303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link w:val="HTMLPreformatted"/>
    <w:uiPriority w:val="99"/>
    <w:semiHidden/>
    <w:locked/>
    <w:rsid w:val="0030370F"/>
    <w:rPr>
      <w:rFonts w:ascii="Courier New" w:hAnsi="Courier New" w:cs="Times New Roman"/>
    </w:rPr>
  </w:style>
  <w:style w:type="paragraph" w:styleId="ListParagraph">
    <w:name w:val="List Paragraph"/>
    <w:basedOn w:val="Normal"/>
    <w:uiPriority w:val="99"/>
    <w:qFormat/>
    <w:rsid w:val="009B58D1"/>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61737A"/>
    <w:pPr>
      <w:tabs>
        <w:tab w:val="center" w:pos="4513"/>
        <w:tab w:val="right" w:pos="9026"/>
      </w:tabs>
    </w:pPr>
    <w:rPr>
      <w:szCs w:val="21"/>
    </w:rPr>
  </w:style>
  <w:style w:type="character" w:customStyle="1" w:styleId="HeaderChar">
    <w:name w:val="Header Char"/>
    <w:link w:val="Header"/>
    <w:uiPriority w:val="99"/>
    <w:rsid w:val="0061737A"/>
    <w:rPr>
      <w:color w:val="00000A"/>
      <w:sz w:val="24"/>
      <w:szCs w:val="21"/>
      <w:lang w:eastAsia="zh-CN" w:bidi="hi-IN"/>
    </w:rPr>
  </w:style>
  <w:style w:type="paragraph" w:styleId="Footer">
    <w:name w:val="footer"/>
    <w:basedOn w:val="Normal"/>
    <w:link w:val="FooterChar"/>
    <w:uiPriority w:val="99"/>
    <w:unhideWhenUsed/>
    <w:rsid w:val="0061737A"/>
    <w:pPr>
      <w:tabs>
        <w:tab w:val="center" w:pos="4513"/>
        <w:tab w:val="right" w:pos="9026"/>
      </w:tabs>
    </w:pPr>
    <w:rPr>
      <w:szCs w:val="21"/>
    </w:rPr>
  </w:style>
  <w:style w:type="character" w:customStyle="1" w:styleId="FooterChar">
    <w:name w:val="Footer Char"/>
    <w:link w:val="Footer"/>
    <w:uiPriority w:val="99"/>
    <w:rsid w:val="0061737A"/>
    <w:rPr>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nhideWhenUsed="0" w:qFormat="1"/>
    <w:lsdException w:name="Emphasis" w:locked="1" w:semiHidden="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F2"/>
    <w:pPr>
      <w:widowControl w:val="0"/>
      <w:suppressAutoHyphens/>
    </w:pPr>
    <w:rPr>
      <w:color w:val="00000A"/>
      <w:sz w:val="24"/>
      <w:szCs w:val="24"/>
      <w:lang w:eastAsia="zh-CN" w:bidi="hi-IN"/>
    </w:rPr>
  </w:style>
  <w:style w:type="paragraph" w:styleId="Heading1">
    <w:name w:val="heading 1"/>
    <w:basedOn w:val="Normal"/>
    <w:link w:val="Heading1Char"/>
    <w:uiPriority w:val="99"/>
    <w:qFormat/>
    <w:locked/>
    <w:rsid w:val="00513075"/>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13075"/>
    <w:rPr>
      <w:rFonts w:eastAsia="SimSun" w:cs="Times New Roman"/>
      <w:b/>
      <w:bCs/>
      <w:kern w:val="36"/>
      <w:sz w:val="48"/>
      <w:szCs w:val="48"/>
      <w:lang w:val="en-GB" w:eastAsia="en-GB" w:bidi="ar-SA"/>
    </w:rPr>
  </w:style>
  <w:style w:type="character" w:customStyle="1" w:styleId="Bullets">
    <w:name w:val="Bullets"/>
    <w:uiPriority w:val="99"/>
    <w:rsid w:val="00AC03B4"/>
    <w:rPr>
      <w:rFonts w:ascii="OpenSymbol" w:hAnsi="OpenSymbol"/>
    </w:rPr>
  </w:style>
  <w:style w:type="character" w:customStyle="1" w:styleId="ListLabel1">
    <w:name w:val="ListLabel 1"/>
    <w:uiPriority w:val="99"/>
    <w:rsid w:val="00AC03B4"/>
  </w:style>
  <w:style w:type="character" w:customStyle="1" w:styleId="ListLabel2">
    <w:name w:val="ListLabel 2"/>
    <w:uiPriority w:val="99"/>
    <w:rsid w:val="00AC03B4"/>
  </w:style>
  <w:style w:type="character" w:customStyle="1" w:styleId="ListLabel3">
    <w:name w:val="ListLabel 3"/>
    <w:uiPriority w:val="99"/>
    <w:rsid w:val="00AC03B4"/>
  </w:style>
  <w:style w:type="character" w:customStyle="1" w:styleId="ListLabel4">
    <w:name w:val="ListLabel 4"/>
    <w:uiPriority w:val="99"/>
    <w:rsid w:val="00AC03B4"/>
  </w:style>
  <w:style w:type="paragraph" w:customStyle="1" w:styleId="Heading">
    <w:name w:val="Heading"/>
    <w:basedOn w:val="Normal"/>
    <w:next w:val="TextBody"/>
    <w:uiPriority w:val="99"/>
    <w:rsid w:val="00AC03B4"/>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AC03B4"/>
    <w:pPr>
      <w:spacing w:after="140" w:line="288" w:lineRule="auto"/>
    </w:pPr>
  </w:style>
  <w:style w:type="paragraph" w:styleId="List">
    <w:name w:val="List"/>
    <w:basedOn w:val="TextBody"/>
    <w:uiPriority w:val="99"/>
    <w:rsid w:val="00AC03B4"/>
  </w:style>
  <w:style w:type="paragraph" w:styleId="Caption">
    <w:name w:val="caption"/>
    <w:basedOn w:val="Normal"/>
    <w:uiPriority w:val="99"/>
    <w:qFormat/>
    <w:rsid w:val="00AC03B4"/>
    <w:pPr>
      <w:suppressLineNumbers/>
      <w:spacing w:before="120" w:after="120"/>
    </w:pPr>
    <w:rPr>
      <w:i/>
      <w:iCs/>
    </w:rPr>
  </w:style>
  <w:style w:type="paragraph" w:customStyle="1" w:styleId="Index">
    <w:name w:val="Index"/>
    <w:basedOn w:val="Normal"/>
    <w:uiPriority w:val="99"/>
    <w:rsid w:val="00AC03B4"/>
    <w:pPr>
      <w:suppressLineNumbers/>
    </w:pPr>
  </w:style>
  <w:style w:type="table" w:styleId="TableGrid">
    <w:name w:val="Table Grid"/>
    <w:basedOn w:val="TableNormal"/>
    <w:uiPriority w:val="99"/>
    <w:rsid w:val="00A04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05DC3"/>
    <w:rPr>
      <w:rFonts w:ascii="Tahoma" w:hAnsi="Tahoma" w:cs="Times New Roman"/>
      <w:sz w:val="14"/>
      <w:szCs w:val="20"/>
      <w:lang w:eastAsia="en-GB" w:bidi="ar-SA"/>
    </w:rPr>
  </w:style>
  <w:style w:type="character" w:customStyle="1" w:styleId="BalloonTextChar">
    <w:name w:val="Balloon Text Char"/>
    <w:link w:val="BalloonText"/>
    <w:uiPriority w:val="99"/>
    <w:semiHidden/>
    <w:locked/>
    <w:rsid w:val="00105DC3"/>
    <w:rPr>
      <w:rFonts w:ascii="Tahoma" w:hAnsi="Tahoma" w:cs="Times New Roman"/>
      <w:color w:val="00000A"/>
      <w:sz w:val="14"/>
    </w:rPr>
  </w:style>
  <w:style w:type="paragraph" w:styleId="NormalWeb">
    <w:name w:val="Normal (Web)"/>
    <w:basedOn w:val="Normal"/>
    <w:uiPriority w:val="99"/>
    <w:rsid w:val="002D43C8"/>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2D43C8"/>
    <w:rPr>
      <w:rFonts w:cs="Times New Roman"/>
    </w:rPr>
  </w:style>
  <w:style w:type="character" w:styleId="PlaceholderText">
    <w:name w:val="Placeholder Text"/>
    <w:uiPriority w:val="99"/>
    <w:semiHidden/>
    <w:rsid w:val="00F05D73"/>
    <w:rPr>
      <w:rFonts w:cs="Times New Roman"/>
      <w:color w:val="808080"/>
    </w:rPr>
  </w:style>
  <w:style w:type="character" w:styleId="CommentReference">
    <w:name w:val="annotation reference"/>
    <w:uiPriority w:val="99"/>
    <w:semiHidden/>
    <w:rsid w:val="0039134F"/>
    <w:rPr>
      <w:rFonts w:cs="Times New Roman"/>
      <w:sz w:val="16"/>
    </w:rPr>
  </w:style>
  <w:style w:type="paragraph" w:styleId="CommentText">
    <w:name w:val="annotation text"/>
    <w:basedOn w:val="Normal"/>
    <w:link w:val="CommentTextChar"/>
    <w:uiPriority w:val="99"/>
    <w:semiHidden/>
    <w:rsid w:val="0039134F"/>
    <w:rPr>
      <w:rFonts w:cs="Times New Roman"/>
      <w:sz w:val="18"/>
      <w:szCs w:val="20"/>
      <w:lang w:eastAsia="en-GB" w:bidi="ar-SA"/>
    </w:rPr>
  </w:style>
  <w:style w:type="character" w:customStyle="1" w:styleId="CommentTextChar">
    <w:name w:val="Comment Text Char"/>
    <w:link w:val="CommentText"/>
    <w:uiPriority w:val="99"/>
    <w:semiHidden/>
    <w:locked/>
    <w:rsid w:val="0039134F"/>
    <w:rPr>
      <w:rFonts w:cs="Times New Roman"/>
      <w:color w:val="00000A"/>
      <w:sz w:val="18"/>
    </w:rPr>
  </w:style>
  <w:style w:type="paragraph" w:styleId="CommentSubject">
    <w:name w:val="annotation subject"/>
    <w:basedOn w:val="CommentText"/>
    <w:next w:val="CommentText"/>
    <w:link w:val="CommentSubjectChar"/>
    <w:uiPriority w:val="99"/>
    <w:semiHidden/>
    <w:rsid w:val="0039134F"/>
    <w:rPr>
      <w:b/>
    </w:rPr>
  </w:style>
  <w:style w:type="character" w:customStyle="1" w:styleId="CommentSubjectChar">
    <w:name w:val="Comment Subject Char"/>
    <w:link w:val="CommentSubject"/>
    <w:uiPriority w:val="99"/>
    <w:semiHidden/>
    <w:locked/>
    <w:rsid w:val="0039134F"/>
    <w:rPr>
      <w:rFonts w:cs="Times New Roman"/>
      <w:b/>
      <w:color w:val="00000A"/>
      <w:sz w:val="18"/>
    </w:rPr>
  </w:style>
  <w:style w:type="paragraph" w:customStyle="1" w:styleId="Default">
    <w:name w:val="Default"/>
    <w:uiPriority w:val="99"/>
    <w:rsid w:val="00AC4616"/>
    <w:pPr>
      <w:autoSpaceDE w:val="0"/>
      <w:autoSpaceDN w:val="0"/>
      <w:adjustRightInd w:val="0"/>
    </w:pPr>
    <w:rPr>
      <w:rFonts w:ascii="Calibri" w:hAnsi="Calibri" w:cs="Calibri"/>
      <w:color w:val="000000"/>
      <w:sz w:val="24"/>
      <w:szCs w:val="24"/>
    </w:rPr>
  </w:style>
  <w:style w:type="character" w:styleId="Emphasis">
    <w:name w:val="Emphasis"/>
    <w:uiPriority w:val="99"/>
    <w:qFormat/>
    <w:locked/>
    <w:rsid w:val="00AC4616"/>
    <w:rPr>
      <w:rFonts w:cs="Times New Roman"/>
      <w:i/>
    </w:rPr>
  </w:style>
  <w:style w:type="character" w:styleId="Strong">
    <w:name w:val="Strong"/>
    <w:uiPriority w:val="99"/>
    <w:qFormat/>
    <w:locked/>
    <w:rsid w:val="00AC4616"/>
    <w:rPr>
      <w:rFonts w:cs="Times New Roman"/>
      <w:b/>
    </w:rPr>
  </w:style>
  <w:style w:type="character" w:customStyle="1" w:styleId="citationjournal">
    <w:name w:val="citation journal"/>
    <w:uiPriority w:val="99"/>
    <w:rsid w:val="00976026"/>
  </w:style>
  <w:style w:type="character" w:customStyle="1" w:styleId="apple-converted-space">
    <w:name w:val="apple-converted-space"/>
    <w:uiPriority w:val="99"/>
    <w:rsid w:val="00976026"/>
  </w:style>
  <w:style w:type="character" w:styleId="Hyperlink">
    <w:name w:val="Hyperlink"/>
    <w:uiPriority w:val="99"/>
    <w:rsid w:val="00976026"/>
    <w:rPr>
      <w:rFonts w:cs="Times New Roman"/>
      <w:color w:val="0000FF"/>
      <w:u w:val="single"/>
    </w:rPr>
  </w:style>
  <w:style w:type="character" w:customStyle="1" w:styleId="reference-accessdate">
    <w:name w:val="reference-accessdate"/>
    <w:uiPriority w:val="99"/>
    <w:rsid w:val="00976026"/>
  </w:style>
  <w:style w:type="character" w:customStyle="1" w:styleId="nowrap">
    <w:name w:val="nowrap"/>
    <w:uiPriority w:val="99"/>
    <w:rsid w:val="00976026"/>
  </w:style>
  <w:style w:type="character" w:customStyle="1" w:styleId="mw-cite-backlink">
    <w:name w:val="mw-cite-backlink"/>
    <w:uiPriority w:val="99"/>
    <w:rsid w:val="00976026"/>
  </w:style>
  <w:style w:type="character" w:customStyle="1" w:styleId="cite-accessibility-label">
    <w:name w:val="cite-accessibility-label"/>
    <w:uiPriority w:val="99"/>
    <w:rsid w:val="00976026"/>
  </w:style>
  <w:style w:type="paragraph" w:customStyle="1" w:styleId="EndNoteBibliography">
    <w:name w:val="EndNote Bibliography"/>
    <w:basedOn w:val="Normal"/>
    <w:link w:val="EndNoteBibliographyChar"/>
    <w:uiPriority w:val="99"/>
    <w:rsid w:val="00210E96"/>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210E96"/>
    <w:rPr>
      <w:rFonts w:ascii="Arial" w:hAnsi="Arial"/>
      <w:noProof/>
      <w:sz w:val="24"/>
      <w:lang w:val="en-GB" w:eastAsia="en-GB"/>
    </w:rPr>
  </w:style>
  <w:style w:type="character" w:customStyle="1" w:styleId="doi">
    <w:name w:val="doi"/>
    <w:uiPriority w:val="99"/>
    <w:rsid w:val="00A526D7"/>
  </w:style>
  <w:style w:type="character" w:customStyle="1" w:styleId="pagination">
    <w:name w:val="pagination"/>
    <w:uiPriority w:val="99"/>
    <w:rsid w:val="00A526D7"/>
  </w:style>
  <w:style w:type="paragraph" w:styleId="BodyText">
    <w:name w:val="Body Text"/>
    <w:basedOn w:val="Normal"/>
    <w:link w:val="BodyTextChar"/>
    <w:uiPriority w:val="99"/>
    <w:rsid w:val="00A526D7"/>
    <w:pPr>
      <w:widowControl/>
      <w:suppressAutoHyphens w:val="0"/>
      <w:jc w:val="center"/>
    </w:pPr>
    <w:rPr>
      <w:rFonts w:cs="Times New Roman"/>
      <w:sz w:val="21"/>
      <w:szCs w:val="20"/>
      <w:lang w:bidi="ar-SA"/>
    </w:rPr>
  </w:style>
  <w:style w:type="character" w:customStyle="1" w:styleId="BodyTextChar">
    <w:name w:val="Body Text Char"/>
    <w:link w:val="BodyText"/>
    <w:uiPriority w:val="99"/>
    <w:semiHidden/>
    <w:locked/>
    <w:rsid w:val="00F47E89"/>
    <w:rPr>
      <w:rFonts w:cs="Times New Roman"/>
      <w:color w:val="00000A"/>
      <w:sz w:val="21"/>
      <w:lang w:eastAsia="zh-CN"/>
    </w:rPr>
  </w:style>
  <w:style w:type="character" w:styleId="FollowedHyperlink">
    <w:name w:val="FollowedHyperlink"/>
    <w:uiPriority w:val="99"/>
    <w:semiHidden/>
    <w:rsid w:val="0070720C"/>
    <w:rPr>
      <w:rFonts w:cs="Times New Roman"/>
      <w:color w:val="800080"/>
      <w:u w:val="single"/>
    </w:rPr>
  </w:style>
  <w:style w:type="paragraph" w:styleId="Revision">
    <w:name w:val="Revision"/>
    <w:hidden/>
    <w:uiPriority w:val="99"/>
    <w:semiHidden/>
    <w:rsid w:val="00A26201"/>
    <w:rPr>
      <w:color w:val="00000A"/>
      <w:sz w:val="24"/>
      <w:szCs w:val="21"/>
      <w:lang w:eastAsia="zh-CN" w:bidi="hi-IN"/>
    </w:rPr>
  </w:style>
  <w:style w:type="paragraph" w:styleId="HTMLPreformatted">
    <w:name w:val="HTML Preformatted"/>
    <w:basedOn w:val="Normal"/>
    <w:link w:val="HTMLPreformattedChar"/>
    <w:uiPriority w:val="99"/>
    <w:semiHidden/>
    <w:rsid w:val="00303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link w:val="HTMLPreformatted"/>
    <w:uiPriority w:val="99"/>
    <w:semiHidden/>
    <w:locked/>
    <w:rsid w:val="0030370F"/>
    <w:rPr>
      <w:rFonts w:ascii="Courier New" w:hAnsi="Courier New" w:cs="Times New Roman"/>
    </w:rPr>
  </w:style>
  <w:style w:type="paragraph" w:styleId="ListParagraph">
    <w:name w:val="List Paragraph"/>
    <w:basedOn w:val="Normal"/>
    <w:uiPriority w:val="99"/>
    <w:qFormat/>
    <w:rsid w:val="009B58D1"/>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61737A"/>
    <w:pPr>
      <w:tabs>
        <w:tab w:val="center" w:pos="4513"/>
        <w:tab w:val="right" w:pos="9026"/>
      </w:tabs>
    </w:pPr>
    <w:rPr>
      <w:szCs w:val="21"/>
    </w:rPr>
  </w:style>
  <w:style w:type="character" w:customStyle="1" w:styleId="HeaderChar">
    <w:name w:val="Header Char"/>
    <w:link w:val="Header"/>
    <w:uiPriority w:val="99"/>
    <w:rsid w:val="0061737A"/>
    <w:rPr>
      <w:color w:val="00000A"/>
      <w:sz w:val="24"/>
      <w:szCs w:val="21"/>
      <w:lang w:eastAsia="zh-CN" w:bidi="hi-IN"/>
    </w:rPr>
  </w:style>
  <w:style w:type="paragraph" w:styleId="Footer">
    <w:name w:val="footer"/>
    <w:basedOn w:val="Normal"/>
    <w:link w:val="FooterChar"/>
    <w:uiPriority w:val="99"/>
    <w:unhideWhenUsed/>
    <w:rsid w:val="0061737A"/>
    <w:pPr>
      <w:tabs>
        <w:tab w:val="center" w:pos="4513"/>
        <w:tab w:val="right" w:pos="9026"/>
      </w:tabs>
    </w:pPr>
    <w:rPr>
      <w:szCs w:val="21"/>
    </w:rPr>
  </w:style>
  <w:style w:type="character" w:customStyle="1" w:styleId="FooterChar">
    <w:name w:val="Footer Char"/>
    <w:link w:val="Footer"/>
    <w:uiPriority w:val="99"/>
    <w:rsid w:val="0061737A"/>
    <w:rPr>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9607">
      <w:bodyDiv w:val="1"/>
      <w:marLeft w:val="0"/>
      <w:marRight w:val="0"/>
      <w:marTop w:val="0"/>
      <w:marBottom w:val="0"/>
      <w:divBdr>
        <w:top w:val="none" w:sz="0" w:space="0" w:color="auto"/>
        <w:left w:val="none" w:sz="0" w:space="0" w:color="auto"/>
        <w:bottom w:val="none" w:sz="0" w:space="0" w:color="auto"/>
        <w:right w:val="none" w:sz="0" w:space="0" w:color="auto"/>
      </w:divBdr>
    </w:div>
    <w:div w:id="873662822">
      <w:bodyDiv w:val="1"/>
      <w:marLeft w:val="0"/>
      <w:marRight w:val="0"/>
      <w:marTop w:val="0"/>
      <w:marBottom w:val="0"/>
      <w:divBdr>
        <w:top w:val="none" w:sz="0" w:space="0" w:color="auto"/>
        <w:left w:val="none" w:sz="0" w:space="0" w:color="auto"/>
        <w:bottom w:val="none" w:sz="0" w:space="0" w:color="auto"/>
        <w:right w:val="none" w:sz="0" w:space="0" w:color="auto"/>
      </w:divBdr>
      <w:divsChild>
        <w:div w:id="1994330396">
          <w:marLeft w:val="0"/>
          <w:marRight w:val="0"/>
          <w:marTop w:val="0"/>
          <w:marBottom w:val="0"/>
          <w:divBdr>
            <w:top w:val="none" w:sz="0" w:space="0" w:color="auto"/>
            <w:left w:val="none" w:sz="0" w:space="0" w:color="auto"/>
            <w:bottom w:val="none" w:sz="0" w:space="0" w:color="auto"/>
            <w:right w:val="none" w:sz="0" w:space="0" w:color="auto"/>
          </w:divBdr>
          <w:divsChild>
            <w:div w:id="968121565">
              <w:marLeft w:val="0"/>
              <w:marRight w:val="0"/>
              <w:marTop w:val="0"/>
              <w:marBottom w:val="0"/>
              <w:divBdr>
                <w:top w:val="none" w:sz="0" w:space="0" w:color="auto"/>
                <w:left w:val="none" w:sz="0" w:space="0" w:color="auto"/>
                <w:bottom w:val="none" w:sz="0" w:space="0" w:color="auto"/>
                <w:right w:val="none" w:sz="0" w:space="0" w:color="auto"/>
              </w:divBdr>
              <w:divsChild>
                <w:div w:id="293561606">
                  <w:marLeft w:val="0"/>
                  <w:marRight w:val="0"/>
                  <w:marTop w:val="0"/>
                  <w:marBottom w:val="0"/>
                  <w:divBdr>
                    <w:top w:val="none" w:sz="0" w:space="0" w:color="auto"/>
                    <w:left w:val="none" w:sz="0" w:space="0" w:color="auto"/>
                    <w:bottom w:val="none" w:sz="0" w:space="0" w:color="auto"/>
                    <w:right w:val="none" w:sz="0" w:space="0" w:color="auto"/>
                  </w:divBdr>
                  <w:divsChild>
                    <w:div w:id="1114638163">
                      <w:marLeft w:val="0"/>
                      <w:marRight w:val="0"/>
                      <w:marTop w:val="0"/>
                      <w:marBottom w:val="0"/>
                      <w:divBdr>
                        <w:top w:val="none" w:sz="0" w:space="0" w:color="auto"/>
                        <w:left w:val="none" w:sz="0" w:space="0" w:color="auto"/>
                        <w:bottom w:val="none" w:sz="0" w:space="0" w:color="auto"/>
                        <w:right w:val="none" w:sz="0" w:space="0" w:color="auto"/>
                      </w:divBdr>
                      <w:divsChild>
                        <w:div w:id="808206311">
                          <w:marLeft w:val="0"/>
                          <w:marRight w:val="0"/>
                          <w:marTop w:val="0"/>
                          <w:marBottom w:val="0"/>
                          <w:divBdr>
                            <w:top w:val="none" w:sz="0" w:space="0" w:color="auto"/>
                            <w:left w:val="none" w:sz="0" w:space="0" w:color="auto"/>
                            <w:bottom w:val="none" w:sz="0" w:space="0" w:color="auto"/>
                            <w:right w:val="none" w:sz="0" w:space="0" w:color="auto"/>
                          </w:divBdr>
                          <w:divsChild>
                            <w:div w:id="583415536">
                              <w:marLeft w:val="0"/>
                              <w:marRight w:val="0"/>
                              <w:marTop w:val="0"/>
                              <w:marBottom w:val="0"/>
                              <w:divBdr>
                                <w:top w:val="none" w:sz="0" w:space="0" w:color="auto"/>
                                <w:left w:val="none" w:sz="0" w:space="0" w:color="auto"/>
                                <w:bottom w:val="none" w:sz="0" w:space="0" w:color="auto"/>
                                <w:right w:val="none" w:sz="0" w:space="0" w:color="auto"/>
                              </w:divBdr>
                              <w:divsChild>
                                <w:div w:id="909659276">
                                  <w:marLeft w:val="0"/>
                                  <w:marRight w:val="0"/>
                                  <w:marTop w:val="0"/>
                                  <w:marBottom w:val="0"/>
                                  <w:divBdr>
                                    <w:top w:val="none" w:sz="0" w:space="0" w:color="auto"/>
                                    <w:left w:val="none" w:sz="0" w:space="0" w:color="auto"/>
                                    <w:bottom w:val="none" w:sz="0" w:space="0" w:color="auto"/>
                                    <w:right w:val="none" w:sz="0" w:space="0" w:color="auto"/>
                                  </w:divBdr>
                                  <w:divsChild>
                                    <w:div w:id="1841239403">
                                      <w:marLeft w:val="0"/>
                                      <w:marRight w:val="0"/>
                                      <w:marTop w:val="0"/>
                                      <w:marBottom w:val="0"/>
                                      <w:divBdr>
                                        <w:top w:val="none" w:sz="0" w:space="0" w:color="auto"/>
                                        <w:left w:val="none" w:sz="0" w:space="0" w:color="auto"/>
                                        <w:bottom w:val="none" w:sz="0" w:space="0" w:color="auto"/>
                                        <w:right w:val="none" w:sz="0" w:space="0" w:color="auto"/>
                                      </w:divBdr>
                                      <w:divsChild>
                                        <w:div w:id="378894988">
                                          <w:marLeft w:val="0"/>
                                          <w:marRight w:val="0"/>
                                          <w:marTop w:val="0"/>
                                          <w:marBottom w:val="0"/>
                                          <w:divBdr>
                                            <w:top w:val="none" w:sz="0" w:space="0" w:color="auto"/>
                                            <w:left w:val="none" w:sz="0" w:space="0" w:color="auto"/>
                                            <w:bottom w:val="none" w:sz="0" w:space="0" w:color="auto"/>
                                            <w:right w:val="none" w:sz="0" w:space="0" w:color="auto"/>
                                          </w:divBdr>
                                          <w:divsChild>
                                            <w:div w:id="1671593012">
                                              <w:marLeft w:val="0"/>
                                              <w:marRight w:val="0"/>
                                              <w:marTop w:val="0"/>
                                              <w:marBottom w:val="0"/>
                                              <w:divBdr>
                                                <w:top w:val="none" w:sz="0" w:space="0" w:color="auto"/>
                                                <w:left w:val="none" w:sz="0" w:space="0" w:color="auto"/>
                                                <w:bottom w:val="none" w:sz="0" w:space="0" w:color="auto"/>
                                                <w:right w:val="none" w:sz="0" w:space="0" w:color="auto"/>
                                              </w:divBdr>
                                              <w:divsChild>
                                                <w:div w:id="1837531049">
                                                  <w:marLeft w:val="0"/>
                                                  <w:marRight w:val="0"/>
                                                  <w:marTop w:val="0"/>
                                                  <w:marBottom w:val="0"/>
                                                  <w:divBdr>
                                                    <w:top w:val="none" w:sz="0" w:space="0" w:color="auto"/>
                                                    <w:left w:val="none" w:sz="0" w:space="0" w:color="auto"/>
                                                    <w:bottom w:val="none" w:sz="0" w:space="0" w:color="auto"/>
                                                    <w:right w:val="none" w:sz="0" w:space="0" w:color="auto"/>
                                                  </w:divBdr>
                                                  <w:divsChild>
                                                    <w:div w:id="1602033690">
                                                      <w:marLeft w:val="0"/>
                                                      <w:marRight w:val="0"/>
                                                      <w:marTop w:val="0"/>
                                                      <w:marBottom w:val="0"/>
                                                      <w:divBdr>
                                                        <w:top w:val="none" w:sz="0" w:space="0" w:color="auto"/>
                                                        <w:left w:val="none" w:sz="0" w:space="0" w:color="auto"/>
                                                        <w:bottom w:val="none" w:sz="0" w:space="0" w:color="auto"/>
                                                        <w:right w:val="none" w:sz="0" w:space="0" w:color="auto"/>
                                                      </w:divBdr>
                                                      <w:divsChild>
                                                        <w:div w:id="937131617">
                                                          <w:marLeft w:val="0"/>
                                                          <w:marRight w:val="0"/>
                                                          <w:marTop w:val="0"/>
                                                          <w:marBottom w:val="0"/>
                                                          <w:divBdr>
                                                            <w:top w:val="none" w:sz="0" w:space="0" w:color="auto"/>
                                                            <w:left w:val="none" w:sz="0" w:space="0" w:color="auto"/>
                                                            <w:bottom w:val="none" w:sz="0" w:space="0" w:color="auto"/>
                                                            <w:right w:val="none" w:sz="0" w:space="0" w:color="auto"/>
                                                          </w:divBdr>
                                                          <w:divsChild>
                                                            <w:div w:id="958102368">
                                                              <w:marLeft w:val="0"/>
                                                              <w:marRight w:val="0"/>
                                                              <w:marTop w:val="0"/>
                                                              <w:marBottom w:val="0"/>
                                                              <w:divBdr>
                                                                <w:top w:val="none" w:sz="0" w:space="0" w:color="auto"/>
                                                                <w:left w:val="none" w:sz="0" w:space="0" w:color="auto"/>
                                                                <w:bottom w:val="none" w:sz="0" w:space="0" w:color="auto"/>
                                                                <w:right w:val="none" w:sz="0" w:space="0" w:color="auto"/>
                                                              </w:divBdr>
                                                              <w:divsChild>
                                                                <w:div w:id="418799006">
                                                                  <w:marLeft w:val="0"/>
                                                                  <w:marRight w:val="0"/>
                                                                  <w:marTop w:val="0"/>
                                                                  <w:marBottom w:val="0"/>
                                                                  <w:divBdr>
                                                                    <w:top w:val="none" w:sz="0" w:space="0" w:color="auto"/>
                                                                    <w:left w:val="none" w:sz="0" w:space="0" w:color="auto"/>
                                                                    <w:bottom w:val="none" w:sz="0" w:space="0" w:color="auto"/>
                                                                    <w:right w:val="none" w:sz="0" w:space="0" w:color="auto"/>
                                                                  </w:divBdr>
                                                                  <w:divsChild>
                                                                    <w:div w:id="1485314183">
                                                                      <w:marLeft w:val="0"/>
                                                                      <w:marRight w:val="0"/>
                                                                      <w:marTop w:val="0"/>
                                                                      <w:marBottom w:val="0"/>
                                                                      <w:divBdr>
                                                                        <w:top w:val="none" w:sz="0" w:space="0" w:color="auto"/>
                                                                        <w:left w:val="none" w:sz="0" w:space="0" w:color="auto"/>
                                                                        <w:bottom w:val="none" w:sz="0" w:space="0" w:color="auto"/>
                                                                        <w:right w:val="none" w:sz="0" w:space="0" w:color="auto"/>
                                                                      </w:divBdr>
                                                                      <w:divsChild>
                                                                        <w:div w:id="1930695316">
                                                                          <w:marLeft w:val="0"/>
                                                                          <w:marRight w:val="0"/>
                                                                          <w:marTop w:val="0"/>
                                                                          <w:marBottom w:val="0"/>
                                                                          <w:divBdr>
                                                                            <w:top w:val="none" w:sz="0" w:space="0" w:color="auto"/>
                                                                            <w:left w:val="none" w:sz="0" w:space="0" w:color="auto"/>
                                                                            <w:bottom w:val="none" w:sz="0" w:space="0" w:color="auto"/>
                                                                            <w:right w:val="none" w:sz="0" w:space="0" w:color="auto"/>
                                                                          </w:divBdr>
                                                                          <w:divsChild>
                                                                            <w:div w:id="321159019">
                                                                              <w:marLeft w:val="0"/>
                                                                              <w:marRight w:val="0"/>
                                                                              <w:marTop w:val="0"/>
                                                                              <w:marBottom w:val="0"/>
                                                                              <w:divBdr>
                                                                                <w:top w:val="none" w:sz="0" w:space="0" w:color="auto"/>
                                                                                <w:left w:val="none" w:sz="0" w:space="0" w:color="auto"/>
                                                                                <w:bottom w:val="none" w:sz="0" w:space="0" w:color="auto"/>
                                                                                <w:right w:val="none" w:sz="0" w:space="0" w:color="auto"/>
                                                                              </w:divBdr>
                                                                              <w:divsChild>
                                                                                <w:div w:id="2092458884">
                                                                                  <w:marLeft w:val="0"/>
                                                                                  <w:marRight w:val="0"/>
                                                                                  <w:marTop w:val="0"/>
                                                                                  <w:marBottom w:val="0"/>
                                                                                  <w:divBdr>
                                                                                    <w:top w:val="none" w:sz="0" w:space="0" w:color="auto"/>
                                                                                    <w:left w:val="none" w:sz="0" w:space="0" w:color="auto"/>
                                                                                    <w:bottom w:val="none" w:sz="0" w:space="0" w:color="auto"/>
                                                                                    <w:right w:val="none" w:sz="0" w:space="0" w:color="auto"/>
                                                                                  </w:divBdr>
                                                                                  <w:divsChild>
                                                                                    <w:div w:id="1392997369">
                                                                                      <w:marLeft w:val="0"/>
                                                                                      <w:marRight w:val="0"/>
                                                                                      <w:marTop w:val="0"/>
                                                                                      <w:marBottom w:val="0"/>
                                                                                      <w:divBdr>
                                                                                        <w:top w:val="none" w:sz="0" w:space="0" w:color="auto"/>
                                                                                        <w:left w:val="none" w:sz="0" w:space="0" w:color="auto"/>
                                                                                        <w:bottom w:val="none" w:sz="0" w:space="0" w:color="auto"/>
                                                                                        <w:right w:val="none" w:sz="0" w:space="0" w:color="auto"/>
                                                                                      </w:divBdr>
                                                                                      <w:divsChild>
                                                                                        <w:div w:id="1788887912">
                                                                                          <w:marLeft w:val="0"/>
                                                                                          <w:marRight w:val="0"/>
                                                                                          <w:marTop w:val="0"/>
                                                                                          <w:marBottom w:val="0"/>
                                                                                          <w:divBdr>
                                                                                            <w:top w:val="none" w:sz="0" w:space="0" w:color="auto"/>
                                                                                            <w:left w:val="none" w:sz="0" w:space="0" w:color="auto"/>
                                                                                            <w:bottom w:val="none" w:sz="0" w:space="0" w:color="auto"/>
                                                                                            <w:right w:val="none" w:sz="0" w:space="0" w:color="auto"/>
                                                                                          </w:divBdr>
                                                                                          <w:divsChild>
                                                                                            <w:div w:id="96293480">
                                                                                              <w:marLeft w:val="0"/>
                                                                                              <w:marRight w:val="0"/>
                                                                                              <w:marTop w:val="0"/>
                                                                                              <w:marBottom w:val="0"/>
                                                                                              <w:divBdr>
                                                                                                <w:top w:val="none" w:sz="0" w:space="0" w:color="auto"/>
                                                                                                <w:left w:val="none" w:sz="0" w:space="0" w:color="auto"/>
                                                                                                <w:bottom w:val="none" w:sz="0" w:space="0" w:color="auto"/>
                                                                                                <w:right w:val="none" w:sz="0" w:space="0" w:color="auto"/>
                                                                                              </w:divBdr>
                                                                                              <w:divsChild>
                                                                                                <w:div w:id="1109162400">
                                                                                                  <w:marLeft w:val="0"/>
                                                                                                  <w:marRight w:val="0"/>
                                                                                                  <w:marTop w:val="0"/>
                                                                                                  <w:marBottom w:val="0"/>
                                                                                                  <w:divBdr>
                                                                                                    <w:top w:val="none" w:sz="0" w:space="0" w:color="auto"/>
                                                                                                    <w:left w:val="none" w:sz="0" w:space="0" w:color="auto"/>
                                                                                                    <w:bottom w:val="none" w:sz="0" w:space="0" w:color="auto"/>
                                                                                                    <w:right w:val="none" w:sz="0" w:space="0" w:color="auto"/>
                                                                                                  </w:divBdr>
                                                                                                  <w:divsChild>
                                                                                                    <w:div w:id="518129912">
                                                                                                      <w:marLeft w:val="0"/>
                                                                                                      <w:marRight w:val="0"/>
                                                                                                      <w:marTop w:val="0"/>
                                                                                                      <w:marBottom w:val="0"/>
                                                                                                      <w:divBdr>
                                                                                                        <w:top w:val="none" w:sz="0" w:space="0" w:color="auto"/>
                                                                                                        <w:left w:val="none" w:sz="0" w:space="0" w:color="auto"/>
                                                                                                        <w:bottom w:val="none" w:sz="0" w:space="0" w:color="auto"/>
                                                                                                        <w:right w:val="none" w:sz="0" w:space="0" w:color="auto"/>
                                                                                                      </w:divBdr>
                                                                                                      <w:divsChild>
                                                                                                        <w:div w:id="1320380994">
                                                                                                          <w:marLeft w:val="0"/>
                                                                                                          <w:marRight w:val="0"/>
                                                                                                          <w:marTop w:val="0"/>
                                                                                                          <w:marBottom w:val="0"/>
                                                                                                          <w:divBdr>
                                                                                                            <w:top w:val="none" w:sz="0" w:space="0" w:color="auto"/>
                                                                                                            <w:left w:val="none" w:sz="0" w:space="0" w:color="auto"/>
                                                                                                            <w:bottom w:val="none" w:sz="0" w:space="0" w:color="auto"/>
                                                                                                            <w:right w:val="none" w:sz="0" w:space="0" w:color="auto"/>
                                                                                                          </w:divBdr>
                                                                                                          <w:divsChild>
                                                                                                            <w:div w:id="1557281889">
                                                                                                              <w:marLeft w:val="0"/>
                                                                                                              <w:marRight w:val="0"/>
                                                                                                              <w:marTop w:val="0"/>
                                                                                                              <w:marBottom w:val="0"/>
                                                                                                              <w:divBdr>
                                                                                                                <w:top w:val="none" w:sz="0" w:space="0" w:color="auto"/>
                                                                                                                <w:left w:val="none" w:sz="0" w:space="0" w:color="auto"/>
                                                                                                                <w:bottom w:val="none" w:sz="0" w:space="0" w:color="auto"/>
                                                                                                                <w:right w:val="none" w:sz="0" w:space="0" w:color="auto"/>
                                                                                                              </w:divBdr>
                                                                                                              <w:divsChild>
                                                                                                                <w:div w:id="1709835965">
                                                                                                                  <w:marLeft w:val="0"/>
                                                                                                                  <w:marRight w:val="0"/>
                                                                                                                  <w:marTop w:val="0"/>
                                                                                                                  <w:marBottom w:val="0"/>
                                                                                                                  <w:divBdr>
                                                                                                                    <w:top w:val="none" w:sz="0" w:space="0" w:color="auto"/>
                                                                                                                    <w:left w:val="none" w:sz="0" w:space="0" w:color="auto"/>
                                                                                                                    <w:bottom w:val="none" w:sz="0" w:space="0" w:color="auto"/>
                                                                                                                    <w:right w:val="none" w:sz="0" w:space="0" w:color="auto"/>
                                                                                                                  </w:divBdr>
                                                                                                                  <w:divsChild>
                                                                                                                    <w:div w:id="1559052566">
                                                                                                                      <w:marLeft w:val="0"/>
                                                                                                                      <w:marRight w:val="0"/>
                                                                                                                      <w:marTop w:val="0"/>
                                                                                                                      <w:marBottom w:val="0"/>
                                                                                                                      <w:divBdr>
                                                                                                                        <w:top w:val="none" w:sz="0" w:space="0" w:color="auto"/>
                                                                                                                        <w:left w:val="none" w:sz="0" w:space="0" w:color="auto"/>
                                                                                                                        <w:bottom w:val="none" w:sz="0" w:space="0" w:color="auto"/>
                                                                                                                        <w:right w:val="none" w:sz="0" w:space="0" w:color="auto"/>
                                                                                                                      </w:divBdr>
                                                                                                                      <w:divsChild>
                                                                                                                        <w:div w:id="1781681387">
                                                                                                                          <w:marLeft w:val="0"/>
                                                                                                                          <w:marRight w:val="0"/>
                                                                                                                          <w:marTop w:val="0"/>
                                                                                                                          <w:marBottom w:val="0"/>
                                                                                                                          <w:divBdr>
                                                                                                                            <w:top w:val="none" w:sz="0" w:space="0" w:color="auto"/>
                                                                                                                            <w:left w:val="none" w:sz="0" w:space="0" w:color="auto"/>
                                                                                                                            <w:bottom w:val="none" w:sz="0" w:space="0" w:color="auto"/>
                                                                                                                            <w:right w:val="none" w:sz="0" w:space="0" w:color="auto"/>
                                                                                                                          </w:divBdr>
                                                                                                                          <w:divsChild>
                                                                                                                            <w:div w:id="492110275">
                                                                                                                              <w:marLeft w:val="0"/>
                                                                                                                              <w:marRight w:val="0"/>
                                                                                                                              <w:marTop w:val="0"/>
                                                                                                                              <w:marBottom w:val="0"/>
                                                                                                                              <w:divBdr>
                                                                                                                                <w:top w:val="none" w:sz="0" w:space="0" w:color="auto"/>
                                                                                                                                <w:left w:val="none" w:sz="0" w:space="0" w:color="auto"/>
                                                                                                                                <w:bottom w:val="none" w:sz="0" w:space="0" w:color="auto"/>
                                                                                                                                <w:right w:val="none" w:sz="0" w:space="0" w:color="auto"/>
                                                                                                                              </w:divBdr>
                                                                                                                              <w:divsChild>
                                                                                                                                <w:div w:id="1983387059">
                                                                                                                                  <w:marLeft w:val="0"/>
                                                                                                                                  <w:marRight w:val="0"/>
                                                                                                                                  <w:marTop w:val="0"/>
                                                                                                                                  <w:marBottom w:val="0"/>
                                                                                                                                  <w:divBdr>
                                                                                                                                    <w:top w:val="none" w:sz="0" w:space="0" w:color="auto"/>
                                                                                                                                    <w:left w:val="none" w:sz="0" w:space="0" w:color="auto"/>
                                                                                                                                    <w:bottom w:val="none" w:sz="0" w:space="0" w:color="auto"/>
                                                                                                                                    <w:right w:val="none" w:sz="0" w:space="0" w:color="auto"/>
                                                                                                                                  </w:divBdr>
                                                                                                                                  <w:divsChild>
                                                                                                                                    <w:div w:id="1551378417">
                                                                                                                                      <w:marLeft w:val="0"/>
                                                                                                                                      <w:marRight w:val="0"/>
                                                                                                                                      <w:marTop w:val="0"/>
                                                                                                                                      <w:marBottom w:val="0"/>
                                                                                                                                      <w:divBdr>
                                                                                                                                        <w:top w:val="none" w:sz="0" w:space="0" w:color="auto"/>
                                                                                                                                        <w:left w:val="none" w:sz="0" w:space="0" w:color="auto"/>
                                                                                                                                        <w:bottom w:val="none" w:sz="0" w:space="0" w:color="auto"/>
                                                                                                                                        <w:right w:val="none" w:sz="0" w:space="0" w:color="auto"/>
                                                                                                                                      </w:divBdr>
                                                                                                                                      <w:divsChild>
                                                                                                                                        <w:div w:id="543367761">
                                                                                                                                          <w:marLeft w:val="0"/>
                                                                                                                                          <w:marRight w:val="0"/>
                                                                                                                                          <w:marTop w:val="0"/>
                                                                                                                                          <w:marBottom w:val="0"/>
                                                                                                                                          <w:divBdr>
                                                                                                                                            <w:top w:val="none" w:sz="0" w:space="0" w:color="auto"/>
                                                                                                                                            <w:left w:val="none" w:sz="0" w:space="0" w:color="auto"/>
                                                                                                                                            <w:bottom w:val="none" w:sz="0" w:space="0" w:color="auto"/>
                                                                                                                                            <w:right w:val="none" w:sz="0" w:space="0" w:color="auto"/>
                                                                                                                                          </w:divBdr>
                                                                                                                                          <w:divsChild>
                                                                                                                                            <w:div w:id="244339583">
                                                                                                                                              <w:marLeft w:val="0"/>
                                                                                                                                              <w:marRight w:val="0"/>
                                                                                                                                              <w:marTop w:val="0"/>
                                                                                                                                              <w:marBottom w:val="0"/>
                                                                                                                                              <w:divBdr>
                                                                                                                                                <w:top w:val="none" w:sz="0" w:space="0" w:color="auto"/>
                                                                                                                                                <w:left w:val="none" w:sz="0" w:space="0" w:color="auto"/>
                                                                                                                                                <w:bottom w:val="none" w:sz="0" w:space="0" w:color="auto"/>
                                                                                                                                                <w:right w:val="none" w:sz="0" w:space="0" w:color="auto"/>
                                                                                                                                              </w:divBdr>
                                                                                                                                              <w:divsChild>
                                                                                                                                                <w:div w:id="578751642">
                                                                                                                                                  <w:marLeft w:val="0"/>
                                                                                                                                                  <w:marRight w:val="0"/>
                                                                                                                                                  <w:marTop w:val="0"/>
                                                                                                                                                  <w:marBottom w:val="0"/>
                                                                                                                                                  <w:divBdr>
                                                                                                                                                    <w:top w:val="none" w:sz="0" w:space="0" w:color="auto"/>
                                                                                                                                                    <w:left w:val="none" w:sz="0" w:space="0" w:color="auto"/>
                                                                                                                                                    <w:bottom w:val="none" w:sz="0" w:space="0" w:color="auto"/>
                                                                                                                                                    <w:right w:val="none" w:sz="0" w:space="0" w:color="auto"/>
                                                                                                                                                  </w:divBdr>
                                                                                                                                                  <w:divsChild>
                                                                                                                                                    <w:div w:id="1236017533">
                                                                                                                                                      <w:marLeft w:val="0"/>
                                                                                                                                                      <w:marRight w:val="0"/>
                                                                                                                                                      <w:marTop w:val="0"/>
                                                                                                                                                      <w:marBottom w:val="0"/>
                                                                                                                                                      <w:divBdr>
                                                                                                                                                        <w:top w:val="none" w:sz="0" w:space="0" w:color="auto"/>
                                                                                                                                                        <w:left w:val="none" w:sz="0" w:space="0" w:color="auto"/>
                                                                                                                                                        <w:bottom w:val="none" w:sz="0" w:space="0" w:color="auto"/>
                                                                                                                                                        <w:right w:val="none" w:sz="0" w:space="0" w:color="auto"/>
                                                                                                                                                      </w:divBdr>
                                                                                                                                                      <w:divsChild>
                                                                                                                                                        <w:div w:id="961302104">
                                                                                                                                                          <w:marLeft w:val="0"/>
                                                                                                                                                          <w:marRight w:val="0"/>
                                                                                                                                                          <w:marTop w:val="0"/>
                                                                                                                                                          <w:marBottom w:val="0"/>
                                                                                                                                                          <w:divBdr>
                                                                                                                                                            <w:top w:val="none" w:sz="0" w:space="0" w:color="auto"/>
                                                                                                                                                            <w:left w:val="none" w:sz="0" w:space="0" w:color="auto"/>
                                                                                                                                                            <w:bottom w:val="none" w:sz="0" w:space="0" w:color="auto"/>
                                                                                                                                                            <w:right w:val="none" w:sz="0" w:space="0" w:color="auto"/>
                                                                                                                                                          </w:divBdr>
                                                                                                                                                          <w:divsChild>
                                                                                                                                                            <w:div w:id="1045839110">
                                                                                                                                                              <w:marLeft w:val="0"/>
                                                                                                                                                              <w:marRight w:val="0"/>
                                                                                                                                                              <w:marTop w:val="0"/>
                                                                                                                                                              <w:marBottom w:val="0"/>
                                                                                                                                                              <w:divBdr>
                                                                                                                                                                <w:top w:val="none" w:sz="0" w:space="0" w:color="auto"/>
                                                                                                                                                                <w:left w:val="none" w:sz="0" w:space="0" w:color="auto"/>
                                                                                                                                                                <w:bottom w:val="none" w:sz="0" w:space="0" w:color="auto"/>
                                                                                                                                                                <w:right w:val="none" w:sz="0" w:space="0" w:color="auto"/>
                                                                                                                                                              </w:divBdr>
                                                                                                                                                              <w:divsChild>
                                                                                                                                                                <w:div w:id="1666585564">
                                                                                                                                                                  <w:marLeft w:val="0"/>
                                                                                                                                                                  <w:marRight w:val="0"/>
                                                                                                                                                                  <w:marTop w:val="0"/>
                                                                                                                                                                  <w:marBottom w:val="0"/>
                                                                                                                                                                  <w:divBdr>
                                                                                                                                                                    <w:top w:val="none" w:sz="0" w:space="0" w:color="auto"/>
                                                                                                                                                                    <w:left w:val="none" w:sz="0" w:space="0" w:color="auto"/>
                                                                                                                                                                    <w:bottom w:val="none" w:sz="0" w:space="0" w:color="auto"/>
                                                                                                                                                                    <w:right w:val="none" w:sz="0" w:space="0" w:color="auto"/>
                                                                                                                                                                  </w:divBdr>
                                                                                                                                                                  <w:divsChild>
                                                                                                                                                                    <w:div w:id="920481400">
                                                                                                                                                                      <w:marLeft w:val="0"/>
                                                                                                                                                                      <w:marRight w:val="0"/>
                                                                                                                                                                      <w:marTop w:val="0"/>
                                                                                                                                                                      <w:marBottom w:val="0"/>
                                                                                                                                                                      <w:divBdr>
                                                                                                                                                                        <w:top w:val="none" w:sz="0" w:space="0" w:color="auto"/>
                                                                                                                                                                        <w:left w:val="none" w:sz="0" w:space="0" w:color="auto"/>
                                                                                                                                                                        <w:bottom w:val="none" w:sz="0" w:space="0" w:color="auto"/>
                                                                                                                                                                        <w:right w:val="none" w:sz="0" w:space="0" w:color="auto"/>
                                                                                                                                                                      </w:divBdr>
                                                                                                                                                                      <w:divsChild>
                                                                                                                                                                        <w:div w:id="2064595214">
                                                                                                                                                                          <w:marLeft w:val="0"/>
                                                                                                                                                                          <w:marRight w:val="0"/>
                                                                                                                                                                          <w:marTop w:val="0"/>
                                                                                                                                                                          <w:marBottom w:val="0"/>
                                                                                                                                                                          <w:divBdr>
                                                                                                                                                                            <w:top w:val="none" w:sz="0" w:space="0" w:color="auto"/>
                                                                                                                                                                            <w:left w:val="none" w:sz="0" w:space="0" w:color="auto"/>
                                                                                                                                                                            <w:bottom w:val="none" w:sz="0" w:space="0" w:color="auto"/>
                                                                                                                                                                            <w:right w:val="none" w:sz="0" w:space="0" w:color="auto"/>
                                                                                                                                                                          </w:divBdr>
                                                                                                                                                                          <w:divsChild>
                                                                                                                                                                            <w:div w:id="1187214057">
                                                                                                                                                                              <w:marLeft w:val="0"/>
                                                                                                                                                                              <w:marRight w:val="0"/>
                                                                                                                                                                              <w:marTop w:val="0"/>
                                                                                                                                                                              <w:marBottom w:val="0"/>
                                                                                                                                                                              <w:divBdr>
                                                                                                                                                                                <w:top w:val="none" w:sz="0" w:space="0" w:color="auto"/>
                                                                                                                                                                                <w:left w:val="none" w:sz="0" w:space="0" w:color="auto"/>
                                                                                                                                                                                <w:bottom w:val="none" w:sz="0" w:space="0" w:color="auto"/>
                                                                                                                                                                                <w:right w:val="none" w:sz="0" w:space="0" w:color="auto"/>
                                                                                                                                                                              </w:divBdr>
                                                                                                                                                                              <w:divsChild>
                                                                                                                                                                                <w:div w:id="1691757868">
                                                                                                                                                                                  <w:marLeft w:val="0"/>
                                                                                                                                                                                  <w:marRight w:val="0"/>
                                                                                                                                                                                  <w:marTop w:val="0"/>
                                                                                                                                                                                  <w:marBottom w:val="0"/>
                                                                                                                                                                                  <w:divBdr>
                                                                                                                                                                                    <w:top w:val="none" w:sz="0" w:space="0" w:color="auto"/>
                                                                                                                                                                                    <w:left w:val="none" w:sz="0" w:space="0" w:color="auto"/>
                                                                                                                                                                                    <w:bottom w:val="none" w:sz="0" w:space="0" w:color="auto"/>
                                                                                                                                                                                    <w:right w:val="none" w:sz="0" w:space="0" w:color="auto"/>
                                                                                                                                                                                  </w:divBdr>
                                                                                                                                                                                  <w:divsChild>
                                                                                                                                                                                    <w:div w:id="1864514417">
                                                                                                                                                                                      <w:marLeft w:val="0"/>
                                                                                                                                                                                      <w:marRight w:val="0"/>
                                                                                                                                                                                      <w:marTop w:val="0"/>
                                                                                                                                                                                      <w:marBottom w:val="0"/>
                                                                                                                                                                                      <w:divBdr>
                                                                                                                                                                                        <w:top w:val="none" w:sz="0" w:space="0" w:color="auto"/>
                                                                                                                                                                                        <w:left w:val="none" w:sz="0" w:space="0" w:color="auto"/>
                                                                                                                                                                                        <w:bottom w:val="none" w:sz="0" w:space="0" w:color="auto"/>
                                                                                                                                                                                        <w:right w:val="none" w:sz="0" w:space="0" w:color="auto"/>
                                                                                                                                                                                      </w:divBdr>
                                                                                                                                                                                      <w:divsChild>
                                                                                                                                                                                        <w:div w:id="1308899594">
                                                                                                                                                                                          <w:marLeft w:val="0"/>
                                                                                                                                                                                          <w:marRight w:val="0"/>
                                                                                                                                                                                          <w:marTop w:val="0"/>
                                                                                                                                                                                          <w:marBottom w:val="0"/>
                                                                                                                                                                                          <w:divBdr>
                                                                                                                                                                                            <w:top w:val="none" w:sz="0" w:space="0" w:color="auto"/>
                                                                                                                                                                                            <w:left w:val="none" w:sz="0" w:space="0" w:color="auto"/>
                                                                                                                                                                                            <w:bottom w:val="none" w:sz="0" w:space="0" w:color="auto"/>
                                                                                                                                                                                            <w:right w:val="none" w:sz="0" w:space="0" w:color="auto"/>
                                                                                                                                                                                          </w:divBdr>
                                                                                                                                                                                          <w:divsChild>
                                                                                                                                                                                            <w:div w:id="714163004">
                                                                                                                                                                                              <w:marLeft w:val="0"/>
                                                                                                                                                                                              <w:marRight w:val="0"/>
                                                                                                                                                                                              <w:marTop w:val="0"/>
                                                                                                                                                                                              <w:marBottom w:val="0"/>
                                                                                                                                                                                              <w:divBdr>
                                                                                                                                                                                                <w:top w:val="none" w:sz="0" w:space="0" w:color="auto"/>
                                                                                                                                                                                                <w:left w:val="none" w:sz="0" w:space="0" w:color="auto"/>
                                                                                                                                                                                                <w:bottom w:val="none" w:sz="0" w:space="0" w:color="auto"/>
                                                                                                                                                                                                <w:right w:val="none" w:sz="0" w:space="0" w:color="auto"/>
                                                                                                                                                                                              </w:divBdr>
                                                                                                                                                                                              <w:divsChild>
                                                                                                                                                                                                <w:div w:id="138768163">
                                                                                                                                                                                                  <w:marLeft w:val="0"/>
                                                                                                                                                                                                  <w:marRight w:val="0"/>
                                                                                                                                                                                                  <w:marTop w:val="0"/>
                                                                                                                                                                                                  <w:marBottom w:val="0"/>
                                                                                                                                                                                                  <w:divBdr>
                                                                                                                                                                                                    <w:top w:val="none" w:sz="0" w:space="0" w:color="auto"/>
                                                                                                                                                                                                    <w:left w:val="none" w:sz="0" w:space="0" w:color="auto"/>
                                                                                                                                                                                                    <w:bottom w:val="none" w:sz="0" w:space="0" w:color="auto"/>
                                                                                                                                                                                                    <w:right w:val="none" w:sz="0" w:space="0" w:color="auto"/>
                                                                                                                                                                                                  </w:divBdr>
                                                                                                                                                                                                  <w:divsChild>
                                                                                                                                                                                                    <w:div w:id="421149144">
                                                                                                                                                                                                      <w:marLeft w:val="0"/>
                                                                                                                                                                                                      <w:marRight w:val="0"/>
                                                                                                                                                                                                      <w:marTop w:val="0"/>
                                                                                                                                                                                                      <w:marBottom w:val="0"/>
                                                                                                                                                                                                      <w:divBdr>
                                                                                                                                                                                                        <w:top w:val="none" w:sz="0" w:space="0" w:color="auto"/>
                                                                                                                                                                                                        <w:left w:val="none" w:sz="0" w:space="0" w:color="auto"/>
                                                                                                                                                                                                        <w:bottom w:val="none" w:sz="0" w:space="0" w:color="auto"/>
                                                                                                                                                                                                        <w:right w:val="none" w:sz="0" w:space="0" w:color="auto"/>
                                                                                                                                                                                                      </w:divBdr>
                                                                                                                                                                                                      <w:divsChild>
                                                                                                                                                                                                        <w:div w:id="441412528">
                                                                                                                                                                                                          <w:marLeft w:val="0"/>
                                                                                                                                                                                                          <w:marRight w:val="0"/>
                                                                                                                                                                                                          <w:marTop w:val="0"/>
                                                                                                                                                                                                          <w:marBottom w:val="0"/>
                                                                                                                                                                                                          <w:divBdr>
                                                                                                                                                                                                            <w:top w:val="none" w:sz="0" w:space="0" w:color="auto"/>
                                                                                                                                                                                                            <w:left w:val="none" w:sz="0" w:space="0" w:color="auto"/>
                                                                                                                                                                                                            <w:bottom w:val="none" w:sz="0" w:space="0" w:color="auto"/>
                                                                                                                                                                                                            <w:right w:val="none" w:sz="0" w:space="0" w:color="auto"/>
                                                                                                                                                                                                          </w:divBdr>
                                                                                                                                                                                                          <w:divsChild>
                                                                                                                                                                                                            <w:div w:id="198132117">
                                                                                                                                                                                                              <w:marLeft w:val="0"/>
                                                                                                                                                                                                              <w:marRight w:val="0"/>
                                                                                                                                                                                                              <w:marTop w:val="0"/>
                                                                                                                                                                                                              <w:marBottom w:val="0"/>
                                                                                                                                                                                                              <w:divBdr>
                                                                                                                                                                                                                <w:top w:val="none" w:sz="0" w:space="0" w:color="auto"/>
                                                                                                                                                                                                                <w:left w:val="none" w:sz="0" w:space="0" w:color="auto"/>
                                                                                                                                                                                                                <w:bottom w:val="none" w:sz="0" w:space="0" w:color="auto"/>
                                                                                                                                                                                                                <w:right w:val="none" w:sz="0" w:space="0" w:color="auto"/>
                                                                                                                                                                                                              </w:divBdr>
                                                                                                                                                                                                              <w:divsChild>
                                                                                                                                                                                                                <w:div w:id="479273975">
                                                                                                                                                                                                                  <w:marLeft w:val="0"/>
                                                                                                                                                                                                                  <w:marRight w:val="0"/>
                                                                                                                                                                                                                  <w:marTop w:val="0"/>
                                                                                                                                                                                                                  <w:marBottom w:val="0"/>
                                                                                                                                                                                                                  <w:divBdr>
                                                                                                                                                                                                                    <w:top w:val="none" w:sz="0" w:space="0" w:color="auto"/>
                                                                                                                                                                                                                    <w:left w:val="none" w:sz="0" w:space="0" w:color="auto"/>
                                                                                                                                                                                                                    <w:bottom w:val="none" w:sz="0" w:space="0" w:color="auto"/>
                                                                                                                                                                                                                    <w:right w:val="none" w:sz="0" w:space="0" w:color="auto"/>
                                                                                                                                                                                                                  </w:divBdr>
                                                                                                                                                                                                                  <w:divsChild>
                                                                                                                                                                                                                    <w:div w:id="454252011">
                                                                                                                                                                                                                      <w:marLeft w:val="0"/>
                                                                                                                                                                                                                      <w:marRight w:val="0"/>
                                                                                                                                                                                                                      <w:marTop w:val="0"/>
                                                                                                                                                                                                                      <w:marBottom w:val="0"/>
                                                                                                                                                                                                                      <w:divBdr>
                                                                                                                                                                                                                        <w:top w:val="none" w:sz="0" w:space="0" w:color="auto"/>
                                                                                                                                                                                                                        <w:left w:val="none" w:sz="0" w:space="0" w:color="auto"/>
                                                                                                                                                                                                                        <w:bottom w:val="none" w:sz="0" w:space="0" w:color="auto"/>
                                                                                                                                                                                                                        <w:right w:val="none" w:sz="0" w:space="0" w:color="auto"/>
                                                                                                                                                                                                                      </w:divBdr>
                                                                                                                                                                                                                      <w:divsChild>
                                                                                                                                                                                                                        <w:div w:id="1214972106">
                                                                                                                                                                                                                          <w:marLeft w:val="0"/>
                                                                                                                                                                                                                          <w:marRight w:val="0"/>
                                                                                                                                                                                                                          <w:marTop w:val="0"/>
                                                                                                                                                                                                                          <w:marBottom w:val="0"/>
                                                                                                                                                                                                                          <w:divBdr>
                                                                                                                                                                                                                            <w:top w:val="none" w:sz="0" w:space="0" w:color="auto"/>
                                                                                                                                                                                                                            <w:left w:val="none" w:sz="0" w:space="0" w:color="auto"/>
                                                                                                                                                                                                                            <w:bottom w:val="none" w:sz="0" w:space="0" w:color="auto"/>
                                                                                                                                                                                                                            <w:right w:val="none" w:sz="0" w:space="0" w:color="auto"/>
                                                                                                                                                                                                                          </w:divBdr>
                                                                                                                                                                                                                          <w:divsChild>
                                                                                                                                                                                                                            <w:div w:id="1671983050">
                                                                                                                                                                                                                              <w:marLeft w:val="0"/>
                                                                                                                                                                                                                              <w:marRight w:val="0"/>
                                                                                                                                                                                                                              <w:marTop w:val="0"/>
                                                                                                                                                                                                                              <w:marBottom w:val="0"/>
                                                                                                                                                                                                                              <w:divBdr>
                                                                                                                                                                                                                                <w:top w:val="none" w:sz="0" w:space="0" w:color="auto"/>
                                                                                                                                                                                                                                <w:left w:val="none" w:sz="0" w:space="0" w:color="auto"/>
                                                                                                                                                                                                                                <w:bottom w:val="none" w:sz="0" w:space="0" w:color="auto"/>
                                                                                                                                                                                                                                <w:right w:val="none" w:sz="0" w:space="0" w:color="auto"/>
                                                                                                                                                                                                                              </w:divBdr>
                                                                                                                                                                                                                              <w:divsChild>
                                                                                                                                                                                                                                <w:div w:id="1472551988">
                                                                                                                                                                                                                                  <w:marLeft w:val="0"/>
                                                                                                                                                                                                                                  <w:marRight w:val="0"/>
                                                                                                                                                                                                                                  <w:marTop w:val="0"/>
                                                                                                                                                                                                                                  <w:marBottom w:val="0"/>
                                                                                                                                                                                                                                  <w:divBdr>
                                                                                                                                                                                                                                    <w:top w:val="none" w:sz="0" w:space="0" w:color="auto"/>
                                                                                                                                                                                                                                    <w:left w:val="none" w:sz="0" w:space="0" w:color="auto"/>
                                                                                                                                                                                                                                    <w:bottom w:val="none" w:sz="0" w:space="0" w:color="auto"/>
                                                                                                                                                                                                                                    <w:right w:val="none" w:sz="0" w:space="0" w:color="auto"/>
                                                                                                                                                                                                                                  </w:divBdr>
                                                                                                                                                                                                                                  <w:divsChild>
                                                                                                                                                                                                                                    <w:div w:id="1744179153">
                                                                                                                                                                                                                                      <w:marLeft w:val="0"/>
                                                                                                                                                                                                                                      <w:marRight w:val="0"/>
                                                                                                                                                                                                                                      <w:marTop w:val="0"/>
                                                                                                                                                                                                                                      <w:marBottom w:val="0"/>
                                                                                                                                                                                                                                      <w:divBdr>
                                                                                                                                                                                                                                        <w:top w:val="none" w:sz="0" w:space="0" w:color="auto"/>
                                                                                                                                                                                                                                        <w:left w:val="none" w:sz="0" w:space="0" w:color="auto"/>
                                                                                                                                                                                                                                        <w:bottom w:val="none" w:sz="0" w:space="0" w:color="auto"/>
                                                                                                                                                                                                                                        <w:right w:val="none" w:sz="0" w:space="0" w:color="auto"/>
                                                                                                                                                                                                                                      </w:divBdr>
                                                                                                                                                                                                                                      <w:divsChild>
                                                                                                                                                                                                                                        <w:div w:id="1587376285">
                                                                                                                                                                                                                                          <w:marLeft w:val="0"/>
                                                                                                                                                                                                                                          <w:marRight w:val="0"/>
                                                                                                                                                                                                                                          <w:marTop w:val="0"/>
                                                                                                                                                                                                                                          <w:marBottom w:val="0"/>
                                                                                                                                                                                                                                          <w:divBdr>
                                                                                                                                                                                                                                            <w:top w:val="none" w:sz="0" w:space="0" w:color="auto"/>
                                                                                                                                                                                                                                            <w:left w:val="none" w:sz="0" w:space="0" w:color="auto"/>
                                                                                                                                                                                                                                            <w:bottom w:val="none" w:sz="0" w:space="0" w:color="auto"/>
                                                                                                                                                                                                                                            <w:right w:val="none" w:sz="0" w:space="0" w:color="auto"/>
                                                                                                                                                                                                                                          </w:divBdr>
                                                                                                                                                                                                                                          <w:divsChild>
                                                                                                                                                                                                                                            <w:div w:id="385690999">
                                                                                                                                                                                                                                              <w:marLeft w:val="0"/>
                                                                                                                                                                                                                                              <w:marRight w:val="0"/>
                                                                                                                                                                                                                                              <w:marTop w:val="0"/>
                                                                                                                                                                                                                                              <w:marBottom w:val="0"/>
                                                                                                                                                                                                                                              <w:divBdr>
                                                                                                                                                                                                                                                <w:top w:val="none" w:sz="0" w:space="0" w:color="auto"/>
                                                                                                                                                                                                                                                <w:left w:val="none" w:sz="0" w:space="0" w:color="auto"/>
                                                                                                                                                                                                                                                <w:bottom w:val="none" w:sz="0" w:space="0" w:color="auto"/>
                                                                                                                                                                                                                                                <w:right w:val="none" w:sz="0" w:space="0" w:color="auto"/>
                                                                                                                                                                                                                                              </w:divBdr>
                                                                                                                                                                                                                                              <w:divsChild>
                                                                                                                                                                                                                                                <w:div w:id="116293397">
                                                                                                                                                                                                                                                  <w:marLeft w:val="0"/>
                                                                                                                                                                                                                                                  <w:marRight w:val="0"/>
                                                                                                                                                                                                                                                  <w:marTop w:val="0"/>
                                                                                                                                                                                                                                                  <w:marBottom w:val="0"/>
                                                                                                                                                                                                                                                  <w:divBdr>
                                                                                                                                                                                                                                                    <w:top w:val="none" w:sz="0" w:space="0" w:color="auto"/>
                                                                                                                                                                                                                                                    <w:left w:val="none" w:sz="0" w:space="0" w:color="auto"/>
                                                                                                                                                                                                                                                    <w:bottom w:val="none" w:sz="0" w:space="0" w:color="auto"/>
                                                                                                                                                                                                                                                    <w:right w:val="none" w:sz="0" w:space="0" w:color="auto"/>
                                                                                                                                                                                                                                                  </w:divBdr>
                                                                                                                                                                                                                                                  <w:divsChild>
                                                                                                                                                                                                                                                    <w:div w:id="979461258">
                                                                                                                                                                                                                                                      <w:marLeft w:val="0"/>
                                                                                                                                                                                                                                                      <w:marRight w:val="0"/>
                                                                                                                                                                                                                                                      <w:marTop w:val="0"/>
                                                                                                                                                                                                                                                      <w:marBottom w:val="0"/>
                                                                                                                                                                                                                                                      <w:divBdr>
                                                                                                                                                                                                                                                        <w:top w:val="none" w:sz="0" w:space="0" w:color="auto"/>
                                                                                                                                                                                                                                                        <w:left w:val="none" w:sz="0" w:space="0" w:color="auto"/>
                                                                                                                                                                                                                                                        <w:bottom w:val="none" w:sz="0" w:space="0" w:color="auto"/>
                                                                                                                                                                                                                                                        <w:right w:val="none" w:sz="0" w:space="0" w:color="auto"/>
                                                                                                                                                                                                                                                      </w:divBdr>
                                                                                                                                                                                                                                                      <w:divsChild>
                                                                                                                                                                                                                                                        <w:div w:id="485365009">
                                                                                                                                                                                                                                                          <w:marLeft w:val="0"/>
                                                                                                                                                                                                                                                          <w:marRight w:val="0"/>
                                                                                                                                                                                                                                                          <w:marTop w:val="0"/>
                                                                                                                                                                                                                                                          <w:marBottom w:val="0"/>
                                                                                                                                                                                                                                                          <w:divBdr>
                                                                                                                                                                                                                                                            <w:top w:val="none" w:sz="0" w:space="0" w:color="auto"/>
                                                                                                                                                                                                                                                            <w:left w:val="none" w:sz="0" w:space="0" w:color="auto"/>
                                                                                                                                                                                                                                                            <w:bottom w:val="none" w:sz="0" w:space="0" w:color="auto"/>
                                                                                                                                                                                                                                                            <w:right w:val="none" w:sz="0" w:space="0" w:color="auto"/>
                                                                                                                                                                                                                                                          </w:divBdr>
                                                                                                                                                                                                                                                          <w:divsChild>
                                                                                                                                                                                                                                                            <w:div w:id="1089035927">
                                                                                                                                                                                                                                                              <w:marLeft w:val="0"/>
                                                                                                                                                                                                                                                              <w:marRight w:val="0"/>
                                                                                                                                                                                                                                                              <w:marTop w:val="0"/>
                                                                                                                                                                                                                                                              <w:marBottom w:val="0"/>
                                                                                                                                                                                                                                                              <w:divBdr>
                                                                                                                                                                                                                                                                <w:top w:val="none" w:sz="0" w:space="0" w:color="auto"/>
                                                                                                                                                                                                                                                                <w:left w:val="none" w:sz="0" w:space="0" w:color="auto"/>
                                                                                                                                                                                                                                                                <w:bottom w:val="none" w:sz="0" w:space="0" w:color="auto"/>
                                                                                                                                                                                                                                                                <w:right w:val="none" w:sz="0" w:space="0" w:color="auto"/>
                                                                                                                                                                                                                                                              </w:divBdr>
                                                                                                                                                                                                                                                              <w:divsChild>
                                                                                                                                                                                                                                                                <w:div w:id="2081247904">
                                                                                                                                                                                                                                                                  <w:marLeft w:val="0"/>
                                                                                                                                                                                                                                                                  <w:marRight w:val="0"/>
                                                                                                                                                                                                                                                                  <w:marTop w:val="0"/>
                                                                                                                                                                                                                                                                  <w:marBottom w:val="0"/>
                                                                                                                                                                                                                                                                  <w:divBdr>
                                                                                                                                                                                                                                                                    <w:top w:val="none" w:sz="0" w:space="0" w:color="auto"/>
                                                                                                                                                                                                                                                                    <w:left w:val="none" w:sz="0" w:space="0" w:color="auto"/>
                                                                                                                                                                                                                                                                    <w:bottom w:val="none" w:sz="0" w:space="0" w:color="auto"/>
                                                                                                                                                                                                                                                                    <w:right w:val="none" w:sz="0" w:space="0" w:color="auto"/>
                                                                                                                                                                                                                                                                  </w:divBdr>
                                                                                                                                                                                                                                                                  <w:divsChild>
                                                                                                                                                                                                                                                                    <w:div w:id="843710780">
                                                                                                                                                                                                                                                                      <w:marLeft w:val="0"/>
                                                                                                                                                                                                                                                                      <w:marRight w:val="0"/>
                                                                                                                                                                                                                                                                      <w:marTop w:val="0"/>
                                                                                                                                                                                                                                                                      <w:marBottom w:val="0"/>
                                                                                                                                                                                                                                                                      <w:divBdr>
                                                                                                                                                                                                                                                                        <w:top w:val="none" w:sz="0" w:space="0" w:color="auto"/>
                                                                                                                                                                                                                                                                        <w:left w:val="none" w:sz="0" w:space="0" w:color="auto"/>
                                                                                                                                                                                                                                                                        <w:bottom w:val="none" w:sz="0" w:space="0" w:color="auto"/>
                                                                                                                                                                                                                                                                        <w:right w:val="none" w:sz="0" w:space="0" w:color="auto"/>
                                                                                                                                                                                                                                                                      </w:divBdr>
                                                                                                                                                                                                                                                                      <w:divsChild>
                                                                                                                                                                                                                                                                        <w:div w:id="51005522">
                                                                                                                                                                                                                                                                          <w:marLeft w:val="0"/>
                                                                                                                                                                                                                                                                          <w:marRight w:val="0"/>
                                                                                                                                                                                                                                                                          <w:marTop w:val="0"/>
                                                                                                                                                                                                                                                                          <w:marBottom w:val="0"/>
                                                                                                                                                                                                                                                                          <w:divBdr>
                                                                                                                                                                                                                                                                            <w:top w:val="none" w:sz="0" w:space="0" w:color="auto"/>
                                                                                                                                                                                                                                                                            <w:left w:val="none" w:sz="0" w:space="0" w:color="auto"/>
                                                                                                                                                                                                                                                                            <w:bottom w:val="none" w:sz="0" w:space="0" w:color="auto"/>
                                                                                                                                                                                                                                                                            <w:right w:val="none" w:sz="0" w:space="0" w:color="auto"/>
                                                                                                                                                                                                                                                                          </w:divBdr>
                                                                                                                                                                                                                                                                          <w:divsChild>
                                                                                                                                                                                                                                                                            <w:div w:id="2095932821">
                                                                                                                                                                                                                                                                              <w:marLeft w:val="0"/>
                                                                                                                                                                                                                                                                              <w:marRight w:val="0"/>
                                                                                                                                                                                                                                                                              <w:marTop w:val="0"/>
                                                                                                                                                                                                                                                                              <w:marBottom w:val="0"/>
                                                                                                                                                                                                                                                                              <w:divBdr>
                                                                                                                                                                                                                                                                                <w:top w:val="none" w:sz="0" w:space="0" w:color="auto"/>
                                                                                                                                                                                                                                                                                <w:left w:val="none" w:sz="0" w:space="0" w:color="auto"/>
                                                                                                                                                                                                                                                                                <w:bottom w:val="none" w:sz="0" w:space="0" w:color="auto"/>
                                                                                                                                                                                                                                                                                <w:right w:val="none" w:sz="0" w:space="0" w:color="auto"/>
                                                                                                                                                                                                                                                                              </w:divBdr>
                                                                                                                                                                                                                                                                              <w:divsChild>
                                                                                                                                                                                                                                                                                <w:div w:id="86580537">
                                                                                                                                                                                                                                                                                  <w:marLeft w:val="0"/>
                                                                                                                                                                                                                                                                                  <w:marRight w:val="0"/>
                                                                                                                                                                                                                                                                                  <w:marTop w:val="0"/>
                                                                                                                                                                                                                                                                                  <w:marBottom w:val="0"/>
                                                                                                                                                                                                                                                                                  <w:divBdr>
                                                                                                                                                                                                                                                                                    <w:top w:val="none" w:sz="0" w:space="0" w:color="auto"/>
                                                                                                                                                                                                                                                                                    <w:left w:val="none" w:sz="0" w:space="0" w:color="auto"/>
                                                                                                                                                                                                                                                                                    <w:bottom w:val="none" w:sz="0" w:space="0" w:color="auto"/>
                                                                                                                                                                                                                                                                                    <w:right w:val="none" w:sz="0" w:space="0" w:color="auto"/>
                                                                                                                                                                                                                                                                                  </w:divBdr>
                                                                                                                                                                                                                                                                                  <w:divsChild>
                                                                                                                                                                                                                                                                                    <w:div w:id="1886673805">
                                                                                                                                                                                                                                                                                      <w:marLeft w:val="0"/>
                                                                                                                                                                                                                                                                                      <w:marRight w:val="0"/>
                                                                                                                                                                                                                                                                                      <w:marTop w:val="0"/>
                                                                                                                                                                                                                                                                                      <w:marBottom w:val="0"/>
                                                                                                                                                                                                                                                                                      <w:divBdr>
                                                                                                                                                                                                                                                                                        <w:top w:val="none" w:sz="0" w:space="0" w:color="auto"/>
                                                                                                                                                                                                                                                                                        <w:left w:val="none" w:sz="0" w:space="0" w:color="auto"/>
                                                                                                                                                                                                                                                                                        <w:bottom w:val="none" w:sz="0" w:space="0" w:color="auto"/>
                                                                                                                                                                                                                                                                                        <w:right w:val="none" w:sz="0" w:space="0" w:color="auto"/>
                                                                                                                                                                                                                                                                                      </w:divBdr>
                                                                                                                                                                                                                                                                                      <w:divsChild>
                                                                                                                                                                                                                                                                                        <w:div w:id="1646809596">
                                                                                                                                                                                                                                                                                          <w:marLeft w:val="0"/>
                                                                                                                                                                                                                                                                                          <w:marRight w:val="0"/>
                                                                                                                                                                                                                                                                                          <w:marTop w:val="0"/>
                                                                                                                                                                                                                                                                                          <w:marBottom w:val="0"/>
                                                                                                                                                                                                                                                                                          <w:divBdr>
                                                                                                                                                                                                                                                                                            <w:top w:val="none" w:sz="0" w:space="0" w:color="auto"/>
                                                                                                                                                                                                                                                                                            <w:left w:val="none" w:sz="0" w:space="0" w:color="auto"/>
                                                                                                                                                                                                                                                                                            <w:bottom w:val="none" w:sz="0" w:space="0" w:color="auto"/>
                                                                                                                                                                                                                                                                                            <w:right w:val="none" w:sz="0" w:space="0" w:color="auto"/>
                                                                                                                                                                                                                                                                                          </w:divBdr>
                                                                                                                                                                                                                                                                                          <w:divsChild>
                                                                                                                                                                                                                                                                                            <w:div w:id="1527131960">
                                                                                                                                                                                                                                                                                              <w:marLeft w:val="0"/>
                                                                                                                                                                                                                                                                                              <w:marRight w:val="0"/>
                                                                                                                                                                                                                                                                                              <w:marTop w:val="0"/>
                                                                                                                                                                                                                                                                                              <w:marBottom w:val="0"/>
                                                                                                                                                                                                                                                                                              <w:divBdr>
                                                                                                                                                                                                                                                                                                <w:top w:val="none" w:sz="0" w:space="0" w:color="auto"/>
                                                                                                                                                                                                                                                                                                <w:left w:val="none" w:sz="0" w:space="0" w:color="auto"/>
                                                                                                                                                                                                                                                                                                <w:bottom w:val="none" w:sz="0" w:space="0" w:color="auto"/>
                                                                                                                                                                                                                                                                                                <w:right w:val="none" w:sz="0" w:space="0" w:color="auto"/>
                                                                                                                                                                                                                                                                                              </w:divBdr>
                                                                                                                                                                                                                                                                                              <w:divsChild>
                                                                                                                                                                                                                                                                                                <w:div w:id="1865052558">
                                                                                                                                                                                                                                                                                                  <w:marLeft w:val="0"/>
                                                                                                                                                                                                                                                                                                  <w:marRight w:val="0"/>
                                                                                                                                                                                                                                                                                                  <w:marTop w:val="0"/>
                                                                                                                                                                                                                                                                                                  <w:marBottom w:val="0"/>
                                                                                                                                                                                                                                                                                                  <w:divBdr>
                                                                                                                                                                                                                                                                                                    <w:top w:val="none" w:sz="0" w:space="0" w:color="auto"/>
                                                                                                                                                                                                                                                                                                    <w:left w:val="none" w:sz="0" w:space="0" w:color="auto"/>
                                                                                                                                                                                                                                                                                                    <w:bottom w:val="none" w:sz="0" w:space="0" w:color="auto"/>
                                                                                                                                                                                                                                                                                                    <w:right w:val="none" w:sz="0" w:space="0" w:color="auto"/>
                                                                                                                                                                                                                                                                                                  </w:divBdr>
                                                                                                                                                                                                                                                                                                  <w:divsChild>
                                                                                                                                                                                                                                                                                                    <w:div w:id="1973321653">
                                                                                                                                                                                                                                                                                                      <w:marLeft w:val="0"/>
                                                                                                                                                                                                                                                                                                      <w:marRight w:val="0"/>
                                                                                                                                                                                                                                                                                                      <w:marTop w:val="0"/>
                                                                                                                                                                                                                                                                                                      <w:marBottom w:val="0"/>
                                                                                                                                                                                                                                                                                                      <w:divBdr>
                                                                                                                                                                                                                                                                                                        <w:top w:val="none" w:sz="0" w:space="0" w:color="auto"/>
                                                                                                                                                                                                                                                                                                        <w:left w:val="none" w:sz="0" w:space="0" w:color="auto"/>
                                                                                                                                                                                                                                                                                                        <w:bottom w:val="none" w:sz="0" w:space="0" w:color="auto"/>
                                                                                                                                                                                                                                                                                                        <w:right w:val="none" w:sz="0" w:space="0" w:color="auto"/>
                                                                                                                                                                                                                                                                                                      </w:divBdr>
                                                                                                                                                                                                                                                                                                      <w:divsChild>
                                                                                                                                                                                                                                                                                                        <w:div w:id="1099568344">
                                                                                                                                                                                                                                                                                                          <w:marLeft w:val="0"/>
                                                                                                                                                                                                                                                                                                          <w:marRight w:val="0"/>
                                                                                                                                                                                                                                                                                                          <w:marTop w:val="0"/>
                                                                                                                                                                                                                                                                                                          <w:marBottom w:val="0"/>
                                                                                                                                                                                                                                                                                                          <w:divBdr>
                                                                                                                                                                                                                                                                                                            <w:top w:val="none" w:sz="0" w:space="0" w:color="auto"/>
                                                                                                                                                                                                                                                                                                            <w:left w:val="none" w:sz="0" w:space="0" w:color="auto"/>
                                                                                                                                                                                                                                                                                                            <w:bottom w:val="none" w:sz="0" w:space="0" w:color="auto"/>
                                                                                                                                                                                                                                                                                                            <w:right w:val="none" w:sz="0" w:space="0" w:color="auto"/>
                                                                                                                                                                                                                                                                                                          </w:divBdr>
                                                                                                                                                                                                                                                                                                          <w:divsChild>
                                                                                                                                                                                                                                                                                                            <w:div w:id="12272421">
                                                                                                                                                                                                                                                                                                              <w:marLeft w:val="0"/>
                                                                                                                                                                                                                                                                                                              <w:marRight w:val="0"/>
                                                                                                                                                                                                                                                                                                              <w:marTop w:val="0"/>
                                                                                                                                                                                                                                                                                                              <w:marBottom w:val="0"/>
                                                                                                                                                                                                                                                                                                              <w:divBdr>
                                                                                                                                                                                                                                                                                                                <w:top w:val="none" w:sz="0" w:space="0" w:color="auto"/>
                                                                                                                                                                                                                                                                                                                <w:left w:val="none" w:sz="0" w:space="0" w:color="auto"/>
                                                                                                                                                                                                                                                                                                                <w:bottom w:val="none" w:sz="0" w:space="0" w:color="auto"/>
                                                                                                                                                                                                                                                                                                                <w:right w:val="none" w:sz="0" w:space="0" w:color="auto"/>
                                                                                                                                                                                                                                                                                                              </w:divBdr>
                                                                                                                                                                                                                                                                                                              <w:divsChild>
                                                                                                                                                                                                                                                                                                                <w:div w:id="1934850595">
                                                                                                                                                                                                                                                                                                                  <w:marLeft w:val="0"/>
                                                                                                                                                                                                                                                                                                                  <w:marRight w:val="0"/>
                                                                                                                                                                                                                                                                                                                  <w:marTop w:val="0"/>
                                                                                                                                                                                                                                                                                                                  <w:marBottom w:val="0"/>
                                                                                                                                                                                                                                                                                                                  <w:divBdr>
                                                                                                                                                                                                                                                                                                                    <w:top w:val="none" w:sz="0" w:space="0" w:color="auto"/>
                                                                                                                                                                                                                                                                                                                    <w:left w:val="none" w:sz="0" w:space="0" w:color="auto"/>
                                                                                                                                                                                                                                                                                                                    <w:bottom w:val="none" w:sz="0" w:space="0" w:color="auto"/>
                                                                                                                                                                                                                                                                                                                    <w:right w:val="none" w:sz="0" w:space="0" w:color="auto"/>
                                                                                                                                                                                                                                                                                                                  </w:divBdr>
                                                                                                                                                                                                                                                                                                                  <w:divsChild>
                                                                                                                                                                                                                                                                                                                    <w:div w:id="189221541">
                                                                                                                                                                                                                                                                                                                      <w:marLeft w:val="0"/>
                                                                                                                                                                                                                                                                                                                      <w:marRight w:val="0"/>
                                                                                                                                                                                                                                                                                                                      <w:marTop w:val="0"/>
                                                                                                                                                                                                                                                                                                                      <w:marBottom w:val="0"/>
                                                                                                                                                                                                                                                                                                                      <w:divBdr>
                                                                                                                                                                                                                                                                                                                        <w:top w:val="none" w:sz="0" w:space="0" w:color="auto"/>
                                                                                                                                                                                                                                                                                                                        <w:left w:val="none" w:sz="0" w:space="0" w:color="auto"/>
                                                                                                                                                                                                                                                                                                                        <w:bottom w:val="none" w:sz="0" w:space="0" w:color="auto"/>
                                                                                                                                                                                                                                                                                                                        <w:right w:val="none" w:sz="0" w:space="0" w:color="auto"/>
                                                                                                                                                                                                                                                                                                                      </w:divBdr>
                                                                                                                                                                                                                                                                                                                      <w:divsChild>
                                                                                                                                                                                                                                                                                                                        <w:div w:id="1846361663">
                                                                                                                                                                                                                                                                                                                          <w:marLeft w:val="0"/>
                                                                                                                                                                                                                                                                                                                          <w:marRight w:val="0"/>
                                                                                                                                                                                                                                                                                                                          <w:marTop w:val="0"/>
                                                                                                                                                                                                                                                                                                                          <w:marBottom w:val="0"/>
                                                                                                                                                                                                                                                                                                                          <w:divBdr>
                                                                                                                                                                                                                                                                                                                            <w:top w:val="none" w:sz="0" w:space="0" w:color="auto"/>
                                                                                                                                                                                                                                                                                                                            <w:left w:val="none" w:sz="0" w:space="0" w:color="auto"/>
                                                                                                                                                                                                                                                                                                                            <w:bottom w:val="none" w:sz="0" w:space="0" w:color="auto"/>
                                                                                                                                                                                                                                                                                                                            <w:right w:val="none" w:sz="0" w:space="0" w:color="auto"/>
                                                                                                                                                                                                                                                                                                                          </w:divBdr>
                                                                                                                                                                                                                                                                                                                          <w:divsChild>
                                                                                                                                                                                                                                                                                                                            <w:div w:id="754204318">
                                                                                                                                                                                                                                                                                                                              <w:marLeft w:val="0"/>
                                                                                                                                                                                                                                                                                                                              <w:marRight w:val="0"/>
                                                                                                                                                                                                                                                                                                                              <w:marTop w:val="0"/>
                                                                                                                                                                                                                                                                                                                              <w:marBottom w:val="0"/>
                                                                                                                                                                                                                                                                                                                              <w:divBdr>
                                                                                                                                                                                                                                                                                                                                <w:top w:val="none" w:sz="0" w:space="0" w:color="auto"/>
                                                                                                                                                                                                                                                                                                                                <w:left w:val="none" w:sz="0" w:space="0" w:color="auto"/>
                                                                                                                                                                                                                                                                                                                                <w:bottom w:val="none" w:sz="0" w:space="0" w:color="auto"/>
                                                                                                                                                                                                                                                                                                                                <w:right w:val="none" w:sz="0" w:space="0" w:color="auto"/>
                                                                                                                                                                                                                                                                                                                              </w:divBdr>
                                                                                                                                                                                                                                                                                                                              <w:divsChild>
                                                                                                                                                                                                                                                                                                                                <w:div w:id="1703822165">
                                                                                                                                                                                                                                                                                                                                  <w:marLeft w:val="0"/>
                                                                                                                                                                                                                                                                                                                                  <w:marRight w:val="0"/>
                                                                                                                                                                                                                                                                                                                                  <w:marTop w:val="0"/>
                                                                                                                                                                                                                                                                                                                                  <w:marBottom w:val="0"/>
                                                                                                                                                                                                                                                                                                                                  <w:divBdr>
                                                                                                                                                                                                                                                                                                                                    <w:top w:val="none" w:sz="0" w:space="0" w:color="auto"/>
                                                                                                                                                                                                                                                                                                                                    <w:left w:val="none" w:sz="0" w:space="0" w:color="auto"/>
                                                                                                                                                                                                                                                                                                                                    <w:bottom w:val="none" w:sz="0" w:space="0" w:color="auto"/>
                                                                                                                                                                                                                                                                                                                                    <w:right w:val="none" w:sz="0" w:space="0" w:color="auto"/>
                                                                                                                                                                                                                                                                                                                                  </w:divBdr>
                                                                                                                                                                                                                                                                                                                                  <w:divsChild>
                                                                                                                                                                                                                                                                                                                                    <w:div w:id="1263302681">
                                                                                                                                                                                                                                                                                                                                      <w:marLeft w:val="0"/>
                                                                                                                                                                                                                                                                                                                                      <w:marRight w:val="0"/>
                                                                                                                                                                                                                                                                                                                                      <w:marTop w:val="0"/>
                                                                                                                                                                                                                                                                                                                                      <w:marBottom w:val="0"/>
                                                                                                                                                                                                                                                                                                                                      <w:divBdr>
                                                                                                                                                                                                                                                                                                                                        <w:top w:val="none" w:sz="0" w:space="0" w:color="auto"/>
                                                                                                                                                                                                                                                                                                                                        <w:left w:val="none" w:sz="0" w:space="0" w:color="auto"/>
                                                                                                                                                                                                                                                                                                                                        <w:bottom w:val="none" w:sz="0" w:space="0" w:color="auto"/>
                                                                                                                                                                                                                                                                                                                                        <w:right w:val="none" w:sz="0" w:space="0" w:color="auto"/>
                                                                                                                                                                                                                                                                                                                                      </w:divBdr>
                                                                                                                                                                                                                                                                                                                                      <w:divsChild>
                                                                                                                                                                                                                                                                                                                                        <w:div w:id="2071027621">
                                                                                                                                                                                                                                                                                                                                          <w:marLeft w:val="0"/>
                                                                                                                                                                                                                                                                                                                                          <w:marRight w:val="0"/>
                                                                                                                                                                                                                                                                                                                                          <w:marTop w:val="0"/>
                                                                                                                                                                                                                                                                                                                                          <w:marBottom w:val="0"/>
                                                                                                                                                                                                                                                                                                                                          <w:divBdr>
                                                                                                                                                                                                                                                                                                                                            <w:top w:val="none" w:sz="0" w:space="0" w:color="auto"/>
                                                                                                                                                                                                                                                                                                                                            <w:left w:val="none" w:sz="0" w:space="0" w:color="auto"/>
                                                                                                                                                                                                                                                                                                                                            <w:bottom w:val="none" w:sz="0" w:space="0" w:color="auto"/>
                                                                                                                                                                                                                                                                                                                                            <w:right w:val="none" w:sz="0" w:space="0" w:color="auto"/>
                                                                                                                                                                                                                                                                                                                                          </w:divBdr>
                                                                                                                                                                                                                                                                                                                                          <w:divsChild>
                                                                                                                                                                                                                                                                                                                                            <w:div w:id="1530993566">
                                                                                                                                                                                                                                                                                                                                              <w:marLeft w:val="0"/>
                                                                                                                                                                                                                                                                                                                                              <w:marRight w:val="0"/>
                                                                                                                                                                                                                                                                                                                                              <w:marTop w:val="0"/>
                                                                                                                                                                                                                                                                                                                                              <w:marBottom w:val="0"/>
                                                                                                                                                                                                                                                                                                                                              <w:divBdr>
                                                                                                                                                                                                                                                                                                                                                <w:top w:val="none" w:sz="0" w:space="0" w:color="auto"/>
                                                                                                                                                                                                                                                                                                                                                <w:left w:val="none" w:sz="0" w:space="0" w:color="auto"/>
                                                                                                                                                                                                                                                                                                                                                <w:bottom w:val="none" w:sz="0" w:space="0" w:color="auto"/>
                                                                                                                                                                                                                                                                                                                                                <w:right w:val="none" w:sz="0" w:space="0" w:color="auto"/>
                                                                                                                                                                                                                                                                                                                                              </w:divBdr>
                                                                                                                                                                                                                                                                                                                                              <w:divsChild>
                                                                                                                                                                                                                                                                                                                                                <w:div w:id="1777871878">
                                                                                                                                                                                                                                                                                                                                                  <w:marLeft w:val="0"/>
                                                                                                                                                                                                                                                                                                                                                  <w:marRight w:val="0"/>
                                                                                                                                                                                                                                                                                                                                                  <w:marTop w:val="0"/>
                                                                                                                                                                                                                                                                                                                                                  <w:marBottom w:val="0"/>
                                                                                                                                                                                                                                                                                                                                                  <w:divBdr>
                                                                                                                                                                                                                                                                                                                                                    <w:top w:val="none" w:sz="0" w:space="0" w:color="auto"/>
                                                                                                                                                                                                                                                                                                                                                    <w:left w:val="none" w:sz="0" w:space="0" w:color="auto"/>
                                                                                                                                                                                                                                                                                                                                                    <w:bottom w:val="none" w:sz="0" w:space="0" w:color="auto"/>
                                                                                                                                                                                                                                                                                                                                                    <w:right w:val="none" w:sz="0" w:space="0" w:color="auto"/>
                                                                                                                                                                                                                                                                                                                                                  </w:divBdr>
                                                                                                                                                                                                                                                                                                                                                  <w:divsChild>
                                                                                                                                                                                                                                                                                                                                                    <w:div w:id="399715039">
                                                                                                                                                                                                                                                                                                                                                      <w:marLeft w:val="0"/>
                                                                                                                                                                                                                                                                                                                                                      <w:marRight w:val="0"/>
                                                                                                                                                                                                                                                                                                                                                      <w:marTop w:val="0"/>
                                                                                                                                                                                                                                                                                                                                                      <w:marBottom w:val="0"/>
                                                                                                                                                                                                                                                                                                                                                      <w:divBdr>
                                                                                                                                                                                                                                                                                                                                                        <w:top w:val="none" w:sz="0" w:space="0" w:color="auto"/>
                                                                                                                                                                                                                                                                                                                                                        <w:left w:val="none" w:sz="0" w:space="0" w:color="auto"/>
                                                                                                                                                                                                                                                                                                                                                        <w:bottom w:val="none" w:sz="0" w:space="0" w:color="auto"/>
                                                                                                                                                                                                                                                                                                                                                        <w:right w:val="none" w:sz="0" w:space="0" w:color="auto"/>
                                                                                                                                                                                                                                                                                                                                                      </w:divBdr>
                                                                                                                                                                                                                                                                                                                                                      <w:divsChild>
                                                                                                                                                                                                                                                                                                                                                        <w:div w:id="655039808">
                                                                                                                                                                                                                                                                                                                                                          <w:marLeft w:val="0"/>
                                                                                                                                                                                                                                                                                                                                                          <w:marRight w:val="0"/>
                                                                                                                                                                                                                                                                                                                                                          <w:marTop w:val="0"/>
                                                                                                                                                                                                                                                                                                                                                          <w:marBottom w:val="0"/>
                                                                                                                                                                                                                                                                                                                                                          <w:divBdr>
                                                                                                                                                                                                                                                                                                                                                            <w:top w:val="none" w:sz="0" w:space="0" w:color="auto"/>
                                                                                                                                                                                                                                                                                                                                                            <w:left w:val="none" w:sz="0" w:space="0" w:color="auto"/>
                                                                                                                                                                                                                                                                                                                                                            <w:bottom w:val="none" w:sz="0" w:space="0" w:color="auto"/>
                                                                                                                                                                                                                                                                                                                                                            <w:right w:val="none" w:sz="0" w:space="0" w:color="auto"/>
                                                                                                                                                                                                                                                                                                                                                          </w:divBdr>
                                                                                                                                                                                                                                                                                                                                                          <w:divsChild>
                                                                                                                                                                                                                                                                                                                                                            <w:div w:id="1412652369">
                                                                                                                                                                                                                                                                                                                                                              <w:marLeft w:val="0"/>
                                                                                                                                                                                                                                                                                                                                                              <w:marRight w:val="0"/>
                                                                                                                                                                                                                                                                                                                                                              <w:marTop w:val="0"/>
                                                                                                                                                                                                                                                                                                                                                              <w:marBottom w:val="0"/>
                                                                                                                                                                                                                                                                                                                                                              <w:divBdr>
                                                                                                                                                                                                                                                                                                                                                                <w:top w:val="none" w:sz="0" w:space="0" w:color="auto"/>
                                                                                                                                                                                                                                                                                                                                                                <w:left w:val="none" w:sz="0" w:space="0" w:color="auto"/>
                                                                                                                                                                                                                                                                                                                                                                <w:bottom w:val="none" w:sz="0" w:space="0" w:color="auto"/>
                                                                                                                                                                                                                                                                                                                                                                <w:right w:val="none" w:sz="0" w:space="0" w:color="auto"/>
                                                                                                                                                                                                                                                                                                                                                              </w:divBdr>
                                                                                                                                                                                                                                                                                                                                                              <w:divsChild>
                                                                                                                                                                                                                                                                                                                                                                <w:div w:id="63798679">
                                                                                                                                                                                                                                                                                                                                                                  <w:marLeft w:val="0"/>
                                                                                                                                                                                                                                                                                                                                                                  <w:marRight w:val="0"/>
                                                                                                                                                                                                                                                                                                                                                                  <w:marTop w:val="0"/>
                                                                                                                                                                                                                                                                                                                                                                  <w:marBottom w:val="0"/>
                                                                                                                                                                                                                                                                                                                                                                  <w:divBdr>
                                                                                                                                                                                                                                                                                                                                                                    <w:top w:val="none" w:sz="0" w:space="0" w:color="auto"/>
                                                                                                                                                                                                                                                                                                                                                                    <w:left w:val="none" w:sz="0" w:space="0" w:color="auto"/>
                                                                                                                                                                                                                                                                                                                                                                    <w:bottom w:val="none" w:sz="0" w:space="0" w:color="auto"/>
                                                                                                                                                                                                                                                                                                                                                                    <w:right w:val="none" w:sz="0" w:space="0" w:color="auto"/>
                                                                                                                                                                                                                                                                                                                                                                  </w:divBdr>
                                                                                                                                                                                                                                                                                                                                                                  <w:divsChild>
                                                                                                                                                                                                                                                                                                                                                                    <w:div w:id="1193686153">
                                                                                                                                                                                                                                                                                                                                                                      <w:marLeft w:val="0"/>
                                                                                                                                                                                                                                                                                                                                                                      <w:marRight w:val="0"/>
                                                                                                                                                                                                                                                                                                                                                                      <w:marTop w:val="0"/>
                                                                                                                                                                                                                                                                                                                                                                      <w:marBottom w:val="0"/>
                                                                                                                                                                                                                                                                                                                                                                      <w:divBdr>
                                                                                                                                                                                                                                                                                                                                                                        <w:top w:val="none" w:sz="0" w:space="0" w:color="auto"/>
                                                                                                                                                                                                                                                                                                                                                                        <w:left w:val="none" w:sz="0" w:space="0" w:color="auto"/>
                                                                                                                                                                                                                                                                                                                                                                        <w:bottom w:val="none" w:sz="0" w:space="0" w:color="auto"/>
                                                                                                                                                                                                                                                                                                                                                                        <w:right w:val="none" w:sz="0" w:space="0" w:color="auto"/>
                                                                                                                                                                                                                                                                                                                                                                      </w:divBdr>
                                                                                                                                                                                                                                                                                                                                                                      <w:divsChild>
                                                                                                                                                                                                                                                                                                                                                                        <w:div w:id="2052997405">
                                                                                                                                                                                                                                                                                                                                                                          <w:marLeft w:val="0"/>
                                                                                                                                                                                                                                                                                                                                                                          <w:marRight w:val="0"/>
                                                                                                                                                                                                                                                                                                                                                                          <w:marTop w:val="0"/>
                                                                                                                                                                                                                                                                                                                                                                          <w:marBottom w:val="0"/>
                                                                                                                                                                                                                                                                                                                                                                          <w:divBdr>
                                                                                                                                                                                                                                                                                                                                                                            <w:top w:val="none" w:sz="0" w:space="0" w:color="auto"/>
                                                                                                                                                                                                                                                                                                                                                                            <w:left w:val="none" w:sz="0" w:space="0" w:color="auto"/>
                                                                                                                                                                                                                                                                                                                                                                            <w:bottom w:val="none" w:sz="0" w:space="0" w:color="auto"/>
                                                                                                                                                                                                                                                                                                                                                                            <w:right w:val="none" w:sz="0" w:space="0" w:color="auto"/>
                                                                                                                                                                                                                                                                                                                                                                          </w:divBdr>
                                                                                                                                                                                                                                                                                                                                                                          <w:divsChild>
                                                                                                                                                                                                                                                                                                                                                                            <w:div w:id="879054656">
                                                                                                                                                                                                                                                                                                                                                                              <w:marLeft w:val="0"/>
                                                                                                                                                                                                                                                                                                                                                                              <w:marRight w:val="0"/>
                                                                                                                                                                                                                                                                                                                                                                              <w:marTop w:val="0"/>
                                                                                                                                                                                                                                                                                                                                                                              <w:marBottom w:val="0"/>
                                                                                                                                                                                                                                                                                                                                                                              <w:divBdr>
                                                                                                                                                                                                                                                                                                                                                                                <w:top w:val="none" w:sz="0" w:space="0" w:color="auto"/>
                                                                                                                                                                                                                                                                                                                                                                                <w:left w:val="none" w:sz="0" w:space="0" w:color="auto"/>
                                                                                                                                                                                                                                                                                                                                                                                <w:bottom w:val="none" w:sz="0" w:space="0" w:color="auto"/>
                                                                                                                                                                                                                                                                                                                                                                                <w:right w:val="none" w:sz="0" w:space="0" w:color="auto"/>
                                                                                                                                                                                                                                                                                                                                                                              </w:divBdr>
                                                                                                                                                                                                                                                                                                                                                                              <w:divsChild>
                                                                                                                                                                                                                                                                                                                                                                                <w:div w:id="458960517">
                                                                                                                                                                                                                                                                                                                                                                                  <w:marLeft w:val="0"/>
                                                                                                                                                                                                                                                                                                                                                                                  <w:marRight w:val="0"/>
                                                                                                                                                                                                                                                                                                                                                                                  <w:marTop w:val="0"/>
                                                                                                                                                                                                                                                                                                                                                                                  <w:marBottom w:val="0"/>
                                                                                                                                                                                                                                                                                                                                                                                  <w:divBdr>
                                                                                                                                                                                                                                                                                                                                                                                    <w:top w:val="none" w:sz="0" w:space="0" w:color="auto"/>
                                                                                                                                                                                                                                                                                                                                                                                    <w:left w:val="none" w:sz="0" w:space="0" w:color="auto"/>
                                                                                                                                                                                                                                                                                                                                                                                    <w:bottom w:val="none" w:sz="0" w:space="0" w:color="auto"/>
                                                                                                                                                                                                                                                                                                                                                                                    <w:right w:val="none" w:sz="0" w:space="0" w:color="auto"/>
                                                                                                                                                                                                                                                                                                                                                                                  </w:divBdr>
                                                                                                                                                                                                                                                                                                                                                                                  <w:divsChild>
                                                                                                                                                                                                                                                                                                                                                                                    <w:div w:id="404570549">
                                                                                                                                                                                                                                                                                                                                                                                      <w:marLeft w:val="0"/>
                                                                                                                                                                                                                                                                                                                                                                                      <w:marRight w:val="0"/>
                                                                                                                                                                                                                                                                                                                                                                                      <w:marTop w:val="0"/>
                                                                                                                                                                                                                                                                                                                                                                                      <w:marBottom w:val="0"/>
                                                                                                                                                                                                                                                                                                                                                                                      <w:divBdr>
                                                                                                                                                                                                                                                                                                                                                                                        <w:top w:val="none" w:sz="0" w:space="0" w:color="auto"/>
                                                                                                                                                                                                                                                                                                                                                                                        <w:left w:val="none" w:sz="0" w:space="0" w:color="auto"/>
                                                                                                                                                                                                                                                                                                                                                                                        <w:bottom w:val="none" w:sz="0" w:space="0" w:color="auto"/>
                                                                                                                                                                                                                                                                                                                                                                                        <w:right w:val="none" w:sz="0" w:space="0" w:color="auto"/>
                                                                                                                                                                                                                                                                                                                                                                                      </w:divBdr>
                                                                                                                                                                                                                                                                                                                                                                                    </w:div>
                                                                                                                                                                                                                                                                                                                                                                                    <w:div w:id="384987293">
                                                                                                                                                                                                                                                                                                                                                                                      <w:marLeft w:val="0"/>
                                                                                                                                                                                                                                                                                                                                                                                      <w:marRight w:val="0"/>
                                                                                                                                                                                                                                                                                                                                                                                      <w:marTop w:val="0"/>
                                                                                                                                                                                                                                                                                                                                                                                      <w:marBottom w:val="0"/>
                                                                                                                                                                                                                                                                                                                                                                                      <w:divBdr>
                                                                                                                                                                                                                                                                                                                                                                                        <w:top w:val="none" w:sz="0" w:space="0" w:color="auto"/>
                                                                                                                                                                                                                                                                                                                                                                                        <w:left w:val="none" w:sz="0" w:space="0" w:color="auto"/>
                                                                                                                                                                                                                                                                                                                                                                                        <w:bottom w:val="none" w:sz="0" w:space="0" w:color="auto"/>
                                                                                                                                                                                                                                                                                                                                                                                        <w:right w:val="none" w:sz="0" w:space="0" w:color="auto"/>
                                                                                                                                                                                                                                                                                                                                                                                      </w:divBdr>
                                                                                                                                                                                                                                                                                                                                                                                      <w:divsChild>
                                                                                                                                                                                                                                                                                                                                                                                        <w:div w:id="318004927">
                                                                                                                                                                                                                                                                                                                                                                                          <w:marLeft w:val="0"/>
                                                                                                                                                                                                                                                                                                                                                                                          <w:marRight w:val="0"/>
                                                                                                                                                                                                                                                                                                                                                                                          <w:marTop w:val="0"/>
                                                                                                                                                                                                                                                                                                                                                                                          <w:marBottom w:val="0"/>
                                                                                                                                                                                                                                                                                                                                                                                          <w:divBdr>
                                                                                                                                                                                                                                                                                                                                                                                            <w:top w:val="none" w:sz="0" w:space="0" w:color="auto"/>
                                                                                                                                                                                                                                                                                                                                                                                            <w:left w:val="none" w:sz="0" w:space="0" w:color="auto"/>
                                                                                                                                                                                                                                                                                                                                                                                            <w:bottom w:val="none" w:sz="0" w:space="0" w:color="auto"/>
                                                                                                                                                                                                                                                                                                                                                                                            <w:right w:val="none" w:sz="0" w:space="0" w:color="auto"/>
                                                                                                                                                                                                                                                                                                                                                                                          </w:divBdr>
                                                                                                                                                                                                                                                                                                                                                                                          <w:divsChild>
                                                                                                                                                                                                                                                                                                                                                                                            <w:div w:id="1689603429">
                                                                                                                                                                                                                                                                                                                                                                                              <w:marLeft w:val="0"/>
                                                                                                                                                                                                                                                                                                                                                                                              <w:marRight w:val="0"/>
                                                                                                                                                                                                                                                                                                                                                                                              <w:marTop w:val="0"/>
                                                                                                                                                                                                                                                                                                                                                                                              <w:marBottom w:val="0"/>
                                                                                                                                                                                                                                                                                                                                                                                              <w:divBdr>
                                                                                                                                                                                                                                                                                                                                                                                                <w:top w:val="none" w:sz="0" w:space="0" w:color="auto"/>
                                                                                                                                                                                                                                                                                                                                                                                                <w:left w:val="none" w:sz="0" w:space="0" w:color="auto"/>
                                                                                                                                                                                                                                                                                                                                                                                                <w:bottom w:val="none" w:sz="0" w:space="0" w:color="auto"/>
                                                                                                                                                                                                                                                                                                                                                                                                <w:right w:val="none" w:sz="0" w:space="0" w:color="auto"/>
                                                                                                                                                                                                                                                                                                                                                                                              </w:divBdr>
                                                                                                                                                                                                                                                                                                                                                                                              <w:divsChild>
                                                                                                                                                                                                                                                                                                                                                                                                <w:div w:id="2000575262">
                                                                                                                                                                                                                                                                                                                                                                                                  <w:marLeft w:val="0"/>
                                                                                                                                                                                                                                                                                                                                                                                                  <w:marRight w:val="0"/>
                                                                                                                                                                                                                                                                                                                                                                                                  <w:marTop w:val="0"/>
                                                                                                                                                                                                                                                                                                                                                                                                  <w:marBottom w:val="0"/>
                                                                                                                                                                                                                                                                                                                                                                                                  <w:divBdr>
                                                                                                                                                                                                                                                                                                                                                                                                    <w:top w:val="none" w:sz="0" w:space="0" w:color="auto"/>
                                                                                                                                                                                                                                                                                                                                                                                                    <w:left w:val="none" w:sz="0" w:space="0" w:color="auto"/>
                                                                                                                                                                                                                                                                                                                                                                                                    <w:bottom w:val="none" w:sz="0" w:space="0" w:color="auto"/>
                                                                                                                                                                                                                                                                                                                                                                                                    <w:right w:val="none" w:sz="0" w:space="0" w:color="auto"/>
                                                                                                                                                                                                                                                                                                                                                                                                  </w:divBdr>
                                                                                                                                                                                                                                                                                                                                                                                                  <w:divsChild>
                                                                                                                                                                                                                                                                                                                                                                                                    <w:div w:id="1656295658">
                                                                                                                                                                                                                                                                                                                                                                                                      <w:marLeft w:val="0"/>
                                                                                                                                                                                                                                                                                                                                                                                                      <w:marRight w:val="0"/>
                                                                                                                                                                                                                                                                                                                                                                                                      <w:marTop w:val="0"/>
                                                                                                                                                                                                                                                                                                                                                                                                      <w:marBottom w:val="0"/>
                                                                                                                                                                                                                                                                                                                                                                                                      <w:divBdr>
                                                                                                                                                                                                                                                                                                                                                                                                        <w:top w:val="none" w:sz="0" w:space="0" w:color="auto"/>
                                                                                                                                                                                                                                                                                                                                                                                                        <w:left w:val="none" w:sz="0" w:space="0" w:color="auto"/>
                                                                                                                                                                                                                                                                                                                                                                                                        <w:bottom w:val="none" w:sz="0" w:space="0" w:color="auto"/>
                                                                                                                                                                                                                                                                                                                                                                                                        <w:right w:val="none" w:sz="0" w:space="0" w:color="auto"/>
                                                                                                                                                                                                                                                                                                                                                                                                      </w:divBdr>
                                                                                                                                                                                                                                                                                                                                                                                                      <w:divsChild>
                                                                                                                                                                                                                                                                                                                                                                                                        <w:div w:id="671091">
                                                                                                                                                                                                                                                                                                                                                                                                          <w:marLeft w:val="0"/>
                                                                                                                                                                                                                                                                                                                                                                                                          <w:marRight w:val="0"/>
                                                                                                                                                                                                                                                                                                                                                                                                          <w:marTop w:val="0"/>
                                                                                                                                                                                                                                                                                                                                                                                                          <w:marBottom w:val="0"/>
                                                                                                                                                                                                                                                                                                                                                                                                          <w:divBdr>
                                                                                                                                                                                                                                                                                                                                                                                                            <w:top w:val="none" w:sz="0" w:space="0" w:color="auto"/>
                                                                                                                                                                                                                                                                                                                                                                                                            <w:left w:val="none" w:sz="0" w:space="0" w:color="auto"/>
                                                                                                                                                                                                                                                                                                                                                                                                            <w:bottom w:val="none" w:sz="0" w:space="0" w:color="auto"/>
                                                                                                                                                                                                                                                                                                                                                                                                            <w:right w:val="none" w:sz="0" w:space="0" w:color="auto"/>
                                                                                                                                                                                                                                                                                                                                                                                                          </w:divBdr>
                                                                                                                                                                                                                                                                                                                                                                                                          <w:divsChild>
                                                                                                                                                                                                                                                                                                                                                                                                            <w:div w:id="1694842800">
                                                                                                                                                                                                                                                                                                                                                                                                              <w:marLeft w:val="0"/>
                                                                                                                                                                                                                                                                                                                                                                                                              <w:marRight w:val="0"/>
                                                                                                                                                                                                                                                                                                                                                                                                              <w:marTop w:val="0"/>
                                                                                                                                                                                                                                                                                                                                                                                                              <w:marBottom w:val="0"/>
                                                                                                                                                                                                                                                                                                                                                                                                              <w:divBdr>
                                                                                                                                                                                                                                                                                                                                                                                                                <w:top w:val="none" w:sz="0" w:space="0" w:color="auto"/>
                                                                                                                                                                                                                                                                                                                                                                                                                <w:left w:val="none" w:sz="0" w:space="0" w:color="auto"/>
                                                                                                                                                                                                                                                                                                                                                                                                                <w:bottom w:val="none" w:sz="0" w:space="0" w:color="auto"/>
                                                                                                                                                                                                                                                                                                                                                                                                                <w:right w:val="none" w:sz="0" w:space="0" w:color="auto"/>
                                                                                                                                                                                                                                                                                                                                                                                                              </w:divBdr>
                                                                                                                                                                                                                                                                                                                                                                                                              <w:divsChild>
                                                                                                                                                                                                                                                                                                                                                                                                                <w:div w:id="1390809019">
                                                                                                                                                                                                                                                                                                                                                                                                                  <w:marLeft w:val="0"/>
                                                                                                                                                                                                                                                                                                                                                                                                                  <w:marRight w:val="0"/>
                                                                                                                                                                                                                                                                                                                                                                                                                  <w:marTop w:val="0"/>
                                                                                                                                                                                                                                                                                                                                                                                                                  <w:marBottom w:val="0"/>
                                                                                                                                                                                                                                                                                                                                                                                                                  <w:divBdr>
                                                                                                                                                                                                                                                                                                                                                                                                                    <w:top w:val="none" w:sz="0" w:space="0" w:color="auto"/>
                                                                                                                                                                                                                                                                                                                                                                                                                    <w:left w:val="none" w:sz="0" w:space="0" w:color="auto"/>
                                                                                                                                                                                                                                                                                                                                                                                                                    <w:bottom w:val="none" w:sz="0" w:space="0" w:color="auto"/>
                                                                                                                                                                                                                                                                                                                                                                                                                    <w:right w:val="none" w:sz="0" w:space="0" w:color="auto"/>
                                                                                                                                                                                                                                                                                                                                                                                                                  </w:divBdr>
                                                                                                                                                                                                                                                                                                                                                                                                                  <w:divsChild>
                                                                                                                                                                                                                                                                                                                                                                                                                    <w:div w:id="1430393077">
                                                                                                                                                                                                                                                                                                                                                                                                                      <w:marLeft w:val="0"/>
                                                                                                                                                                                                                                                                                                                                                                                                                      <w:marRight w:val="0"/>
                                                                                                                                                                                                                                                                                                                                                                                                                      <w:marTop w:val="0"/>
                                                                                                                                                                                                                                                                                                                                                                                                                      <w:marBottom w:val="0"/>
                                                                                                                                                                                                                                                                                                                                                                                                                      <w:divBdr>
                                                                                                                                                                                                                                                                                                                                                                                                                        <w:top w:val="none" w:sz="0" w:space="0" w:color="auto"/>
                                                                                                                                                                                                                                                                                                                                                                                                                        <w:left w:val="none" w:sz="0" w:space="0" w:color="auto"/>
                                                                                                                                                                                                                                                                                                                                                                                                                        <w:bottom w:val="none" w:sz="0" w:space="0" w:color="auto"/>
                                                                                                                                                                                                                                                                                                                                                                                                                        <w:right w:val="none" w:sz="0" w:space="0" w:color="auto"/>
                                                                                                                                                                                                                                                                                                                                                                                                                      </w:divBdr>
                                                                                                                                                                                                                                                                                                                                                                                                                      <w:divsChild>
                                                                                                                                                                                                                                                                                                                                                                                                                        <w:div w:id="355230447">
                                                                                                                                                                                                                                                                                                                                                                                                                          <w:marLeft w:val="0"/>
                                                                                                                                                                                                                                                                                                                                                                                                                          <w:marRight w:val="0"/>
                                                                                                                                                                                                                                                                                                                                                                                                                          <w:marTop w:val="0"/>
                                                                                                                                                                                                                                                                                                                                                                                                                          <w:marBottom w:val="0"/>
                                                                                                                                                                                                                                                                                                                                                                                                                          <w:divBdr>
                                                                                                                                                                                                                                                                                                                                                                                                                            <w:top w:val="none" w:sz="0" w:space="0" w:color="auto"/>
                                                                                                                                                                                                                                                                                                                                                                                                                            <w:left w:val="none" w:sz="0" w:space="0" w:color="auto"/>
                                                                                                                                                                                                                                                                                                                                                                                                                            <w:bottom w:val="none" w:sz="0" w:space="0" w:color="auto"/>
                                                                                                                                                                                                                                                                                                                                                                                                                            <w:right w:val="none" w:sz="0" w:space="0" w:color="auto"/>
                                                                                                                                                                                                                                                                                                                                                                                                                          </w:divBdr>
                                                                                                                                                                                                                                                                                                                                                                                                                          <w:divsChild>
                                                                                                                                                                                                                                                                                                                                                                                                                            <w:div w:id="2033728351">
                                                                                                                                                                                                                                                                                                                                                                                                                              <w:marLeft w:val="0"/>
                                                                                                                                                                                                                                                                                                                                                                                                                              <w:marRight w:val="0"/>
                                                                                                                                                                                                                                                                                                                                                                                                                              <w:marTop w:val="0"/>
                                                                                                                                                                                                                                                                                                                                                                                                                              <w:marBottom w:val="0"/>
                                                                                                                                                                                                                                                                                                                                                                                                                              <w:divBdr>
                                                                                                                                                                                                                                                                                                                                                                                                                                <w:top w:val="none" w:sz="0" w:space="0" w:color="auto"/>
                                                                                                                                                                                                                                                                                                                                                                                                                                <w:left w:val="none" w:sz="0" w:space="0" w:color="auto"/>
                                                                                                                                                                                                                                                                                                                                                                                                                                <w:bottom w:val="none" w:sz="0" w:space="0" w:color="auto"/>
                                                                                                                                                                                                                                                                                                                                                                                                                                <w:right w:val="none" w:sz="0" w:space="0" w:color="auto"/>
                                                                                                                                                                                                                                                                                                                                                                                                                              </w:divBdr>
                                                                                                                                                                                                                                                                                                                                                                                                                              <w:divsChild>
                                                                                                                                                                                                                                                                                                                                                                                                                                <w:div w:id="1313172646">
                                                                                                                                                                                                                                                                                                                                                                                                                                  <w:marLeft w:val="0"/>
                                                                                                                                                                                                                                                                                                                                                                                                                                  <w:marRight w:val="0"/>
                                                                                                                                                                                                                                                                                                                                                                                                                                  <w:marTop w:val="0"/>
                                                                                                                                                                                                                                                                                                                                                                                                                                  <w:marBottom w:val="0"/>
                                                                                                                                                                                                                                                                                                                                                                                                                                  <w:divBdr>
                                                                                                                                                                                                                                                                                                                                                                                                                                    <w:top w:val="none" w:sz="0" w:space="0" w:color="auto"/>
                                                                                                                                                                                                                                                                                                                                                                                                                                    <w:left w:val="none" w:sz="0" w:space="0" w:color="auto"/>
                                                                                                                                                                                                                                                                                                                                                                                                                                    <w:bottom w:val="none" w:sz="0" w:space="0" w:color="auto"/>
                                                                                                                                                                                                                                                                                                                                                                                                                                    <w:right w:val="none" w:sz="0" w:space="0" w:color="auto"/>
                                                                                                                                                                                                                                                                                                                                                                                                                                  </w:divBdr>
                                                                                                                                                                                                                                                                                                                                                                                                                                  <w:divsChild>
                                                                                                                                                                                                                                                                                                                                                                                                                                    <w:div w:id="633676952">
                                                                                                                                                                                                                                                                                                                                                                                                                                      <w:marLeft w:val="0"/>
                                                                                                                                                                                                                                                                                                                                                                                                                                      <w:marRight w:val="0"/>
                                                                                                                                                                                                                                                                                                                                                                                                                                      <w:marTop w:val="0"/>
                                                                                                                                                                                                                                                                                                                                                                                                                                      <w:marBottom w:val="0"/>
                                                                                                                                                                                                                                                                                                                                                                                                                                      <w:divBdr>
                                                                                                                                                                                                                                                                                                                                                                                                                                        <w:top w:val="none" w:sz="0" w:space="0" w:color="auto"/>
                                                                                                                                                                                                                                                                                                                                                                                                                                        <w:left w:val="none" w:sz="0" w:space="0" w:color="auto"/>
                                                                                                                                                                                                                                                                                                                                                                                                                                        <w:bottom w:val="none" w:sz="0" w:space="0" w:color="auto"/>
                                                                                                                                                                                                                                                                                                                                                                                                                                        <w:right w:val="none" w:sz="0" w:space="0" w:color="auto"/>
                                                                                                                                                                                                                                                                                                                                                                                                                                      </w:divBdr>
                                                                                                                                                                                                                                                                                                                                                                                                                                      <w:divsChild>
                                                                                                                                                                                                                                                                                                                                                                                                                                        <w:div w:id="754670796">
                                                                                                                                                                                                                                                                                                                                                                                                                                          <w:marLeft w:val="0"/>
                                                                                                                                                                                                                                                                                                                                                                                                                                          <w:marRight w:val="0"/>
                                                                                                                                                                                                                                                                                                                                                                                                                                          <w:marTop w:val="0"/>
                                                                                                                                                                                                                                                                                                                                                                                                                                          <w:marBottom w:val="0"/>
                                                                                                                                                                                                                                                                                                                                                                                                                                          <w:divBdr>
                                                                                                                                                                                                                                                                                                                                                                                                                                            <w:top w:val="none" w:sz="0" w:space="0" w:color="auto"/>
                                                                                                                                                                                                                                                                                                                                                                                                                                            <w:left w:val="none" w:sz="0" w:space="0" w:color="auto"/>
                                                                                                                                                                                                                                                                                                                                                                                                                                            <w:bottom w:val="none" w:sz="0" w:space="0" w:color="auto"/>
                                                                                                                                                                                                                                                                                                                                                                                                                                            <w:right w:val="none" w:sz="0" w:space="0" w:color="auto"/>
                                                                                                                                                                                                                                                                                                                                                                                                                                          </w:divBdr>
                                                                                                                                                                                                                                                                                                                                                                                                                                          <w:divsChild>
                                                                                                                                                                                                                                                                                                                                                                                                                                            <w:div w:id="1209754961">
                                                                                                                                                                                                                                                                                                                                                                                                                                              <w:marLeft w:val="0"/>
                                                                                                                                                                                                                                                                                                                                                                                                                                              <w:marRight w:val="0"/>
                                                                                                                                                                                                                                                                                                                                                                                                                                              <w:marTop w:val="0"/>
                                                                                                                                                                                                                                                                                                                                                                                                                                              <w:marBottom w:val="0"/>
                                                                                                                                                                                                                                                                                                                                                                                                                                              <w:divBdr>
                                                                                                                                                                                                                                                                                                                                                                                                                                                <w:top w:val="none" w:sz="0" w:space="0" w:color="auto"/>
                                                                                                                                                                                                                                                                                                                                                                                                                                                <w:left w:val="none" w:sz="0" w:space="0" w:color="auto"/>
                                                                                                                                                                                                                                                                                                                                                                                                                                                <w:bottom w:val="none" w:sz="0" w:space="0" w:color="auto"/>
                                                                                                                                                                                                                                                                                                                                                                                                                                                <w:right w:val="none" w:sz="0" w:space="0" w:color="auto"/>
                                                                                                                                                                                                                                                                                                                                                                                                                                              </w:divBdr>
                                                                                                                                                                                                                                                                                                                                                                                                                                              <w:divsChild>
                                                                                                                                                                                                                                                                                                                                                                                                                                                <w:div w:id="807669369">
                                                                                                                                                                                                                                                                                                                                                                                                                                                  <w:marLeft w:val="0"/>
                                                                                                                                                                                                                                                                                                                                                                                                                                                  <w:marRight w:val="0"/>
                                                                                                                                                                                                                                                                                                                                                                                                                                                  <w:marTop w:val="0"/>
                                                                                                                                                                                                                                                                                                                                                                                                                                                  <w:marBottom w:val="0"/>
                                                                                                                                                                                                                                                                                                                                                                                                                                                  <w:divBdr>
                                                                                                                                                                                                                                                                                                                                                                                                                                                    <w:top w:val="none" w:sz="0" w:space="0" w:color="auto"/>
                                                                                                                                                                                                                                                                                                                                                                                                                                                    <w:left w:val="none" w:sz="0" w:space="0" w:color="auto"/>
                                                                                                                                                                                                                                                                                                                                                                                                                                                    <w:bottom w:val="none" w:sz="0" w:space="0" w:color="auto"/>
                                                                                                                                                                                                                                                                                                                                                                                                                                                    <w:right w:val="none" w:sz="0" w:space="0" w:color="auto"/>
                                                                                                                                                                                                                                                                                                                                                                                                                                                  </w:divBdr>
                                                                                                                                                                                                                                                                                                                                                                                                                                                  <w:divsChild>
                                                                                                                                                                                                                                                                                                                                                                                                                                                    <w:div w:id="131218042">
                                                                                                                                                                                                                                                                                                                                                                                                                                                      <w:marLeft w:val="0"/>
                                                                                                                                                                                                                                                                                                                                                                                                                                                      <w:marRight w:val="0"/>
                                                                                                                                                                                                                                                                                                                                                                                                                                                      <w:marTop w:val="0"/>
                                                                                                                                                                                                                                                                                                                                                                                                                                                      <w:marBottom w:val="0"/>
                                                                                                                                                                                                                                                                                                                                                                                                                                                      <w:divBdr>
                                                                                                                                                                                                                                                                                                                                                                                                                                                        <w:top w:val="none" w:sz="0" w:space="0" w:color="auto"/>
                                                                                                                                                                                                                                                                                                                                                                                                                                                        <w:left w:val="none" w:sz="0" w:space="0" w:color="auto"/>
                                                                                                                                                                                                                                                                                                                                                                                                                                                        <w:bottom w:val="none" w:sz="0" w:space="0" w:color="auto"/>
                                                                                                                                                                                                                                                                                                                                                                                                                                                        <w:right w:val="none" w:sz="0" w:space="0" w:color="auto"/>
                                                                                                                                                                                                                                                                                                                                                                                                                                                      </w:divBdr>
                                                                                                                                                                                                                                                                                                                                                                                                                                                    </w:div>
                                                                                                                                                                                                                                                                                                                                                                                                                                                    <w:div w:id="837429213">
                                                                                                                                                                                                                                                                                                                                                                                                                                                      <w:marLeft w:val="0"/>
                                                                                                                                                                                                                                                                                                                                                                                                                                                      <w:marRight w:val="0"/>
                                                                                                                                                                                                                                                                                                                                                                                                                                                      <w:marTop w:val="0"/>
                                                                                                                                                                                                                                                                                                                                                                                                                                                      <w:marBottom w:val="0"/>
                                                                                                                                                                                                                                                                                                                                                                                                                                                      <w:divBdr>
                                                                                                                                                                                                                                                                                                                                                                                                                                                        <w:top w:val="none" w:sz="0" w:space="0" w:color="auto"/>
                                                                                                                                                                                                                                                                                                                                                                                                                                                        <w:left w:val="none" w:sz="0" w:space="0" w:color="auto"/>
                                                                                                                                                                                                                                                                                                                                                                                                                                                        <w:bottom w:val="none" w:sz="0" w:space="0" w:color="auto"/>
                                                                                                                                                                                                                                                                                                                                                                                                                                                        <w:right w:val="none" w:sz="0" w:space="0" w:color="auto"/>
                                                                                                                                                                                                                                                                                                                                                                                                                                                      </w:divBdr>
                                                                                                                                                                                                                                                                                                                                                                                                                                                      <w:divsChild>
                                                                                                                                                                                                                                                                                                                                                                                                                                                        <w:div w:id="1221745629">
                                                                                                                                                                                                                                                                                                                                                                                                                                                          <w:marLeft w:val="0"/>
                                                                                                                                                                                                                                                                                                                                                                                                                                                          <w:marRight w:val="0"/>
                                                                                                                                                                                                                                                                                                                                                                                                                                                          <w:marTop w:val="0"/>
                                                                                                                                                                                                                                                                                                                                                                                                                                                          <w:marBottom w:val="0"/>
                                                                                                                                                                                                                                                                                                                                                                                                                                                          <w:divBdr>
                                                                                                                                                                                                                                                                                                                                                                                                                                                            <w:top w:val="none" w:sz="0" w:space="0" w:color="auto"/>
                                                                                                                                                                                                                                                                                                                                                                                                                                                            <w:left w:val="none" w:sz="0" w:space="0" w:color="auto"/>
                                                                                                                                                                                                                                                                                                                                                                                                                                                            <w:bottom w:val="none" w:sz="0" w:space="0" w:color="auto"/>
                                                                                                                                                                                                                                                                                                                                                                                                                                                            <w:right w:val="none" w:sz="0" w:space="0" w:color="auto"/>
                                                                                                                                                                                                                                                                                                                                                                                                                                                          </w:divBdr>
                                                                                                                                                                                                                                                                                                                                                                                                                                                          <w:divsChild>
                                                                                                                                                                                                                                                                                                                                                                                                                                                            <w:div w:id="1454861649">
                                                                                                                                                                                                                                                                                                                                                                                                                                                              <w:marLeft w:val="0"/>
                                                                                                                                                                                                                                                                                                                                                                                                                                                              <w:marRight w:val="0"/>
                                                                                                                                                                                                                                                                                                                                                                                                                                                              <w:marTop w:val="0"/>
                                                                                                                                                                                                                                                                                                                                                                                                                                                              <w:marBottom w:val="0"/>
                                                                                                                                                                                                                                                                                                                                                                                                                                                              <w:divBdr>
                                                                                                                                                                                                                                                                                                                                                                                                                                                                <w:top w:val="none" w:sz="0" w:space="0" w:color="auto"/>
                                                                                                                                                                                                                                                                                                                                                                                                                                                                <w:left w:val="none" w:sz="0" w:space="0" w:color="auto"/>
                                                                                                                                                                                                                                                                                                                                                                                                                                                                <w:bottom w:val="none" w:sz="0" w:space="0" w:color="auto"/>
                                                                                                                                                                                                                                                                                                                                                                                                                                                                <w:right w:val="none" w:sz="0" w:space="0" w:color="auto"/>
                                                                                                                                                                                                                                                                                                                                                                                                                                                              </w:divBdr>
                                                                                                                                                                                                                                                                                                                                                                                                                                                              <w:divsChild>
                                                                                                                                                                                                                                                                                                                                                                                                                                                                <w:div w:id="1274552068">
                                                                                                                                                                                                                                                                                                                                                                                                                                                                  <w:marLeft w:val="0"/>
                                                                                                                                                                                                                                                                                                                                                                                                                                                                  <w:marRight w:val="0"/>
                                                                                                                                                                                                                                                                                                                                                                                                                                                                  <w:marTop w:val="0"/>
                                                                                                                                                                                                                                                                                                                                                                                                                                                                  <w:marBottom w:val="0"/>
                                                                                                                                                                                                                                                                                                                                                                                                                                                                  <w:divBdr>
                                                                                                                                                                                                                                                                                                                                                                                                                                                                    <w:top w:val="none" w:sz="0" w:space="0" w:color="auto"/>
                                                                                                                                                                                                                                                                                                                                                                                                                                                                    <w:left w:val="none" w:sz="0" w:space="0" w:color="auto"/>
                                                                                                                                                                                                                                                                                                                                                                                                                                                                    <w:bottom w:val="none" w:sz="0" w:space="0" w:color="auto"/>
                                                                                                                                                                                                                                                                                                                                                                                                                                                                    <w:right w:val="none" w:sz="0" w:space="0" w:color="auto"/>
                                                                                                                                                                                                                                                                                                                                                                                                                                                                  </w:divBdr>
                                                                                                                                                                                                                                                                                                                                                                                                                                                                  <w:divsChild>
                                                                                                                                                                                                                                                                                                                                                                                                                                                                    <w:div w:id="952857090">
                                                                                                                                                                                                                                                                                                                                                                                                                                                                      <w:marLeft w:val="0"/>
                                                                                                                                                                                                                                                                                                                                                                                                                                                                      <w:marRight w:val="0"/>
                                                                                                                                                                                                                                                                                                                                                                                                                                                                      <w:marTop w:val="0"/>
                                                                                                                                                                                                                                                                                                                                                                                                                                                                      <w:marBottom w:val="0"/>
                                                                                                                                                                                                                                                                                                                                                                                                                                                                      <w:divBdr>
                                                                                                                                                                                                                                                                                                                                                                                                                                                                        <w:top w:val="none" w:sz="0" w:space="0" w:color="auto"/>
                                                                                                                                                                                                                                                                                                                                                                                                                                                                        <w:left w:val="none" w:sz="0" w:space="0" w:color="auto"/>
                                                                                                                                                                                                                                                                                                                                                                                                                                                                        <w:bottom w:val="none" w:sz="0" w:space="0" w:color="auto"/>
                                                                                                                                                                                                                                                                                                                                                                                                                                                                        <w:right w:val="none" w:sz="0" w:space="0" w:color="auto"/>
                                                                                                                                                                                                                                                                                                                                                                                                                                                                      </w:divBdr>
                                                                                                                                                                                                                                                                                                                                                                                                                                                                      <w:divsChild>
                                                                                                                                                                                                                                                                                                                                                                                                                                                                        <w:div w:id="19623488">
                                                                                                                                                                                                                                                                                                                                                                                                                                                                          <w:marLeft w:val="0"/>
                                                                                                                                                                                                                                                                                                                                                                                                                                                                          <w:marRight w:val="0"/>
                                                                                                                                                                                                                                                                                                                                                                                                                                                                          <w:marTop w:val="0"/>
                                                                                                                                                                                                                                                                                                                                                                                                                                                                          <w:marBottom w:val="0"/>
                                                                                                                                                                                                                                                                                                                                                                                                                                                                          <w:divBdr>
                                                                                                                                                                                                                                                                                                                                                                                                                                                                            <w:top w:val="none" w:sz="0" w:space="0" w:color="auto"/>
                                                                                                                                                                                                                                                                                                                                                                                                                                                                            <w:left w:val="none" w:sz="0" w:space="0" w:color="auto"/>
                                                                                                                                                                                                                                                                                                                                                                                                                                                                            <w:bottom w:val="none" w:sz="0" w:space="0" w:color="auto"/>
                                                                                                                                                                                                                                                                                                                                                                                                                                                                            <w:right w:val="none" w:sz="0" w:space="0" w:color="auto"/>
                                                                                                                                                                                                                                                                                                                                                                                                                                                                          </w:divBdr>
                                                                                                                                                                                                                                                                                                                                                                                                                                                                          <w:divsChild>
                                                                                                                                                                                                                                                                                                                                                                                                                                                                            <w:div w:id="1433090711">
                                                                                                                                                                                                                                                                                                                                                                                                                                                                              <w:marLeft w:val="0"/>
                                                                                                                                                                                                                                                                                                                                                                                                                                                                              <w:marRight w:val="0"/>
                                                                                                                                                                                                                                                                                                                                                                                                                                                                              <w:marTop w:val="0"/>
                                                                                                                                                                                                                                                                                                                                                                                                                                                                              <w:marBottom w:val="0"/>
                                                                                                                                                                                                                                                                                                                                                                                                                                                                              <w:divBdr>
                                                                                                                                                                                                                                                                                                                                                                                                                                                                                <w:top w:val="none" w:sz="0" w:space="0" w:color="auto"/>
                                                                                                                                                                                                                                                                                                                                                                                                                                                                                <w:left w:val="none" w:sz="0" w:space="0" w:color="auto"/>
                                                                                                                                                                                                                                                                                                                                                                                                                                                                                <w:bottom w:val="none" w:sz="0" w:space="0" w:color="auto"/>
                                                                                                                                                                                                                                                                                                                                                                                                                                                                                <w:right w:val="none" w:sz="0" w:space="0" w:color="auto"/>
                                                                                                                                                                                                                                                                                                                                                                                                                                                                              </w:divBdr>
                                                                                                                                                                                                                                                                                                                                                                                                                                                                              <w:divsChild>
                                                                                                                                                                                                                                                                                                                                                                                                                                                                                <w:div w:id="1788887672">
                                                                                                                                                                                                                                                                                                                                                                                                                                                                                  <w:marLeft w:val="0"/>
                                                                                                                                                                                                                                                                                                                                                                                                                                                                                  <w:marRight w:val="0"/>
                                                                                                                                                                                                                                                                                                                                                                                                                                                                                  <w:marTop w:val="0"/>
                                                                                                                                                                                                                                                                                                                                                                                                                                                                                  <w:marBottom w:val="0"/>
                                                                                                                                                                                                                                                                                                                                                                                                                                                                                  <w:divBdr>
                                                                                                                                                                                                                                                                                                                                                                                                                                                                                    <w:top w:val="none" w:sz="0" w:space="0" w:color="auto"/>
                                                                                                                                                                                                                                                                                                                                                                                                                                                                                    <w:left w:val="none" w:sz="0" w:space="0" w:color="auto"/>
                                                                                                                                                                                                                                                                                                                                                                                                                                                                                    <w:bottom w:val="none" w:sz="0" w:space="0" w:color="auto"/>
                                                                                                                                                                                                                                                                                                                                                                                                                                                                                    <w:right w:val="none" w:sz="0" w:space="0" w:color="auto"/>
                                                                                                                                                                                                                                                                                                                                                                                                                                                                                  </w:divBdr>
                                                                                                                                                                                                                                                                                                                                                                                                                                                                                  <w:divsChild>
                                                                                                                                                                                                                                                                                                                                                                                                                                                                                    <w:div w:id="493495270">
                                                                                                                                                                                                                                                                                                                                                                                                                                                                                      <w:marLeft w:val="0"/>
                                                                                                                                                                                                                                                                                                                                                                                                                                                                                      <w:marRight w:val="0"/>
                                                                                                                                                                                                                                                                                                                                                                                                                                                                                      <w:marTop w:val="0"/>
                                                                                                                                                                                                                                                                                                                                                                                                                                                                                      <w:marBottom w:val="0"/>
                                                                                                                                                                                                                                                                                                                                                                                                                                                                                      <w:divBdr>
                                                                                                                                                                                                                                                                                                                                                                                                                                                                                        <w:top w:val="none" w:sz="0" w:space="0" w:color="auto"/>
                                                                                                                                                                                                                                                                                                                                                                                                                                                                                        <w:left w:val="none" w:sz="0" w:space="0" w:color="auto"/>
                                                                                                                                                                                                                                                                                                                                                                                                                                                                                        <w:bottom w:val="none" w:sz="0" w:space="0" w:color="auto"/>
                                                                                                                                                                                                                                                                                                                                                                                                                                                                                        <w:right w:val="none" w:sz="0" w:space="0" w:color="auto"/>
                                                                                                                                                                                                                                                                                                                                                                                                                                                                                      </w:divBdr>
                                                                                                                                                                                                                                                                                                                                                                                                                                                                                      <w:divsChild>
                                                                                                                                                                                                                                                                                                                                                                                                                                                                                        <w:div w:id="1931623774">
                                                                                                                                                                                                                                                                                                                                                                                                                                                                                          <w:marLeft w:val="0"/>
                                                                                                                                                                                                                                                                                                                                                                                                                                                                                          <w:marRight w:val="0"/>
                                                                                                                                                                                                                                                                                                                                                                                                                                                                                          <w:marTop w:val="0"/>
                                                                                                                                                                                                                                                                                                                                                                                                                                                                                          <w:marBottom w:val="0"/>
                                                                                                                                                                                                                                                                                                                                                                                                                                                                                          <w:divBdr>
                                                                                                                                                                                                                                                                                                                                                                                                                                                                                            <w:top w:val="none" w:sz="0" w:space="0" w:color="auto"/>
                                                                                                                                                                                                                                                                                                                                                                                                                                                                                            <w:left w:val="none" w:sz="0" w:space="0" w:color="auto"/>
                                                                                                                                                                                                                                                                                                                                                                                                                                                                                            <w:bottom w:val="none" w:sz="0" w:space="0" w:color="auto"/>
                                                                                                                                                                                                                                                                                                                                                                                                                                                                                            <w:right w:val="none" w:sz="0" w:space="0" w:color="auto"/>
                                                                                                                                                                                                                                                                                                                                                                                                                                                                                          </w:divBdr>
                                                                                                                                                                                                                                                                                                                                                                                                                                                                                          <w:divsChild>
                                                                                                                                                                                                                                                                                                                                                                                                                                                                                            <w:div w:id="501894675">
                                                                                                                                                                                                                                                                                                                                                                                                                                                                                              <w:marLeft w:val="0"/>
                                                                                                                                                                                                                                                                                                                                                                                                                                                                                              <w:marRight w:val="0"/>
                                                                                                                                                                                                                                                                                                                                                                                                                                                                                              <w:marTop w:val="0"/>
                                                                                                                                                                                                                                                                                                                                                                                                                                                                                              <w:marBottom w:val="0"/>
                                                                                                                                                                                                                                                                                                                                                                                                                                                                                              <w:divBdr>
                                                                                                                                                                                                                                                                                                                                                                                                                                                                                                <w:top w:val="none" w:sz="0" w:space="0" w:color="auto"/>
                                                                                                                                                                                                                                                                                                                                                                                                                                                                                                <w:left w:val="none" w:sz="0" w:space="0" w:color="auto"/>
                                                                                                                                                                                                                                                                                                                                                                                                                                                                                                <w:bottom w:val="none" w:sz="0" w:space="0" w:color="auto"/>
                                                                                                                                                                                                                                                                                                                                                                                                                                                                                                <w:right w:val="none" w:sz="0" w:space="0" w:color="auto"/>
                                                                                                                                                                                                                                                                                                                                                                                                                                                                                              </w:divBdr>
                                                                                                                                                                                                                                                                                                                                                                                                                                                                                              <w:divsChild>
                                                                                                                                                                                                                                                                                                                                                                                                                                                                                                <w:div w:id="1287927924">
                                                                                                                                                                                                                                                                                                                                                                                                                                                                                                  <w:marLeft w:val="0"/>
                                                                                                                                                                                                                                                                                                                                                                                                                                                                                                  <w:marRight w:val="0"/>
                                                                                                                                                                                                                                                                                                                                                                                                                                                                                                  <w:marTop w:val="0"/>
                                                                                                                                                                                                                                                                                                                                                                                                                                                                                                  <w:marBottom w:val="0"/>
                                                                                                                                                                                                                                                                                                                                                                                                                                                                                                  <w:divBdr>
                                                                                                                                                                                                                                                                                                                                                                                                                                                                                                    <w:top w:val="none" w:sz="0" w:space="0" w:color="auto"/>
                                                                                                                                                                                                                                                                                                                                                                                                                                                                                                    <w:left w:val="none" w:sz="0" w:space="0" w:color="auto"/>
                                                                                                                                                                                                                                                                                                                                                                                                                                                                                                    <w:bottom w:val="none" w:sz="0" w:space="0" w:color="auto"/>
                                                                                                                                                                                                                                                                                                                                                                                                                                                                                                    <w:right w:val="none" w:sz="0" w:space="0" w:color="auto"/>
                                                                                                                                                                                                                                                                                                                                                                                                                                                                                                  </w:divBdr>
                                                                                                                                                                                                                                                                                                                                                                                                                                                                                                  <w:divsChild>
                                                                                                                                                                                                                                                                                                                                                                                                                                                                                                    <w:div w:id="536242460">
                                                                                                                                                                                                                                                                                                                                                                                                                                                                                                      <w:marLeft w:val="0"/>
                                                                                                                                                                                                                                                                                                                                                                                                                                                                                                      <w:marRight w:val="0"/>
                                                                                                                                                                                                                                                                                                                                                                                                                                                                                                      <w:marTop w:val="0"/>
                                                                                                                                                                                                                                                                                                                                                                                                                                                                                                      <w:marBottom w:val="0"/>
                                                                                                                                                                                                                                                                                                                                                                                                                                                                                                      <w:divBdr>
                                                                                                                                                                                                                                                                                                                                                                                                                                                                                                        <w:top w:val="none" w:sz="0" w:space="0" w:color="auto"/>
                                                                                                                                                                                                                                                                                                                                                                                                                                                                                                        <w:left w:val="none" w:sz="0" w:space="0" w:color="auto"/>
                                                                                                                                                                                                                                                                                                                                                                                                                                                                                                        <w:bottom w:val="none" w:sz="0" w:space="0" w:color="auto"/>
                                                                                                                                                                                                                                                                                                                                                                                                                                                                                                        <w:right w:val="none" w:sz="0" w:space="0" w:color="auto"/>
                                                                                                                                                                                                                                                                                                                                                                                                                                                                                                      </w:divBdr>
                                                                                                                                                                                                                                                                                                                                                                                                                                                                                                      <w:divsChild>
                                                                                                                                                                                                                                                                                                                                                                                                                                                                                                        <w:div w:id="178398017">
                                                                                                                                                                                                                                                                                                                                                                                                                                                                                                          <w:marLeft w:val="0"/>
                                                                                                                                                                                                                                                                                                                                                                                                                                                                                                          <w:marRight w:val="0"/>
                                                                                                                                                                                                                                                                                                                                                                                                                                                                                                          <w:marTop w:val="0"/>
                                                                                                                                                                                                                                                                                                                                                                                                                                                                                                          <w:marBottom w:val="0"/>
                                                                                                                                                                                                                                                                                                                                                                                                                                                                                                          <w:divBdr>
                                                                                                                                                                                                                                                                                                                                                                                                                                                                                                            <w:top w:val="none" w:sz="0" w:space="0" w:color="auto"/>
                                                                                                                                                                                                                                                                                                                                                                                                                                                                                                            <w:left w:val="none" w:sz="0" w:space="0" w:color="auto"/>
                                                                                                                                                                                                                                                                                                                                                                                                                                                                                                            <w:bottom w:val="none" w:sz="0" w:space="0" w:color="auto"/>
                                                                                                                                                                                                                                                                                                                                                                                                                                                                                                            <w:right w:val="none" w:sz="0" w:space="0" w:color="auto"/>
                                                                                                                                                                                                                                                                                                                                                                                                                                                                                                          </w:divBdr>
                                                                                                                                                                                                                                                                                                                                                                                                                                                                                                          <w:divsChild>
                                                                                                                                                                                                                                                                                                                                                                                                                                                                                                            <w:div w:id="1544975484">
                                                                                                                                                                                                                                                                                                                                                                                                                                                                                                              <w:marLeft w:val="0"/>
                                                                                                                                                                                                                                                                                                                                                                                                                                                                                                              <w:marRight w:val="0"/>
                                                                                                                                                                                                                                                                                                                                                                                                                                                                                                              <w:marTop w:val="0"/>
                                                                                                                                                                                                                                                                                                                                                                                                                                                                                                              <w:marBottom w:val="0"/>
                                                                                                                                                                                                                                                                                                                                                                                                                                                                                                              <w:divBdr>
                                                                                                                                                                                                                                                                                                                                                                                                                                                                                                                <w:top w:val="none" w:sz="0" w:space="0" w:color="auto"/>
                                                                                                                                                                                                                                                                                                                                                                                                                                                                                                                <w:left w:val="none" w:sz="0" w:space="0" w:color="auto"/>
                                                                                                                                                                                                                                                                                                                                                                                                                                                                                                                <w:bottom w:val="none" w:sz="0" w:space="0" w:color="auto"/>
                                                                                                                                                                                                                                                                                                                                                                                                                                                                                                                <w:right w:val="none" w:sz="0" w:space="0" w:color="auto"/>
                                                                                                                                                                                                                                                                                                                                                                                                                                                                                                              </w:divBdr>
                                                                                                                                                                                                                                                                                                                                                                                                                                                                                                              <w:divsChild>
                                                                                                                                                                                                                                                                                                                                                                                                                                                                                                                <w:div w:id="2135438508">
                                                                                                                                                                                                                                                                                                                                                                                                                                                                                                                  <w:marLeft w:val="0"/>
                                                                                                                                                                                                                                                                                                                                                                                                                                                                                                                  <w:marRight w:val="0"/>
                                                                                                                                                                                                                                                                                                                                                                                                                                                                                                                  <w:marTop w:val="0"/>
                                                                                                                                                                                                                                                                                                                                                                                                                                                                                                                  <w:marBottom w:val="0"/>
                                                                                                                                                                                                                                                                                                                                                                                                                                                                                                                  <w:divBdr>
                                                                                                                                                                                                                                                                                                                                                                                                                                                                                                                    <w:top w:val="none" w:sz="0" w:space="0" w:color="auto"/>
                                                                                                                                                                                                                                                                                                                                                                                                                                                                                                                    <w:left w:val="none" w:sz="0" w:space="0" w:color="auto"/>
                                                                                                                                                                                                                                                                                                                                                                                                                                                                                                                    <w:bottom w:val="none" w:sz="0" w:space="0" w:color="auto"/>
                                                                                                                                                                                                                                                                                                                                                                                                                                                                                                                    <w:right w:val="none" w:sz="0" w:space="0" w:color="auto"/>
                                                                                                                                                                                                                                                                                                                                                                                                                                                                                                                  </w:divBdr>
                                                                                                                                                                                                                                                                                                                                                                                                                                                                                                                  <w:divsChild>
                                                                                                                                                                                                                                                                                                                                                                                                                                                                                                                    <w:div w:id="341595127">
                                                                                                                                                                                                                                                                                                                                                                                                                                                                                                                      <w:marLeft w:val="0"/>
                                                                                                                                                                                                                                                                                                                                                                                                                                                                                                                      <w:marRight w:val="0"/>
                                                                                                                                                                                                                                                                                                                                                                                                                                                                                                                      <w:marTop w:val="0"/>
                                                                                                                                                                                                                                                                                                                                                                                                                                                                                                                      <w:marBottom w:val="0"/>
                                                                                                                                                                                                                                                                                                                                                                                                                                                                                                                      <w:divBdr>
                                                                                                                                                                                                                                                                                                                                                                                                                                                                                                                        <w:top w:val="none" w:sz="0" w:space="0" w:color="auto"/>
                                                                                                                                                                                                                                                                                                                                                                                                                                                                                                                        <w:left w:val="none" w:sz="0" w:space="0" w:color="auto"/>
                                                                                                                                                                                                                                                                                                                                                                                                                                                                                                                        <w:bottom w:val="none" w:sz="0" w:space="0" w:color="auto"/>
                                                                                                                                                                                                                                                                                                                                                                                                                                                                                                                        <w:right w:val="none" w:sz="0" w:space="0" w:color="auto"/>
                                                                                                                                                                                                                                                                                                                                                                                                                                                                                                                      </w:divBdr>
                                                                                                                                                                                                                                                                                                                                                                                                                                                                                                                      <w:divsChild>
                                                                                                                                                                                                                                                                                                                                                                                                                                                                                                                        <w:div w:id="1331718088">
                                                                                                                                                                                                                                                                                                                                                                                                                                                                                                                          <w:marLeft w:val="0"/>
                                                                                                                                                                                                                                                                                                                                                                                                                                                                                                                          <w:marRight w:val="0"/>
                                                                                                                                                                                                                                                                                                                                                                                                                                                                                                                          <w:marTop w:val="0"/>
                                                                                                                                                                                                                                                                                                                                                                                                                                                                                                                          <w:marBottom w:val="0"/>
                                                                                                                                                                                                                                                                                                                                                                                                                                                                                                                          <w:divBdr>
                                                                                                                                                                                                                                                                                                                                                                                                                                                                                                                            <w:top w:val="none" w:sz="0" w:space="0" w:color="auto"/>
                                                                                                                                                                                                                                                                                                                                                                                                                                                                                                                            <w:left w:val="none" w:sz="0" w:space="0" w:color="auto"/>
                                                                                                                                                                                                                                                                                                                                                                                                                                                                                                                            <w:bottom w:val="none" w:sz="0" w:space="0" w:color="auto"/>
                                                                                                                                                                                                                                                                                                                                                                                                                                                                                                                            <w:right w:val="none" w:sz="0" w:space="0" w:color="auto"/>
                                                                                                                                                                                                                                                                                                                                                                                                                                                                                                                          </w:divBdr>
                                                                                                                                                                                                                                                                                                                                                                                                                                                                                                                          <w:divsChild>
                                                                                                                                                                                                                                                                                                                                                                                                                                                                                                                            <w:div w:id="153110121">
                                                                                                                                                                                                                                                                                                                                                                                                                                                                                                                              <w:marLeft w:val="0"/>
                                                                                                                                                                                                                                                                                                                                                                                                                                                                                                                              <w:marRight w:val="0"/>
                                                                                                                                                                                                                                                                                                                                                                                                                                                                                                                              <w:marTop w:val="0"/>
                                                                                                                                                                                                                                                                                                                                                                                                                                                                                                                              <w:marBottom w:val="0"/>
                                                                                                                                                                                                                                                                                                                                                                                                                                                                                                                              <w:divBdr>
                                                                                                                                                                                                                                                                                                                                                                                                                                                                                                                                <w:top w:val="none" w:sz="0" w:space="0" w:color="auto"/>
                                                                                                                                                                                                                                                                                                                                                                                                                                                                                                                                <w:left w:val="none" w:sz="0" w:space="0" w:color="auto"/>
                                                                                                                                                                                                                                                                                                                                                                                                                                                                                                                                <w:bottom w:val="none" w:sz="0" w:space="0" w:color="auto"/>
                                                                                                                                                                                                                                                                                                                                                                                                                                                                                                                                <w:right w:val="none" w:sz="0" w:space="0" w:color="auto"/>
                                                                                                                                                                                                                                                                                                                                                                                                                                                                                                                              </w:divBdr>
                                                                                                                                                                                                                                                                                                                                                                                                                                                                                                                              <w:divsChild>
                                                                                                                                                                                                                                                                                                                                                                                                                                                                                                                                <w:div w:id="368529609">
                                                                                                                                                                                                                                                                                                                                                                                                                                                                                                                                  <w:marLeft w:val="0"/>
                                                                                                                                                                                                                                                                                                                                                                                                                                                                                                                                  <w:marRight w:val="0"/>
                                                                                                                                                                                                                                                                                                                                                                                                                                                                                                                                  <w:marTop w:val="0"/>
                                                                                                                                                                                                                                                                                                                                                                                                                                                                                                                                  <w:marBottom w:val="0"/>
                                                                                                                                                                                                                                                                                                                                                                                                                                                                                                                                  <w:divBdr>
                                                                                                                                                                                                                                                                                                                                                                                                                                                                                                                                    <w:top w:val="none" w:sz="0" w:space="0" w:color="auto"/>
                                                                                                                                                                                                                                                                                                                                                                                                                                                                                                                                    <w:left w:val="none" w:sz="0" w:space="0" w:color="auto"/>
                                                                                                                                                                                                                                                                                                                                                                                                                                                                                                                                    <w:bottom w:val="none" w:sz="0" w:space="0" w:color="auto"/>
                                                                                                                                                                                                                                                                                                                                                                                                                                                                                                                                    <w:right w:val="none" w:sz="0" w:space="0" w:color="auto"/>
                                                                                                                                                                                                                                                                                                                                                                                                                                                                                                                                  </w:divBdr>
                                                                                                                                                                                                                                                                                                                                                                                                                                                                                                                                  <w:divsChild>
                                                                                                                                                                                                                                                                                                                                                                                                                                                                                                                                    <w:div w:id="493575033">
                                                                                                                                                                                                                                                                                                                                                                                                                                                                                                                                      <w:marLeft w:val="0"/>
                                                                                                                                                                                                                                                                                                                                                                                                                                                                                                                                      <w:marRight w:val="0"/>
                                                                                                                                                                                                                                                                                                                                                                                                                                                                                                                                      <w:marTop w:val="0"/>
                                                                                                                                                                                                                                                                                                                                                                                                                                                                                                                                      <w:marBottom w:val="0"/>
                                                                                                                                                                                                                                                                                                                                                                                                                                                                                                                                      <w:divBdr>
                                                                                                                                                                                                                                                                                                                                                                                                                                                                                                                                        <w:top w:val="none" w:sz="0" w:space="0" w:color="auto"/>
                                                                                                                                                                                                                                                                                                                                                                                                                                                                                                                                        <w:left w:val="none" w:sz="0" w:space="0" w:color="auto"/>
                                                                                                                                                                                                                                                                                                                                                                                                                                                                                                                                        <w:bottom w:val="none" w:sz="0" w:space="0" w:color="auto"/>
                                                                                                                                                                                                                                                                                                                                                                                                                                                                                                                                        <w:right w:val="none" w:sz="0" w:space="0" w:color="auto"/>
                                                                                                                                                                                                                                                                                                                                                                                                                                                                                                                                      </w:divBdr>
                                                                                                                                                                                                                                                                                                                                                                                                                                                                                                                                      <w:divsChild>
                                                                                                                                                                                                                                                                                                                                                                                                                                                                                                                                        <w:div w:id="68314348">
                                                                                                                                                                                                                                                                                                                                                                                                                                                                                                                                          <w:marLeft w:val="0"/>
                                                                                                                                                                                                                                                                                                                                                                                                                                                                                                                                          <w:marRight w:val="0"/>
                                                                                                                                                                                                                                                                                                                                                                                                                                                                                                                                          <w:marTop w:val="0"/>
                                                                                                                                                                                                                                                                                                                                                                                                                                                                                                                                          <w:marBottom w:val="0"/>
                                                                                                                                                                                                                                                                                                                                                                                                                                                                                                                                          <w:divBdr>
                                                                                                                                                                                                                                                                                                                                                                                                                                                                                                                                            <w:top w:val="none" w:sz="0" w:space="0" w:color="auto"/>
                                                                                                                                                                                                                                                                                                                                                                                                                                                                                                                                            <w:left w:val="none" w:sz="0" w:space="0" w:color="auto"/>
                                                                                                                                                                                                                                                                                                                                                                                                                                                                                                                                            <w:bottom w:val="none" w:sz="0" w:space="0" w:color="auto"/>
                                                                                                                                                                                                                                                                                                                                                                                                                                                                                                                                            <w:right w:val="none" w:sz="0" w:space="0" w:color="auto"/>
                                                                                                                                                                                                                                                                                                                                                                                                                                                                                                                                          </w:divBdr>
                                                                                                                                                                                                                                                                                                                                                                                                                                                                                                                                          <w:divsChild>
                                                                                                                                                                                                                                                                                                                                                                                                                                                                                                                                            <w:div w:id="1101726001">
                                                                                                                                                                                                                                                                                                                                                                                                                                                                                                                                              <w:marLeft w:val="0"/>
                                                                                                                                                                                                                                                                                                                                                                                                                                                                                                                                              <w:marRight w:val="0"/>
                                                                                                                                                                                                                                                                                                                                                                                                                                                                                                                                              <w:marTop w:val="0"/>
                                                                                                                                                                                                                                                                                                                                                                                                                                                                                                                                              <w:marBottom w:val="0"/>
                                                                                                                                                                                                                                                                                                                                                                                                                                                                                                                                              <w:divBdr>
                                                                                                                                                                                                                                                                                                                                                                                                                                                                                                                                                <w:top w:val="none" w:sz="0" w:space="0" w:color="auto"/>
                                                                                                                                                                                                                                                                                                                                                                                                                                                                                                                                                <w:left w:val="none" w:sz="0" w:space="0" w:color="auto"/>
                                                                                                                                                                                                                                                                                                                                                                                                                                                                                                                                                <w:bottom w:val="none" w:sz="0" w:space="0" w:color="auto"/>
                                                                                                                                                                                                                                                                                                                                                                                                                                                                                                                                                <w:right w:val="none" w:sz="0" w:space="0" w:color="auto"/>
                                                                                                                                                                                                                                                                                                                                                                                                                                                                                                                                              </w:divBdr>
                                                                                                                                                                                                                                                                                                                                                                                                                                                                                                                                              <w:divsChild>
                                                                                                                                                                                                                                                                                                                                                                                                                                                                                                                                                <w:div w:id="941494881">
                                                                                                                                                                                                                                                                                                                                                                                                                                                                                                                                                  <w:marLeft w:val="0"/>
                                                                                                                                                                                                                                                                                                                                                                                                                                                                                                                                                  <w:marRight w:val="0"/>
                                                                                                                                                                                                                                                                                                                                                                                                                                                                                                                                                  <w:marTop w:val="0"/>
                                                                                                                                                                                                                                                                                                                                                                                                                                                                                                                                                  <w:marBottom w:val="0"/>
                                                                                                                                                                                                                                                                                                                                                                                                                                                                                                                                                  <w:divBdr>
                                                                                                                                                                                                                                                                                                                                                                                                                                                                                                                                                    <w:top w:val="none" w:sz="0" w:space="0" w:color="auto"/>
                                                                                                                                                                                                                                                                                                                                                                                                                                                                                                                                                    <w:left w:val="none" w:sz="0" w:space="0" w:color="auto"/>
                                                                                                                                                                                                                                                                                                                                                                                                                                                                                                                                                    <w:bottom w:val="none" w:sz="0" w:space="0" w:color="auto"/>
                                                                                                                                                                                                                                                                                                                                                                                                                                                                                                                                                    <w:right w:val="none" w:sz="0" w:space="0" w:color="auto"/>
                                                                                                                                                                                                                                                                                                                                                                                                                                                                                                                                                  </w:divBdr>
                                                                                                                                                                                                                                                                                                                                                                                                                                                                                                                                                  <w:divsChild>
                                                                                                                                                                                                                                                                                                                                                                                                                                                                                                                                                    <w:div w:id="1220284564">
                                                                                                                                                                                                                                                                                                                                                                                                                                                                                                                                                      <w:marLeft w:val="0"/>
                                                                                                                                                                                                                                                                                                                                                                                                                                                                                                                                                      <w:marRight w:val="0"/>
                                                                                                                                                                                                                                                                                                                                                                                                                                                                                                                                                      <w:marTop w:val="0"/>
                                                                                                                                                                                                                                                                                                                                                                                                                                                                                                                                                      <w:marBottom w:val="0"/>
                                                                                                                                                                                                                                                                                                                                                                                                                                                                                                                                                      <w:divBdr>
                                                                                                                                                                                                                                                                                                                                                                                                                                                                                                                                                        <w:top w:val="none" w:sz="0" w:space="0" w:color="auto"/>
                                                                                                                                                                                                                                                                                                                                                                                                                                                                                                                                                        <w:left w:val="none" w:sz="0" w:space="0" w:color="auto"/>
                                                                                                                                                                                                                                                                                                                                                                                                                                                                                                                                                        <w:bottom w:val="none" w:sz="0" w:space="0" w:color="auto"/>
                                                                                                                                                                                                                                                                                                                                                                                                                                                                                                                                                        <w:right w:val="none" w:sz="0" w:space="0" w:color="auto"/>
                                                                                                                                                                                                                                                                                                                                                                                                                                                                                                                                                      </w:divBdr>
                                                                                                                                                                                                                                                                                                                                                                                                                                                                                                                                                      <w:divsChild>
                                                                                                                                                                                                                                                                                                                                                                                                                                                                                                                                                        <w:div w:id="1966109910">
                                                                                                                                                                                                                                                                                                                                                                                                                                                                                                                                                          <w:marLeft w:val="0"/>
                                                                                                                                                                                                                                                                                                                                                                                                                                                                                                                                                          <w:marRight w:val="0"/>
                                                                                                                                                                                                                                                                                                                                                                                                                                                                                                                                                          <w:marTop w:val="0"/>
                                                                                                                                                                                                                                                                                                                                                                                                                                                                                                                                                          <w:marBottom w:val="0"/>
                                                                                                                                                                                                                                                                                                                                                                                                                                                                                                                                                          <w:divBdr>
                                                                                                                                                                                                                                                                                                                                                                                                                                                                                                                                                            <w:top w:val="none" w:sz="0" w:space="0" w:color="auto"/>
                                                                                                                                                                                                                                                                                                                                                                                                                                                                                                                                                            <w:left w:val="none" w:sz="0" w:space="0" w:color="auto"/>
                                                                                                                                                                                                                                                                                                                                                                                                                                                                                                                                                            <w:bottom w:val="none" w:sz="0" w:space="0" w:color="auto"/>
                                                                                                                                                                                                                                                                                                                                                                                                                                                                                                                                                            <w:right w:val="none" w:sz="0" w:space="0" w:color="auto"/>
                                                                                                                                                                                                                                                                                                                                                                                                                                                                                                                                                          </w:divBdr>
                                                                                                                                                                                                                                                                                                                                                                                                                                                                                                                                                          <w:divsChild>
                                                                                                                                                                                                                                                                                                                                                                                                                                                                                                                                                            <w:div w:id="516580374">
                                                                                                                                                                                                                                                                                                                                                                                                                                                                                                                                                              <w:marLeft w:val="0"/>
                                                                                                                                                                                                                                                                                                                                                                                                                                                                                                                                                              <w:marRight w:val="0"/>
                                                                                                                                                                                                                                                                                                                                                                                                                                                                                                                                                              <w:marTop w:val="0"/>
                                                                                                                                                                                                                                                                                                                                                                                                                                                                                                                                                              <w:marBottom w:val="0"/>
                                                                                                                                                                                                                                                                                                                                                                                                                                                                                                                                                              <w:divBdr>
                                                                                                                                                                                                                                                                                                                                                                                                                                                                                                                                                                <w:top w:val="none" w:sz="0" w:space="0" w:color="auto"/>
                                                                                                                                                                                                                                                                                                                                                                                                                                                                                                                                                                <w:left w:val="none" w:sz="0" w:space="0" w:color="auto"/>
                                                                                                                                                                                                                                                                                                                                                                                                                                                                                                                                                                <w:bottom w:val="none" w:sz="0" w:space="0" w:color="auto"/>
                                                                                                                                                                                                                                                                                                                                                                                                                                                                                                                                                                <w:right w:val="none" w:sz="0" w:space="0" w:color="auto"/>
                                                                                                                                                                                                                                                                                                                                                                                                                                                                                                                                                              </w:divBdr>
                                                                                                                                                                                                                                                                                                                                                                                                                                                                                                                                                              <w:divsChild>
                                                                                                                                                                                                                                                                                                                                                                                                                                                                                                                                                                <w:div w:id="1287854784">
                                                                                                                                                                                                                                                                                                                                                                                                                                                                                                                                                                  <w:marLeft w:val="0"/>
                                                                                                                                                                                                                                                                                                                                                                                                                                                                                                                                                                  <w:marRight w:val="0"/>
                                                                                                                                                                                                                                                                                                                                                                                                                                                                                                                                                                  <w:marTop w:val="0"/>
                                                                                                                                                                                                                                                                                                                                                                                                                                                                                                                                                                  <w:marBottom w:val="0"/>
                                                                                                                                                                                                                                                                                                                                                                                                                                                                                                                                                                  <w:divBdr>
                                                                                                                                                                                                                                                                                                                                                                                                                                                                                                                                                                    <w:top w:val="none" w:sz="0" w:space="0" w:color="auto"/>
                                                                                                                                                                                                                                                                                                                                                                                                                                                                                                                                                                    <w:left w:val="none" w:sz="0" w:space="0" w:color="auto"/>
                                                                                                                                                                                                                                                                                                                                                                                                                                                                                                                                                                    <w:bottom w:val="none" w:sz="0" w:space="0" w:color="auto"/>
                                                                                                                                                                                                                                                                                                                                                                                                                                                                                                                                                                    <w:right w:val="none" w:sz="0" w:space="0" w:color="auto"/>
                                                                                                                                                                                                                                                                                                                                                                                                                                                                                                                                                                  </w:divBdr>
                                                                                                                                                                                                                                                                                                                                                                                                                                                                                                                                                                  <w:divsChild>
                                                                                                                                                                                                                                                                                                                                                                                                                                                                                                                                                                    <w:div w:id="1400785228">
                                                                                                                                                                                                                                                                                                                                                                                                                                                                                                                                                                      <w:marLeft w:val="0"/>
                                                                                                                                                                                                                                                                                                                                                                                                                                                                                                                                                                      <w:marRight w:val="0"/>
                                                                                                                                                                                                                                                                                                                                                                                                                                                                                                                                                                      <w:marTop w:val="0"/>
                                                                                                                                                                                                                                                                                                                                                                                                                                                                                                                                                                      <w:marBottom w:val="0"/>
                                                                                                                                                                                                                                                                                                                                                                                                                                                                                                                                                                      <w:divBdr>
                                                                                                                                                                                                                                                                                                                                                                                                                                                                                                                                                                        <w:top w:val="none" w:sz="0" w:space="0" w:color="auto"/>
                                                                                                                                                                                                                                                                                                                                                                                                                                                                                                                                                                        <w:left w:val="none" w:sz="0" w:space="0" w:color="auto"/>
                                                                                                                                                                                                                                                                                                                                                                                                                                                                                                                                                                        <w:bottom w:val="none" w:sz="0" w:space="0" w:color="auto"/>
                                                                                                                                                                                                                                                                                                                                                                                                                                                                                                                                                                        <w:right w:val="none" w:sz="0" w:space="0" w:color="auto"/>
                                                                                                                                                                                                                                                                                                                                                                                                                                                                                                                                                                      </w:divBdr>
                                                                                                                                                                                                                                                                                                                                                                                                                                                                                                                                                                      <w:divsChild>
                                                                                                                                                                                                                                                                                                                                                                                                                                                                                                                                                                        <w:div w:id="267852043">
                                                                                                                                                                                                                                                                                                                                                                                                                                                                                                                                                                          <w:marLeft w:val="0"/>
                                                                                                                                                                                                                                                                                                                                                                                                                                                                                                                                                                          <w:marRight w:val="0"/>
                                                                                                                                                                                                                                                                                                                                                                                                                                                                                                                                                                          <w:marTop w:val="0"/>
                                                                                                                                                                                                                                                                                                                                                                                                                                                                                                                                                                          <w:marBottom w:val="0"/>
                                                                                                                                                                                                                                                                                                                                                                                                                                                                                                                                                                          <w:divBdr>
                                                                                                                                                                                                                                                                                                                                                                                                                                                                                                                                                                            <w:top w:val="none" w:sz="0" w:space="0" w:color="auto"/>
                                                                                                                                                                                                                                                                                                                                                                                                                                                                                                                                                                            <w:left w:val="none" w:sz="0" w:space="0" w:color="auto"/>
                                                                                                                                                                                                                                                                                                                                                                                                                                                                                                                                                                            <w:bottom w:val="none" w:sz="0" w:space="0" w:color="auto"/>
                                                                                                                                                                                                                                                                                                                                                                                                                                                                                                                                                                            <w:right w:val="none" w:sz="0" w:space="0" w:color="auto"/>
                                                                                                                                                                                                                                                                                                                                                                                                                                                                                                                                                                          </w:divBdr>
                                                                                                                                                                                                                                                                                                                                                                                                                                                                                                                                                                          <w:divsChild>
                                                                                                                                                                                                                                                                                                                                                                                                                                                                                                                                                                            <w:div w:id="2058043078">
                                                                                                                                                                                                                                                                                                                                                                                                                                                                                                                                                                              <w:marLeft w:val="0"/>
                                                                                                                                                                                                                                                                                                                                                                                                                                                                                                                                                                              <w:marRight w:val="0"/>
                                                                                                                                                                                                                                                                                                                                                                                                                                                                                                                                                                              <w:marTop w:val="0"/>
                                                                                                                                                                                                                                                                                                                                                                                                                                                                                                                                                                              <w:marBottom w:val="0"/>
                                                                                                                                                                                                                                                                                                                                                                                                                                                                                                                                                                              <w:divBdr>
                                                                                                                                                                                                                                                                                                                                                                                                                                                                                                                                                                                <w:top w:val="none" w:sz="0" w:space="0" w:color="auto"/>
                                                                                                                                                                                                                                                                                                                                                                                                                                                                                                                                                                                <w:left w:val="none" w:sz="0" w:space="0" w:color="auto"/>
                                                                                                                                                                                                                                                                                                                                                                                                                                                                                                                                                                                <w:bottom w:val="none" w:sz="0" w:space="0" w:color="auto"/>
                                                                                                                                                                                                                                                                                                                                                                                                                                                                                                                                                                                <w:right w:val="none" w:sz="0" w:space="0" w:color="auto"/>
                                                                                                                                                                                                                                                                                                                                                                                                                                                                                                                                                                              </w:divBdr>
                                                                                                                                                                                                                                                                                                                                                                                                                                                                                                                                                                              <w:divsChild>
                                                                                                                                                                                                                                                                                                                                                                                                                                                                                                                                                                                <w:div w:id="14498248">
                                                                                                                                                                                                                                                                                                                                                                                                                                                                                                                                                                                  <w:marLeft w:val="0"/>
                                                                                                                                                                                                                                                                                                                                                                                                                                                                                                                                                                                  <w:marRight w:val="0"/>
                                                                                                                                                                                                                                                                                                                                                                                                                                                                                                                                                                                  <w:marTop w:val="0"/>
                                                                                                                                                                                                                                                                                                                                                                                                                                                                                                                                                                                  <w:marBottom w:val="0"/>
                                                                                                                                                                                                                                                                                                                                                                                                                                                                                                                                                                                  <w:divBdr>
                                                                                                                                                                                                                                                                                                                                                                                                                                                                                                                                                                                    <w:top w:val="none" w:sz="0" w:space="0" w:color="auto"/>
                                                                                                                                                                                                                                                                                                                                                                                                                                                                                                                                                                                    <w:left w:val="none" w:sz="0" w:space="0" w:color="auto"/>
                                                                                                                                                                                                                                                                                                                                                                                                                                                                                                                                                                                    <w:bottom w:val="none" w:sz="0" w:space="0" w:color="auto"/>
                                                                                                                                                                                                                                                                                                                                                                                                                                                                                                                                                                                    <w:right w:val="none" w:sz="0" w:space="0" w:color="auto"/>
                                                                                                                                                                                                                                                                                                                                                                                                                                                                                                                                                                                  </w:divBdr>
                                                                                                                                                                                                                                                                                                                                                                                                                                                                                                                                                                                  <w:divsChild>
                                                                                                                                                                                                                                                                                                                                                                                                                                                                                                                                                                                    <w:div w:id="140510362">
                                                                                                                                                                                                                                                                                                                                                                                                                                                                                                                                                                                      <w:marLeft w:val="0"/>
                                                                                                                                                                                                                                                                                                                                                                                                                                                                                                                                                                                      <w:marRight w:val="0"/>
                                                                                                                                                                                                                                                                                                                                                                                                                                                                                                                                                                                      <w:marTop w:val="0"/>
                                                                                                                                                                                                                                                                                                                                                                                                                                                                                                                                                                                      <w:marBottom w:val="0"/>
                                                                                                                                                                                                                                                                                                                                                                                                                                                                                                                                                                                      <w:divBdr>
                                                                                                                                                                                                                                                                                                                                                                                                                                                                                                                                                                                        <w:top w:val="none" w:sz="0" w:space="0" w:color="auto"/>
                                                                                                                                                                                                                                                                                                                                                                                                                                                                                                                                                                                        <w:left w:val="none" w:sz="0" w:space="0" w:color="auto"/>
                                                                                                                                                                                                                                                                                                                                                                                                                                                                                                                                                                                        <w:bottom w:val="none" w:sz="0" w:space="0" w:color="auto"/>
                                                                                                                                                                                                                                                                                                                                                                                                                                                                                                                                                                                        <w:right w:val="none" w:sz="0" w:space="0" w:color="auto"/>
                                                                                                                                                                                                                                                                                                                                                                                                                                                                                                                                                                                      </w:divBdr>
                                                                                                                                                                                                                                                                                                                                                                                                                                                                                                                                                                                      <w:divsChild>
                                                                                                                                                                                                                                                                                                                                                                                                                                                                                                                                                                                        <w:div w:id="506598186">
                                                                                                                                                                                                                                                                                                                                                                                                                                                                                                                                                                                          <w:marLeft w:val="0"/>
                                                                                                                                                                                                                                                                                                                                                                                                                                                                                                                                                                                          <w:marRight w:val="0"/>
                                                                                                                                                                                                                                                                                                                                                                                                                                                                                                                                                                                          <w:marTop w:val="0"/>
                                                                                                                                                                                                                                                                                                                                                                                                                                                                                                                                                                                          <w:marBottom w:val="0"/>
                                                                                                                                                                                                                                                                                                                                                                                                                                                                                                                                                                                          <w:divBdr>
                                                                                                                                                                                                                                                                                                                                                                                                                                                                                                                                                                                            <w:top w:val="none" w:sz="0" w:space="0" w:color="auto"/>
                                                                                                                                                                                                                                                                                                                                                                                                                                                                                                                                                                                            <w:left w:val="none" w:sz="0" w:space="0" w:color="auto"/>
                                                                                                                                                                                                                                                                                                                                                                                                                                                                                                                                                                                            <w:bottom w:val="none" w:sz="0" w:space="0" w:color="auto"/>
                                                                                                                                                                                                                                                                                                                                                                                                                                                                                                                                                                                            <w:right w:val="none" w:sz="0" w:space="0" w:color="auto"/>
                                                                                                                                                                                                                                                                                                                                                                                                                                                                                                                                                                                          </w:divBdr>
                                                                                                                                                                                                                                                                                                                                                                                                                                                                                                                                                                                          <w:divsChild>
                                                                                                                                                                                                                                                                                                                                                                                                                                                                                                                                                                                            <w:div w:id="1846556934">
                                                                                                                                                                                                                                                                                                                                                                                                                                                                                                                                                                                              <w:marLeft w:val="0"/>
                                                                                                                                                                                                                                                                                                                                                                                                                                                                                                                                                                                              <w:marRight w:val="0"/>
                                                                                                                                                                                                                                                                                                                                                                                                                                                                                                                                                                                              <w:marTop w:val="0"/>
                                                                                                                                                                                                                                                                                                                                                                                                                                                                                                                                                                                              <w:marBottom w:val="0"/>
                                                                                                                                                                                                                                                                                                                                                                                                                                                                                                                                                                                              <w:divBdr>
                                                                                                                                                                                                                                                                                                                                                                                                                                                                                                                                                                                                <w:top w:val="none" w:sz="0" w:space="0" w:color="auto"/>
                                                                                                                                                                                                                                                                                                                                                                                                                                                                                                                                                                                                <w:left w:val="none" w:sz="0" w:space="0" w:color="auto"/>
                                                                                                                                                                                                                                                                                                                                                                                                                                                                                                                                                                                                <w:bottom w:val="none" w:sz="0" w:space="0" w:color="auto"/>
                                                                                                                                                                                                                                                                                                                                                                                                                                                                                                                                                                                                <w:right w:val="none" w:sz="0" w:space="0" w:color="auto"/>
                                                                                                                                                                                                                                                                                                                                                                                                                                                                                                                                                                                              </w:divBdr>
                                                                                                                                                                                                                                                                                                                                                                                                                                                                                                                                                                                              <w:divsChild>
                                                                                                                                                                                                                                                                                                                                                                                                                                                                                                                                                                                                <w:div w:id="1003169835">
                                                                                                                                                                                                                                                                                                                                                                                                                                                                                                                                                                                                  <w:marLeft w:val="0"/>
                                                                                                                                                                                                                                                                                                                                                                                                                                                                                                                                                                                                  <w:marRight w:val="0"/>
                                                                                                                                                                                                                                                                                                                                                                                                                                                                                                                                                                                                  <w:marTop w:val="0"/>
                                                                                                                                                                                                                                                                                                                                                                                                                                                                                                                                                                                                  <w:marBottom w:val="0"/>
                                                                                                                                                                                                                                                                                                                                                                                                                                                                                                                                                                                                  <w:divBdr>
                                                                                                                                                                                                                                                                                                                                                                                                                                                                                                                                                                                                    <w:top w:val="none" w:sz="0" w:space="0" w:color="auto"/>
                                                                                                                                                                                                                                                                                                                                                                                                                                                                                                                                                                                                    <w:left w:val="none" w:sz="0" w:space="0" w:color="auto"/>
                                                                                                                                                                                                                                                                                                                                                                                                                                                                                                                                                                                                    <w:bottom w:val="none" w:sz="0" w:space="0" w:color="auto"/>
                                                                                                                                                                                                                                                                                                                                                                                                                                                                                                                                                                                                    <w:right w:val="none" w:sz="0" w:space="0" w:color="auto"/>
                                                                                                                                                                                                                                                                                                                                                                                                                                                                                                                                                                                                  </w:divBdr>
                                                                                                                                                                                                                                                                                                                                                                                                                                                                                                                                                                                                  <w:divsChild>
                                                                                                                                                                                                                                                                                                                                                                                                                                                                                                                                                                                                    <w:div w:id="1588343499">
                                                                                                                                                                                                                                                                                                                                                                                                                                                                                                                                                                                                      <w:marLeft w:val="0"/>
                                                                                                                                                                                                                                                                                                                                                                                                                                                                                                                                                                                                      <w:marRight w:val="0"/>
                                                                                                                                                                                                                                                                                                                                                                                                                                                                                                                                                                                                      <w:marTop w:val="0"/>
                                                                                                                                                                                                                                                                                                                                                                                                                                                                                                                                                                                                      <w:marBottom w:val="0"/>
                                                                                                                                                                                                                                                                                                                                                                                                                                                                                                                                                                                                      <w:divBdr>
                                                                                                                                                                                                                                                                                                                                                                                                                                                                                                                                                                                                        <w:top w:val="none" w:sz="0" w:space="0" w:color="auto"/>
                                                                                                                                                                                                                                                                                                                                                                                                                                                                                                                                                                                                        <w:left w:val="none" w:sz="0" w:space="0" w:color="auto"/>
                                                                                                                                                                                                                                                                                                                                                                                                                                                                                                                                                                                                        <w:bottom w:val="none" w:sz="0" w:space="0" w:color="auto"/>
                                                                                                                                                                                                                                                                                                                                                                                                                                                                                                                                                                                                        <w:right w:val="none" w:sz="0" w:space="0" w:color="auto"/>
                                                                                                                                                                                                                                                                                                                                                                                                                                                                                                                                                                                                      </w:divBdr>
                                                                                                                                                                                                                                                                                                                                                                                                                                                                                                                                                                                                      <w:divsChild>
                                                                                                                                                                                                                                                                                                                                                                                                                                                                                                                                                                                                        <w:div w:id="1360011638">
                                                                                                                                                                                                                                                                                                                                                                                                                                                                                                                                                                                                          <w:marLeft w:val="0"/>
                                                                                                                                                                                                                                                                                                                                                                                                                                                                                                                                                                                                          <w:marRight w:val="0"/>
                                                                                                                                                                                                                                                                                                                                                                                                                                                                                                                                                                                                          <w:marTop w:val="0"/>
                                                                                                                                                                                                                                                                                                                                                                                                                                                                                                                                                                                                          <w:marBottom w:val="0"/>
                                                                                                                                                                                                                                                                                                                                                                                                                                                                                                                                                                                                          <w:divBdr>
                                                                                                                                                                                                                                                                                                                                                                                                                                                                                                                                                                                                            <w:top w:val="none" w:sz="0" w:space="0" w:color="auto"/>
                                                                                                                                                                                                                                                                                                                                                                                                                                                                                                                                                                                                            <w:left w:val="none" w:sz="0" w:space="0" w:color="auto"/>
                                                                                                                                                                                                                                                                                                                                                                                                                                                                                                                                                                                                            <w:bottom w:val="none" w:sz="0" w:space="0" w:color="auto"/>
                                                                                                                                                                                                                                                                                                                                                                                                                                                                                                                                                                                                            <w:right w:val="none" w:sz="0" w:space="0" w:color="auto"/>
                                                                                                                                                                                                                                                                                                                                                                                                                                                                                                                                                                                                          </w:divBdr>
                                                                                                                                                                                                                                                                                                                                                                                                                                                                                                                                                                                                          <w:divsChild>
                                                                                                                                                                                                                                                                                                                                                                                                                                                                                                                                                                                                            <w:div w:id="1195970510">
                                                                                                                                                                                                                                                                                                                                                                                                                                                                                                                                                                                                              <w:marLeft w:val="0"/>
                                                                                                                                                                                                                                                                                                                                                                                                                                                                                                                                                                                                              <w:marRight w:val="0"/>
                                                                                                                                                                                                                                                                                                                                                                                                                                                                                                                                                                                                              <w:marTop w:val="0"/>
                                                                                                                                                                                                                                                                                                                                                                                                                                                                                                                                                                                                              <w:marBottom w:val="0"/>
                                                                                                                                                                                                                                                                                                                                                                                                                                                                                                                                                                                                              <w:divBdr>
                                                                                                                                                                                                                                                                                                                                                                                                                                                                                                                                                                                                                <w:top w:val="none" w:sz="0" w:space="0" w:color="auto"/>
                                                                                                                                                                                                                                                                                                                                                                                                                                                                                                                                                                                                                <w:left w:val="none" w:sz="0" w:space="0" w:color="auto"/>
                                                                                                                                                                                                                                                                                                                                                                                                                                                                                                                                                                                                                <w:bottom w:val="none" w:sz="0" w:space="0" w:color="auto"/>
                                                                                                                                                                                                                                                                                                                                                                                                                                                                                                                                                                                                                <w:right w:val="none" w:sz="0" w:space="0" w:color="auto"/>
                                                                                                                                                                                                                                                                                                                                                                                                                                                                                                                                                                                                              </w:divBdr>
                                                                                                                                                                                                                                                                                                                                                                                                                                                                                                                                                                                                              <w:divsChild>
                                                                                                                                                                                                                                                                                                                                                                                                                                                                                                                                                                                                                <w:div w:id="806439645">
                                                                                                                                                                                                                                                                                                                                                                                                                                                                                                                                                                                                                  <w:marLeft w:val="0"/>
                                                                                                                                                                                                                                                                                                                                                                                                                                                                                                                                                                                                                  <w:marRight w:val="0"/>
                                                                                                                                                                                                                                                                                                                                                                                                                                                                                                                                                                                                                  <w:marTop w:val="0"/>
                                                                                                                                                                                                                                                                                                                                                                                                                                                                                                                                                                                                                  <w:marBottom w:val="0"/>
                                                                                                                                                                                                                                                                                                                                                                                                                                                                                                                                                                                                                  <w:divBdr>
                                                                                                                                                                                                                                                                                                                                                                                                                                                                                                                                                                                                                    <w:top w:val="none" w:sz="0" w:space="0" w:color="auto"/>
                                                                                                                                                                                                                                                                                                                                                                                                                                                                                                                                                                                                                    <w:left w:val="none" w:sz="0" w:space="0" w:color="auto"/>
                                                                                                                                                                                                                                                                                                                                                                                                                                                                                                                                                                                                                    <w:bottom w:val="none" w:sz="0" w:space="0" w:color="auto"/>
                                                                                                                                                                                                                                                                                                                                                                                                                                                                                                                                                                                                                    <w:right w:val="none" w:sz="0" w:space="0" w:color="auto"/>
                                                                                                                                                                                                                                                                                                                                                                                                                                                                                                                                                                                                                  </w:divBdr>
                                                                                                                                                                                                                                                                                                                                                                                                                                                                                                                                                                                                                  <w:divsChild>
                                                                                                                                                                                                                                                                                                                                                                                                                                                                                                                                                                                                                    <w:div w:id="2028171963">
                                                                                                                                                                                                                                                                                                                                                                                                                                                                                                                                                                                                                      <w:marLeft w:val="0"/>
                                                                                                                                                                                                                                                                                                                                                                                                                                                                                                                                                                                                                      <w:marRight w:val="0"/>
                                                                                                                                                                                                                                                                                                                                                                                                                                                                                                                                                                                                                      <w:marTop w:val="0"/>
                                                                                                                                                                                                                                                                                                                                                                                                                                                                                                                                                                                                                      <w:marBottom w:val="0"/>
                                                                                                                                                                                                                                                                                                                                                                                                                                                                                                                                                                                                                      <w:divBdr>
                                                                                                                                                                                                                                                                                                                                                                                                                                                                                                                                                                                                                        <w:top w:val="none" w:sz="0" w:space="0" w:color="auto"/>
                                                                                                                                                                                                                                                                                                                                                                                                                                                                                                                                                                                                                        <w:left w:val="none" w:sz="0" w:space="0" w:color="auto"/>
                                                                                                                                                                                                                                                                                                                                                                                                                                                                                                                                                                                                                        <w:bottom w:val="none" w:sz="0" w:space="0" w:color="auto"/>
                                                                                                                                                                                                                                                                                                                                                                                                                                                                                                                                                                                                                        <w:right w:val="none" w:sz="0" w:space="0" w:color="auto"/>
                                                                                                                                                                                                                                                                                                                                                                                                                                                                                                                                                                                                                      </w:divBdr>
                                                                                                                                                                                                                                                                                                                                                                                                                                                                                                                                                                                                                      <w:divsChild>
                                                                                                                                                                                                                                                                                                                                                                                                                                                                                                                                                                                                                        <w:div w:id="1525556159">
                                                                                                                                                                                                                                                                                                                                                                                                                                                                                                                                                                                                                          <w:marLeft w:val="0"/>
                                                                                                                                                                                                                                                                                                                                                                                                                                                                                                                                                                                                                          <w:marRight w:val="0"/>
                                                                                                                                                                                                                                                                                                                                                                                                                                                                                                                                                                                                                          <w:marTop w:val="0"/>
                                                                                                                                                                                                                                                                                                                                                                                                                                                                                                                                                                                                                          <w:marBottom w:val="0"/>
                                                                                                                                                                                                                                                                                                                                                                                                                                                                                                                                                                                                                          <w:divBdr>
                                                                                                                                                                                                                                                                                                                                                                                                                                                                                                                                                                                                                            <w:top w:val="none" w:sz="0" w:space="0" w:color="auto"/>
                                                                                                                                                                                                                                                                                                                                                                                                                                                                                                                                                                                                                            <w:left w:val="none" w:sz="0" w:space="0" w:color="auto"/>
                                                                                                                                                                                                                                                                                                                                                                                                                                                                                                                                                                                                                            <w:bottom w:val="none" w:sz="0" w:space="0" w:color="auto"/>
                                                                                                                                                                                                                                                                                                                                                                                                                                                                                                                                                                                                                            <w:right w:val="none" w:sz="0" w:space="0" w:color="auto"/>
                                                                                                                                                                                                                                                                                                                                                                                                                                                                                                                                                                                                                          </w:divBdr>
                                                                                                                                                                                                                                                                                                                                                                                                                                                                                                                                                                                                                          <w:divsChild>
                                                                                                                                                                                                                                                                                                                                                                                                                                                                                                                                                                                                                            <w:div w:id="707296161">
                                                                                                                                                                                                                                                                                                                                                                                                                                                                                                                                                                                                                              <w:marLeft w:val="0"/>
                                                                                                                                                                                                                                                                                                                                                                                                                                                                                                                                                                                                                              <w:marRight w:val="0"/>
                                                                                                                                                                                                                                                                                                                                                                                                                                                                                                                                                                                                                              <w:marTop w:val="0"/>
                                                                                                                                                                                                                                                                                                                                                                                                                                                                                                                                                                                                                              <w:marBottom w:val="0"/>
                                                                                                                                                                                                                                                                                                                                                                                                                                                                                                                                                                                                                              <w:divBdr>
                                                                                                                                                                                                                                                                                                                                                                                                                                                                                                                                                                                                                                <w:top w:val="none" w:sz="0" w:space="0" w:color="auto"/>
                                                                                                                                                                                                                                                                                                                                                                                                                                                                                                                                                                                                                                <w:left w:val="none" w:sz="0" w:space="0" w:color="auto"/>
                                                                                                                                                                                                                                                                                                                                                                                                                                                                                                                                                                                                                                <w:bottom w:val="none" w:sz="0" w:space="0" w:color="auto"/>
                                                                                                                                                                                                                                                                                                                                                                                                                                                                                                                                                                                                                                <w:right w:val="none" w:sz="0" w:space="0" w:color="auto"/>
                                                                                                                                                                                                                                                                                                                                                                                                                                                                                                                                                                                                                              </w:divBdr>
                                                                                                                                                                                                                                                                                                                                                                                                                                                                                                                                                                                                                              <w:divsChild>
                                                                                                                                                                                                                                                                                                                                                                                                                                                                                                                                                                                                                                <w:div w:id="1783188895">
                                                                                                                                                                                                                                                                                                                                                                                                                                                                                                                                                                                                                                  <w:marLeft w:val="0"/>
                                                                                                                                                                                                                                                                                                                                                                                                                                                                                                                                                                                                                                  <w:marRight w:val="0"/>
                                                                                                                                                                                                                                                                                                                                                                                                                                                                                                                                                                                                                                  <w:marTop w:val="0"/>
                                                                                                                                                                                                                                                                                                                                                                                                                                                                                                                                                                                                                                  <w:marBottom w:val="0"/>
                                                                                                                                                                                                                                                                                                                                                                                                                                                                                                                                                                                                                                  <w:divBdr>
                                                                                                                                                                                                                                                                                                                                                                                                                                                                                                                                                                                                                                    <w:top w:val="none" w:sz="0" w:space="0" w:color="auto"/>
                                                                                                                                                                                                                                                                                                                                                                                                                                                                                                                                                                                                                                    <w:left w:val="none" w:sz="0" w:space="0" w:color="auto"/>
                                                                                                                                                                                                                                                                                                                                                                                                                                                                                                                                                                                                                                    <w:bottom w:val="none" w:sz="0" w:space="0" w:color="auto"/>
                                                                                                                                                                                                                                                                                                                                                                                                                                                                                                                                                                                                                                    <w:right w:val="none" w:sz="0" w:space="0" w:color="auto"/>
                                                                                                                                                                                                                                                                                                                                                                                                                                                                                                                                                                                                                                  </w:divBdr>
                                                                                                                                                                                                                                                                                                                                                                                                                                                                                                                                                                                                                                  <w:divsChild>
                                                                                                                                                                                                                                                                                                                                                                                                                                                                                                                                                                                                                                    <w:div w:id="1841194255">
                                                                                                                                                                                                                                                                                                                                                                                                                                                                                                                                                                                                                                      <w:marLeft w:val="0"/>
                                                                                                                                                                                                                                                                                                                                                                                                                                                                                                                                                                                                                                      <w:marRight w:val="0"/>
                                                                                                                                                                                                                                                                                                                                                                                                                                                                                                                                                                                                                                      <w:marTop w:val="0"/>
                                                                                                                                                                                                                                                                                                                                                                                                                                                                                                                                                                                                                                      <w:marBottom w:val="0"/>
                                                                                                                                                                                                                                                                                                                                                                                                                                                                                                                                                                                                                                      <w:divBdr>
                                                                                                                                                                                                                                                                                                                                                                                                                                                                                                                                                                                                                                        <w:top w:val="none" w:sz="0" w:space="0" w:color="auto"/>
                                                                                                                                                                                                                                                                                                                                                                                                                                                                                                                                                                                                                                        <w:left w:val="none" w:sz="0" w:space="0" w:color="auto"/>
                                                                                                                                                                                                                                                                                                                                                                                                                                                                                                                                                                                                                                        <w:bottom w:val="none" w:sz="0" w:space="0" w:color="auto"/>
                                                                                                                                                                                                                                                                                                                                                                                                                                                                                                                                                                                                                                        <w:right w:val="none" w:sz="0" w:space="0" w:color="auto"/>
                                                                                                                                                                                                                                                                                                                                                                                                                                                                                                                                                                                                                                      </w:divBdr>
                                                                                                                                                                                                                                                                                                                                                                                                                                                                                                                                                                                                                                      <w:divsChild>
                                                                                                                                                                                                                                                                                                                                                                                                                                                                                                                                                                                                                                        <w:div w:id="1758286822">
                                                                                                                                                                                                                                                                                                                                                                                                                                                                                                                                                                                                                                          <w:marLeft w:val="0"/>
                                                                                                                                                                                                                                                                                                                                                                                                                                                                                                                                                                                                                                          <w:marRight w:val="0"/>
                                                                                                                                                                                                                                                                                                                                                                                                                                                                                                                                                                                                                                          <w:marTop w:val="0"/>
                                                                                                                                                                                                                                                                                                                                                                                                                                                                                                                                                                                                                                          <w:marBottom w:val="0"/>
                                                                                                                                                                                                                                                                                                                                                                                                                                                                                                                                                                                                                                          <w:divBdr>
                                                                                                                                                                                                                                                                                                                                                                                                                                                                                                                                                                                                                                            <w:top w:val="none" w:sz="0" w:space="0" w:color="auto"/>
                                                                                                                                                                                                                                                                                                                                                                                                                                                                                                                                                                                                                                            <w:left w:val="none" w:sz="0" w:space="0" w:color="auto"/>
                                                                                                                                                                                                                                                                                                                                                                                                                                                                                                                                                                                                                                            <w:bottom w:val="none" w:sz="0" w:space="0" w:color="auto"/>
                                                                                                                                                                                                                                                                                                                                                                                                                                                                                                                                                                                                                                            <w:right w:val="none" w:sz="0" w:space="0" w:color="auto"/>
                                                                                                                                                                                                                                                                                                                                                                                                                                                                                                                                                                                                                                          </w:divBdr>
                                                                                                                                                                                                                                                                                                                                                                                                                                                                                                                                                                                                                                          <w:divsChild>
                                                                                                                                                                                                                                                                                                                                                                                                                                                                                                                                                                                                                                            <w:div w:id="909118191">
                                                                                                                                                                                                                                                                                                                                                                                                                                                                                                                                                                                                                                              <w:marLeft w:val="0"/>
                                                                                                                                                                                                                                                                                                                                                                                                                                                                                                                                                                                                                                              <w:marRight w:val="0"/>
                                                                                                                                                                                                                                                                                                                                                                                                                                                                                                                                                                                                                                              <w:marTop w:val="0"/>
                                                                                                                                                                                                                                                                                                                                                                                                                                                                                                                                                                                                                                              <w:marBottom w:val="0"/>
                                                                                                                                                                                                                                                                                                                                                                                                                                                                                                                                                                                                                                              <w:divBdr>
                                                                                                                                                                                                                                                                                                                                                                                                                                                                                                                                                                                                                                                <w:top w:val="none" w:sz="0" w:space="0" w:color="auto"/>
                                                                                                                                                                                                                                                                                                                                                                                                                                                                                                                                                                                                                                                <w:left w:val="none" w:sz="0" w:space="0" w:color="auto"/>
                                                                                                                                                                                                                                                                                                                                                                                                                                                                                                                                                                                                                                                <w:bottom w:val="none" w:sz="0" w:space="0" w:color="auto"/>
                                                                                                                                                                                                                                                                                                                                                                                                                                                                                                                                                                                                                                                <w:right w:val="none" w:sz="0" w:space="0" w:color="auto"/>
                                                                                                                                                                                                                                                                                                                                                                                                                                                                                                                                                                                                                                              </w:divBdr>
                                                                                                                                                                                                                                                                                                                                                                                                                                                                                                                                                                                                                                              <w:divsChild>
                                                                                                                                                                                                                                                                                                                                                                                                                                                                                                                                                                                                                                                <w:div w:id="516426059">
                                                                                                                                                                                                                                                                                                                                                                                                                                                                                                                                                                                                                                                  <w:marLeft w:val="0"/>
                                                                                                                                                                                                                                                                                                                                                                                                                                                                                                                                                                                                                                                  <w:marRight w:val="0"/>
                                                                                                                                                                                                                                                                                                                                                                                                                                                                                                                                                                                                                                                  <w:marTop w:val="0"/>
                                                                                                                                                                                                                                                                                                                                                                                                                                                                                                                                                                                                                                                  <w:marBottom w:val="0"/>
                                                                                                                                                                                                                                                                                                                                                                                                                                                                                                                                                                                                                                                  <w:divBdr>
                                                                                                                                                                                                                                                                                                                                                                                                                                                                                                                                                                                                                                                    <w:top w:val="none" w:sz="0" w:space="0" w:color="auto"/>
                                                                                                                                                                                                                                                                                                                                                                                                                                                                                                                                                                                                                                                    <w:left w:val="none" w:sz="0" w:space="0" w:color="auto"/>
                                                                                                                                                                                                                                                                                                                                                                                                                                                                                                                                                                                                                                                    <w:bottom w:val="none" w:sz="0" w:space="0" w:color="auto"/>
                                                                                                                                                                                                                                                                                                                                                                                                                                                                                                                                                                                                                                                    <w:right w:val="none" w:sz="0" w:space="0" w:color="auto"/>
                                                                                                                                                                                                                                                                                                                                                                                                                                                                                                                                                                                                                                                  </w:divBdr>
                                                                                                                                                                                                                                                                                                                                                                                                                                                                                                                                                                                                                                                  <w:divsChild>
                                                                                                                                                                                                                                                                                                                                                                                                                                                                                                                                                                                                                                                    <w:div w:id="1993823866">
                                                                                                                                                                                                                                                                                                                                                                                                                                                                                                                                                                                                                                                      <w:marLeft w:val="0"/>
                                                                                                                                                                                                                                                                                                                                                                                                                                                                                                                                                                                                                                                      <w:marRight w:val="0"/>
                                                                                                                                                                                                                                                                                                                                                                                                                                                                                                                                                                                                                                                      <w:marTop w:val="0"/>
                                                                                                                                                                                                                                                                                                                                                                                                                                                                                                                                                                                                                                                      <w:marBottom w:val="0"/>
                                                                                                                                                                                                                                                                                                                                                                                                                                                                                                                                                                                                                                                      <w:divBdr>
                                                                                                                                                                                                                                                                                                                                                                                                                                                                                                                                                                                                                                                        <w:top w:val="none" w:sz="0" w:space="0" w:color="auto"/>
                                                                                                                                                                                                                                                                                                                                                                                                                                                                                                                                                                                                                                                        <w:left w:val="none" w:sz="0" w:space="0" w:color="auto"/>
                                                                                                                                                                                                                                                                                                                                                                                                                                                                                                                                                                                                                                                        <w:bottom w:val="none" w:sz="0" w:space="0" w:color="auto"/>
                                                                                                                                                                                                                                                                                                                                                                                                                                                                                                                                                                                                                                                        <w:right w:val="none" w:sz="0" w:space="0" w:color="auto"/>
                                                                                                                                                                                                                                                                                                                                                                                                                                                                                                                                                                                                                                                      </w:divBdr>
                                                                                                                                                                                                                                                                                                                                                                                                                                                                                                                                                                                                                                                      <w:divsChild>
                                                                                                                                                                                                                                                                                                                                                                                                                                                                                                                                                                                                                                                        <w:div w:id="745415872">
                                                                                                                                                                                                                                                                                                                                                                                                                                                                                                                                                                                                                                                          <w:marLeft w:val="0"/>
                                                                                                                                                                                                                                                                                                                                                                                                                                                                                                                                                                                                                                                          <w:marRight w:val="0"/>
                                                                                                                                                                                                                                                                                                                                                                                                                                                                                                                                                                                                                                                          <w:marTop w:val="0"/>
                                                                                                                                                                                                                                                                                                                                                                                                                                                                                                                                                                                                                                                          <w:marBottom w:val="0"/>
                                                                                                                                                                                                                                                                                                                                                                                                                                                                                                                                                                                                                                                          <w:divBdr>
                                                                                                                                                                                                                                                                                                                                                                                                                                                                                                                                                                                                                                                            <w:top w:val="none" w:sz="0" w:space="0" w:color="auto"/>
                                                                                                                                                                                                                                                                                                                                                                                                                                                                                                                                                                                                                                                            <w:left w:val="none" w:sz="0" w:space="0" w:color="auto"/>
                                                                                                                                                                                                                                                                                                                                                                                                                                                                                                                                                                                                                                                            <w:bottom w:val="none" w:sz="0" w:space="0" w:color="auto"/>
                                                                                                                                                                                                                                                                                                                                                                                                                                                                                                                                                                                                                                                            <w:right w:val="none" w:sz="0" w:space="0" w:color="auto"/>
                                                                                                                                                                                                                                                                                                                                                                                                                                                                                                                                                                                                                                                          </w:divBdr>
                                                                                                                                                                                                                                                                                                                                                                                                                                                                                                                                                                                                                                                          <w:divsChild>
                                                                                                                                                                                                                                                                                                                                                                                                                                                                                                                                                                                                                                                            <w:div w:id="1718772240">
                                                                                                                                                                                                                                                                                                                                                                                                                                                                                                                                                                                                                                                              <w:marLeft w:val="0"/>
                                                                                                                                                                                                                                                                                                                                                                                                                                                                                                                                                                                                                                                              <w:marRight w:val="0"/>
                                                                                                                                                                                                                                                                                                                                                                                                                                                                                                                                                                                                                                                              <w:marTop w:val="0"/>
                                                                                                                                                                                                                                                                                                                                                                                                                                                                                                                                                                                                                                                              <w:marBottom w:val="0"/>
                                                                                                                                                                                                                                                                                                                                                                                                                                                                                                                                                                                                                                                              <w:divBdr>
                                                                                                                                                                                                                                                                                                                                                                                                                                                                                                                                                                                                                                                                <w:top w:val="none" w:sz="0" w:space="0" w:color="auto"/>
                                                                                                                                                                                                                                                                                                                                                                                                                                                                                                                                                                                                                                                                <w:left w:val="none" w:sz="0" w:space="0" w:color="auto"/>
                                                                                                                                                                                                                                                                                                                                                                                                                                                                                                                                                                                                                                                                <w:bottom w:val="none" w:sz="0" w:space="0" w:color="auto"/>
                                                                                                                                                                                                                                                                                                                                                                                                                                                                                                                                                                                                                                                                <w:right w:val="none" w:sz="0" w:space="0" w:color="auto"/>
                                                                                                                                                                                                                                                                                                                                                                                                                                                                                                                                                                                                                                                              </w:divBdr>
                                                                                                                                                                                                                                                                                                                                                                                                                                                                                                                                                                                                                                                              <w:divsChild>
                                                                                                                                                                                                                                                                                                                                                                                                                                                                                                                                                                                                                                                                <w:div w:id="295575512">
                                                                                                                                                                                                                                                                                                                                                                                                                                                                                                                                                                                                                                                                  <w:marLeft w:val="0"/>
                                                                                                                                                                                                                                                                                                                                                                                                                                                                                                                                                                                                                                                                  <w:marRight w:val="0"/>
                                                                                                                                                                                                                                                                                                                                                                                                                                                                                                                                                                                                                                                                  <w:marTop w:val="0"/>
                                                                                                                                                                                                                                                                                                                                                                                                                                                                                                                                                                                                                                                                  <w:marBottom w:val="0"/>
                                                                                                                                                                                                                                                                                                                                                                                                                                                                                                                                                                                                                                                                  <w:divBdr>
                                                                                                                                                                                                                                                                                                                                                                                                                                                                                                                                                                                                                                                                    <w:top w:val="none" w:sz="0" w:space="0" w:color="auto"/>
                                                                                                                                                                                                                                                                                                                                                                                                                                                                                                                                                                                                                                                                    <w:left w:val="none" w:sz="0" w:space="0" w:color="auto"/>
                                                                                                                                                                                                                                                                                                                                                                                                                                                                                                                                                                                                                                                                    <w:bottom w:val="none" w:sz="0" w:space="0" w:color="auto"/>
                                                                                                                                                                                                                                                                                                                                                                                                                                                                                                                                                                                                                                                                    <w:right w:val="none" w:sz="0" w:space="0" w:color="auto"/>
                                                                                                                                                                                                                                                                                                                                                                                                                                                                                                                                                                                                                                                                  </w:divBdr>
                                                                                                                                                                                                                                                                                                                                                                                                                                                                                                                                                                                                                                                                  <w:divsChild>
                                                                                                                                                                                                                                                                                                                                                                                                                                                                                                                                                                                                                                                                    <w:div w:id="1052213">
                                                                                                                                                                                                                                                                                                                                                                                                                                                                                                                                                                                                                                                                      <w:marLeft w:val="0"/>
                                                                                                                                                                                                                                                                                                                                                                                                                                                                                                                                                                                                                                                                      <w:marRight w:val="0"/>
                                                                                                                                                                                                                                                                                                                                                                                                                                                                                                                                                                                                                                                                      <w:marTop w:val="0"/>
                                                                                                                                                                                                                                                                                                                                                                                                                                                                                                                                                                                                                                                                      <w:marBottom w:val="0"/>
                                                                                                                                                                                                                                                                                                                                                                                                                                                                                                                                                                                                                                                                      <w:divBdr>
                                                                                                                                                                                                                                                                                                                                                                                                                                                                                                                                                                                                                                                                        <w:top w:val="none" w:sz="0" w:space="0" w:color="auto"/>
                                                                                                                                                                                                                                                                                                                                                                                                                                                                                                                                                                                                                                                                        <w:left w:val="none" w:sz="0" w:space="0" w:color="auto"/>
                                                                                                                                                                                                                                                                                                                                                                                                                                                                                                                                                                                                                                                                        <w:bottom w:val="none" w:sz="0" w:space="0" w:color="auto"/>
                                                                                                                                                                                                                                                                                                                                                                                                                                                                                                                                                                                                                                                                        <w:right w:val="none" w:sz="0" w:space="0" w:color="auto"/>
                                                                                                                                                                                                                                                                                                                                                                                                                                                                                                                                                                                                                                                                      </w:divBdr>
                                                                                                                                                                                                                                                                                                                                                                                                                                                                                                                                                                                                                                                                      <w:divsChild>
                                                                                                                                                                                                                                                                                                                                                                                                                                                                                                                                                                                                                                                                        <w:div w:id="1158498512">
                                                                                                                                                                                                                                                                                                                                                                                                                                                                                                                                                                                                                                                                          <w:marLeft w:val="0"/>
                                                                                                                                                                                                                                                                                                                                                                                                                                                                                                                                                                                                                                                                          <w:marRight w:val="0"/>
                                                                                                                                                                                                                                                                                                                                                                                                                                                                                                                                                                                                                                                                          <w:marTop w:val="0"/>
                                                                                                                                                                                                                                                                                                                                                                                                                                                                                                                                                                                                                                                                          <w:marBottom w:val="0"/>
                                                                                                                                                                                                                                                                                                                                                                                                                                                                                                                                                                                                                                                                          <w:divBdr>
                                                                                                                                                                                                                                                                                                                                                                                                                                                                                                                                                                                                                                                                            <w:top w:val="none" w:sz="0" w:space="0" w:color="auto"/>
                                                                                                                                                                                                                                                                                                                                                                                                                                                                                                                                                                                                                                                                            <w:left w:val="none" w:sz="0" w:space="0" w:color="auto"/>
                                                                                                                                                                                                                                                                                                                                                                                                                                                                                                                                                                                                                                                                            <w:bottom w:val="none" w:sz="0" w:space="0" w:color="auto"/>
                                                                                                                                                                                                                                                                                                                                                                                                                                                                                                                                                                                                                                                                            <w:right w:val="none" w:sz="0" w:space="0" w:color="auto"/>
                                                                                                                                                                                                                                                                                                                                                                                                                                                                                                                                                                                                                                                                          </w:divBdr>
                                                                                                                                                                                                                                                                                                                                                                                                                                                                                                                                                                                                                                                                          <w:divsChild>
                                                                                                                                                                                                                                                                                                                                                                                                                                                                                                                                                                                                                                                                            <w:div w:id="224881125">
                                                                                                                                                                                                                                                                                                                                                                                                                                                                                                                                                                                                                                                                              <w:marLeft w:val="0"/>
                                                                                                                                                                                                                                                                                                                                                                                                                                                                                                                                                                                                                                                                              <w:marRight w:val="0"/>
                                                                                                                                                                                                                                                                                                                                                                                                                                                                                                                                                                                                                                                                              <w:marTop w:val="0"/>
                                                                                                                                                                                                                                                                                                                                                                                                                                                                                                                                                                                                                                                                              <w:marBottom w:val="0"/>
                                                                                                                                                                                                                                                                                                                                                                                                                                                                                                                                                                                                                                                                              <w:divBdr>
                                                                                                                                                                                                                                                                                                                                                                                                                                                                                                                                                                                                                                                                                <w:top w:val="none" w:sz="0" w:space="0" w:color="auto"/>
                                                                                                                                                                                                                                                                                                                                                                                                                                                                                                                                                                                                                                                                                <w:left w:val="none" w:sz="0" w:space="0" w:color="auto"/>
                                                                                                                                                                                                                                                                                                                                                                                                                                                                                                                                                                                                                                                                                <w:bottom w:val="none" w:sz="0" w:space="0" w:color="auto"/>
                                                                                                                                                                                                                                                                                                                                                                                                                                                                                                                                                                                                                                                                                <w:right w:val="none" w:sz="0" w:space="0" w:color="auto"/>
                                                                                                                                                                                                                                                                                                                                                                                                                                                                                                                                                                                                                                                                              </w:divBdr>
                                                                                                                                                                                                                                                                                                                                                                                                                                                                                                                                                                                                                                                                              <w:divsChild>
                                                                                                                                                                                                                                                                                                                                                                                                                                                                                                                                                                                                                                                                                <w:div w:id="1908372799">
                                                                                                                                                                                                                                                                                                                                                                                                                                                                                                                                                                                                                                                                                  <w:marLeft w:val="0"/>
                                                                                                                                                                                                                                                                                                                                                                                                                                                                                                                                                                                                                                                                                  <w:marRight w:val="0"/>
                                                                                                                                                                                                                                                                                                                                                                                                                                                                                                                                                                                                                                                                                  <w:marTop w:val="0"/>
                                                                                                                                                                                                                                                                                                                                                                                                                                                                                                                                                                                                                                                                                  <w:marBottom w:val="0"/>
                                                                                                                                                                                                                                                                                                                                                                                                                                                                                                                                                                                                                                                                                  <w:divBdr>
                                                                                                                                                                                                                                                                                                                                                                                                                                                                                                                                                                                                                                                                                    <w:top w:val="none" w:sz="0" w:space="0" w:color="auto"/>
                                                                                                                                                                                                                                                                                                                                                                                                                                                                                                                                                                                                                                                                                    <w:left w:val="none" w:sz="0" w:space="0" w:color="auto"/>
                                                                                                                                                                                                                                                                                                                                                                                                                                                                                                                                                                                                                                                                                    <w:bottom w:val="none" w:sz="0" w:space="0" w:color="auto"/>
                                                                                                                                                                                                                                                                                                                                                                                                                                                                                                                                                                                                                                                                                    <w:right w:val="none" w:sz="0" w:space="0" w:color="auto"/>
                                                                                                                                                                                                                                                                                                                                                                                                                                                                                                                                                                                                                                                                                  </w:divBdr>
                                                                                                                                                                                                                                                                                                                                                                                                                                                                                                                                                                                                                                                                                  <w:divsChild>
                                                                                                                                                                                                                                                                                                                                                                                                                                                                                                                                                                                                                                                                                    <w:div w:id="831407483">
                                                                                                                                                                                                                                                                                                                                                                                                                                                                                                                                                                                                                                                                                      <w:marLeft w:val="0"/>
                                                                                                                                                                                                                                                                                                                                                                                                                                                                                                                                                                                                                                                                                      <w:marRight w:val="0"/>
                                                                                                                                                                                                                                                                                                                                                                                                                                                                                                                                                                                                                                                                                      <w:marTop w:val="0"/>
                                                                                                                                                                                                                                                                                                                                                                                                                                                                                                                                                                                                                                                                                      <w:marBottom w:val="0"/>
                                                                                                                                                                                                                                                                                                                                                                                                                                                                                                                                                                                                                                                                                      <w:divBdr>
                                                                                                                                                                                                                                                                                                                                                                                                                                                                                                                                                                                                                                                                                        <w:top w:val="none" w:sz="0" w:space="0" w:color="auto"/>
                                                                                                                                                                                                                                                                                                                                                                                                                                                                                                                                                                                                                                                                                        <w:left w:val="none" w:sz="0" w:space="0" w:color="auto"/>
                                                                                                                                                                                                                                                                                                                                                                                                                                                                                                                                                                                                                                                                                        <w:bottom w:val="none" w:sz="0" w:space="0" w:color="auto"/>
                                                                                                                                                                                                                                                                                                                                                                                                                                                                                                                                                                                                                                                                                        <w:right w:val="none" w:sz="0" w:space="0" w:color="auto"/>
                                                                                                                                                                                                                                                                                                                                                                                                                                                                                                                                                                                                                                                                                      </w:divBdr>
                                                                                                                                                                                                                                                                                                                                                                                                                                                                                                                                                                                                                                                                                      <w:divsChild>
                                                                                                                                                                                                                                                                                                                                                                                                                                                                                                                                                                                                                                                                                        <w:div w:id="1509557174">
                                                                                                                                                                                                                                                                                                                                                                                                                                                                                                                                                                                                                                                                                          <w:marLeft w:val="0"/>
                                                                                                                                                                                                                                                                                                                                                                                                                                                                                                                                                                                                                                                                                          <w:marRight w:val="0"/>
                                                                                                                                                                                                                                                                                                                                                                                                                                                                                                                                                                                                                                                                                          <w:marTop w:val="0"/>
                                                                                                                                                                                                                                                                                                                                                                                                                                                                                                                                                                                                                                                                                          <w:marBottom w:val="0"/>
                                                                                                                                                                                                                                                                                                                                                                                                                                                                                                                                                                                                                                                                                          <w:divBdr>
                                                                                                                                                                                                                                                                                                                                                                                                                                                                                                                                                                                                                                                                                            <w:top w:val="none" w:sz="0" w:space="0" w:color="auto"/>
                                                                                                                                                                                                                                                                                                                                                                                                                                                                                                                                                                                                                                                                                            <w:left w:val="none" w:sz="0" w:space="0" w:color="auto"/>
                                                                                                                                                                                                                                                                                                                                                                                                                                                                                                                                                                                                                                                                                            <w:bottom w:val="none" w:sz="0" w:space="0" w:color="auto"/>
                                                                                                                                                                                                                                                                                                                                                                                                                                                                                                                                                                                                                                                                                            <w:right w:val="none" w:sz="0" w:space="0" w:color="auto"/>
                                                                                                                                                                                                                                                                                                                                                                                                                                                                                                                                                                                                                                                                                          </w:divBdr>
                                                                                                                                                                                                                                                                                                                                                                                                                                                                                                                                                                                                                                                                                          <w:divsChild>
                                                                                                                                                                                                                                                                                                                                                                                                                                                                                                                                                                                                                                                                                            <w:div w:id="2016030152">
                                                                                                                                                                                                                                                                                                                                                                                                                                                                                                                                                                                                                                                                                              <w:marLeft w:val="0"/>
                                                                                                                                                                                                                                                                                                                                                                                                                                                                                                                                                                                                                                                                                              <w:marRight w:val="0"/>
                                                                                                                                                                                                                                                                                                                                                                                                                                                                                                                                                                                                                                                                                              <w:marTop w:val="0"/>
                                                                                                                                                                                                                                                                                                                                                                                                                                                                                                                                                                                                                                                                                              <w:marBottom w:val="0"/>
                                                                                                                                                                                                                                                                                                                                                                                                                                                                                                                                                                                                                                                                                              <w:divBdr>
                                                                                                                                                                                                                                                                                                                                                                                                                                                                                                                                                                                                                                                                                                <w:top w:val="none" w:sz="0" w:space="0" w:color="auto"/>
                                                                                                                                                                                                                                                                                                                                                                                                                                                                                                                                                                                                                                                                                                <w:left w:val="none" w:sz="0" w:space="0" w:color="auto"/>
                                                                                                                                                                                                                                                                                                                                                                                                                                                                                                                                                                                                                                                                                                <w:bottom w:val="none" w:sz="0" w:space="0" w:color="auto"/>
                                                                                                                                                                                                                                                                                                                                                                                                                                                                                                                                                                                                                                                                                                <w:right w:val="none" w:sz="0" w:space="0" w:color="auto"/>
                                                                                                                                                                                                                                                                                                                                                                                                                                                                                                                                                                                                                                                                                              </w:divBdr>
                                                                                                                                                                                                                                                                                                                                                                                                                                                                                                                                                                                                                                                                                              <w:divsChild>
                                                                                                                                                                                                                                                                                                                                                                                                                                                                                                                                                                                                                                                                                                <w:div w:id="1767652008">
                                                                                                                                                                                                                                                                                                                                                                                                                                                                                                                                                                                                                                                                                                  <w:marLeft w:val="0"/>
                                                                                                                                                                                                                                                                                                                                                                                                                                                                                                                                                                                                                                                                                                  <w:marRight w:val="0"/>
                                                                                                                                                                                                                                                                                                                                                                                                                                                                                                                                                                                                                                                                                                  <w:marTop w:val="0"/>
                                                                                                                                                                                                                                                                                                                                                                                                                                                                                                                                                                                                                                                                                                  <w:marBottom w:val="0"/>
                                                                                                                                                                                                                                                                                                                                                                                                                                                                                                                                                                                                                                                                                                  <w:divBdr>
                                                                                                                                                                                                                                                                                                                                                                                                                                                                                                                                                                                                                                                                                                    <w:top w:val="none" w:sz="0" w:space="0" w:color="auto"/>
                                                                                                                                                                                                                                                                                                                                                                                                                                                                                                                                                                                                                                                                                                    <w:left w:val="none" w:sz="0" w:space="0" w:color="auto"/>
                                                                                                                                                                                                                                                                                                                                                                                                                                                                                                                                                                                                                                                                                                    <w:bottom w:val="none" w:sz="0" w:space="0" w:color="auto"/>
                                                                                                                                                                                                                                                                                                                                                                                                                                                                                                                                                                                                                                                                                                    <w:right w:val="none" w:sz="0" w:space="0" w:color="auto"/>
                                                                                                                                                                                                                                                                                                                                                                                                                                                                                                                                                                                                                                                                                                  </w:divBdr>
                                                                                                                                                                                                                                                                                                                                                                                                                                                                                                                                                                                                                                                                                                  <w:divsChild>
                                                                                                                                                                                                                                                                                                                                                                                                                                                                                                                                                                                                                                                                                                    <w:div w:id="666247458">
                                                                                                                                                                                                                                                                                                                                                                                                                                                                                                                                                                                                                                                                                                      <w:marLeft w:val="0"/>
                                                                                                                                                                                                                                                                                                                                                                                                                                                                                                                                                                                                                                                                                                      <w:marRight w:val="0"/>
                                                                                                                                                                                                                                                                                                                                                                                                                                                                                                                                                                                                                                                                                                      <w:marTop w:val="0"/>
                                                                                                                                                                                                                                                                                                                                                                                                                                                                                                                                                                                                                                                                                                      <w:marBottom w:val="0"/>
                                                                                                                                                                                                                                                                                                                                                                                                                                                                                                                                                                                                                                                                                                      <w:divBdr>
                                                                                                                                                                                                                                                                                                                                                                                                                                                                                                                                                                                                                                                                                                        <w:top w:val="none" w:sz="0" w:space="0" w:color="auto"/>
                                                                                                                                                                                                                                                                                                                                                                                                                                                                                                                                                                                                                                                                                                        <w:left w:val="none" w:sz="0" w:space="0" w:color="auto"/>
                                                                                                                                                                                                                                                                                                                                                                                                                                                                                                                                                                                                                                                                                                        <w:bottom w:val="none" w:sz="0" w:space="0" w:color="auto"/>
                                                                                                                                                                                                                                                                                                                                                                                                                                                                                                                                                                                                                                                                                                        <w:right w:val="none" w:sz="0" w:space="0" w:color="auto"/>
                                                                                                                                                                                                                                                                                                                                                                                                                                                                                                                                                                                                                                                                                                      </w:divBdr>
                                                                                                                                                                                                                                                                                                                                                                                                                                                                                                                                                                                                                                                                                                      <w:divsChild>
                                                                                                                                                                                                                                                                                                                                                                                                                                                                                                                                                                                                                                                                                                        <w:div w:id="692538740">
                                                                                                                                                                                                                                                                                                                                                                                                                                                                                                                                                                                                                                                                                                          <w:marLeft w:val="0"/>
                                                                                                                                                                                                                                                                                                                                                                                                                                                                                                                                                                                                                                                                                                          <w:marRight w:val="0"/>
                                                                                                                                                                                                                                                                                                                                                                                                                                                                                                                                                                                                                                                                                                          <w:marTop w:val="0"/>
                                                                                                                                                                                                                                                                                                                                                                                                                                                                                                                                                                                                                                                                                                          <w:marBottom w:val="0"/>
                                                                                                                                                                                                                                                                                                                                                                                                                                                                                                                                                                                                                                                                                                          <w:divBdr>
                                                                                                                                                                                                                                                                                                                                                                                                                                                                                                                                                                                                                                                                                                            <w:top w:val="none" w:sz="0" w:space="0" w:color="auto"/>
                                                                                                                                                                                                                                                                                                                                                                                                                                                                                                                                                                                                                                                                                                            <w:left w:val="none" w:sz="0" w:space="0" w:color="auto"/>
                                                                                                                                                                                                                                                                                                                                                                                                                                                                                                                                                                                                                                                                                                            <w:bottom w:val="none" w:sz="0" w:space="0" w:color="auto"/>
                                                                                                                                                                                                                                                                                                                                                                                                                                                                                                                                                                                                                                                                                                            <w:right w:val="none" w:sz="0" w:space="0" w:color="auto"/>
                                                                                                                                                                                                                                                                                                                                                                                                                                                                                                                                                                                                                                                                                                          </w:divBdr>
                                                                                                                                                                                                                                                                                                                                                                                                                                                                                                                                                                                                                                                                                                          <w:divsChild>
                                                                                                                                                                                                                                                                                                                                                                                                                                                                                                                                                                                                                                                                                                            <w:div w:id="13521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4166972">
      <w:bodyDiv w:val="1"/>
      <w:marLeft w:val="0"/>
      <w:marRight w:val="0"/>
      <w:marTop w:val="0"/>
      <w:marBottom w:val="0"/>
      <w:divBdr>
        <w:top w:val="none" w:sz="0" w:space="0" w:color="auto"/>
        <w:left w:val="none" w:sz="0" w:space="0" w:color="auto"/>
        <w:bottom w:val="none" w:sz="0" w:space="0" w:color="auto"/>
        <w:right w:val="none" w:sz="0" w:space="0" w:color="auto"/>
      </w:divBdr>
    </w:div>
    <w:div w:id="1968076162">
      <w:marLeft w:val="0"/>
      <w:marRight w:val="0"/>
      <w:marTop w:val="0"/>
      <w:marBottom w:val="0"/>
      <w:divBdr>
        <w:top w:val="none" w:sz="0" w:space="0" w:color="auto"/>
        <w:left w:val="none" w:sz="0" w:space="0" w:color="auto"/>
        <w:bottom w:val="none" w:sz="0" w:space="0" w:color="auto"/>
        <w:right w:val="none" w:sz="0" w:space="0" w:color="auto"/>
      </w:divBdr>
    </w:div>
    <w:div w:id="1968076163">
      <w:marLeft w:val="0"/>
      <w:marRight w:val="0"/>
      <w:marTop w:val="0"/>
      <w:marBottom w:val="0"/>
      <w:divBdr>
        <w:top w:val="none" w:sz="0" w:space="0" w:color="auto"/>
        <w:left w:val="none" w:sz="0" w:space="0" w:color="auto"/>
        <w:bottom w:val="none" w:sz="0" w:space="0" w:color="auto"/>
        <w:right w:val="none" w:sz="0" w:space="0" w:color="auto"/>
      </w:divBdr>
    </w:div>
    <w:div w:id="1968076164">
      <w:marLeft w:val="0"/>
      <w:marRight w:val="0"/>
      <w:marTop w:val="0"/>
      <w:marBottom w:val="0"/>
      <w:divBdr>
        <w:top w:val="none" w:sz="0" w:space="0" w:color="auto"/>
        <w:left w:val="none" w:sz="0" w:space="0" w:color="auto"/>
        <w:bottom w:val="none" w:sz="0" w:space="0" w:color="auto"/>
        <w:right w:val="none" w:sz="0" w:space="0" w:color="auto"/>
      </w:divBdr>
    </w:div>
    <w:div w:id="1968076165">
      <w:marLeft w:val="0"/>
      <w:marRight w:val="0"/>
      <w:marTop w:val="0"/>
      <w:marBottom w:val="0"/>
      <w:divBdr>
        <w:top w:val="none" w:sz="0" w:space="0" w:color="auto"/>
        <w:left w:val="none" w:sz="0" w:space="0" w:color="auto"/>
        <w:bottom w:val="none" w:sz="0" w:space="0" w:color="auto"/>
        <w:right w:val="none" w:sz="0" w:space="0" w:color="auto"/>
      </w:divBdr>
    </w:div>
    <w:div w:id="1968076166">
      <w:marLeft w:val="0"/>
      <w:marRight w:val="0"/>
      <w:marTop w:val="0"/>
      <w:marBottom w:val="0"/>
      <w:divBdr>
        <w:top w:val="none" w:sz="0" w:space="0" w:color="auto"/>
        <w:left w:val="none" w:sz="0" w:space="0" w:color="auto"/>
        <w:bottom w:val="none" w:sz="0" w:space="0" w:color="auto"/>
        <w:right w:val="none" w:sz="0" w:space="0" w:color="auto"/>
      </w:divBdr>
    </w:div>
    <w:div w:id="1968076167">
      <w:marLeft w:val="0"/>
      <w:marRight w:val="0"/>
      <w:marTop w:val="0"/>
      <w:marBottom w:val="0"/>
      <w:divBdr>
        <w:top w:val="none" w:sz="0" w:space="0" w:color="auto"/>
        <w:left w:val="none" w:sz="0" w:space="0" w:color="auto"/>
        <w:bottom w:val="none" w:sz="0" w:space="0" w:color="auto"/>
        <w:right w:val="none" w:sz="0" w:space="0" w:color="auto"/>
      </w:divBdr>
    </w:div>
    <w:div w:id="1968076168">
      <w:marLeft w:val="0"/>
      <w:marRight w:val="0"/>
      <w:marTop w:val="0"/>
      <w:marBottom w:val="0"/>
      <w:divBdr>
        <w:top w:val="none" w:sz="0" w:space="0" w:color="auto"/>
        <w:left w:val="none" w:sz="0" w:space="0" w:color="auto"/>
        <w:bottom w:val="none" w:sz="0" w:space="0" w:color="auto"/>
        <w:right w:val="none" w:sz="0" w:space="0" w:color="auto"/>
      </w:divBdr>
    </w:div>
    <w:div w:id="1968076169">
      <w:marLeft w:val="0"/>
      <w:marRight w:val="0"/>
      <w:marTop w:val="0"/>
      <w:marBottom w:val="0"/>
      <w:divBdr>
        <w:top w:val="none" w:sz="0" w:space="0" w:color="auto"/>
        <w:left w:val="none" w:sz="0" w:space="0" w:color="auto"/>
        <w:bottom w:val="none" w:sz="0" w:space="0" w:color="auto"/>
        <w:right w:val="none" w:sz="0" w:space="0" w:color="auto"/>
      </w:divBdr>
    </w:div>
    <w:div w:id="1968076170">
      <w:marLeft w:val="0"/>
      <w:marRight w:val="0"/>
      <w:marTop w:val="0"/>
      <w:marBottom w:val="0"/>
      <w:divBdr>
        <w:top w:val="none" w:sz="0" w:space="0" w:color="auto"/>
        <w:left w:val="none" w:sz="0" w:space="0" w:color="auto"/>
        <w:bottom w:val="none" w:sz="0" w:space="0" w:color="auto"/>
        <w:right w:val="none" w:sz="0" w:space="0" w:color="auto"/>
      </w:divBdr>
    </w:div>
    <w:div w:id="1968076171">
      <w:marLeft w:val="0"/>
      <w:marRight w:val="0"/>
      <w:marTop w:val="0"/>
      <w:marBottom w:val="0"/>
      <w:divBdr>
        <w:top w:val="none" w:sz="0" w:space="0" w:color="auto"/>
        <w:left w:val="none" w:sz="0" w:space="0" w:color="auto"/>
        <w:bottom w:val="none" w:sz="0" w:space="0" w:color="auto"/>
        <w:right w:val="none" w:sz="0" w:space="0" w:color="auto"/>
      </w:divBdr>
    </w:div>
    <w:div w:id="1968076172">
      <w:marLeft w:val="0"/>
      <w:marRight w:val="0"/>
      <w:marTop w:val="0"/>
      <w:marBottom w:val="0"/>
      <w:divBdr>
        <w:top w:val="none" w:sz="0" w:space="0" w:color="auto"/>
        <w:left w:val="none" w:sz="0" w:space="0" w:color="auto"/>
        <w:bottom w:val="none" w:sz="0" w:space="0" w:color="auto"/>
        <w:right w:val="none" w:sz="0" w:space="0" w:color="auto"/>
      </w:divBdr>
    </w:div>
    <w:div w:id="1968076173">
      <w:marLeft w:val="0"/>
      <w:marRight w:val="0"/>
      <w:marTop w:val="0"/>
      <w:marBottom w:val="0"/>
      <w:divBdr>
        <w:top w:val="none" w:sz="0" w:space="0" w:color="auto"/>
        <w:left w:val="none" w:sz="0" w:space="0" w:color="auto"/>
        <w:bottom w:val="none" w:sz="0" w:space="0" w:color="auto"/>
        <w:right w:val="none" w:sz="0" w:space="0" w:color="auto"/>
      </w:divBdr>
    </w:div>
    <w:div w:id="1968076174">
      <w:marLeft w:val="0"/>
      <w:marRight w:val="0"/>
      <w:marTop w:val="0"/>
      <w:marBottom w:val="0"/>
      <w:divBdr>
        <w:top w:val="none" w:sz="0" w:space="0" w:color="auto"/>
        <w:left w:val="none" w:sz="0" w:space="0" w:color="auto"/>
        <w:bottom w:val="none" w:sz="0" w:space="0" w:color="auto"/>
        <w:right w:val="none" w:sz="0" w:space="0" w:color="auto"/>
      </w:divBdr>
    </w:div>
    <w:div w:id="1968076175">
      <w:marLeft w:val="0"/>
      <w:marRight w:val="0"/>
      <w:marTop w:val="0"/>
      <w:marBottom w:val="0"/>
      <w:divBdr>
        <w:top w:val="none" w:sz="0" w:space="0" w:color="auto"/>
        <w:left w:val="none" w:sz="0" w:space="0" w:color="auto"/>
        <w:bottom w:val="none" w:sz="0" w:space="0" w:color="auto"/>
        <w:right w:val="none" w:sz="0" w:space="0" w:color="auto"/>
      </w:divBdr>
    </w:div>
    <w:div w:id="1968076176">
      <w:marLeft w:val="0"/>
      <w:marRight w:val="0"/>
      <w:marTop w:val="0"/>
      <w:marBottom w:val="0"/>
      <w:divBdr>
        <w:top w:val="none" w:sz="0" w:space="0" w:color="auto"/>
        <w:left w:val="none" w:sz="0" w:space="0" w:color="auto"/>
        <w:bottom w:val="none" w:sz="0" w:space="0" w:color="auto"/>
        <w:right w:val="none" w:sz="0" w:space="0" w:color="auto"/>
      </w:divBdr>
    </w:div>
    <w:div w:id="1968076177">
      <w:marLeft w:val="0"/>
      <w:marRight w:val="0"/>
      <w:marTop w:val="0"/>
      <w:marBottom w:val="0"/>
      <w:divBdr>
        <w:top w:val="none" w:sz="0" w:space="0" w:color="auto"/>
        <w:left w:val="none" w:sz="0" w:space="0" w:color="auto"/>
        <w:bottom w:val="none" w:sz="0" w:space="0" w:color="auto"/>
        <w:right w:val="none" w:sz="0" w:space="0" w:color="auto"/>
      </w:divBdr>
    </w:div>
    <w:div w:id="1968076179">
      <w:marLeft w:val="0"/>
      <w:marRight w:val="0"/>
      <w:marTop w:val="0"/>
      <w:marBottom w:val="0"/>
      <w:divBdr>
        <w:top w:val="none" w:sz="0" w:space="0" w:color="auto"/>
        <w:left w:val="none" w:sz="0" w:space="0" w:color="auto"/>
        <w:bottom w:val="none" w:sz="0" w:space="0" w:color="auto"/>
        <w:right w:val="none" w:sz="0" w:space="0" w:color="auto"/>
      </w:divBdr>
    </w:div>
    <w:div w:id="1968076180">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68076183">
      <w:marLeft w:val="0"/>
      <w:marRight w:val="0"/>
      <w:marTop w:val="0"/>
      <w:marBottom w:val="0"/>
      <w:divBdr>
        <w:top w:val="none" w:sz="0" w:space="0" w:color="auto"/>
        <w:left w:val="none" w:sz="0" w:space="0" w:color="auto"/>
        <w:bottom w:val="none" w:sz="0" w:space="0" w:color="auto"/>
        <w:right w:val="none" w:sz="0" w:space="0" w:color="auto"/>
      </w:divBdr>
    </w:div>
    <w:div w:id="1968076184">
      <w:marLeft w:val="0"/>
      <w:marRight w:val="0"/>
      <w:marTop w:val="0"/>
      <w:marBottom w:val="0"/>
      <w:divBdr>
        <w:top w:val="none" w:sz="0" w:space="0" w:color="auto"/>
        <w:left w:val="none" w:sz="0" w:space="0" w:color="auto"/>
        <w:bottom w:val="none" w:sz="0" w:space="0" w:color="auto"/>
        <w:right w:val="none" w:sz="0" w:space="0" w:color="auto"/>
      </w:divBdr>
    </w:div>
    <w:div w:id="1968076185">
      <w:marLeft w:val="0"/>
      <w:marRight w:val="0"/>
      <w:marTop w:val="0"/>
      <w:marBottom w:val="0"/>
      <w:divBdr>
        <w:top w:val="none" w:sz="0" w:space="0" w:color="auto"/>
        <w:left w:val="none" w:sz="0" w:space="0" w:color="auto"/>
        <w:bottom w:val="none" w:sz="0" w:space="0" w:color="auto"/>
        <w:right w:val="none" w:sz="0" w:space="0" w:color="auto"/>
      </w:divBdr>
    </w:div>
    <w:div w:id="1968076186">
      <w:marLeft w:val="0"/>
      <w:marRight w:val="0"/>
      <w:marTop w:val="0"/>
      <w:marBottom w:val="0"/>
      <w:divBdr>
        <w:top w:val="none" w:sz="0" w:space="0" w:color="auto"/>
        <w:left w:val="none" w:sz="0" w:space="0" w:color="auto"/>
        <w:bottom w:val="none" w:sz="0" w:space="0" w:color="auto"/>
        <w:right w:val="none" w:sz="0" w:space="0" w:color="auto"/>
      </w:divBdr>
    </w:div>
    <w:div w:id="1968076188">
      <w:marLeft w:val="0"/>
      <w:marRight w:val="0"/>
      <w:marTop w:val="0"/>
      <w:marBottom w:val="0"/>
      <w:divBdr>
        <w:top w:val="none" w:sz="0" w:space="0" w:color="auto"/>
        <w:left w:val="none" w:sz="0" w:space="0" w:color="auto"/>
        <w:bottom w:val="none" w:sz="0" w:space="0" w:color="auto"/>
        <w:right w:val="none" w:sz="0" w:space="0" w:color="auto"/>
      </w:divBdr>
    </w:div>
    <w:div w:id="1968076189">
      <w:marLeft w:val="0"/>
      <w:marRight w:val="0"/>
      <w:marTop w:val="0"/>
      <w:marBottom w:val="0"/>
      <w:divBdr>
        <w:top w:val="none" w:sz="0" w:space="0" w:color="auto"/>
        <w:left w:val="none" w:sz="0" w:space="0" w:color="auto"/>
        <w:bottom w:val="none" w:sz="0" w:space="0" w:color="auto"/>
        <w:right w:val="none" w:sz="0" w:space="0" w:color="auto"/>
      </w:divBdr>
    </w:div>
    <w:div w:id="1968076190">
      <w:marLeft w:val="0"/>
      <w:marRight w:val="0"/>
      <w:marTop w:val="0"/>
      <w:marBottom w:val="0"/>
      <w:divBdr>
        <w:top w:val="none" w:sz="0" w:space="0" w:color="auto"/>
        <w:left w:val="none" w:sz="0" w:space="0" w:color="auto"/>
        <w:bottom w:val="none" w:sz="0" w:space="0" w:color="auto"/>
        <w:right w:val="none" w:sz="0" w:space="0" w:color="auto"/>
      </w:divBdr>
      <w:divsChild>
        <w:div w:id="1968076201">
          <w:marLeft w:val="0"/>
          <w:marRight w:val="0"/>
          <w:marTop w:val="0"/>
          <w:marBottom w:val="0"/>
          <w:divBdr>
            <w:top w:val="none" w:sz="0" w:space="0" w:color="auto"/>
            <w:left w:val="none" w:sz="0" w:space="0" w:color="auto"/>
            <w:bottom w:val="none" w:sz="0" w:space="0" w:color="auto"/>
            <w:right w:val="none" w:sz="0" w:space="0" w:color="auto"/>
          </w:divBdr>
          <w:divsChild>
            <w:div w:id="1968076211">
              <w:marLeft w:val="0"/>
              <w:marRight w:val="0"/>
              <w:marTop w:val="0"/>
              <w:marBottom w:val="0"/>
              <w:divBdr>
                <w:top w:val="none" w:sz="0" w:space="0" w:color="auto"/>
                <w:left w:val="none" w:sz="0" w:space="0" w:color="auto"/>
                <w:bottom w:val="none" w:sz="0" w:space="0" w:color="auto"/>
                <w:right w:val="none" w:sz="0" w:space="0" w:color="auto"/>
              </w:divBdr>
              <w:divsChild>
                <w:div w:id="1968076231">
                  <w:marLeft w:val="0"/>
                  <w:marRight w:val="0"/>
                  <w:marTop w:val="0"/>
                  <w:marBottom w:val="0"/>
                  <w:divBdr>
                    <w:top w:val="none" w:sz="0" w:space="0" w:color="auto"/>
                    <w:left w:val="none" w:sz="0" w:space="0" w:color="auto"/>
                    <w:bottom w:val="none" w:sz="0" w:space="0" w:color="auto"/>
                    <w:right w:val="none" w:sz="0" w:space="0" w:color="auto"/>
                  </w:divBdr>
                  <w:divsChild>
                    <w:div w:id="1968076208">
                      <w:marLeft w:val="0"/>
                      <w:marRight w:val="0"/>
                      <w:marTop w:val="0"/>
                      <w:marBottom w:val="0"/>
                      <w:divBdr>
                        <w:top w:val="none" w:sz="0" w:space="0" w:color="auto"/>
                        <w:left w:val="none" w:sz="0" w:space="0" w:color="auto"/>
                        <w:bottom w:val="none" w:sz="0" w:space="0" w:color="auto"/>
                        <w:right w:val="none" w:sz="0" w:space="0" w:color="auto"/>
                      </w:divBdr>
                      <w:divsChild>
                        <w:div w:id="1968076217">
                          <w:marLeft w:val="0"/>
                          <w:marRight w:val="0"/>
                          <w:marTop w:val="0"/>
                          <w:marBottom w:val="0"/>
                          <w:divBdr>
                            <w:top w:val="none" w:sz="0" w:space="0" w:color="auto"/>
                            <w:left w:val="none" w:sz="0" w:space="0" w:color="auto"/>
                            <w:bottom w:val="none" w:sz="0" w:space="0" w:color="auto"/>
                            <w:right w:val="none" w:sz="0" w:space="0" w:color="auto"/>
                          </w:divBdr>
                          <w:divsChild>
                            <w:div w:id="1968076229">
                              <w:marLeft w:val="0"/>
                              <w:marRight w:val="0"/>
                              <w:marTop w:val="0"/>
                              <w:marBottom w:val="0"/>
                              <w:divBdr>
                                <w:top w:val="none" w:sz="0" w:space="0" w:color="auto"/>
                                <w:left w:val="none" w:sz="0" w:space="0" w:color="auto"/>
                                <w:bottom w:val="none" w:sz="0" w:space="0" w:color="auto"/>
                                <w:right w:val="none" w:sz="0" w:space="0" w:color="auto"/>
                              </w:divBdr>
                              <w:divsChild>
                                <w:div w:id="1968076207">
                                  <w:marLeft w:val="0"/>
                                  <w:marRight w:val="0"/>
                                  <w:marTop w:val="0"/>
                                  <w:marBottom w:val="0"/>
                                  <w:divBdr>
                                    <w:top w:val="none" w:sz="0" w:space="0" w:color="auto"/>
                                    <w:left w:val="none" w:sz="0" w:space="0" w:color="auto"/>
                                    <w:bottom w:val="none" w:sz="0" w:space="0" w:color="auto"/>
                                    <w:right w:val="none" w:sz="0" w:space="0" w:color="auto"/>
                                  </w:divBdr>
                                  <w:divsChild>
                                    <w:div w:id="1968076212">
                                      <w:marLeft w:val="0"/>
                                      <w:marRight w:val="0"/>
                                      <w:marTop w:val="0"/>
                                      <w:marBottom w:val="0"/>
                                      <w:divBdr>
                                        <w:top w:val="none" w:sz="0" w:space="0" w:color="auto"/>
                                        <w:left w:val="none" w:sz="0" w:space="0" w:color="auto"/>
                                        <w:bottom w:val="none" w:sz="0" w:space="0" w:color="auto"/>
                                        <w:right w:val="none" w:sz="0" w:space="0" w:color="auto"/>
                                      </w:divBdr>
                                      <w:divsChild>
                                        <w:div w:id="1968076187">
                                          <w:marLeft w:val="0"/>
                                          <w:marRight w:val="0"/>
                                          <w:marTop w:val="0"/>
                                          <w:marBottom w:val="0"/>
                                          <w:divBdr>
                                            <w:top w:val="none" w:sz="0" w:space="0" w:color="auto"/>
                                            <w:left w:val="none" w:sz="0" w:space="0" w:color="auto"/>
                                            <w:bottom w:val="none" w:sz="0" w:space="0" w:color="auto"/>
                                            <w:right w:val="none" w:sz="0" w:space="0" w:color="auto"/>
                                          </w:divBdr>
                                          <w:divsChild>
                                            <w:div w:id="1968076213">
                                              <w:marLeft w:val="0"/>
                                              <w:marRight w:val="0"/>
                                              <w:marTop w:val="0"/>
                                              <w:marBottom w:val="0"/>
                                              <w:divBdr>
                                                <w:top w:val="none" w:sz="0" w:space="0" w:color="auto"/>
                                                <w:left w:val="none" w:sz="0" w:space="0" w:color="auto"/>
                                                <w:bottom w:val="none" w:sz="0" w:space="0" w:color="auto"/>
                                                <w:right w:val="none" w:sz="0" w:space="0" w:color="auto"/>
                                              </w:divBdr>
                                              <w:divsChild>
                                                <w:div w:id="1968076205">
                                                  <w:marLeft w:val="0"/>
                                                  <w:marRight w:val="0"/>
                                                  <w:marTop w:val="0"/>
                                                  <w:marBottom w:val="0"/>
                                                  <w:divBdr>
                                                    <w:top w:val="none" w:sz="0" w:space="0" w:color="auto"/>
                                                    <w:left w:val="none" w:sz="0" w:space="0" w:color="auto"/>
                                                    <w:bottom w:val="none" w:sz="0" w:space="0" w:color="auto"/>
                                                    <w:right w:val="none" w:sz="0" w:space="0" w:color="auto"/>
                                                  </w:divBdr>
                                                  <w:divsChild>
                                                    <w:div w:id="1968076235">
                                                      <w:marLeft w:val="0"/>
                                                      <w:marRight w:val="0"/>
                                                      <w:marTop w:val="0"/>
                                                      <w:marBottom w:val="0"/>
                                                      <w:divBdr>
                                                        <w:top w:val="none" w:sz="0" w:space="0" w:color="auto"/>
                                                        <w:left w:val="none" w:sz="0" w:space="0" w:color="auto"/>
                                                        <w:bottom w:val="none" w:sz="0" w:space="0" w:color="auto"/>
                                                        <w:right w:val="none" w:sz="0" w:space="0" w:color="auto"/>
                                                      </w:divBdr>
                                                      <w:divsChild>
                                                        <w:div w:id="1968076203">
                                                          <w:marLeft w:val="0"/>
                                                          <w:marRight w:val="0"/>
                                                          <w:marTop w:val="0"/>
                                                          <w:marBottom w:val="0"/>
                                                          <w:divBdr>
                                                            <w:top w:val="none" w:sz="0" w:space="0" w:color="auto"/>
                                                            <w:left w:val="none" w:sz="0" w:space="0" w:color="auto"/>
                                                            <w:bottom w:val="none" w:sz="0" w:space="0" w:color="auto"/>
                                                            <w:right w:val="none" w:sz="0" w:space="0" w:color="auto"/>
                                                          </w:divBdr>
                                                          <w:divsChild>
                                                            <w:div w:id="1968076206">
                                                              <w:marLeft w:val="0"/>
                                                              <w:marRight w:val="0"/>
                                                              <w:marTop w:val="0"/>
                                                              <w:marBottom w:val="0"/>
                                                              <w:divBdr>
                                                                <w:top w:val="none" w:sz="0" w:space="0" w:color="auto"/>
                                                                <w:left w:val="none" w:sz="0" w:space="0" w:color="auto"/>
                                                                <w:bottom w:val="none" w:sz="0" w:space="0" w:color="auto"/>
                                                                <w:right w:val="none" w:sz="0" w:space="0" w:color="auto"/>
                                                              </w:divBdr>
                                                              <w:divsChild>
                                                                <w:div w:id="1968076202">
                                                                  <w:marLeft w:val="0"/>
                                                                  <w:marRight w:val="0"/>
                                                                  <w:marTop w:val="0"/>
                                                                  <w:marBottom w:val="0"/>
                                                                  <w:divBdr>
                                                                    <w:top w:val="none" w:sz="0" w:space="0" w:color="auto"/>
                                                                    <w:left w:val="none" w:sz="0" w:space="0" w:color="auto"/>
                                                                    <w:bottom w:val="none" w:sz="0" w:space="0" w:color="auto"/>
                                                                    <w:right w:val="none" w:sz="0" w:space="0" w:color="auto"/>
                                                                  </w:divBdr>
                                                                  <w:divsChild>
                                                                    <w:div w:id="1968076194">
                                                                      <w:marLeft w:val="0"/>
                                                                      <w:marRight w:val="0"/>
                                                                      <w:marTop w:val="0"/>
                                                                      <w:marBottom w:val="0"/>
                                                                      <w:divBdr>
                                                                        <w:top w:val="none" w:sz="0" w:space="0" w:color="auto"/>
                                                                        <w:left w:val="none" w:sz="0" w:space="0" w:color="auto"/>
                                                                        <w:bottom w:val="none" w:sz="0" w:space="0" w:color="auto"/>
                                                                        <w:right w:val="none" w:sz="0" w:space="0" w:color="auto"/>
                                                                      </w:divBdr>
                                                                      <w:divsChild>
                                                                        <w:div w:id="19680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8076191">
      <w:marLeft w:val="0"/>
      <w:marRight w:val="0"/>
      <w:marTop w:val="0"/>
      <w:marBottom w:val="0"/>
      <w:divBdr>
        <w:top w:val="none" w:sz="0" w:space="0" w:color="auto"/>
        <w:left w:val="none" w:sz="0" w:space="0" w:color="auto"/>
        <w:bottom w:val="none" w:sz="0" w:space="0" w:color="auto"/>
        <w:right w:val="none" w:sz="0" w:space="0" w:color="auto"/>
      </w:divBdr>
    </w:div>
    <w:div w:id="1968076192">
      <w:marLeft w:val="0"/>
      <w:marRight w:val="0"/>
      <w:marTop w:val="0"/>
      <w:marBottom w:val="0"/>
      <w:divBdr>
        <w:top w:val="none" w:sz="0" w:space="0" w:color="auto"/>
        <w:left w:val="none" w:sz="0" w:space="0" w:color="auto"/>
        <w:bottom w:val="none" w:sz="0" w:space="0" w:color="auto"/>
        <w:right w:val="none" w:sz="0" w:space="0" w:color="auto"/>
      </w:divBdr>
    </w:div>
    <w:div w:id="1968076193">
      <w:marLeft w:val="0"/>
      <w:marRight w:val="0"/>
      <w:marTop w:val="0"/>
      <w:marBottom w:val="0"/>
      <w:divBdr>
        <w:top w:val="none" w:sz="0" w:space="0" w:color="auto"/>
        <w:left w:val="none" w:sz="0" w:space="0" w:color="auto"/>
        <w:bottom w:val="none" w:sz="0" w:space="0" w:color="auto"/>
        <w:right w:val="none" w:sz="0" w:space="0" w:color="auto"/>
      </w:divBdr>
    </w:div>
    <w:div w:id="1968076195">
      <w:marLeft w:val="0"/>
      <w:marRight w:val="0"/>
      <w:marTop w:val="0"/>
      <w:marBottom w:val="0"/>
      <w:divBdr>
        <w:top w:val="none" w:sz="0" w:space="0" w:color="auto"/>
        <w:left w:val="none" w:sz="0" w:space="0" w:color="auto"/>
        <w:bottom w:val="none" w:sz="0" w:space="0" w:color="auto"/>
        <w:right w:val="none" w:sz="0" w:space="0" w:color="auto"/>
      </w:divBdr>
    </w:div>
    <w:div w:id="1968076196">
      <w:marLeft w:val="0"/>
      <w:marRight w:val="0"/>
      <w:marTop w:val="0"/>
      <w:marBottom w:val="0"/>
      <w:divBdr>
        <w:top w:val="none" w:sz="0" w:space="0" w:color="auto"/>
        <w:left w:val="none" w:sz="0" w:space="0" w:color="auto"/>
        <w:bottom w:val="none" w:sz="0" w:space="0" w:color="auto"/>
        <w:right w:val="none" w:sz="0" w:space="0" w:color="auto"/>
      </w:divBdr>
    </w:div>
    <w:div w:id="1968076197">
      <w:marLeft w:val="0"/>
      <w:marRight w:val="0"/>
      <w:marTop w:val="0"/>
      <w:marBottom w:val="0"/>
      <w:divBdr>
        <w:top w:val="none" w:sz="0" w:space="0" w:color="auto"/>
        <w:left w:val="none" w:sz="0" w:space="0" w:color="auto"/>
        <w:bottom w:val="none" w:sz="0" w:space="0" w:color="auto"/>
        <w:right w:val="none" w:sz="0" w:space="0" w:color="auto"/>
      </w:divBdr>
    </w:div>
    <w:div w:id="1968076198">
      <w:marLeft w:val="0"/>
      <w:marRight w:val="0"/>
      <w:marTop w:val="0"/>
      <w:marBottom w:val="0"/>
      <w:divBdr>
        <w:top w:val="none" w:sz="0" w:space="0" w:color="auto"/>
        <w:left w:val="none" w:sz="0" w:space="0" w:color="auto"/>
        <w:bottom w:val="none" w:sz="0" w:space="0" w:color="auto"/>
        <w:right w:val="none" w:sz="0" w:space="0" w:color="auto"/>
      </w:divBdr>
    </w:div>
    <w:div w:id="1968076199">
      <w:marLeft w:val="0"/>
      <w:marRight w:val="0"/>
      <w:marTop w:val="0"/>
      <w:marBottom w:val="0"/>
      <w:divBdr>
        <w:top w:val="none" w:sz="0" w:space="0" w:color="auto"/>
        <w:left w:val="none" w:sz="0" w:space="0" w:color="auto"/>
        <w:bottom w:val="none" w:sz="0" w:space="0" w:color="auto"/>
        <w:right w:val="none" w:sz="0" w:space="0" w:color="auto"/>
      </w:divBdr>
    </w:div>
    <w:div w:id="1968076200">
      <w:marLeft w:val="0"/>
      <w:marRight w:val="0"/>
      <w:marTop w:val="0"/>
      <w:marBottom w:val="0"/>
      <w:divBdr>
        <w:top w:val="none" w:sz="0" w:space="0" w:color="auto"/>
        <w:left w:val="none" w:sz="0" w:space="0" w:color="auto"/>
        <w:bottom w:val="none" w:sz="0" w:space="0" w:color="auto"/>
        <w:right w:val="none" w:sz="0" w:space="0" w:color="auto"/>
      </w:divBdr>
    </w:div>
    <w:div w:id="1968076204">
      <w:marLeft w:val="0"/>
      <w:marRight w:val="0"/>
      <w:marTop w:val="0"/>
      <w:marBottom w:val="0"/>
      <w:divBdr>
        <w:top w:val="none" w:sz="0" w:space="0" w:color="auto"/>
        <w:left w:val="none" w:sz="0" w:space="0" w:color="auto"/>
        <w:bottom w:val="none" w:sz="0" w:space="0" w:color="auto"/>
        <w:right w:val="none" w:sz="0" w:space="0" w:color="auto"/>
      </w:divBdr>
    </w:div>
    <w:div w:id="1968076209">
      <w:marLeft w:val="0"/>
      <w:marRight w:val="0"/>
      <w:marTop w:val="0"/>
      <w:marBottom w:val="0"/>
      <w:divBdr>
        <w:top w:val="none" w:sz="0" w:space="0" w:color="auto"/>
        <w:left w:val="none" w:sz="0" w:space="0" w:color="auto"/>
        <w:bottom w:val="none" w:sz="0" w:space="0" w:color="auto"/>
        <w:right w:val="none" w:sz="0" w:space="0" w:color="auto"/>
      </w:divBdr>
    </w:div>
    <w:div w:id="1968076210">
      <w:marLeft w:val="0"/>
      <w:marRight w:val="0"/>
      <w:marTop w:val="0"/>
      <w:marBottom w:val="0"/>
      <w:divBdr>
        <w:top w:val="none" w:sz="0" w:space="0" w:color="auto"/>
        <w:left w:val="none" w:sz="0" w:space="0" w:color="auto"/>
        <w:bottom w:val="none" w:sz="0" w:space="0" w:color="auto"/>
        <w:right w:val="none" w:sz="0" w:space="0" w:color="auto"/>
      </w:divBdr>
    </w:div>
    <w:div w:id="1968076214">
      <w:marLeft w:val="0"/>
      <w:marRight w:val="0"/>
      <w:marTop w:val="0"/>
      <w:marBottom w:val="0"/>
      <w:divBdr>
        <w:top w:val="none" w:sz="0" w:space="0" w:color="auto"/>
        <w:left w:val="none" w:sz="0" w:space="0" w:color="auto"/>
        <w:bottom w:val="none" w:sz="0" w:space="0" w:color="auto"/>
        <w:right w:val="none" w:sz="0" w:space="0" w:color="auto"/>
      </w:divBdr>
    </w:div>
    <w:div w:id="1968076215">
      <w:marLeft w:val="0"/>
      <w:marRight w:val="0"/>
      <w:marTop w:val="0"/>
      <w:marBottom w:val="0"/>
      <w:divBdr>
        <w:top w:val="none" w:sz="0" w:space="0" w:color="auto"/>
        <w:left w:val="none" w:sz="0" w:space="0" w:color="auto"/>
        <w:bottom w:val="none" w:sz="0" w:space="0" w:color="auto"/>
        <w:right w:val="none" w:sz="0" w:space="0" w:color="auto"/>
      </w:divBdr>
    </w:div>
    <w:div w:id="1968076216">
      <w:marLeft w:val="0"/>
      <w:marRight w:val="0"/>
      <w:marTop w:val="0"/>
      <w:marBottom w:val="0"/>
      <w:divBdr>
        <w:top w:val="none" w:sz="0" w:space="0" w:color="auto"/>
        <w:left w:val="none" w:sz="0" w:space="0" w:color="auto"/>
        <w:bottom w:val="none" w:sz="0" w:space="0" w:color="auto"/>
        <w:right w:val="none" w:sz="0" w:space="0" w:color="auto"/>
      </w:divBdr>
    </w:div>
    <w:div w:id="1968076218">
      <w:marLeft w:val="0"/>
      <w:marRight w:val="0"/>
      <w:marTop w:val="0"/>
      <w:marBottom w:val="0"/>
      <w:divBdr>
        <w:top w:val="none" w:sz="0" w:space="0" w:color="auto"/>
        <w:left w:val="none" w:sz="0" w:space="0" w:color="auto"/>
        <w:bottom w:val="none" w:sz="0" w:space="0" w:color="auto"/>
        <w:right w:val="none" w:sz="0" w:space="0" w:color="auto"/>
      </w:divBdr>
    </w:div>
    <w:div w:id="1968076219">
      <w:marLeft w:val="0"/>
      <w:marRight w:val="0"/>
      <w:marTop w:val="0"/>
      <w:marBottom w:val="0"/>
      <w:divBdr>
        <w:top w:val="none" w:sz="0" w:space="0" w:color="auto"/>
        <w:left w:val="none" w:sz="0" w:space="0" w:color="auto"/>
        <w:bottom w:val="none" w:sz="0" w:space="0" w:color="auto"/>
        <w:right w:val="none" w:sz="0" w:space="0" w:color="auto"/>
      </w:divBdr>
    </w:div>
    <w:div w:id="1968076220">
      <w:marLeft w:val="0"/>
      <w:marRight w:val="0"/>
      <w:marTop w:val="0"/>
      <w:marBottom w:val="0"/>
      <w:divBdr>
        <w:top w:val="none" w:sz="0" w:space="0" w:color="auto"/>
        <w:left w:val="none" w:sz="0" w:space="0" w:color="auto"/>
        <w:bottom w:val="none" w:sz="0" w:space="0" w:color="auto"/>
        <w:right w:val="none" w:sz="0" w:space="0" w:color="auto"/>
      </w:divBdr>
    </w:div>
    <w:div w:id="1968076221">
      <w:marLeft w:val="0"/>
      <w:marRight w:val="0"/>
      <w:marTop w:val="0"/>
      <w:marBottom w:val="0"/>
      <w:divBdr>
        <w:top w:val="none" w:sz="0" w:space="0" w:color="auto"/>
        <w:left w:val="none" w:sz="0" w:space="0" w:color="auto"/>
        <w:bottom w:val="none" w:sz="0" w:space="0" w:color="auto"/>
        <w:right w:val="none" w:sz="0" w:space="0" w:color="auto"/>
      </w:divBdr>
    </w:div>
    <w:div w:id="1968076222">
      <w:marLeft w:val="0"/>
      <w:marRight w:val="0"/>
      <w:marTop w:val="0"/>
      <w:marBottom w:val="0"/>
      <w:divBdr>
        <w:top w:val="none" w:sz="0" w:space="0" w:color="auto"/>
        <w:left w:val="none" w:sz="0" w:space="0" w:color="auto"/>
        <w:bottom w:val="none" w:sz="0" w:space="0" w:color="auto"/>
        <w:right w:val="none" w:sz="0" w:space="0" w:color="auto"/>
      </w:divBdr>
    </w:div>
    <w:div w:id="1968076223">
      <w:marLeft w:val="0"/>
      <w:marRight w:val="0"/>
      <w:marTop w:val="0"/>
      <w:marBottom w:val="0"/>
      <w:divBdr>
        <w:top w:val="none" w:sz="0" w:space="0" w:color="auto"/>
        <w:left w:val="none" w:sz="0" w:space="0" w:color="auto"/>
        <w:bottom w:val="none" w:sz="0" w:space="0" w:color="auto"/>
        <w:right w:val="none" w:sz="0" w:space="0" w:color="auto"/>
      </w:divBdr>
    </w:div>
    <w:div w:id="1968076224">
      <w:marLeft w:val="0"/>
      <w:marRight w:val="0"/>
      <w:marTop w:val="0"/>
      <w:marBottom w:val="0"/>
      <w:divBdr>
        <w:top w:val="none" w:sz="0" w:space="0" w:color="auto"/>
        <w:left w:val="none" w:sz="0" w:space="0" w:color="auto"/>
        <w:bottom w:val="none" w:sz="0" w:space="0" w:color="auto"/>
        <w:right w:val="none" w:sz="0" w:space="0" w:color="auto"/>
      </w:divBdr>
    </w:div>
    <w:div w:id="1968076225">
      <w:marLeft w:val="0"/>
      <w:marRight w:val="0"/>
      <w:marTop w:val="0"/>
      <w:marBottom w:val="0"/>
      <w:divBdr>
        <w:top w:val="none" w:sz="0" w:space="0" w:color="auto"/>
        <w:left w:val="none" w:sz="0" w:space="0" w:color="auto"/>
        <w:bottom w:val="none" w:sz="0" w:space="0" w:color="auto"/>
        <w:right w:val="none" w:sz="0" w:space="0" w:color="auto"/>
      </w:divBdr>
    </w:div>
    <w:div w:id="1968076226">
      <w:marLeft w:val="0"/>
      <w:marRight w:val="0"/>
      <w:marTop w:val="0"/>
      <w:marBottom w:val="0"/>
      <w:divBdr>
        <w:top w:val="none" w:sz="0" w:space="0" w:color="auto"/>
        <w:left w:val="none" w:sz="0" w:space="0" w:color="auto"/>
        <w:bottom w:val="none" w:sz="0" w:space="0" w:color="auto"/>
        <w:right w:val="none" w:sz="0" w:space="0" w:color="auto"/>
      </w:divBdr>
    </w:div>
    <w:div w:id="1968076227">
      <w:marLeft w:val="0"/>
      <w:marRight w:val="0"/>
      <w:marTop w:val="0"/>
      <w:marBottom w:val="0"/>
      <w:divBdr>
        <w:top w:val="none" w:sz="0" w:space="0" w:color="auto"/>
        <w:left w:val="none" w:sz="0" w:space="0" w:color="auto"/>
        <w:bottom w:val="none" w:sz="0" w:space="0" w:color="auto"/>
        <w:right w:val="none" w:sz="0" w:space="0" w:color="auto"/>
      </w:divBdr>
    </w:div>
    <w:div w:id="1968076230">
      <w:marLeft w:val="0"/>
      <w:marRight w:val="0"/>
      <w:marTop w:val="0"/>
      <w:marBottom w:val="0"/>
      <w:divBdr>
        <w:top w:val="none" w:sz="0" w:space="0" w:color="auto"/>
        <w:left w:val="none" w:sz="0" w:space="0" w:color="auto"/>
        <w:bottom w:val="none" w:sz="0" w:space="0" w:color="auto"/>
        <w:right w:val="none" w:sz="0" w:space="0" w:color="auto"/>
      </w:divBdr>
    </w:div>
    <w:div w:id="1968076232">
      <w:marLeft w:val="0"/>
      <w:marRight w:val="0"/>
      <w:marTop w:val="0"/>
      <w:marBottom w:val="0"/>
      <w:divBdr>
        <w:top w:val="none" w:sz="0" w:space="0" w:color="auto"/>
        <w:left w:val="none" w:sz="0" w:space="0" w:color="auto"/>
        <w:bottom w:val="none" w:sz="0" w:space="0" w:color="auto"/>
        <w:right w:val="none" w:sz="0" w:space="0" w:color="auto"/>
      </w:divBdr>
    </w:div>
    <w:div w:id="1968076233">
      <w:marLeft w:val="0"/>
      <w:marRight w:val="0"/>
      <w:marTop w:val="0"/>
      <w:marBottom w:val="0"/>
      <w:divBdr>
        <w:top w:val="none" w:sz="0" w:space="0" w:color="auto"/>
        <w:left w:val="none" w:sz="0" w:space="0" w:color="auto"/>
        <w:bottom w:val="none" w:sz="0" w:space="0" w:color="auto"/>
        <w:right w:val="none" w:sz="0" w:space="0" w:color="auto"/>
      </w:divBdr>
    </w:div>
    <w:div w:id="1968076234">
      <w:marLeft w:val="0"/>
      <w:marRight w:val="0"/>
      <w:marTop w:val="0"/>
      <w:marBottom w:val="0"/>
      <w:divBdr>
        <w:top w:val="none" w:sz="0" w:space="0" w:color="auto"/>
        <w:left w:val="none" w:sz="0" w:space="0" w:color="auto"/>
        <w:bottom w:val="none" w:sz="0" w:space="0" w:color="auto"/>
        <w:right w:val="none" w:sz="0" w:space="0" w:color="auto"/>
      </w:divBdr>
    </w:div>
    <w:div w:id="1968076236">
      <w:marLeft w:val="0"/>
      <w:marRight w:val="0"/>
      <w:marTop w:val="0"/>
      <w:marBottom w:val="0"/>
      <w:divBdr>
        <w:top w:val="none" w:sz="0" w:space="0" w:color="auto"/>
        <w:left w:val="none" w:sz="0" w:space="0" w:color="auto"/>
        <w:bottom w:val="none" w:sz="0" w:space="0" w:color="auto"/>
        <w:right w:val="none" w:sz="0" w:space="0" w:color="auto"/>
      </w:divBdr>
    </w:div>
    <w:div w:id="1968076237">
      <w:marLeft w:val="0"/>
      <w:marRight w:val="0"/>
      <w:marTop w:val="0"/>
      <w:marBottom w:val="0"/>
      <w:divBdr>
        <w:top w:val="none" w:sz="0" w:space="0" w:color="auto"/>
        <w:left w:val="none" w:sz="0" w:space="0" w:color="auto"/>
        <w:bottom w:val="none" w:sz="0" w:space="0" w:color="auto"/>
        <w:right w:val="none" w:sz="0" w:space="0" w:color="auto"/>
      </w:divBdr>
    </w:div>
    <w:div w:id="1968076238">
      <w:marLeft w:val="0"/>
      <w:marRight w:val="0"/>
      <w:marTop w:val="0"/>
      <w:marBottom w:val="0"/>
      <w:divBdr>
        <w:top w:val="none" w:sz="0" w:space="0" w:color="auto"/>
        <w:left w:val="none" w:sz="0" w:space="0" w:color="auto"/>
        <w:bottom w:val="none" w:sz="0" w:space="0" w:color="auto"/>
        <w:right w:val="none" w:sz="0" w:space="0" w:color="auto"/>
      </w:divBdr>
    </w:div>
    <w:div w:id="1968076240">
      <w:marLeft w:val="0"/>
      <w:marRight w:val="0"/>
      <w:marTop w:val="0"/>
      <w:marBottom w:val="0"/>
      <w:divBdr>
        <w:top w:val="none" w:sz="0" w:space="0" w:color="auto"/>
        <w:left w:val="none" w:sz="0" w:space="0" w:color="auto"/>
        <w:bottom w:val="none" w:sz="0" w:space="0" w:color="auto"/>
        <w:right w:val="none" w:sz="0" w:space="0" w:color="auto"/>
      </w:divBdr>
    </w:div>
    <w:div w:id="1968076241">
      <w:marLeft w:val="0"/>
      <w:marRight w:val="0"/>
      <w:marTop w:val="0"/>
      <w:marBottom w:val="0"/>
      <w:divBdr>
        <w:top w:val="none" w:sz="0" w:space="0" w:color="auto"/>
        <w:left w:val="none" w:sz="0" w:space="0" w:color="auto"/>
        <w:bottom w:val="none" w:sz="0" w:space="0" w:color="auto"/>
        <w:right w:val="none" w:sz="0" w:space="0" w:color="auto"/>
      </w:divBdr>
    </w:div>
    <w:div w:id="1968076242">
      <w:marLeft w:val="0"/>
      <w:marRight w:val="0"/>
      <w:marTop w:val="0"/>
      <w:marBottom w:val="0"/>
      <w:divBdr>
        <w:top w:val="none" w:sz="0" w:space="0" w:color="auto"/>
        <w:left w:val="none" w:sz="0" w:space="0" w:color="auto"/>
        <w:bottom w:val="none" w:sz="0" w:space="0" w:color="auto"/>
        <w:right w:val="none" w:sz="0" w:space="0" w:color="auto"/>
      </w:divBdr>
      <w:divsChild>
        <w:div w:id="1968076251">
          <w:marLeft w:val="0"/>
          <w:marRight w:val="0"/>
          <w:marTop w:val="0"/>
          <w:marBottom w:val="0"/>
          <w:divBdr>
            <w:top w:val="none" w:sz="0" w:space="0" w:color="auto"/>
            <w:left w:val="none" w:sz="0" w:space="0" w:color="auto"/>
            <w:bottom w:val="none" w:sz="0" w:space="0" w:color="auto"/>
            <w:right w:val="none" w:sz="0" w:space="0" w:color="auto"/>
          </w:divBdr>
          <w:divsChild>
            <w:div w:id="1968076181">
              <w:marLeft w:val="0"/>
              <w:marRight w:val="0"/>
              <w:marTop w:val="0"/>
              <w:marBottom w:val="0"/>
              <w:divBdr>
                <w:top w:val="none" w:sz="0" w:space="0" w:color="auto"/>
                <w:left w:val="none" w:sz="0" w:space="0" w:color="auto"/>
                <w:bottom w:val="none" w:sz="0" w:space="0" w:color="auto"/>
                <w:right w:val="none" w:sz="0" w:space="0" w:color="auto"/>
              </w:divBdr>
              <w:divsChild>
                <w:div w:id="1968076250">
                  <w:marLeft w:val="0"/>
                  <w:marRight w:val="0"/>
                  <w:marTop w:val="0"/>
                  <w:marBottom w:val="0"/>
                  <w:divBdr>
                    <w:top w:val="none" w:sz="0" w:space="0" w:color="auto"/>
                    <w:left w:val="none" w:sz="0" w:space="0" w:color="auto"/>
                    <w:bottom w:val="none" w:sz="0" w:space="0" w:color="auto"/>
                    <w:right w:val="none" w:sz="0" w:space="0" w:color="auto"/>
                  </w:divBdr>
                  <w:divsChild>
                    <w:div w:id="1968076239">
                      <w:marLeft w:val="0"/>
                      <w:marRight w:val="0"/>
                      <w:marTop w:val="0"/>
                      <w:marBottom w:val="0"/>
                      <w:divBdr>
                        <w:top w:val="none" w:sz="0" w:space="0" w:color="auto"/>
                        <w:left w:val="none" w:sz="0" w:space="0" w:color="auto"/>
                        <w:bottom w:val="none" w:sz="0" w:space="0" w:color="auto"/>
                        <w:right w:val="none" w:sz="0" w:space="0" w:color="auto"/>
                      </w:divBdr>
                      <w:divsChild>
                        <w:div w:id="19680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076243">
      <w:marLeft w:val="0"/>
      <w:marRight w:val="0"/>
      <w:marTop w:val="0"/>
      <w:marBottom w:val="0"/>
      <w:divBdr>
        <w:top w:val="none" w:sz="0" w:space="0" w:color="auto"/>
        <w:left w:val="none" w:sz="0" w:space="0" w:color="auto"/>
        <w:bottom w:val="none" w:sz="0" w:space="0" w:color="auto"/>
        <w:right w:val="none" w:sz="0" w:space="0" w:color="auto"/>
      </w:divBdr>
    </w:div>
    <w:div w:id="1968076244">
      <w:marLeft w:val="0"/>
      <w:marRight w:val="0"/>
      <w:marTop w:val="0"/>
      <w:marBottom w:val="0"/>
      <w:divBdr>
        <w:top w:val="none" w:sz="0" w:space="0" w:color="auto"/>
        <w:left w:val="none" w:sz="0" w:space="0" w:color="auto"/>
        <w:bottom w:val="none" w:sz="0" w:space="0" w:color="auto"/>
        <w:right w:val="none" w:sz="0" w:space="0" w:color="auto"/>
      </w:divBdr>
    </w:div>
    <w:div w:id="1968076245">
      <w:marLeft w:val="0"/>
      <w:marRight w:val="0"/>
      <w:marTop w:val="0"/>
      <w:marBottom w:val="0"/>
      <w:divBdr>
        <w:top w:val="none" w:sz="0" w:space="0" w:color="auto"/>
        <w:left w:val="none" w:sz="0" w:space="0" w:color="auto"/>
        <w:bottom w:val="none" w:sz="0" w:space="0" w:color="auto"/>
        <w:right w:val="none" w:sz="0" w:space="0" w:color="auto"/>
      </w:divBdr>
    </w:div>
    <w:div w:id="1968076246">
      <w:marLeft w:val="0"/>
      <w:marRight w:val="0"/>
      <w:marTop w:val="0"/>
      <w:marBottom w:val="0"/>
      <w:divBdr>
        <w:top w:val="none" w:sz="0" w:space="0" w:color="auto"/>
        <w:left w:val="none" w:sz="0" w:space="0" w:color="auto"/>
        <w:bottom w:val="none" w:sz="0" w:space="0" w:color="auto"/>
        <w:right w:val="none" w:sz="0" w:space="0" w:color="auto"/>
      </w:divBdr>
    </w:div>
    <w:div w:id="1968076247">
      <w:marLeft w:val="0"/>
      <w:marRight w:val="0"/>
      <w:marTop w:val="0"/>
      <w:marBottom w:val="0"/>
      <w:divBdr>
        <w:top w:val="none" w:sz="0" w:space="0" w:color="auto"/>
        <w:left w:val="none" w:sz="0" w:space="0" w:color="auto"/>
        <w:bottom w:val="none" w:sz="0" w:space="0" w:color="auto"/>
        <w:right w:val="none" w:sz="0" w:space="0" w:color="auto"/>
      </w:divBdr>
    </w:div>
    <w:div w:id="1968076248">
      <w:marLeft w:val="0"/>
      <w:marRight w:val="0"/>
      <w:marTop w:val="0"/>
      <w:marBottom w:val="0"/>
      <w:divBdr>
        <w:top w:val="none" w:sz="0" w:space="0" w:color="auto"/>
        <w:left w:val="none" w:sz="0" w:space="0" w:color="auto"/>
        <w:bottom w:val="none" w:sz="0" w:space="0" w:color="auto"/>
        <w:right w:val="none" w:sz="0" w:space="0" w:color="auto"/>
      </w:divBdr>
    </w:div>
    <w:div w:id="1968076249">
      <w:marLeft w:val="0"/>
      <w:marRight w:val="0"/>
      <w:marTop w:val="0"/>
      <w:marBottom w:val="0"/>
      <w:divBdr>
        <w:top w:val="none" w:sz="0" w:space="0" w:color="auto"/>
        <w:left w:val="none" w:sz="0" w:space="0" w:color="auto"/>
        <w:bottom w:val="none" w:sz="0" w:space="0" w:color="auto"/>
        <w:right w:val="none" w:sz="0" w:space="0" w:color="auto"/>
      </w:divBdr>
    </w:div>
    <w:div w:id="1968076252">
      <w:marLeft w:val="0"/>
      <w:marRight w:val="0"/>
      <w:marTop w:val="0"/>
      <w:marBottom w:val="0"/>
      <w:divBdr>
        <w:top w:val="none" w:sz="0" w:space="0" w:color="auto"/>
        <w:left w:val="none" w:sz="0" w:space="0" w:color="auto"/>
        <w:bottom w:val="none" w:sz="0" w:space="0" w:color="auto"/>
        <w:right w:val="none" w:sz="0" w:space="0" w:color="auto"/>
      </w:divBdr>
    </w:div>
    <w:div w:id="1968076253">
      <w:marLeft w:val="0"/>
      <w:marRight w:val="0"/>
      <w:marTop w:val="0"/>
      <w:marBottom w:val="0"/>
      <w:divBdr>
        <w:top w:val="none" w:sz="0" w:space="0" w:color="auto"/>
        <w:left w:val="none" w:sz="0" w:space="0" w:color="auto"/>
        <w:bottom w:val="none" w:sz="0" w:space="0" w:color="auto"/>
        <w:right w:val="none" w:sz="0" w:space="0" w:color="auto"/>
      </w:divBdr>
    </w:div>
    <w:div w:id="1968076254">
      <w:marLeft w:val="0"/>
      <w:marRight w:val="0"/>
      <w:marTop w:val="0"/>
      <w:marBottom w:val="0"/>
      <w:divBdr>
        <w:top w:val="none" w:sz="0" w:space="0" w:color="auto"/>
        <w:left w:val="none" w:sz="0" w:space="0" w:color="auto"/>
        <w:bottom w:val="none" w:sz="0" w:space="0" w:color="auto"/>
        <w:right w:val="none" w:sz="0" w:space="0" w:color="auto"/>
      </w:divBdr>
    </w:div>
    <w:div w:id="1968076255">
      <w:marLeft w:val="0"/>
      <w:marRight w:val="0"/>
      <w:marTop w:val="0"/>
      <w:marBottom w:val="0"/>
      <w:divBdr>
        <w:top w:val="none" w:sz="0" w:space="0" w:color="auto"/>
        <w:left w:val="none" w:sz="0" w:space="0" w:color="auto"/>
        <w:bottom w:val="none" w:sz="0" w:space="0" w:color="auto"/>
        <w:right w:val="none" w:sz="0" w:space="0" w:color="auto"/>
      </w:divBdr>
    </w:div>
    <w:div w:id="1968076256">
      <w:marLeft w:val="0"/>
      <w:marRight w:val="0"/>
      <w:marTop w:val="0"/>
      <w:marBottom w:val="0"/>
      <w:divBdr>
        <w:top w:val="none" w:sz="0" w:space="0" w:color="auto"/>
        <w:left w:val="none" w:sz="0" w:space="0" w:color="auto"/>
        <w:bottom w:val="none" w:sz="0" w:space="0" w:color="auto"/>
        <w:right w:val="none" w:sz="0" w:space="0" w:color="auto"/>
      </w:divBdr>
    </w:div>
    <w:div w:id="1968076257">
      <w:marLeft w:val="0"/>
      <w:marRight w:val="0"/>
      <w:marTop w:val="0"/>
      <w:marBottom w:val="0"/>
      <w:divBdr>
        <w:top w:val="none" w:sz="0" w:space="0" w:color="auto"/>
        <w:left w:val="none" w:sz="0" w:space="0" w:color="auto"/>
        <w:bottom w:val="none" w:sz="0" w:space="0" w:color="auto"/>
        <w:right w:val="none" w:sz="0" w:space="0" w:color="auto"/>
      </w:divBdr>
    </w:div>
    <w:div w:id="1968076258">
      <w:marLeft w:val="0"/>
      <w:marRight w:val="0"/>
      <w:marTop w:val="0"/>
      <w:marBottom w:val="0"/>
      <w:divBdr>
        <w:top w:val="none" w:sz="0" w:space="0" w:color="auto"/>
        <w:left w:val="none" w:sz="0" w:space="0" w:color="auto"/>
        <w:bottom w:val="none" w:sz="0" w:space="0" w:color="auto"/>
        <w:right w:val="none" w:sz="0" w:space="0" w:color="auto"/>
      </w:divBdr>
    </w:div>
    <w:div w:id="1968076259">
      <w:marLeft w:val="0"/>
      <w:marRight w:val="0"/>
      <w:marTop w:val="0"/>
      <w:marBottom w:val="0"/>
      <w:divBdr>
        <w:top w:val="none" w:sz="0" w:space="0" w:color="auto"/>
        <w:left w:val="none" w:sz="0" w:space="0" w:color="auto"/>
        <w:bottom w:val="none" w:sz="0" w:space="0" w:color="auto"/>
        <w:right w:val="none" w:sz="0" w:space="0" w:color="auto"/>
      </w:divBdr>
    </w:div>
    <w:div w:id="1968076260">
      <w:marLeft w:val="0"/>
      <w:marRight w:val="0"/>
      <w:marTop w:val="0"/>
      <w:marBottom w:val="0"/>
      <w:divBdr>
        <w:top w:val="none" w:sz="0" w:space="0" w:color="auto"/>
        <w:left w:val="none" w:sz="0" w:space="0" w:color="auto"/>
        <w:bottom w:val="none" w:sz="0" w:space="0" w:color="auto"/>
        <w:right w:val="none" w:sz="0" w:space="0" w:color="auto"/>
      </w:divBdr>
    </w:div>
    <w:div w:id="1968076261">
      <w:marLeft w:val="0"/>
      <w:marRight w:val="0"/>
      <w:marTop w:val="0"/>
      <w:marBottom w:val="0"/>
      <w:divBdr>
        <w:top w:val="none" w:sz="0" w:space="0" w:color="auto"/>
        <w:left w:val="none" w:sz="0" w:space="0" w:color="auto"/>
        <w:bottom w:val="none" w:sz="0" w:space="0" w:color="auto"/>
        <w:right w:val="none" w:sz="0" w:space="0" w:color="auto"/>
      </w:divBdr>
    </w:div>
    <w:div w:id="1968076262">
      <w:marLeft w:val="0"/>
      <w:marRight w:val="0"/>
      <w:marTop w:val="0"/>
      <w:marBottom w:val="0"/>
      <w:divBdr>
        <w:top w:val="none" w:sz="0" w:space="0" w:color="auto"/>
        <w:left w:val="none" w:sz="0" w:space="0" w:color="auto"/>
        <w:bottom w:val="none" w:sz="0" w:space="0" w:color="auto"/>
        <w:right w:val="none" w:sz="0" w:space="0" w:color="auto"/>
      </w:divBdr>
    </w:div>
    <w:div w:id="1968076263">
      <w:marLeft w:val="0"/>
      <w:marRight w:val="0"/>
      <w:marTop w:val="0"/>
      <w:marBottom w:val="0"/>
      <w:divBdr>
        <w:top w:val="none" w:sz="0" w:space="0" w:color="auto"/>
        <w:left w:val="none" w:sz="0" w:space="0" w:color="auto"/>
        <w:bottom w:val="none" w:sz="0" w:space="0" w:color="auto"/>
        <w:right w:val="none" w:sz="0" w:space="0" w:color="auto"/>
      </w:divBdr>
    </w:div>
    <w:div w:id="1968076264">
      <w:marLeft w:val="0"/>
      <w:marRight w:val="0"/>
      <w:marTop w:val="0"/>
      <w:marBottom w:val="0"/>
      <w:divBdr>
        <w:top w:val="none" w:sz="0" w:space="0" w:color="auto"/>
        <w:left w:val="none" w:sz="0" w:space="0" w:color="auto"/>
        <w:bottom w:val="none" w:sz="0" w:space="0" w:color="auto"/>
        <w:right w:val="none" w:sz="0" w:space="0" w:color="auto"/>
      </w:divBdr>
    </w:div>
    <w:div w:id="1968076265">
      <w:marLeft w:val="0"/>
      <w:marRight w:val="0"/>
      <w:marTop w:val="0"/>
      <w:marBottom w:val="0"/>
      <w:divBdr>
        <w:top w:val="none" w:sz="0" w:space="0" w:color="auto"/>
        <w:left w:val="none" w:sz="0" w:space="0" w:color="auto"/>
        <w:bottom w:val="none" w:sz="0" w:space="0" w:color="auto"/>
        <w:right w:val="none" w:sz="0" w:space="0" w:color="auto"/>
      </w:divBdr>
    </w:div>
    <w:div w:id="1968076266">
      <w:marLeft w:val="0"/>
      <w:marRight w:val="0"/>
      <w:marTop w:val="0"/>
      <w:marBottom w:val="0"/>
      <w:divBdr>
        <w:top w:val="none" w:sz="0" w:space="0" w:color="auto"/>
        <w:left w:val="none" w:sz="0" w:space="0" w:color="auto"/>
        <w:bottom w:val="none" w:sz="0" w:space="0" w:color="auto"/>
        <w:right w:val="none" w:sz="0" w:space="0" w:color="auto"/>
      </w:divBdr>
    </w:div>
    <w:div w:id="1968076267">
      <w:marLeft w:val="0"/>
      <w:marRight w:val="0"/>
      <w:marTop w:val="0"/>
      <w:marBottom w:val="0"/>
      <w:divBdr>
        <w:top w:val="none" w:sz="0" w:space="0" w:color="auto"/>
        <w:left w:val="none" w:sz="0" w:space="0" w:color="auto"/>
        <w:bottom w:val="none" w:sz="0" w:space="0" w:color="auto"/>
        <w:right w:val="none" w:sz="0" w:space="0" w:color="auto"/>
      </w:divBdr>
    </w:div>
    <w:div w:id="1968076268">
      <w:marLeft w:val="0"/>
      <w:marRight w:val="0"/>
      <w:marTop w:val="0"/>
      <w:marBottom w:val="0"/>
      <w:divBdr>
        <w:top w:val="none" w:sz="0" w:space="0" w:color="auto"/>
        <w:left w:val="none" w:sz="0" w:space="0" w:color="auto"/>
        <w:bottom w:val="none" w:sz="0" w:space="0" w:color="auto"/>
        <w:right w:val="none" w:sz="0" w:space="0" w:color="auto"/>
      </w:divBdr>
    </w:div>
    <w:div w:id="1968076269">
      <w:marLeft w:val="0"/>
      <w:marRight w:val="0"/>
      <w:marTop w:val="0"/>
      <w:marBottom w:val="0"/>
      <w:divBdr>
        <w:top w:val="none" w:sz="0" w:space="0" w:color="auto"/>
        <w:left w:val="none" w:sz="0" w:space="0" w:color="auto"/>
        <w:bottom w:val="none" w:sz="0" w:space="0" w:color="auto"/>
        <w:right w:val="none" w:sz="0" w:space="0" w:color="auto"/>
      </w:divBdr>
    </w:div>
    <w:div w:id="1968076270">
      <w:marLeft w:val="0"/>
      <w:marRight w:val="0"/>
      <w:marTop w:val="0"/>
      <w:marBottom w:val="0"/>
      <w:divBdr>
        <w:top w:val="none" w:sz="0" w:space="0" w:color="auto"/>
        <w:left w:val="none" w:sz="0" w:space="0" w:color="auto"/>
        <w:bottom w:val="none" w:sz="0" w:space="0" w:color="auto"/>
        <w:right w:val="none" w:sz="0" w:space="0" w:color="auto"/>
      </w:divBdr>
    </w:div>
    <w:div w:id="1968076271">
      <w:marLeft w:val="0"/>
      <w:marRight w:val="0"/>
      <w:marTop w:val="0"/>
      <w:marBottom w:val="0"/>
      <w:divBdr>
        <w:top w:val="none" w:sz="0" w:space="0" w:color="auto"/>
        <w:left w:val="none" w:sz="0" w:space="0" w:color="auto"/>
        <w:bottom w:val="none" w:sz="0" w:space="0" w:color="auto"/>
        <w:right w:val="none" w:sz="0" w:space="0" w:color="auto"/>
      </w:divBdr>
    </w:div>
    <w:div w:id="1968076272">
      <w:marLeft w:val="0"/>
      <w:marRight w:val="0"/>
      <w:marTop w:val="0"/>
      <w:marBottom w:val="0"/>
      <w:divBdr>
        <w:top w:val="none" w:sz="0" w:space="0" w:color="auto"/>
        <w:left w:val="none" w:sz="0" w:space="0" w:color="auto"/>
        <w:bottom w:val="none" w:sz="0" w:space="0" w:color="auto"/>
        <w:right w:val="none" w:sz="0" w:space="0" w:color="auto"/>
      </w:divBdr>
    </w:div>
    <w:div w:id="1968076273">
      <w:marLeft w:val="0"/>
      <w:marRight w:val="0"/>
      <w:marTop w:val="0"/>
      <w:marBottom w:val="0"/>
      <w:divBdr>
        <w:top w:val="none" w:sz="0" w:space="0" w:color="auto"/>
        <w:left w:val="none" w:sz="0" w:space="0" w:color="auto"/>
        <w:bottom w:val="none" w:sz="0" w:space="0" w:color="auto"/>
        <w:right w:val="none" w:sz="0" w:space="0" w:color="auto"/>
      </w:divBdr>
    </w:div>
    <w:div w:id="1968076274">
      <w:marLeft w:val="0"/>
      <w:marRight w:val="0"/>
      <w:marTop w:val="0"/>
      <w:marBottom w:val="0"/>
      <w:divBdr>
        <w:top w:val="none" w:sz="0" w:space="0" w:color="auto"/>
        <w:left w:val="none" w:sz="0" w:space="0" w:color="auto"/>
        <w:bottom w:val="none" w:sz="0" w:space="0" w:color="auto"/>
        <w:right w:val="none" w:sz="0" w:space="0" w:color="auto"/>
      </w:divBdr>
    </w:div>
    <w:div w:id="1968076275">
      <w:marLeft w:val="0"/>
      <w:marRight w:val="0"/>
      <w:marTop w:val="0"/>
      <w:marBottom w:val="0"/>
      <w:divBdr>
        <w:top w:val="none" w:sz="0" w:space="0" w:color="auto"/>
        <w:left w:val="none" w:sz="0" w:space="0" w:color="auto"/>
        <w:bottom w:val="none" w:sz="0" w:space="0" w:color="auto"/>
        <w:right w:val="none" w:sz="0" w:space="0" w:color="auto"/>
      </w:divBdr>
    </w:div>
    <w:div w:id="1968076276">
      <w:marLeft w:val="0"/>
      <w:marRight w:val="0"/>
      <w:marTop w:val="0"/>
      <w:marBottom w:val="0"/>
      <w:divBdr>
        <w:top w:val="none" w:sz="0" w:space="0" w:color="auto"/>
        <w:left w:val="none" w:sz="0" w:space="0" w:color="auto"/>
        <w:bottom w:val="none" w:sz="0" w:space="0" w:color="auto"/>
        <w:right w:val="none" w:sz="0" w:space="0" w:color="auto"/>
      </w:divBdr>
    </w:div>
    <w:div w:id="19680762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618B5-DB45-4A31-8E9B-2980952D1513}">
  <ds:schemaRefs>
    <ds:schemaRef ds:uri="http://schemas.openxmlformats.org/officeDocument/2006/bibliography"/>
  </ds:schemaRefs>
</ds:datastoreItem>
</file>

<file path=customXml/itemProps2.xml><?xml version="1.0" encoding="utf-8"?>
<ds:datastoreItem xmlns:ds="http://schemas.openxmlformats.org/officeDocument/2006/customXml" ds:itemID="{096B132C-02E7-42AB-B399-8518AE2FA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43143</Words>
  <Characters>245917</Characters>
  <Application>Microsoft Office Word</Application>
  <DocSecurity>0</DocSecurity>
  <Lines>2049</Lines>
  <Paragraphs>576</Paragraphs>
  <ScaleCrop>false</ScaleCrop>
  <HeadingPairs>
    <vt:vector size="2" baseType="variant">
      <vt:variant>
        <vt:lpstr>Title</vt:lpstr>
      </vt:variant>
      <vt:variant>
        <vt:i4>1</vt:i4>
      </vt:variant>
    </vt:vector>
  </HeadingPairs>
  <TitlesOfParts>
    <vt:vector size="1" baseType="lpstr">
      <vt:lpstr>Title: Stand collapse in a temperate forest and its impact on forest structure and biodiversity</vt:lpstr>
    </vt:vector>
  </TitlesOfParts>
  <Company>Bournemouth University</Company>
  <LinksUpToDate>false</LinksUpToDate>
  <CharactersWithSpaces>288484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Stand collapse in a temperate forest and its impact on forest structure and biodiversity</dc:title>
  <dc:creator>Phil</dc:creator>
  <cp:lastModifiedBy>Paul,Evans</cp:lastModifiedBy>
  <cp:revision>2</cp:revision>
  <cp:lastPrinted>2015-04-01T19:16:00Z</cp:lastPrinted>
  <dcterms:created xsi:type="dcterms:W3CDTF">2015-08-20T18:49:00Z</dcterms:created>
  <dcterms:modified xsi:type="dcterms:W3CDTF">2015-08-20T18:49:00Z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http://csl.mendeley.com/styles/4604571/elsevier-harvard</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_NewReviewCycle">
    <vt:lpwstr/>
  </property>
</Properties>
</file>