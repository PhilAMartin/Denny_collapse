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FDF" w:rsidRPr="001F1B02" w:rsidRDefault="00B32FDF" w:rsidP="002D43C8">
      <w:pPr>
        <w:spacing w:line="360" w:lineRule="auto"/>
        <w:contextualSpacing/>
        <w:rPr>
          <w:rFonts w:ascii="Arial" w:hAnsi="Arial" w:cs="Arial"/>
          <w:b/>
          <w:sz w:val="32"/>
        </w:rPr>
      </w:pPr>
      <w:r w:rsidRPr="001F1B02">
        <w:rPr>
          <w:rFonts w:ascii="Arial" w:hAnsi="Arial" w:cs="Arial"/>
          <w:b/>
          <w:sz w:val="32"/>
        </w:rPr>
        <w:t xml:space="preserve">Title: </w:t>
      </w:r>
      <w:r>
        <w:rPr>
          <w:rFonts w:ascii="Arial" w:hAnsi="Arial" w:cs="Arial"/>
          <w:b/>
          <w:sz w:val="32"/>
        </w:rPr>
        <w:t>Stand dieback and c</w:t>
      </w:r>
      <w:r w:rsidRPr="001F1B02">
        <w:rPr>
          <w:rFonts w:ascii="Arial" w:hAnsi="Arial" w:cs="Arial"/>
          <w:b/>
          <w:sz w:val="32"/>
        </w:rPr>
        <w:t xml:space="preserve">ollapse </w:t>
      </w:r>
      <w:r>
        <w:rPr>
          <w:rFonts w:ascii="Arial" w:hAnsi="Arial" w:cs="Arial"/>
          <w:b/>
          <w:sz w:val="32"/>
        </w:rPr>
        <w:t>in</w:t>
      </w:r>
      <w:r w:rsidRPr="001F1B02">
        <w:rPr>
          <w:rFonts w:ascii="Arial" w:hAnsi="Arial" w:cs="Arial"/>
          <w:b/>
          <w:sz w:val="32"/>
        </w:rPr>
        <w:t xml:space="preserve"> </w:t>
      </w:r>
      <w:r>
        <w:rPr>
          <w:rFonts w:ascii="Arial" w:hAnsi="Arial" w:cs="Arial"/>
          <w:b/>
          <w:sz w:val="32"/>
        </w:rPr>
        <w:t xml:space="preserve">a </w:t>
      </w:r>
      <w:r w:rsidRPr="001F1B02">
        <w:rPr>
          <w:rFonts w:ascii="Arial" w:hAnsi="Arial" w:cs="Arial"/>
          <w:b/>
          <w:sz w:val="32"/>
        </w:rPr>
        <w:t xml:space="preserve">temperate </w:t>
      </w:r>
      <w:r>
        <w:rPr>
          <w:rFonts w:ascii="Arial" w:hAnsi="Arial" w:cs="Arial"/>
          <w:b/>
          <w:sz w:val="32"/>
        </w:rPr>
        <w:t>forest and its impact on forest structure and biodiversity</w:t>
      </w:r>
    </w:p>
    <w:p w:rsidR="00B32FDF" w:rsidRPr="0039134F" w:rsidRDefault="00B32FDF" w:rsidP="002D43C8">
      <w:pPr>
        <w:spacing w:line="360" w:lineRule="auto"/>
        <w:contextualSpacing/>
        <w:rPr>
          <w:rFonts w:ascii="Arial" w:hAnsi="Arial" w:cs="Arial"/>
        </w:rPr>
      </w:pPr>
    </w:p>
    <w:p w:rsidR="00B32FDF" w:rsidRPr="001F1B02" w:rsidRDefault="00B32FDF" w:rsidP="002D43C8">
      <w:pPr>
        <w:spacing w:line="360" w:lineRule="auto"/>
        <w:contextualSpacing/>
        <w:rPr>
          <w:rFonts w:ascii="Arial" w:hAnsi="Arial" w:cs="Arial"/>
        </w:rPr>
      </w:pPr>
      <w:r w:rsidRPr="0039134F">
        <w:rPr>
          <w:rFonts w:ascii="Arial" w:hAnsi="Arial" w:cs="Arial"/>
        </w:rPr>
        <w:t>Authors: Philip Martin</w:t>
      </w:r>
      <w:r>
        <w:rPr>
          <w:rFonts w:ascii="Arial" w:hAnsi="Arial" w:cs="Arial"/>
          <w:vertAlign w:val="superscript"/>
        </w:rPr>
        <w:t>1</w:t>
      </w:r>
      <w:r w:rsidRPr="0039134F">
        <w:rPr>
          <w:rFonts w:ascii="Arial" w:hAnsi="Arial" w:cs="Arial"/>
        </w:rPr>
        <w:t xml:space="preserve">, </w:t>
      </w:r>
      <w:r>
        <w:rPr>
          <w:rFonts w:ascii="Arial" w:hAnsi="Arial" w:cs="Arial"/>
        </w:rPr>
        <w:t>Adrian C. Newton</w:t>
      </w:r>
      <w:r>
        <w:rPr>
          <w:rFonts w:ascii="Arial" w:hAnsi="Arial" w:cs="Arial"/>
          <w:vertAlign w:val="superscript"/>
        </w:rPr>
        <w:t>1</w:t>
      </w:r>
      <w:r>
        <w:rPr>
          <w:rFonts w:ascii="Arial" w:hAnsi="Arial" w:cs="Arial"/>
        </w:rPr>
        <w:t xml:space="preserve">, </w:t>
      </w:r>
      <w:r w:rsidRPr="0039134F">
        <w:rPr>
          <w:rFonts w:ascii="Arial" w:hAnsi="Arial" w:cs="Arial"/>
        </w:rPr>
        <w:t>Paul Evans</w:t>
      </w:r>
      <w:r>
        <w:rPr>
          <w:rFonts w:ascii="Arial" w:hAnsi="Arial" w:cs="Arial"/>
          <w:vertAlign w:val="superscript"/>
        </w:rPr>
        <w:t>1</w:t>
      </w:r>
      <w:r w:rsidRPr="0039134F">
        <w:rPr>
          <w:rFonts w:ascii="Arial" w:hAnsi="Arial" w:cs="Arial"/>
        </w:rPr>
        <w:t>, Elena Cantarello</w:t>
      </w:r>
      <w:r>
        <w:rPr>
          <w:rFonts w:ascii="Arial" w:hAnsi="Arial" w:cs="Arial"/>
          <w:vertAlign w:val="superscript"/>
        </w:rPr>
        <w:t>1</w:t>
      </w:r>
      <w:r w:rsidRPr="0039134F">
        <w:rPr>
          <w:rFonts w:ascii="Arial" w:hAnsi="Arial" w:cs="Arial"/>
        </w:rPr>
        <w:t>, Ed</w:t>
      </w:r>
      <w:r>
        <w:rPr>
          <w:rFonts w:ascii="Arial" w:hAnsi="Arial" w:cs="Arial"/>
        </w:rPr>
        <w:t>ward</w:t>
      </w:r>
      <w:r w:rsidRPr="0039134F">
        <w:rPr>
          <w:rFonts w:ascii="Arial" w:hAnsi="Arial" w:cs="Arial"/>
        </w:rPr>
        <w:t xml:space="preserve"> Mountford</w:t>
      </w:r>
      <w:r>
        <w:rPr>
          <w:rFonts w:ascii="Arial" w:hAnsi="Arial" w:cs="Arial"/>
          <w:vertAlign w:val="superscript"/>
        </w:rPr>
        <w:t>2</w:t>
      </w:r>
      <w:r>
        <w:rPr>
          <w:rFonts w:ascii="Arial" w:hAnsi="Arial" w:cs="Arial"/>
        </w:rPr>
        <w:t>.</w:t>
      </w:r>
    </w:p>
    <w:p w:rsidR="00B32FDF" w:rsidRPr="0039134F" w:rsidRDefault="00B32FDF" w:rsidP="002D43C8">
      <w:pPr>
        <w:spacing w:line="360" w:lineRule="auto"/>
        <w:contextualSpacing/>
        <w:rPr>
          <w:rFonts w:ascii="Arial" w:hAnsi="Arial" w:cs="Arial"/>
        </w:rPr>
      </w:pPr>
    </w:p>
    <w:p w:rsidR="00B32FDF" w:rsidRPr="0039134F" w:rsidRDefault="00B32FDF" w:rsidP="002D43C8">
      <w:pPr>
        <w:spacing w:line="360" w:lineRule="auto"/>
        <w:contextualSpacing/>
        <w:rPr>
          <w:rFonts w:ascii="Arial" w:hAnsi="Arial" w:cs="Arial"/>
        </w:rPr>
      </w:pPr>
      <w:r w:rsidRPr="0039134F">
        <w:rPr>
          <w:rFonts w:ascii="Arial" w:hAnsi="Arial" w:cs="Arial"/>
        </w:rPr>
        <w:t xml:space="preserve">Journal: </w:t>
      </w:r>
      <w:smartTag w:uri="urn:schemas-microsoft-com:office:smarttags" w:element="place">
        <w:r w:rsidRPr="0039134F">
          <w:rPr>
            <w:rFonts w:ascii="Arial" w:hAnsi="Arial" w:cs="Arial"/>
          </w:rPr>
          <w:t>Forest</w:t>
        </w:r>
      </w:smartTag>
      <w:r w:rsidRPr="0039134F">
        <w:rPr>
          <w:rFonts w:ascii="Arial" w:hAnsi="Arial" w:cs="Arial"/>
        </w:rPr>
        <w:t xml:space="preserve"> Ecology and Management</w:t>
      </w:r>
    </w:p>
    <w:p w:rsidR="00B32FDF" w:rsidRDefault="00B32FDF" w:rsidP="002D43C8">
      <w:pPr>
        <w:spacing w:line="360" w:lineRule="auto"/>
        <w:contextualSpacing/>
        <w:rPr>
          <w:rFonts w:ascii="Arial" w:hAnsi="Arial" w:cs="Arial"/>
        </w:rPr>
      </w:pPr>
    </w:p>
    <w:p w:rsidR="00B32FDF" w:rsidRDefault="00B32FDF" w:rsidP="001F1B02">
      <w:pPr>
        <w:spacing w:line="360" w:lineRule="auto"/>
        <w:contextualSpacing/>
        <w:rPr>
          <w:rFonts w:ascii="Arial" w:hAnsi="Arial" w:cs="Arial"/>
        </w:rPr>
      </w:pPr>
      <w:r w:rsidRPr="00DE1972">
        <w:rPr>
          <w:rFonts w:ascii="Arial" w:hAnsi="Arial" w:cs="Arial"/>
          <w:vertAlign w:val="superscript"/>
        </w:rPr>
        <w:t xml:space="preserve">1 </w:t>
      </w:r>
      <w:r>
        <w:rPr>
          <w:rFonts w:ascii="Arial" w:hAnsi="Arial" w:cs="Arial"/>
          <w:color w:val="000000"/>
          <w:shd w:val="clear" w:color="auto" w:fill="FFFFFF"/>
        </w:rPr>
        <w:t>Centre for Conservation Ecology and Environmental Sciences</w:t>
      </w:r>
      <w:r w:rsidRPr="001F1B02">
        <w:rPr>
          <w:rFonts w:ascii="Arial" w:hAnsi="Arial" w:cs="Arial"/>
          <w:color w:val="000000"/>
          <w:shd w:val="clear" w:color="auto" w:fill="FFFFFF"/>
        </w:rPr>
        <w:t xml:space="preserve">, </w:t>
      </w:r>
      <w:r w:rsidRPr="001F1B02">
        <w:rPr>
          <w:rFonts w:ascii="Arial" w:hAnsi="Arial" w:cs="Arial"/>
        </w:rPr>
        <w:t xml:space="preserve">Faculty of Science and Technology, </w:t>
      </w:r>
      <w:smartTag w:uri="urn:schemas-microsoft-com:office:smarttags" w:element="PlaceName">
        <w:r w:rsidRPr="001F1B02">
          <w:rPr>
            <w:rFonts w:ascii="Arial" w:hAnsi="Arial" w:cs="Arial"/>
          </w:rPr>
          <w:t>Bournemouth</w:t>
        </w:r>
      </w:smartTag>
      <w:r w:rsidRPr="001F1B02">
        <w:rPr>
          <w:rFonts w:ascii="Arial" w:hAnsi="Arial" w:cs="Arial"/>
        </w:rPr>
        <w:t xml:space="preserve"> </w:t>
      </w:r>
      <w:smartTag w:uri="urn:schemas-microsoft-com:office:smarttags" w:element="PlaceType">
        <w:r w:rsidRPr="001F1B02">
          <w:rPr>
            <w:rFonts w:ascii="Arial" w:hAnsi="Arial" w:cs="Arial"/>
          </w:rPr>
          <w:t>University</w:t>
        </w:r>
      </w:smartTag>
      <w:r w:rsidRPr="001F1B02">
        <w:rPr>
          <w:rFonts w:ascii="Arial" w:hAnsi="Arial" w:cs="Arial"/>
        </w:rPr>
        <w:t xml:space="preserve">, </w:t>
      </w:r>
      <w:smartTag w:uri="urn:schemas-microsoft-com:office:smarttags" w:element="City">
        <w:smartTag w:uri="urn:schemas-microsoft-com:office:smarttags" w:element="place">
          <w:r w:rsidRPr="001F1B02">
            <w:rPr>
              <w:rFonts w:ascii="Arial" w:hAnsi="Arial" w:cs="Arial"/>
            </w:rPr>
            <w:t>Poole</w:t>
          </w:r>
        </w:smartTag>
        <w:r w:rsidRPr="001F1B02">
          <w:rPr>
            <w:rFonts w:ascii="Arial" w:hAnsi="Arial" w:cs="Arial"/>
          </w:rPr>
          <w:t xml:space="preserve">, </w:t>
        </w:r>
        <w:smartTag w:uri="urn:schemas-microsoft-com:office:smarttags" w:element="PostalCode">
          <w:r w:rsidRPr="001F1B02">
            <w:rPr>
              <w:rFonts w:ascii="Arial" w:hAnsi="Arial" w:cs="Arial"/>
            </w:rPr>
            <w:t>BH12 5BB</w:t>
          </w:r>
        </w:smartTag>
        <w:r w:rsidRPr="001F1B02">
          <w:rPr>
            <w:rFonts w:ascii="Arial" w:hAnsi="Arial" w:cs="Arial"/>
          </w:rPr>
          <w:t xml:space="preserve">, </w:t>
        </w:r>
        <w:smartTag w:uri="urn:schemas-microsoft-com:office:smarttags" w:element="country-region">
          <w:r w:rsidRPr="001F1B02">
            <w:rPr>
              <w:rFonts w:ascii="Arial" w:hAnsi="Arial" w:cs="Arial"/>
            </w:rPr>
            <w:t>UK</w:t>
          </w:r>
        </w:smartTag>
      </w:smartTag>
      <w:r w:rsidRPr="001F1B02">
        <w:rPr>
          <w:rFonts w:ascii="Arial" w:hAnsi="Arial" w:cs="Arial"/>
        </w:rPr>
        <w:t>.</w:t>
      </w:r>
    </w:p>
    <w:p w:rsidR="00B32FDF" w:rsidRPr="001F1B02" w:rsidRDefault="00B32FDF" w:rsidP="001F1B02">
      <w:pPr>
        <w:spacing w:line="360" w:lineRule="auto"/>
        <w:contextualSpacing/>
        <w:rPr>
          <w:rFonts w:ascii="Arial" w:hAnsi="Arial" w:cs="Arial"/>
        </w:rPr>
      </w:pPr>
      <w:r w:rsidRPr="001F1B02">
        <w:rPr>
          <w:rFonts w:ascii="Arial" w:hAnsi="Arial" w:cs="Arial"/>
          <w:vertAlign w:val="superscript"/>
        </w:rPr>
        <w:t>2</w:t>
      </w:r>
      <w:r w:rsidRPr="001F1B02">
        <w:rPr>
          <w:rFonts w:ascii="Arial" w:hAnsi="Arial" w:cs="Arial"/>
        </w:rPr>
        <w:t xml:space="preserve">Joint Nature Conservancy Committee, </w:t>
      </w:r>
      <w:proofErr w:type="spellStart"/>
      <w:r w:rsidRPr="001F1B02">
        <w:rPr>
          <w:rFonts w:ascii="Arial" w:hAnsi="Arial" w:cs="Arial"/>
        </w:rPr>
        <w:t>Monkstone</w:t>
      </w:r>
      <w:proofErr w:type="spellEnd"/>
      <w:r w:rsidRPr="001F1B02">
        <w:rPr>
          <w:rFonts w:ascii="Arial" w:hAnsi="Arial" w:cs="Arial"/>
        </w:rPr>
        <w:t xml:space="preserve"> House</w:t>
      </w:r>
      <w:r>
        <w:rPr>
          <w:rFonts w:ascii="Arial" w:hAnsi="Arial" w:cs="Arial"/>
        </w:rPr>
        <w:t xml:space="preserve">, </w:t>
      </w:r>
      <w:smartTag w:uri="urn:schemas-microsoft-com:office:smarttags" w:element="address">
        <w:smartTag w:uri="urn:schemas-microsoft-com:office:smarttags" w:element="Street">
          <w:smartTag w:uri="urn:schemas-microsoft-com:office:smarttags" w:element="address">
            <w:smartTag w:uri="urn:schemas-microsoft-com:office:smarttags" w:element="Street">
              <w:r w:rsidRPr="001F1B02">
                <w:rPr>
                  <w:rFonts w:ascii="Arial" w:hAnsi="Arial" w:cs="Arial"/>
                </w:rPr>
                <w:t>City Road</w:t>
              </w:r>
            </w:smartTag>
          </w:smartTag>
          <w:r w:rsidRPr="001F1B02">
            <w:rPr>
              <w:rFonts w:ascii="Arial" w:hAnsi="Arial" w:cs="Arial"/>
            </w:rPr>
            <w:t xml:space="preserve">, </w:t>
          </w:r>
          <w:smartTag w:uri="urn:schemas-microsoft-com:office:smarttags" w:element="City">
            <w:r w:rsidRPr="001F1B02">
              <w:rPr>
                <w:rFonts w:ascii="Arial" w:hAnsi="Arial" w:cs="Arial"/>
              </w:rPr>
              <w:t>Peterborough</w:t>
            </w:r>
          </w:smartTag>
          <w:r w:rsidRPr="001F1B02">
            <w:rPr>
              <w:rFonts w:ascii="Arial" w:hAnsi="Arial" w:cs="Arial"/>
            </w:rPr>
            <w:t xml:space="preserve">, </w:t>
          </w:r>
          <w:smartTag w:uri="urn:schemas-microsoft-com:office:smarttags" w:element="PostalCode">
            <w:r w:rsidRPr="001F1B02">
              <w:rPr>
                <w:rFonts w:ascii="Arial" w:hAnsi="Arial" w:cs="Arial"/>
              </w:rPr>
              <w:t>PE1 1JY</w:t>
            </w:r>
          </w:smartTag>
        </w:smartTag>
      </w:smartTag>
      <w:r w:rsidRPr="001F1B02">
        <w:rPr>
          <w:rFonts w:ascii="Arial" w:hAnsi="Arial" w:cs="Arial"/>
        </w:rPr>
        <w:t>.</w:t>
      </w:r>
    </w:p>
    <w:p w:rsidR="00B32FDF" w:rsidRDefault="00B32FDF" w:rsidP="002D43C8">
      <w:pPr>
        <w:spacing w:line="360" w:lineRule="auto"/>
        <w:contextualSpacing/>
        <w:rPr>
          <w:rFonts w:ascii="Arial" w:hAnsi="Arial" w:cs="Arial"/>
        </w:rPr>
      </w:pPr>
    </w:p>
    <w:p w:rsidR="00B32FDF" w:rsidRPr="0039134F" w:rsidRDefault="00B32FDF" w:rsidP="002D43C8">
      <w:pPr>
        <w:spacing w:line="360" w:lineRule="auto"/>
        <w:contextualSpacing/>
        <w:rPr>
          <w:rFonts w:ascii="Arial" w:hAnsi="Arial" w:cs="Arial"/>
        </w:rPr>
      </w:pPr>
    </w:p>
    <w:p w:rsidR="00B32FDF" w:rsidRDefault="00B32FDF">
      <w:pPr>
        <w:widowControl/>
        <w:suppressAutoHyphens w:val="0"/>
        <w:rPr>
          <w:rFonts w:ascii="Arial" w:hAnsi="Arial" w:cs="Arial"/>
          <w:b/>
          <w:bCs/>
        </w:rPr>
      </w:pPr>
      <w:r>
        <w:rPr>
          <w:rFonts w:ascii="Arial" w:hAnsi="Arial" w:cs="Arial"/>
          <w:b/>
          <w:bCs/>
        </w:rPr>
        <w:br w:type="page"/>
      </w:r>
    </w:p>
    <w:p w:rsidR="00B32FDF" w:rsidRPr="0039134F" w:rsidRDefault="00B32FDF" w:rsidP="002D43C8">
      <w:pPr>
        <w:spacing w:line="360" w:lineRule="auto"/>
        <w:contextualSpacing/>
        <w:rPr>
          <w:rFonts w:ascii="Arial" w:hAnsi="Arial" w:cs="Arial"/>
          <w:b/>
          <w:bCs/>
        </w:rPr>
      </w:pPr>
      <w:r w:rsidRPr="0039134F">
        <w:rPr>
          <w:rFonts w:ascii="Arial" w:hAnsi="Arial" w:cs="Arial"/>
          <w:b/>
          <w:bCs/>
        </w:rPr>
        <w:t>Abstract</w:t>
      </w:r>
    </w:p>
    <w:p w:rsidR="00B32FDF" w:rsidRDefault="00B32FDF" w:rsidP="002D43C8">
      <w:pPr>
        <w:spacing w:line="360" w:lineRule="auto"/>
        <w:contextualSpacing/>
        <w:rPr>
          <w:rFonts w:ascii="Arial" w:hAnsi="Arial" w:cs="Arial"/>
        </w:rPr>
      </w:pPr>
      <w:del w:id="0" w:author="Phil Martin" w:date="2015-04-15T15:46:00Z">
        <w:r w:rsidDel="00D04F0C">
          <w:rPr>
            <w:rFonts w:ascii="Arial" w:hAnsi="Arial" w:cs="Arial"/>
          </w:rPr>
          <w:delText xml:space="preserve">Increasing concern is focusing on </w:delText>
        </w:r>
      </w:del>
      <w:ins w:id="1" w:author="Phil Martin" w:date="2015-04-15T15:46:00Z">
        <w:r w:rsidR="00D04F0C">
          <w:rPr>
            <w:rFonts w:ascii="Arial" w:hAnsi="Arial" w:cs="Arial"/>
          </w:rPr>
          <w:t xml:space="preserve">Concern is increasing about </w:t>
        </w:r>
      </w:ins>
      <w:del w:id="2" w:author="Phil Martin" w:date="2015-04-15T15:46:00Z">
        <w:r w:rsidDel="00D04F0C">
          <w:rPr>
            <w:rFonts w:ascii="Arial" w:hAnsi="Arial" w:cs="Arial"/>
          </w:rPr>
          <w:delText xml:space="preserve">the </w:delText>
        </w:r>
      </w:del>
      <w:r>
        <w:rPr>
          <w:rFonts w:ascii="Arial" w:hAnsi="Arial" w:cs="Arial"/>
        </w:rPr>
        <w:t xml:space="preserve">large-scale dieback that is occurring in many forest ecosystems, </w:t>
      </w:r>
      <w:del w:id="3" w:author="Phil Martin" w:date="2015-04-15T15:46:00Z">
        <w:r w:rsidDel="00D04F0C">
          <w:rPr>
            <w:rFonts w:ascii="Arial" w:hAnsi="Arial" w:cs="Arial"/>
          </w:rPr>
          <w:delText xml:space="preserve">owing </w:delText>
        </w:r>
      </w:del>
      <w:ins w:id="4" w:author="Phil Martin" w:date="2015-04-15T15:46:00Z">
        <w:r w:rsidR="00D04F0C">
          <w:rPr>
            <w:rFonts w:ascii="Arial" w:hAnsi="Arial" w:cs="Arial"/>
          </w:rPr>
          <w:t xml:space="preserve">as a result of </w:t>
        </w:r>
      </w:ins>
      <w:del w:id="5" w:author="Phil Martin" w:date="2015-04-15T15:46:00Z">
        <w:r w:rsidDel="00D04F0C">
          <w:rPr>
            <w:rFonts w:ascii="Arial" w:hAnsi="Arial" w:cs="Arial"/>
          </w:rPr>
          <w:delText xml:space="preserve">to </w:delText>
        </w:r>
      </w:del>
      <w:r>
        <w:rPr>
          <w:rFonts w:ascii="Arial" w:hAnsi="Arial" w:cs="Arial"/>
        </w:rPr>
        <w:t xml:space="preserve">novel </w:t>
      </w:r>
      <w:del w:id="6" w:author="Phil Martin" w:date="2015-04-15T15:47:00Z">
        <w:r w:rsidDel="00D04F0C">
          <w:rPr>
            <w:rFonts w:ascii="Arial" w:hAnsi="Arial" w:cs="Arial"/>
          </w:rPr>
          <w:delText xml:space="preserve">emerging </w:delText>
        </w:r>
      </w:del>
      <w:r>
        <w:rPr>
          <w:rFonts w:ascii="Arial" w:hAnsi="Arial" w:cs="Arial"/>
        </w:rPr>
        <w:t xml:space="preserve">pressures such as climate change and its interactive effects on drought and the spread of pests and diseases. However, understanding of the processes of forest dieback and its potential impacts is limited, owing to the lack of long-term monitoring data for forest stands in which dieback has occurred. Here we present monitoring data collected for </w:t>
      </w:r>
      <w:del w:id="7" w:author="Phil Martin" w:date="2015-04-13T15:43:00Z">
        <w:r w:rsidDel="0099136E">
          <w:rPr>
            <w:rFonts w:ascii="Arial" w:hAnsi="Arial" w:cs="Arial"/>
          </w:rPr>
          <w:delText xml:space="preserve">more than </w:delText>
        </w:r>
      </w:del>
      <w:r>
        <w:rPr>
          <w:rFonts w:ascii="Arial" w:hAnsi="Arial" w:cs="Arial"/>
        </w:rPr>
        <w:t>50 years along two transects in a temperate forest ecosystem, in which the canopy dominant beech (</w:t>
      </w:r>
      <w:proofErr w:type="spellStart"/>
      <w:r w:rsidRPr="0024679A">
        <w:rPr>
          <w:rFonts w:ascii="Arial" w:hAnsi="Arial" w:cs="Arial"/>
          <w:i/>
        </w:rPr>
        <w:t>Fagus</w:t>
      </w:r>
      <w:proofErr w:type="spellEnd"/>
      <w:r w:rsidRPr="0024679A">
        <w:rPr>
          <w:rFonts w:ascii="Arial" w:hAnsi="Arial" w:cs="Arial"/>
          <w:i/>
        </w:rPr>
        <w:t xml:space="preserve"> </w:t>
      </w:r>
      <w:proofErr w:type="spellStart"/>
      <w:r w:rsidRPr="0024679A">
        <w:rPr>
          <w:rFonts w:ascii="Arial" w:hAnsi="Arial" w:cs="Arial"/>
          <w:i/>
        </w:rPr>
        <w:t>sylvatica</w:t>
      </w:r>
      <w:proofErr w:type="spellEnd"/>
      <w:r>
        <w:rPr>
          <w:rFonts w:ascii="Arial" w:hAnsi="Arial" w:cs="Arial"/>
        </w:rPr>
        <w:t xml:space="preserve"> L.) has demonstrated significant dieback. Results highlighted that a decline in both basal area (BA) and stem density in individual subplots frequently displayed non-linear trajectories, although in the case of BA, the overall pattern of decline was best described by a linear model. Curvilinear responses to BA loss were observed in tree community change; in species richness of the ground flora; and in the percentage cover of grass, providing evidence of thresholds associated with stand dieback. Evidence also suggested that the ability of BA to recover following decline </w:t>
      </w:r>
      <w:del w:id="8" w:author="Phil Martin" w:date="2015-04-15T15:47:00Z">
        <w:r w:rsidDel="00D04F0C">
          <w:rPr>
            <w:rFonts w:ascii="Arial" w:hAnsi="Arial" w:cs="Arial"/>
          </w:rPr>
          <w:delText xml:space="preserve">also </w:delText>
        </w:r>
      </w:del>
      <w:r>
        <w:rPr>
          <w:rFonts w:ascii="Arial" w:hAnsi="Arial" w:cs="Arial"/>
        </w:rPr>
        <w:t xml:space="preserve">demonstrated a threshold response; </w:t>
      </w:r>
      <w:r w:rsidRPr="0039134F">
        <w:rPr>
          <w:rFonts w:ascii="Arial" w:hAnsi="Arial" w:cs="Arial"/>
        </w:rPr>
        <w:t xml:space="preserve">where </w:t>
      </w:r>
      <w:r>
        <w:rPr>
          <w:rFonts w:ascii="Arial" w:hAnsi="Arial" w:cs="Arial"/>
        </w:rPr>
        <w:t xml:space="preserve">BA </w:t>
      </w:r>
      <w:r w:rsidRPr="00AC6905">
        <w:rPr>
          <w:rFonts w:ascii="Arial" w:hAnsi="Arial" w:cs="Arial"/>
        </w:rPr>
        <w:t xml:space="preserve">declined by </w:t>
      </w:r>
      <w:r>
        <w:rPr>
          <w:rFonts w:ascii="Arial" w:hAnsi="Arial" w:cs="Arial"/>
        </w:rPr>
        <w:t xml:space="preserve">more than </w:t>
      </w:r>
      <w:r w:rsidRPr="00AC6905">
        <w:rPr>
          <w:rFonts w:ascii="Arial" w:hAnsi="Arial" w:cs="Arial"/>
        </w:rPr>
        <w:t>25%</w:t>
      </w:r>
      <w:r>
        <w:rPr>
          <w:rFonts w:ascii="Arial" w:hAnsi="Arial" w:cs="Arial"/>
        </w:rPr>
        <w:t>,</w:t>
      </w:r>
      <w:r w:rsidRPr="0039134F">
        <w:rPr>
          <w:rFonts w:ascii="Arial" w:hAnsi="Arial" w:cs="Arial"/>
        </w:rPr>
        <w:t xml:space="preserve"> i</w:t>
      </w:r>
      <w:r>
        <w:rPr>
          <w:rFonts w:ascii="Arial" w:hAnsi="Arial" w:cs="Arial"/>
        </w:rPr>
        <w:t>t tended not to recover</w:t>
      </w:r>
      <w:r w:rsidRPr="0039134F">
        <w:rPr>
          <w:rFonts w:ascii="Arial" w:hAnsi="Arial" w:cs="Arial"/>
        </w:rPr>
        <w:t>.</w:t>
      </w:r>
      <w:r w:rsidRPr="00652442">
        <w:rPr>
          <w:rFonts w:ascii="Arial" w:hAnsi="Arial" w:cs="Arial"/>
        </w:rPr>
        <w:t xml:space="preserve"> </w:t>
      </w:r>
      <w:r>
        <w:rPr>
          <w:rFonts w:ascii="Arial" w:hAnsi="Arial" w:cs="Arial"/>
        </w:rPr>
        <w:t xml:space="preserve">Critical values of BA for a change in ground flora species richness and grass cover were around 40% decline from initial values. </w:t>
      </w:r>
      <w:commentRangeStart w:id="9"/>
      <w:r>
        <w:rPr>
          <w:rFonts w:ascii="Arial" w:hAnsi="Arial" w:cs="Arial"/>
        </w:rPr>
        <w:t>These</w:t>
      </w:r>
      <w:commentRangeEnd w:id="9"/>
      <w:r w:rsidR="00D04F0C">
        <w:rPr>
          <w:rStyle w:val="CommentReference"/>
          <w:szCs w:val="20"/>
          <w:lang w:eastAsia="en-GB" w:bidi="ar-SA"/>
        </w:rPr>
        <w:commentReference w:id="9"/>
      </w:r>
      <w:r>
        <w:rPr>
          <w:rFonts w:ascii="Arial" w:hAnsi="Arial" w:cs="Arial"/>
        </w:rPr>
        <w:t xml:space="preserve"> thresholds are considered in relation to the concept of regime shifts in forest ecosystems, and the potential implications for forest management and conservation are explored. </w:t>
      </w:r>
      <w:del w:id="10" w:author="Phil Martin" w:date="2015-04-13T15:45:00Z">
        <w:r w:rsidDel="0099136E">
          <w:rPr>
            <w:rFonts w:ascii="Arial" w:hAnsi="Arial" w:cs="Arial"/>
          </w:rPr>
          <w:delText xml:space="preserve"> </w:delText>
        </w:r>
      </w:del>
      <w:r>
        <w:rPr>
          <w:rFonts w:ascii="Arial" w:hAnsi="Arial" w:cs="Arial"/>
        </w:rPr>
        <w:t xml:space="preserve">While managers might consider accepting forest dieback as part of an </w:t>
      </w:r>
      <w:r w:rsidRPr="00256317">
        <w:rPr>
          <w:rFonts w:ascii="Arial" w:hAnsi="Arial" w:cs="Arial"/>
        </w:rPr>
        <w:t>adapt</w:t>
      </w:r>
      <w:r>
        <w:rPr>
          <w:rFonts w:ascii="Arial" w:hAnsi="Arial" w:cs="Arial"/>
        </w:rPr>
        <w:t>ive response</w:t>
      </w:r>
      <w:r w:rsidRPr="00256317">
        <w:rPr>
          <w:rFonts w:ascii="Arial" w:hAnsi="Arial" w:cs="Arial"/>
        </w:rPr>
        <w:t xml:space="preserve"> </w:t>
      </w:r>
      <w:r>
        <w:rPr>
          <w:rFonts w:ascii="Arial" w:hAnsi="Arial" w:cs="Arial"/>
        </w:rPr>
        <w:t xml:space="preserve">of the system </w:t>
      </w:r>
      <w:r w:rsidRPr="00256317">
        <w:rPr>
          <w:rFonts w:ascii="Arial" w:hAnsi="Arial" w:cs="Arial"/>
        </w:rPr>
        <w:t>to novel environmental conditions</w:t>
      </w:r>
      <w:r>
        <w:rPr>
          <w:rFonts w:ascii="Arial" w:hAnsi="Arial" w:cs="Arial"/>
        </w:rPr>
        <w:t xml:space="preserve">, this would likely be associated with significant biodiversity loss. </w:t>
      </w:r>
    </w:p>
    <w:p w:rsidR="00B32FDF" w:rsidRPr="0039134F" w:rsidRDefault="00B32FDF" w:rsidP="002D43C8">
      <w:pPr>
        <w:spacing w:line="360" w:lineRule="auto"/>
        <w:contextualSpacing/>
        <w:rPr>
          <w:rFonts w:ascii="Arial" w:hAnsi="Arial" w:cs="Arial"/>
        </w:rPr>
      </w:pPr>
    </w:p>
    <w:p w:rsidR="00B32FDF" w:rsidRDefault="00B32FDF" w:rsidP="00DC5579">
      <w:pPr>
        <w:spacing w:line="360" w:lineRule="auto"/>
        <w:contextualSpacing/>
        <w:rPr>
          <w:rFonts w:ascii="Arial" w:hAnsi="Arial" w:cs="Arial"/>
          <w:b/>
          <w:bCs/>
        </w:rPr>
      </w:pPr>
      <w:r w:rsidRPr="0039134F">
        <w:rPr>
          <w:rFonts w:ascii="Arial" w:hAnsi="Arial" w:cs="Arial"/>
          <w:b/>
          <w:bCs/>
        </w:rPr>
        <w:t>Introduction</w:t>
      </w:r>
    </w:p>
    <w:p w:rsidR="00B32FDF" w:rsidRPr="00403DB6" w:rsidRDefault="00B32FDF" w:rsidP="00CD7F9A">
      <w:pPr>
        <w:spacing w:line="360" w:lineRule="auto"/>
        <w:contextualSpacing/>
        <w:rPr>
          <w:rFonts w:ascii="Arial" w:hAnsi="Arial" w:cs="Arial"/>
          <w:color w:val="auto"/>
          <w:lang w:eastAsia="en-GB" w:bidi="ar-SA"/>
        </w:rPr>
      </w:pPr>
      <w:r>
        <w:rPr>
          <w:rFonts w:ascii="Arial" w:hAnsi="Arial" w:cs="Arial"/>
        </w:rPr>
        <w:t xml:space="preserve">In recent years, many forest ecosystems have become the focus of increasing concern owing to the increasing impacts of multiple forms of disturbance, many of which are anthropogenic in origin </w:t>
      </w:r>
      <w:r w:rsidR="00014909">
        <w:rPr>
          <w:rFonts w:ascii="Arial" w:hAnsi="Arial" w:cs="Arial"/>
        </w:rPr>
        <w:fldChar w:fldCharType="begin" w:fldLock="1"/>
      </w:r>
      <w:r w:rsidR="00403DB6">
        <w:rPr>
          <w:rFonts w:ascii="Arial" w:hAnsi="Arial" w:cs="Arial"/>
        </w:rPr>
        <w:instrText>ADDIN CSL_CITATION { "citationItems" : [ { "id" : "ITEM-1", "itemData" : { "DOI" : "10.1016/j.foreco.2009.09.001", "ISBN" : "0378-1127", "ISSN" : "03781127", "PMID" : "510", "abstract" : "Greenhouse gas emissions have significantly altered global climate, and will continue to do so in the future. Increases in the frequency, duration, and/or severity of drought and heat stress associated with climate change could fundamentally alter the composition, structure, and biogeography of forests in many regions. Of particular concern are potential increases in tree mortality associated with climate-induced physiological stress and interactions with other climate-mediated processes such as insect outbreaks and wildfire. Despite this risk, existing projections of tree mortality are based on models that lack functionally realistic mortality mechanisms, and there has been no attempt to track observations of climate-driven tree mortality globally. Here we present the first global assessment of recent tree mortality attributed to drought and heat stress. Although episodic mortality occurs in the absence of climate change, studies compiled here suggest that at least some of the world's forested ecosystems already may be responding to climate change and raise concern that forests may become increasingly vulnerable to higher background tree mortality rates and die-off in response to future warming and drought, even in environments that are not normally considered water-limited. This further suggests risks to ecosystem services, including the loss of sequestered forest carbon and associated atmospheric feedbacks. Our review also identifies key information gaps and scientific uncertainties that currently hinder our ability to predict tree mortality in response to climate change and emphasizes the need for a globally coordinated observation system. Overall, our review reveals the potential for amplified tree mortality due to drought and heat in forests worldwide.", "author" : [ { "dropping-particle" : "", "family" : "Allen", "given" : "Craig D.", "non-dropping-particle" : "", "parse-names" : false, "suffix" : "" }, { "dropping-particle" : "", "family" : "Macalady", "given" : "Alison K.", "non-dropping-particle" : "", "parse-names" : false, "suffix" : "" }, { "dropping-particle" : "", "family" : "Chenchouni", "given" : "Haroun", "non-dropping-particle" : "", "parse-names" : false, "suffix" : "" }, { "dropping-particle" : "", "family" : "Bachelet", "given" : "Dominique", "non-dropping-particle" : "", "parse-names" : false, "suffix" : "" }, { "dropping-particle" : "", "family" : "McDowell", "given" : "Nate", "non-dropping-particle" : "", "parse-names" : false, "suffix" : "" }, { "dropping-particle" : "", "family" : "Vennetier", "given" : "Michel", "non-dropping-particle" : "", "parse-names" : false, "suffix" : "" }, { "dropping-particle" : "", "family" : "Kitzberger", "given" : "Thomas", "non-dropping-particle" : "", "parse-names" : false, "suffix" : "" }, { "dropping-particle" : "", "family" : "Rigling", "given" : "Andreas", "non-dropping-particle" : "", "parse-names" : false, "suffix" : "" }, { "dropping-particle" : "", "family" : "Breshears", "given" : "David D.", "non-dropping-particle" : "", "parse-names" : false, "suffix" : "" }, { "dropping-particle" : "", "family" : "Hogg", "given" : "E. H (Ted)", "non-dropping-particle" : "", "parse-names" : false, "suffix" : "" }, { "dropping-particle" : "", "family" : "Gonzalez", "given" : "Patrick", "non-dropping-particle" : "", "parse-names" : false, "suffix" : "" }, { "dropping-particle" : "", "family" : "Fensham", "given" : "Rod", "non-dropping-particle" : "", "parse-names" : false, "suffix" : "" }, { "dropping-particle" : "", "family" : "Zhang", "given" : "Zhen", "non-dropping-particle" : "", "parse-names" : false, "suffix" : "" }, { "dropping-particle" : "", "family" : "Castro", "given" : "Jorge", "non-dropping-particle" : "", "parse-names" : false, "suffix" : "" }, { "dropping-particle" : "", "family" : "Demidova", "given" : "Natalia", "non-dropping-particle" : "", "parse-names" : false, "suffix" : "" }, { "dropping-particle" : "", "family" : "Lim", "given" : "Jong Hwan", "non-dropping-particle" : "", "parse-names" : false, "suffix" : "" }, { "dropping-particle" : "", "family" : "Allard", "given" : "Gillian", "non-dropping-particle" : "", "parse-names" : false, "suffix" : "" }, { "dropping-particle" : "", "family" : "Running", "given" : "Steven W.", "non-dropping-particle" : "", "parse-names" : false, "suffix" : "" }, { "dropping-particle" : "", "family" : "Semerci", "given" : "Akkin", "non-dropping-particle" : "", "parse-names" : false, "suffix" : "" }, { "dropping-particle" : "", "family" : "Cobb", "given" : "Neil", "non-dropping-particle" : "", "parse-names" : false, "suffix" : "" } ], "container-title" : "Forest Ecology and Management", "id" : "ITEM-1", "issue" : "4", "issued" : { "date-parts" : [ [ "2010" ] ] }, "page" : "660-684", "title" : "A global overview of drought and heat-induced tree mortality reveals emerging climate change risks for forests", "type" : "article-journal", "volume" : "259" }, "uris" : [ "http://www.mendeley.com/documents/?uuid=92ef513f-2d51-4d52-8181-d0e105282b55" ] }, { "id" : "ITEM-2", "itemData" : { "DOI" : "10.1098/rstb.2007.0028", "ISSN" : "0962-8436", "PMID" : "18267905", "abstract" : "Simulations with the Hadley Centre general circulation model (HadCM3), including carbon cycle model and forced by a 'business-as-usual' emissions scenario, predict a rapid loss of Amazonian rainforest from the middle of this century onwards. The robustness of this projection to both uncertainty in physical climate drivers and the formulation of the land surface scheme is investigated. We analyse how the modelled vegetation cover in Amazonia responds to (i) uncertainty in the parameters specified in the atmosphere component of HadCM3 and their associated influence on predicted surface climate. We then enhance the land surface description and (ii) implement a multilayer canopy light interception model and compare with the simple 'big-leaf' approach used in the original simulations. Finally, (iii) we investigate the effect of changing the method of simulating vegetation dynamics from an area-based model (TRIFFID) to a more complex size- and age-structured approximation of an individual-based model (ecosystem demography). We find that the loss of Amazonian rainforest is robust across the climate uncertainty explored by perturbed physics simulations covering a wide range of global climate sensitivity. The introduction of the refined light interception model leads to an increase in simulated gross plant carbon uptake for the present day, but, with altered respiration, the net effect is a decrease in net primary productivity. However, this does not significantly affect the carbon loss from vegetation and soil as a consequence of future simulated depletion in soil moisture; the Amazon forest is still lost. The introduction of the more sophisticated dynamic vegetation model reduces but does not halt the rate of forest dieback. The potential for human-induced climate change to trigger the loss of Amazon rainforest appears robust within the context of the uncertainties explored in this paper. Some further uncertainties should be explored, particularly with respect to the representation of rooting depth.", "author" : [ { "dropping-particle" : "", "family" : "Huntingford", "given" : "Chris", "non-dropping-particle" : "", "parse-names" : false, "suffix" : "" }, { "dropping-particle" : "", "family" : "Fisher", "given" : "Rosie A", "non-dropping-particle" : "", "parse-names" : false, "suffix" : "" }, { "dropping-particle" : "", "family" : "Mercado", "given" : "Lina", "non-dropping-particle" : "", "parse-names" : false, "suffix" : "" }, { "dropping-particle" : "", "family" : "Booth", "given" : "Ben B B", "non-dropping-particle" : "", "parse-names" : false, "suffix" : "" }, { "dropping-particle" : "", "family" : "Sitch", "given" : "Stephen", "non-dropping-particle" : "", "parse-names" : false, "suffix" : "" }, { "dropping-particle" : "", "family" : "Harris", "given" : "Phil P", "non-dropping-particle" : "", "parse-names" : false, "suffix" : "" }, { "dropping-particle" : "", "family" : "Cox", "given" : "Peter M", "non-dropping-particle" : "", "parse-names" : false, "suffix" : "" }, { "dropping-particle" : "", "family" : "Jones", "given" : "Chris D", "non-dropping-particle" : "", "parse-names" : false, "suffix" : "" }, { "dropping-particle" : "", "family" : "Betts", "given" : "Richard A", "non-dropping-particle" : "", "parse-names" : false, "suffix" : "" }, { "dropping-particle" : "", "family" : "Malhi", "given" : "Yadvinder", "non-dropping-particle" : "", "parse-names" : false, "suffix" : "" }, { "dropping-particle" : "", "family" : "Harris", "given" : "Glen R", "non-dropping-particle" : "", "parse-names" : false, "suffix" : "" }, { "dropping-particle" : "", "family" : "Collins", "given" : "Mat", "non-dropping-particle" : "", "parse-names" : false, "suffix" : "" }, { "dropping-particle" : "", "family" : "Moorcroft", "given" : "Paul", "non-dropping-particle" : "", "parse-names" : false, "suffix" : "" } ], "container-title" : "Philosophical transactions of the Royal Society of London. Series B, Biological sciences", "id" : "ITEM-2", "issue" : "1498", "issued" : { "date-parts" : [ [ "2008", "5", "27" ] ] }, "language" : "en", "page" : "1857-64", "publisher" : "The Royal Society", "title" : "Towards quantifying uncertainty in predictions of Amazon 'dieback'.", "type" : "article-journal", "volume" : "363" }, "uris" : [ "http://www.mendeley.com/documents/?uuid=a6bc01af-ba12-4406-a23e-6a64d78c93ea" ] } ], "mendeley" : { "formattedCitation" : "(Allen et al., 2010; Huntingford et al., 2008)", "plainTextFormattedCitation" : "(Allen et al., 2010; Huntingford et al., 2008)", "previouslyFormattedCitation" : "(Allen et al., 2010; Huntingford et al., 2008)" }, "properties" : { "noteIndex" : 0 }, "schema" : "https://github.com/citation-style-language/schema/raw/master/csl-citation.json" }</w:instrText>
      </w:r>
      <w:r w:rsidR="00014909">
        <w:rPr>
          <w:rFonts w:ascii="Arial" w:hAnsi="Arial" w:cs="Arial"/>
        </w:rPr>
        <w:fldChar w:fldCharType="separate"/>
      </w:r>
      <w:r w:rsidR="00014909" w:rsidRPr="00014909">
        <w:rPr>
          <w:rFonts w:ascii="Arial" w:hAnsi="Arial" w:cs="Arial"/>
          <w:noProof/>
        </w:rPr>
        <w:t>(Allen et al., 2010; Huntingford et al., 2008)</w:t>
      </w:r>
      <w:r w:rsidR="00014909">
        <w:rPr>
          <w:rFonts w:ascii="Arial" w:hAnsi="Arial" w:cs="Arial"/>
        </w:rPr>
        <w:fldChar w:fldCharType="end"/>
      </w:r>
      <w:r w:rsidR="00014909">
        <w:rPr>
          <w:rFonts w:ascii="Arial" w:hAnsi="Arial" w:cs="Arial"/>
        </w:rPr>
        <w:t xml:space="preserve">. </w:t>
      </w:r>
      <w:r>
        <w:rPr>
          <w:rFonts w:ascii="Arial" w:hAnsi="Arial" w:cs="Arial"/>
        </w:rPr>
        <w:t xml:space="preserve">Examples include large-scale forest dieback caused by drought and heat stress, </w:t>
      </w:r>
      <w:r w:rsidRPr="00B977B6">
        <w:rPr>
          <w:rFonts w:ascii="Arial" w:hAnsi="Arial" w:cs="Arial"/>
        </w:rPr>
        <w:t xml:space="preserve">which </w:t>
      </w:r>
      <w:r w:rsidRPr="00B977B6">
        <w:rPr>
          <w:rFonts w:ascii="Arial" w:hAnsi="Arial" w:cs="Arial"/>
          <w:color w:val="auto"/>
          <w:lang w:eastAsia="en-GB" w:bidi="ar-SA"/>
        </w:rPr>
        <w:t xml:space="preserve">has been documented recently from all wooded continents, and </w:t>
      </w:r>
      <w:r>
        <w:rPr>
          <w:rFonts w:ascii="Arial" w:hAnsi="Arial" w:cs="Arial"/>
          <w:color w:val="auto"/>
          <w:lang w:eastAsia="en-GB" w:bidi="ar-SA"/>
        </w:rPr>
        <w:t>has been</w:t>
      </w:r>
      <w:r w:rsidRPr="00B977B6">
        <w:rPr>
          <w:rFonts w:ascii="Arial" w:hAnsi="Arial" w:cs="Arial"/>
          <w:color w:val="auto"/>
          <w:lang w:eastAsia="en-GB" w:bidi="ar-SA"/>
        </w:rPr>
        <w:t xml:space="preserve"> attribut</w:t>
      </w:r>
      <w:r>
        <w:rPr>
          <w:rFonts w:ascii="Arial" w:hAnsi="Arial" w:cs="Arial"/>
          <w:color w:val="auto"/>
          <w:lang w:eastAsia="en-GB" w:bidi="ar-SA"/>
        </w:rPr>
        <w:t>ed</w:t>
      </w:r>
      <w:r w:rsidRPr="00B977B6">
        <w:rPr>
          <w:rFonts w:ascii="Arial" w:hAnsi="Arial" w:cs="Arial"/>
          <w:color w:val="auto"/>
          <w:lang w:eastAsia="en-GB" w:bidi="ar-SA"/>
        </w:rPr>
        <w:t xml:space="preserve"> to the effects of climate change</w:t>
      </w:r>
      <w:r w:rsidR="00403DB6">
        <w:rPr>
          <w:rFonts w:ascii="Arial" w:hAnsi="Arial" w:cs="Arial"/>
          <w:color w:val="auto"/>
          <w:lang w:eastAsia="en-GB" w:bidi="ar-SA"/>
        </w:rPr>
        <w:t xml:space="preserve"> </w:t>
      </w:r>
      <w:r w:rsidR="00403DB6">
        <w:rPr>
          <w:rFonts w:ascii="Arial" w:hAnsi="Arial" w:cs="Arial"/>
          <w:color w:val="auto"/>
          <w:lang w:eastAsia="en-GB" w:bidi="ar-SA"/>
        </w:rPr>
        <w:fldChar w:fldCharType="begin" w:fldLock="1"/>
      </w:r>
      <w:r w:rsidR="00403DB6">
        <w:rPr>
          <w:rFonts w:ascii="Arial" w:hAnsi="Arial" w:cs="Arial"/>
          <w:color w:val="auto"/>
          <w:lang w:eastAsia="en-GB" w:bidi="ar-SA"/>
        </w:rPr>
        <w:instrText>ADDIN CSL_CITATION { "citationItems" : [ { "id" : "ITEM-1", "itemData" : { "DOI" : "10.1016/j.foreco.2009.09.001", "ISBN" : "0378-1127", "ISSN" : "03781127", "PMID" : "510", "abstract" : "Greenhouse gas emissions have significantly altered global climate, and will continue to do so in the future. Increases in the frequency, duration, and/or severity of drought and heat stress associated with climate change could fundamentally alter the composition, structure, and biogeography of forests in many regions. Of particular concern are potential increases in tree mortality associated with climate-induced physiological stress and interactions with other climate-mediated processes such as insect outbreaks and wildfire. Despite this risk, existing projections of tree mortality are based on models that lack functionally realistic mortality mechanisms, and there has been no attempt to track observations of climate-driven tree mortality globally. Here we present the first global assessment of recent tree mortality attributed to drought and heat stress. Although episodic mortality occurs in the absence of climate change, studies compiled here suggest that at least some of the world's forested ecosystems already may be responding to climate change and raise concern that forests may become increasingly vulnerable to higher background tree mortality rates and die-off in response to future warming and drought, even in environments that are not normally considered water-limited. This further suggests risks to ecosystem services, including the loss of sequestered forest carbon and associated atmospheric feedbacks. Our review also identifies key information gaps and scientific uncertainties that currently hinder our ability to predict tree mortality in response to climate change and emphasizes the need for a globally coordinated observation system. Overall, our review reveals the potential for amplified tree mortality due to drought and heat in forests worldwide.", "author" : [ { "dropping-particle" : "", "family" : "Allen", "given" : "Craig D.", "non-dropping-particle" : "", "parse-names" : false, "suffix" : "" }, { "dropping-particle" : "", "family" : "Macalady", "given" : "Alison K.", "non-dropping-particle" : "", "parse-names" : false, "suffix" : "" }, { "dropping-particle" : "", "family" : "Chenchouni", "given" : "Haroun", "non-dropping-particle" : "", "parse-names" : false, "suffix" : "" }, { "dropping-particle" : "", "family" : "Bachelet", "given" : "Dominique", "non-dropping-particle" : "", "parse-names" : false, "suffix" : "" }, { "dropping-particle" : "", "family" : "McDowell", "given" : "Nate", "non-dropping-particle" : "", "parse-names" : false, "suffix" : "" }, { "dropping-particle" : "", "family" : "Vennetier", "given" : "Michel", "non-dropping-particle" : "", "parse-names" : false, "suffix" : "" }, { "dropping-particle" : "", "family" : "Kitzberger", "given" : "Thomas", "non-dropping-particle" : "", "parse-names" : false, "suffix" : "" }, { "dropping-particle" : "", "family" : "Rigling", "given" : "Andreas", "non-dropping-particle" : "", "parse-names" : false, "suffix" : "" }, { "dropping-particle" : "", "family" : "Breshears", "given" : "David D.", "non-dropping-particle" : "", "parse-names" : false, "suffix" : "" }, { "dropping-particle" : "", "family" : "Hogg", "given" : "E. H (Ted)", "non-dropping-particle" : "", "parse-names" : false, "suffix" : "" }, { "dropping-particle" : "", "family" : "Gonzalez", "given" : "Patrick", "non-dropping-particle" : "", "parse-names" : false, "suffix" : "" }, { "dropping-particle" : "", "family" : "Fensham", "given" : "Rod", "non-dropping-particle" : "", "parse-names" : false, "suffix" : "" }, { "dropping-particle" : "", "family" : "Zhang", "given" : "Zhen", "non-dropping-particle" : "", "parse-names" : false, "suffix" : "" }, { "dropping-particle" : "", "family" : "Castro", "given" : "Jorge", "non-dropping-particle" : "", "parse-names" : false, "suffix" : "" }, { "dropping-particle" : "", "family" : "Demidova", "given" : "Natalia", "non-dropping-particle" : "", "parse-names" : false, "suffix" : "" }, { "dropping-particle" : "", "family" : "Lim", "given" : "Jong Hwan", "non-dropping-particle" : "", "parse-names" : false, "suffix" : "" }, { "dropping-particle" : "", "family" : "Allard", "given" : "Gillian", "non-dropping-particle" : "", "parse-names" : false, "suffix" : "" }, { "dropping-particle" : "", "family" : "Running", "given" : "Steven W.", "non-dropping-particle" : "", "parse-names" : false, "suffix" : "" }, { "dropping-particle" : "", "family" : "Semerci", "given" : "Akkin", "non-dropping-particle" : "", "parse-names" : false, "suffix" : "" }, { "dropping-particle" : "", "family" : "Cobb", "given" : "Neil", "non-dropping-particle" : "", "parse-names" : false, "suffix" : "" } ], "container-title" : "Forest Ecology and Management", "id" : "ITEM-1", "issue" : "4", "issued" : { "date-parts" : [ [ "2010" ] ] }, "page" : "660-684", "title" : "A global overview of drought and heat-induced tree mortality reveals emerging climate change risks for forests", "type" : "article-journal", "volume" : "259" }, "uris" : [ "http://www.mendeley.com/documents/?uuid=92ef513f-2d51-4d52-8181-d0e105282b55" ] } ], "mendeley" : { "formattedCitation" : "(Allen et al., 2010)", "plainTextFormattedCitation" : "(Allen et al., 2010)", "previouslyFormattedCitation" : "(Allen et al., 2010)" }, "properties" : { "noteIndex" : 0 }, "schema" : "https://github.com/citation-style-language/schema/raw/master/csl-citation.json" }</w:instrText>
      </w:r>
      <w:r w:rsidR="00403DB6">
        <w:rPr>
          <w:rFonts w:ascii="Arial" w:hAnsi="Arial" w:cs="Arial"/>
          <w:color w:val="auto"/>
          <w:lang w:eastAsia="en-GB" w:bidi="ar-SA"/>
        </w:rPr>
        <w:fldChar w:fldCharType="separate"/>
      </w:r>
      <w:r w:rsidR="00403DB6" w:rsidRPr="00403DB6">
        <w:rPr>
          <w:rFonts w:ascii="Arial" w:hAnsi="Arial" w:cs="Arial"/>
          <w:noProof/>
          <w:color w:val="auto"/>
          <w:lang w:eastAsia="en-GB" w:bidi="ar-SA"/>
        </w:rPr>
        <w:t>(Allen et al., 2010)</w:t>
      </w:r>
      <w:r w:rsidR="00403DB6">
        <w:rPr>
          <w:rFonts w:ascii="Arial" w:hAnsi="Arial" w:cs="Arial"/>
          <w:color w:val="auto"/>
          <w:lang w:eastAsia="en-GB" w:bidi="ar-SA"/>
        </w:rPr>
        <w:fldChar w:fldCharType="end"/>
      </w:r>
      <w:r w:rsidR="00403DB6">
        <w:rPr>
          <w:rFonts w:ascii="Arial" w:hAnsi="Arial" w:cs="Arial"/>
          <w:color w:val="auto"/>
          <w:lang w:eastAsia="en-GB" w:bidi="ar-SA"/>
        </w:rPr>
        <w:t xml:space="preserve">. </w:t>
      </w:r>
      <w:ins w:id="11" w:author="Phil Martin" w:date="2015-04-15T15:49:00Z">
        <w:r w:rsidR="00D04F0C">
          <w:rPr>
            <w:rFonts w:ascii="Arial" w:hAnsi="Arial" w:cs="Arial"/>
            <w:color w:val="auto"/>
            <w:lang w:eastAsia="en-GB" w:bidi="ar-SA"/>
          </w:rPr>
          <w:t>For example, i</w:t>
        </w:r>
      </w:ins>
      <w:del w:id="12" w:author="Phil Martin" w:date="2015-04-15T15:49:00Z">
        <w:r w:rsidRPr="00DC5579" w:rsidDel="00D04F0C">
          <w:rPr>
            <w:rFonts w:ascii="Arial" w:hAnsi="Arial" w:cs="Arial"/>
            <w:color w:val="auto"/>
            <w:lang w:eastAsia="en-GB" w:bidi="ar-SA"/>
          </w:rPr>
          <w:delText>I</w:delText>
        </w:r>
      </w:del>
      <w:r w:rsidRPr="00DC5579">
        <w:rPr>
          <w:rFonts w:ascii="Arial" w:hAnsi="Arial" w:cs="Arial"/>
          <w:color w:val="auto"/>
          <w:lang w:eastAsia="en-GB" w:bidi="ar-SA"/>
        </w:rPr>
        <w:t>n the western USA</w:t>
      </w:r>
      <w:del w:id="13" w:author="Phil Martin" w:date="2015-04-15T15:49:00Z">
        <w:r w:rsidRPr="00DC5579" w:rsidDel="00D04F0C">
          <w:rPr>
            <w:rFonts w:ascii="Arial" w:hAnsi="Arial" w:cs="Arial"/>
            <w:color w:val="auto"/>
            <w:lang w:eastAsia="en-GB" w:bidi="ar-SA"/>
          </w:rPr>
          <w:delText>, for example,</w:delText>
        </w:r>
      </w:del>
      <w:r w:rsidRPr="00DC5579">
        <w:rPr>
          <w:rFonts w:ascii="Arial" w:hAnsi="Arial" w:cs="Arial"/>
          <w:color w:val="auto"/>
          <w:lang w:eastAsia="en-GB" w:bidi="ar-SA"/>
        </w:rPr>
        <w:t xml:space="preserve"> tree mortality rates have increased </w:t>
      </w:r>
      <w:del w:id="14" w:author="Phil Martin" w:date="2015-04-15T15:55:00Z">
        <w:r w:rsidRPr="00DC5579" w:rsidDel="00D04F0C">
          <w:rPr>
            <w:rFonts w:ascii="Arial" w:hAnsi="Arial" w:cs="Arial"/>
            <w:color w:val="auto"/>
            <w:lang w:eastAsia="en-GB" w:bidi="ar-SA"/>
          </w:rPr>
          <w:delText xml:space="preserve">rapidly </w:delText>
        </w:r>
      </w:del>
      <w:del w:id="15" w:author="Phil Martin" w:date="2015-04-14T15:01:00Z">
        <w:r w:rsidRPr="00DC5579" w:rsidDel="00FE3EBF">
          <w:rPr>
            <w:rFonts w:ascii="Arial" w:hAnsi="Arial" w:cs="Arial"/>
            <w:color w:val="auto"/>
            <w:lang w:eastAsia="en-GB" w:bidi="ar-SA"/>
          </w:rPr>
          <w:delText>in recent decades</w:delText>
        </w:r>
      </w:del>
      <w:ins w:id="16" w:author="Phil Martin" w:date="2015-04-14T15:01:00Z">
        <w:r w:rsidR="00FE3EBF">
          <w:rPr>
            <w:rFonts w:ascii="Arial" w:hAnsi="Arial" w:cs="Arial"/>
            <w:color w:val="auto"/>
            <w:lang w:eastAsia="en-GB" w:bidi="ar-SA"/>
          </w:rPr>
          <w:t>over the past 50 years</w:t>
        </w:r>
      </w:ins>
      <w:r w:rsidRPr="00DC5579">
        <w:rPr>
          <w:rFonts w:ascii="Arial" w:hAnsi="Arial" w:cs="Arial"/>
          <w:color w:val="auto"/>
          <w:lang w:eastAsia="en-GB" w:bidi="ar-SA"/>
        </w:rPr>
        <w:t xml:space="preserve">, </w:t>
      </w:r>
      <w:del w:id="17" w:author="Phil Martin" w:date="2015-04-14T15:02:00Z">
        <w:r w:rsidDel="00FE3EBF">
          <w:rPr>
            <w:rFonts w:ascii="Arial" w:hAnsi="Arial" w:cs="Arial"/>
            <w:color w:val="auto"/>
            <w:lang w:eastAsia="en-GB" w:bidi="ar-SA"/>
          </w:rPr>
          <w:delText xml:space="preserve">related </w:delText>
        </w:r>
      </w:del>
      <w:ins w:id="18" w:author="Phil Martin" w:date="2015-04-14T15:02:00Z">
        <w:r w:rsidR="00FE3EBF">
          <w:rPr>
            <w:rFonts w:ascii="Arial" w:hAnsi="Arial" w:cs="Arial"/>
            <w:color w:val="auto"/>
            <w:lang w:eastAsia="en-GB" w:bidi="ar-SA"/>
          </w:rPr>
          <w:t xml:space="preserve">apparently due </w:t>
        </w:r>
      </w:ins>
      <w:r>
        <w:rPr>
          <w:rFonts w:ascii="Arial" w:hAnsi="Arial" w:cs="Arial"/>
          <w:color w:val="auto"/>
          <w:lang w:eastAsia="en-GB" w:bidi="ar-SA"/>
        </w:rPr>
        <w:t>to</w:t>
      </w:r>
      <w:r w:rsidRPr="00DC5579">
        <w:rPr>
          <w:rFonts w:ascii="Arial" w:hAnsi="Arial" w:cs="Arial"/>
          <w:color w:val="auto"/>
          <w:lang w:eastAsia="en-GB" w:bidi="ar-SA"/>
        </w:rPr>
        <w:t xml:space="preserve"> regional warming and </w:t>
      </w:r>
      <w:del w:id="19" w:author="Phil Martin" w:date="2015-04-15T15:48:00Z">
        <w:r w:rsidRPr="00DC5579" w:rsidDel="00D04F0C">
          <w:rPr>
            <w:rFonts w:ascii="Arial" w:hAnsi="Arial" w:cs="Arial"/>
            <w:color w:val="auto"/>
            <w:lang w:eastAsia="en-GB" w:bidi="ar-SA"/>
          </w:rPr>
          <w:delText xml:space="preserve">consequent </w:delText>
        </w:r>
      </w:del>
      <w:ins w:id="20" w:author="Phil Martin" w:date="2015-04-15T15:49:00Z">
        <w:r w:rsidR="00D04F0C">
          <w:rPr>
            <w:rFonts w:ascii="Arial" w:hAnsi="Arial" w:cs="Arial"/>
            <w:color w:val="auto"/>
            <w:lang w:eastAsia="en-GB" w:bidi="ar-SA"/>
          </w:rPr>
          <w:t>resulting</w:t>
        </w:r>
      </w:ins>
      <w:ins w:id="21" w:author="Phil Martin" w:date="2015-04-15T15:48:00Z">
        <w:r w:rsidR="00D04F0C" w:rsidRPr="00DC5579">
          <w:rPr>
            <w:rFonts w:ascii="Arial" w:hAnsi="Arial" w:cs="Arial"/>
            <w:color w:val="auto"/>
            <w:lang w:eastAsia="en-GB" w:bidi="ar-SA"/>
          </w:rPr>
          <w:t xml:space="preserve"> </w:t>
        </w:r>
      </w:ins>
      <w:r w:rsidRPr="00DC5579">
        <w:rPr>
          <w:rFonts w:ascii="Arial" w:hAnsi="Arial" w:cs="Arial"/>
          <w:color w:val="auto"/>
          <w:lang w:eastAsia="en-GB" w:bidi="ar-SA"/>
        </w:rPr>
        <w:t xml:space="preserve">increases in water deficits </w:t>
      </w:r>
      <w:r w:rsidR="00403DB6">
        <w:rPr>
          <w:rFonts w:ascii="Arial" w:hAnsi="Arial" w:cs="Arial"/>
          <w:color w:val="auto"/>
          <w:lang w:eastAsia="en-GB" w:bidi="ar-SA"/>
        </w:rPr>
        <w:fldChar w:fldCharType="begin" w:fldLock="1"/>
      </w:r>
      <w:r w:rsidR="00403DB6">
        <w:rPr>
          <w:rFonts w:ascii="Arial" w:hAnsi="Arial" w:cs="Arial"/>
          <w:color w:val="auto"/>
          <w:lang w:eastAsia="en-GB" w:bidi="ar-SA"/>
        </w:rPr>
        <w:instrText>ADDIN CSL_CITATION { "citationItems" : [ { "id" : "ITEM-1", "itemData" : { "DOI" : "10.1126/science.1165000", "ISBN" : "0036-8075", "ISSN" : "1095-9203", "PMID" : "19164752", "abstract" : "Persistent changes in tree mortality rates can alter forest structure, composition, and ecosystem services such as carbon sequestration. Our analyses of longitudinal data from unmanaged old forests in the western United States showed that background (noncatastrophic) mortality rates have increased rapidly in recent decades, with doubling periods ranging from 17 to 29 years among regions. Increases were also pervasive across elevations, tree sizes, dominant genera, and past fire histories. Forest density and basal area declined slightly, which suggests that increasing mortality was not caused by endogenous increases in competition. Because mortality increased in small trees, the overall increase in mortality rates cannot be attributed solely to aging of large trees. Regional warming and consequent increases in water deficits are likely contributors to the increases in tree mortality rates.", "author" : [ { "dropping-particle" : "", "family" : "Mantgem", "given" : "Phillip J", "non-dropping-particle" : "van", "parse-names" : false, "suffix" : "" }, { "dropping-particle" : "", "family" : "Stephenson", "given" : "Nathan L", "non-dropping-particle" : "", "parse-names" : false, "suffix" : "" }, { "dropping-particle" : "", "family" : "Byrne", "given" : "John C", "non-dropping-particle" : "", "parse-names" : false, "suffix" : "" }, { "dropping-particle" : "", "family" : "Daniels", "given" : "Lori D", "non-dropping-particle" : "", "parse-names" : false, "suffix" : "" }, { "dropping-particle" : "", "family" : "Franklin", "given" : "Jerry F", "non-dropping-particle" : "", "parse-names" : false, "suffix" : "" }, { "dropping-particle" : "", "family" : "Ful\u00e9", "given" : "Peter Z", "non-dropping-particle" : "", "parse-names" : false, "suffix" : "" }, { "dropping-particle" : "", "family" : "Harmon", "given" : "Mark E", "non-dropping-particle" : "", "parse-names" : false, "suffix" : "" }, { "dropping-particle" : "", "family" : "Larson", "given" : "Andrew J", "non-dropping-particle" : "", "parse-names" : false, "suffix" : "" }, { "dropping-particle" : "", "family" : "Smith", "given" : "Jeremy M", "non-dropping-particle" : "", "parse-names" : false, "suffix" : "" }, { "dropping-particle" : "", "family" : "Taylor", "given" : "Alan H", "non-dropping-particle" : "", "parse-names" : false, "suffix" : "" }, { "dropping-particle" : "", "family" : "Veblen", "given" : "Thomas T", "non-dropping-particle" : "", "parse-names" : false, "suffix" : "" } ], "container-title" : "Science (New York, N.Y.)", "id" : "ITEM-1", "issued" : { "date-parts" : [ [ "2009" ] ] }, "page" : "521-524", "title" : "Widespread increase of tree mortality rates in the western United States.", "type" : "article-journal", "volume" : "323" }, "uris" : [ "http://www.mendeley.com/documents/?uuid=5ab7675e-ea13-45d1-bae2-6700e544fc00" ] } ], "mendeley" : { "formattedCitation" : "(van Mantgem et al., 2009)", "plainTextFormattedCitation" : "(van Mantgem et al., 2009)", "previouslyFormattedCitation" : "(van Mantgem et al., 2009)" }, "properties" : { "noteIndex" : 0 }, "schema" : "https://github.com/citation-style-language/schema/raw/master/csl-citation.json" }</w:instrText>
      </w:r>
      <w:r w:rsidR="00403DB6">
        <w:rPr>
          <w:rFonts w:ascii="Arial" w:hAnsi="Arial" w:cs="Arial"/>
          <w:color w:val="auto"/>
          <w:lang w:eastAsia="en-GB" w:bidi="ar-SA"/>
        </w:rPr>
        <w:fldChar w:fldCharType="separate"/>
      </w:r>
      <w:r w:rsidR="00403DB6" w:rsidRPr="00403DB6">
        <w:rPr>
          <w:rFonts w:ascii="Arial" w:hAnsi="Arial" w:cs="Arial"/>
          <w:noProof/>
          <w:color w:val="auto"/>
          <w:lang w:eastAsia="en-GB" w:bidi="ar-SA"/>
        </w:rPr>
        <w:t>(van Mantgem et al., 2009)</w:t>
      </w:r>
      <w:r w:rsidR="00403DB6">
        <w:rPr>
          <w:rFonts w:ascii="Arial" w:hAnsi="Arial" w:cs="Arial"/>
          <w:color w:val="auto"/>
          <w:lang w:eastAsia="en-GB" w:bidi="ar-SA"/>
        </w:rPr>
        <w:fldChar w:fldCharType="end"/>
      </w:r>
      <w:ins w:id="22" w:author="Phil Martin" w:date="2015-04-15T15:50:00Z">
        <w:r w:rsidR="00D04F0C">
          <w:rPr>
            <w:rFonts w:ascii="Arial" w:hAnsi="Arial" w:cs="Arial"/>
            <w:color w:val="auto"/>
            <w:lang w:eastAsia="en-GB" w:bidi="ar-SA"/>
          </w:rPr>
          <w:t xml:space="preserve"> leading to alteration of forest community composition</w:t>
        </w:r>
      </w:ins>
      <w:ins w:id="23" w:author="Phil Martin" w:date="2015-04-15T15:51:00Z">
        <w:r w:rsidR="00D04F0C">
          <w:rPr>
            <w:rFonts w:ascii="Arial" w:hAnsi="Arial" w:cs="Arial"/>
            <w:color w:val="auto"/>
            <w:lang w:eastAsia="en-GB" w:bidi="ar-SA"/>
          </w:rPr>
          <w:t xml:space="preserve"> </w:t>
        </w:r>
      </w:ins>
      <w:ins w:id="24" w:author="Phil Martin" w:date="2015-04-15T15:54:00Z">
        <w:r w:rsidR="00D04F0C">
          <w:rPr>
            <w:rFonts w:ascii="Arial" w:hAnsi="Arial" w:cs="Arial"/>
            <w:color w:val="auto"/>
            <w:lang w:eastAsia="en-GB" w:bidi="ar-SA"/>
          </w:rPr>
          <w:fldChar w:fldCharType="begin" w:fldLock="1"/>
        </w:r>
      </w:ins>
      <w:r w:rsidR="007041CD">
        <w:rPr>
          <w:rFonts w:ascii="Arial" w:hAnsi="Arial" w:cs="Arial"/>
          <w:color w:val="auto"/>
          <w:lang w:eastAsia="en-GB" w:bidi="ar-SA"/>
        </w:rPr>
        <w:instrText>ADDIN CSL_CITATION { "citationItems" : [ { "id" : "ITEM-1", "itemData" : { "DOI" : "10.1073/pnas.1410186112", "author" : [ { "dropping-particle" : "", "family" : "Mcintyre", "given" : "Patrick J", "non-dropping-particle" : "", "parse-names" : false, "suffix" : "" }, { "dropping-particle" : "", "family" : "Thorne", "given" : "James H", "non-dropping-particle" : "", "parse-names" : false, "suffix" : "" }, { "dropping-particle" : "", "family" : "Dolanc", "given" : "Christopher R", "non-dropping-particle" : "", "parse-names" : false, "suffix" : "" }, { "dropping-particle" : "", "family" : "Flint", "given" : "Alan L", "non-dropping-particle" : "", "parse-names" : false, "suffix" : "" }, { "dropping-particle" : "", "family" : "Flint", "given" : "Lorraine E", "non-dropping-particle" : "", "parse-names" : false, "suffix" : "" }, { "dropping-particle" : "", "family" : "Kelly", "given" : "Maggi", "non-dropping-particle" : "", "parse-names" : false, "suffix" : "" }, { "dropping-particle" : "", "family" : "Ackerly", "given" : "David D", "non-dropping-particle" : "", "parse-names" : false, "suffix" : "" } ], "id" : "ITEM-1", "issued" : { "date-parts" : [ [ "2014" ] ] }, "page" : "1-6", "title" : "Twentieth-century shifts in forest structure in California : Denser forests , smaller trees , and increased dominance of oaks", "type" : "article-journal" }, "uris" : [ "http://www.mendeley.com/documents/?uuid=35486c45-3317-41f9-978b-f2734fbef1ab" ] } ], "mendeley" : { "formattedCitation" : "(Mcintyre et al., 2014)", "plainTextFormattedCitation" : "(Mcintyre et al., 2014)", "previouslyFormattedCitation" : "(Mcintyre et al., 2014)" }, "properties" : { "noteIndex" : 0 }, "schema" : "https://github.com/citation-style-language/schema/raw/master/csl-citation.json" }</w:instrText>
      </w:r>
      <w:r w:rsidR="00D04F0C">
        <w:rPr>
          <w:rFonts w:ascii="Arial" w:hAnsi="Arial" w:cs="Arial"/>
          <w:color w:val="auto"/>
          <w:lang w:eastAsia="en-GB" w:bidi="ar-SA"/>
        </w:rPr>
        <w:fldChar w:fldCharType="separate"/>
      </w:r>
      <w:r w:rsidR="00D04F0C" w:rsidRPr="00D04F0C">
        <w:rPr>
          <w:rFonts w:ascii="Arial" w:hAnsi="Arial" w:cs="Arial"/>
          <w:noProof/>
          <w:color w:val="auto"/>
          <w:lang w:eastAsia="en-GB" w:bidi="ar-SA"/>
        </w:rPr>
        <w:t>(Mcintyre et al., 2014)</w:t>
      </w:r>
      <w:ins w:id="25" w:author="Phil Martin" w:date="2015-04-15T15:54:00Z">
        <w:r w:rsidR="00D04F0C">
          <w:rPr>
            <w:rFonts w:ascii="Arial" w:hAnsi="Arial" w:cs="Arial"/>
            <w:color w:val="auto"/>
            <w:lang w:eastAsia="en-GB" w:bidi="ar-SA"/>
          </w:rPr>
          <w:fldChar w:fldCharType="end"/>
        </w:r>
      </w:ins>
      <w:r w:rsidR="00403DB6">
        <w:rPr>
          <w:rFonts w:ascii="Arial" w:hAnsi="Arial" w:cs="Arial"/>
          <w:color w:val="auto"/>
          <w:lang w:eastAsia="en-GB" w:bidi="ar-SA"/>
        </w:rPr>
        <w:t>.</w:t>
      </w:r>
      <w:r w:rsidR="00403DB6" w:rsidRPr="00DE5094">
        <w:rPr>
          <w:rFonts w:ascii="Arial" w:hAnsi="Arial" w:cs="Arial"/>
          <w:color w:val="auto"/>
          <w:lang w:eastAsia="en-GB" w:bidi="ar-SA"/>
        </w:rPr>
        <w:t xml:space="preserve"> </w:t>
      </w:r>
      <w:r w:rsidR="00403DB6">
        <w:rPr>
          <w:rFonts w:ascii="Arial" w:hAnsi="Arial" w:cs="Arial"/>
          <w:color w:val="auto"/>
          <w:lang w:eastAsia="en-GB" w:bidi="ar-SA"/>
        </w:rPr>
        <w:t>R</w:t>
      </w:r>
      <w:r w:rsidRPr="00DE5094">
        <w:rPr>
          <w:rFonts w:ascii="Arial" w:hAnsi="Arial" w:cs="Arial"/>
          <w:color w:val="auto"/>
          <w:lang w:eastAsia="en-GB" w:bidi="ar-SA"/>
        </w:rPr>
        <w:t xml:space="preserve">ecent large-scale pest outbreaks may similarly have been influenced by </w:t>
      </w:r>
      <w:r w:rsidRPr="00DE5094">
        <w:rPr>
          <w:rFonts w:ascii="Arial" w:hAnsi="Arial" w:cs="Arial"/>
          <w:color w:val="auto"/>
          <w:lang w:eastAsia="en-GB" w:bidi="ar-SA"/>
        </w:rPr>
        <w:lastRenderedPageBreak/>
        <w:t>changing climatic conditions. For example in western North American forests, bark beetles (</w:t>
      </w:r>
      <w:proofErr w:type="spellStart"/>
      <w:r w:rsidRPr="00DE5094">
        <w:rPr>
          <w:rFonts w:ascii="Arial" w:hAnsi="Arial" w:cs="Arial"/>
          <w:color w:val="auto"/>
          <w:lang w:eastAsia="en-GB" w:bidi="ar-SA"/>
        </w:rPr>
        <w:t>Curculionidae</w:t>
      </w:r>
      <w:proofErr w:type="spellEnd"/>
      <w:r>
        <w:rPr>
          <w:rFonts w:ascii="Arial" w:hAnsi="Arial" w:cs="Arial"/>
          <w:color w:val="auto"/>
          <w:lang w:eastAsia="en-GB" w:bidi="ar-SA"/>
        </w:rPr>
        <w:t>,</w:t>
      </w:r>
      <w:r w:rsidRPr="00DE5094">
        <w:rPr>
          <w:rFonts w:ascii="Arial" w:hAnsi="Arial" w:cs="Arial"/>
          <w:color w:val="auto"/>
          <w:lang w:eastAsia="en-GB" w:bidi="ar-SA"/>
        </w:rPr>
        <w:t xml:space="preserve"> </w:t>
      </w:r>
      <w:proofErr w:type="spellStart"/>
      <w:r w:rsidRPr="00DE5094">
        <w:rPr>
          <w:rFonts w:ascii="Arial" w:hAnsi="Arial" w:cs="Arial"/>
          <w:color w:val="auto"/>
          <w:lang w:eastAsia="en-GB" w:bidi="ar-SA"/>
        </w:rPr>
        <w:t>Scolytinae</w:t>
      </w:r>
      <w:proofErr w:type="spellEnd"/>
      <w:r w:rsidRPr="00DE5094">
        <w:rPr>
          <w:rFonts w:ascii="Arial" w:hAnsi="Arial" w:cs="Arial"/>
          <w:color w:val="auto"/>
          <w:lang w:eastAsia="en-GB" w:bidi="ar-SA"/>
        </w:rPr>
        <w:t xml:space="preserve">) have long been major disturbance agents causing 80- 90% mortality among larger trees over scales of millions of hectares </w:t>
      </w:r>
      <w:r w:rsidR="00403DB6">
        <w:rPr>
          <w:rFonts w:ascii="Arial" w:hAnsi="Arial" w:cs="Arial"/>
          <w:color w:val="auto"/>
          <w:lang w:eastAsia="en-GB" w:bidi="ar-SA"/>
        </w:rPr>
        <w:fldChar w:fldCharType="begin" w:fldLock="1"/>
      </w:r>
      <w:r w:rsidR="00403DB6">
        <w:rPr>
          <w:rFonts w:ascii="Arial" w:hAnsi="Arial" w:cs="Arial"/>
          <w:color w:val="auto"/>
          <w:lang w:eastAsia="en-GB" w:bidi="ar-SA"/>
        </w:rPr>
        <w:instrText>ADDIN CSL_CITATION { "citationItems" : [ { "id" : "ITEM-1", "itemData" : { "DOI" : "10.1641/B580607", "ISBN" : "0006-3568", "ISSN" : "0006-3568", "PMID" : "256569200007", "abstract" : "Biome-scale disturbances by eruptive herbivores provide valuable insights into species interactions, ecosystem function, and impacts of global change. We present a conceptual framework using one system as a model, emphasizing interactions across levels of biological hierarchy and spatiotemporal scales. Bark beetles are major natural disturbance agents in western North American forests. However, recent bark beetle population eruptions have exceeded the frequencies, impacts, and ranges documented during the previous 125 years. Extensive host abundance and susceptibility, concentrated beetle density, favorable weather, optimal symbiotic associations, and escape from natural enemies must occur jointly for beetles to surpass a series of thresholds. and exert widespread disturbance. Opposing feedbacks determine qualitatively distinct outcomes at junctures at the biochemical through landscape levels. Eruptions occur when key thresholds are surpassed, prior constraints cease to exert influence, and positive feedbacks amplify across scales. These dynamics are bidirectional, as landscape features influence how lower-scale processes are amplified or buffered. Climate change and reduced habitat heterogeneity increase the likelihood that key thresholds will be exceeded, and may cause fundamental regime shifts. Systems in which endogenous feedbacks can dominate after external forces foster the initial breach of thresholds appear particularly sensitive to anthropogenic perturbations.", "author" : [ { "dropping-particle" : "", "family" : "Raffa", "given" : "Kenneth F.", "non-dropping-particle" : "", "parse-names" : false, "suffix" : "" }, { "dropping-particle" : "", "family" : "Aukema", "given" : "Brian H.", "non-dropping-particle" : "", "parse-names" : false, "suffix" : "" }, { "dropping-particle" : "", "family" : "Bentz", "given" : "Barbara J.", "non-dropping-particle" : "", "parse-names" : false, "suffix" : "" }, { "dropping-particle" : "", "family" : "Carroll", "given" : "Allan L.", "non-dropping-particle" : "", "parse-names" : false, "suffix" : "" }, { "dropping-particle" : "", "family" : "Hicke", "given" : "Jeffrey a.", "non-dropping-particle" : "", "parse-names" : false, "suffix" : "" }, { "dropping-particle" : "", "family" : "Turner", "given" : "Monica G.", "non-dropping-particle" : "", "parse-names" : false, "suffix" : "" }, { "dropping-particle" : "", "family" : "Romme", "given" : "William H.", "non-dropping-particle" : "", "parse-names" : false, "suffix" : "" } ], "container-title" : "BioScience", "id" : "ITEM-1", "issue" : "6", "issued" : { "date-parts" : [ [ "2008" ] ] }, "page" : "501", "title" : "Cross-scale Drivers of Natural Disturbances Prone to Anthropogenic Amplification: The Dynamics of Bark Beetle Eruptions", "type" : "article-journal", "volume" : "58" }, "uris" : [ "http://www.mendeley.com/documents/?uuid=70e56fc7-b819-426c-837b-76684ee52bdb" ] } ], "mendeley" : { "formattedCitation" : "(Raffa et al., 2008)", "plainTextFormattedCitation" : "(Raffa et al., 2008)", "previouslyFormattedCitation" : "(Raffa et al., 2008)" }, "properties" : { "noteIndex" : 0 }, "schema" : "https://github.com/citation-style-language/schema/raw/master/csl-citation.json" }</w:instrText>
      </w:r>
      <w:r w:rsidR="00403DB6">
        <w:rPr>
          <w:rFonts w:ascii="Arial" w:hAnsi="Arial" w:cs="Arial"/>
          <w:color w:val="auto"/>
          <w:lang w:eastAsia="en-GB" w:bidi="ar-SA"/>
        </w:rPr>
        <w:fldChar w:fldCharType="separate"/>
      </w:r>
      <w:r w:rsidR="00403DB6" w:rsidRPr="00403DB6">
        <w:rPr>
          <w:rFonts w:ascii="Arial" w:hAnsi="Arial" w:cs="Arial"/>
          <w:noProof/>
          <w:color w:val="auto"/>
          <w:lang w:eastAsia="en-GB" w:bidi="ar-SA"/>
        </w:rPr>
        <w:t>(Raffa et al., 2008)</w:t>
      </w:r>
      <w:r w:rsidR="00403DB6">
        <w:rPr>
          <w:rFonts w:ascii="Arial" w:hAnsi="Arial" w:cs="Arial"/>
          <w:color w:val="auto"/>
          <w:lang w:eastAsia="en-GB" w:bidi="ar-SA"/>
        </w:rPr>
        <w:fldChar w:fldCharType="end"/>
      </w:r>
      <w:r w:rsidR="00403DB6">
        <w:rPr>
          <w:rFonts w:ascii="Arial" w:hAnsi="Arial" w:cs="Arial"/>
          <w:color w:val="auto"/>
          <w:lang w:eastAsia="en-GB" w:bidi="ar-SA"/>
        </w:rPr>
        <w:t xml:space="preserve">. </w:t>
      </w:r>
      <w:r>
        <w:rPr>
          <w:rFonts w:ascii="Arial" w:hAnsi="Arial" w:cs="Arial"/>
          <w:color w:val="auto"/>
          <w:lang w:eastAsia="en-GB" w:bidi="ar-SA"/>
        </w:rPr>
        <w:t>However</w:t>
      </w:r>
      <w:r w:rsidRPr="00DE5094">
        <w:rPr>
          <w:rFonts w:ascii="Arial" w:hAnsi="Arial" w:cs="Arial"/>
          <w:color w:val="auto"/>
          <w:lang w:eastAsia="en-GB" w:bidi="ar-SA"/>
        </w:rPr>
        <w:t xml:space="preserve">, the magnitude of </w:t>
      </w:r>
      <w:r>
        <w:rPr>
          <w:rFonts w:ascii="Arial" w:hAnsi="Arial" w:cs="Arial"/>
          <w:color w:val="auto"/>
          <w:lang w:eastAsia="en-GB" w:bidi="ar-SA"/>
        </w:rPr>
        <w:t>bark beetle outbreaks</w:t>
      </w:r>
      <w:r w:rsidRPr="00DE5094">
        <w:rPr>
          <w:rFonts w:ascii="Arial" w:hAnsi="Arial" w:cs="Arial"/>
          <w:color w:val="auto"/>
          <w:lang w:eastAsia="en-GB" w:bidi="ar-SA"/>
        </w:rPr>
        <w:t xml:space="preserve"> has increased</w:t>
      </w:r>
      <w:r>
        <w:rPr>
          <w:rFonts w:ascii="Arial" w:hAnsi="Arial" w:cs="Arial"/>
          <w:color w:val="auto"/>
          <w:lang w:eastAsia="en-GB" w:bidi="ar-SA"/>
        </w:rPr>
        <w:t xml:space="preserve"> substantially in recent years</w:t>
      </w:r>
      <w:r w:rsidRPr="00DE5094">
        <w:rPr>
          <w:rFonts w:ascii="Arial" w:hAnsi="Arial" w:cs="Arial"/>
          <w:color w:val="auto"/>
          <w:lang w:eastAsia="en-GB" w:bidi="ar-SA"/>
        </w:rPr>
        <w:t>,</w:t>
      </w:r>
      <w:r>
        <w:rPr>
          <w:rFonts w:ascii="Arial" w:hAnsi="Arial" w:cs="Arial"/>
          <w:color w:val="auto"/>
          <w:lang w:eastAsia="en-GB" w:bidi="ar-SA"/>
        </w:rPr>
        <w:t xml:space="preserve"> </w:t>
      </w:r>
      <w:r w:rsidRPr="00DE5094">
        <w:rPr>
          <w:rFonts w:ascii="Arial" w:hAnsi="Arial" w:cs="Arial"/>
          <w:color w:val="auto"/>
          <w:lang w:eastAsia="en-GB" w:bidi="ar-SA"/>
        </w:rPr>
        <w:t xml:space="preserve">and epidemics have </w:t>
      </w:r>
      <w:r>
        <w:rPr>
          <w:rFonts w:ascii="Arial" w:hAnsi="Arial" w:cs="Arial"/>
          <w:color w:val="auto"/>
          <w:lang w:eastAsia="en-GB" w:bidi="ar-SA"/>
        </w:rPr>
        <w:t xml:space="preserve">extended into new areas </w:t>
      </w:r>
      <w:r w:rsidR="00403DB6">
        <w:rPr>
          <w:rFonts w:ascii="Arial" w:hAnsi="Arial" w:cs="Arial"/>
          <w:color w:val="auto"/>
          <w:lang w:eastAsia="en-GB" w:bidi="ar-SA"/>
        </w:rPr>
        <w:fldChar w:fldCharType="begin" w:fldLock="1"/>
      </w:r>
      <w:r w:rsidR="00CD7F9A">
        <w:rPr>
          <w:rFonts w:ascii="Arial" w:hAnsi="Arial" w:cs="Arial"/>
          <w:color w:val="auto"/>
          <w:lang w:eastAsia="en-GB" w:bidi="ar-SA"/>
        </w:rPr>
        <w:instrText>ADDIN CSL_CITATION { "citationItems" : [ { "id" : "ITEM-1", "itemData" : { "DOI" : "10.1641/B580607", "ISBN" : "0006-3568", "ISSN" : "0006-3568", "PMID" : "256569200007", "abstract" : "Biome-scale disturbances by eruptive herbivores provide valuable insights into species interactions, ecosystem function, and impacts of global change. We present a conceptual framework using one system as a model, emphasizing interactions across levels of biological hierarchy and spatiotemporal scales. Bark beetles are major natural disturbance agents in western North American forests. However, recent bark beetle population eruptions have exceeded the frequencies, impacts, and ranges documented during the previous 125 years. Extensive host abundance and susceptibility, concentrated beetle density, favorable weather, optimal symbiotic associations, and escape from natural enemies must occur jointly for beetles to surpass a series of thresholds. and exert widespread disturbance. Opposing feedbacks determine qualitatively distinct outcomes at junctures at the biochemical through landscape levels. Eruptions occur when key thresholds are surpassed, prior constraints cease to exert influence, and positive feedbacks amplify across scales. These dynamics are bidirectional, as landscape features influence how lower-scale processes are amplified or buffered. Climate change and reduced habitat heterogeneity increase the likelihood that key thresholds will be exceeded, and may cause fundamental regime shifts. Systems in which endogenous feedbacks can dominate after external forces foster the initial breach of thresholds appear particularly sensitive to anthropogenic perturbations.", "author" : [ { "dropping-particle" : "", "family" : "Raffa", "given" : "Kenneth F.", "non-dropping-particle" : "", "parse-names" : false, "suffix" : "" }, { "dropping-particle" : "", "family" : "Aukema", "given" : "Brian H.", "non-dropping-particle" : "", "parse-names" : false, "suffix" : "" }, { "dropping-particle" : "", "family" : "Bentz", "given" : "Barbara J.", "non-dropping-particle" : "", "parse-names" : false, "suffix" : "" }, { "dropping-particle" : "", "family" : "Carroll", "given" : "Allan L.", "non-dropping-particle" : "", "parse-names" : false, "suffix" : "" }, { "dropping-particle" : "", "family" : "Hicke", "given" : "Jeffrey a.", "non-dropping-particle" : "", "parse-names" : false, "suffix" : "" }, { "dropping-particle" : "", "family" : "Turner", "given" : "Monica G.", "non-dropping-particle" : "", "parse-names" : false, "suffix" : "" }, { "dropping-particle" : "", "family" : "Romme", "given" : "William H.", "non-dropping-particle" : "", "parse-names" : false, "suffix" : "" } ], "container-title" : "BioScience", "id" : "ITEM-1", "issue" : "6", "issued" : { "date-parts" : [ [ "2008" ] ] }, "page" : "501", "title" : "Cross-scale Drivers of Natural Disturbances Prone to Anthropogenic Amplification: The Dynamics of Bark Beetle Eruptions", "type" : "article-journal", "volume" : "58" }, "uris" : [ "http://www.mendeley.com/documents/?uuid=70e56fc7-b819-426c-837b-76684ee52bdb" ] } ], "mendeley" : { "formattedCitation" : "(Raffa et al., 2008)", "plainTextFormattedCitation" : "(Raffa et al., 2008)", "previouslyFormattedCitation" : "(Raffa et al., 2008)" }, "properties" : { "noteIndex" : 0 }, "schema" : "https://github.com/citation-style-language/schema/raw/master/csl-citation.json" }</w:instrText>
      </w:r>
      <w:r w:rsidR="00403DB6">
        <w:rPr>
          <w:rFonts w:ascii="Arial" w:hAnsi="Arial" w:cs="Arial"/>
          <w:color w:val="auto"/>
          <w:lang w:eastAsia="en-GB" w:bidi="ar-SA"/>
        </w:rPr>
        <w:fldChar w:fldCharType="separate"/>
      </w:r>
      <w:r w:rsidR="00403DB6" w:rsidRPr="00403DB6">
        <w:rPr>
          <w:rFonts w:ascii="Arial" w:hAnsi="Arial" w:cs="Arial"/>
          <w:noProof/>
          <w:color w:val="auto"/>
          <w:lang w:eastAsia="en-GB" w:bidi="ar-SA"/>
        </w:rPr>
        <w:t>(Raffa et al., 2008)</w:t>
      </w:r>
      <w:r w:rsidR="00403DB6">
        <w:rPr>
          <w:rFonts w:ascii="Arial" w:hAnsi="Arial" w:cs="Arial"/>
          <w:color w:val="auto"/>
          <w:lang w:eastAsia="en-GB" w:bidi="ar-SA"/>
        </w:rPr>
        <w:fldChar w:fldCharType="end"/>
      </w:r>
      <w:r w:rsidR="00403DB6">
        <w:rPr>
          <w:rFonts w:ascii="Arial" w:hAnsi="Arial" w:cs="Arial"/>
          <w:color w:val="auto"/>
          <w:lang w:eastAsia="en-GB" w:bidi="ar-SA"/>
        </w:rPr>
        <w:t xml:space="preserve">. </w:t>
      </w:r>
      <w:r w:rsidRPr="0075417E">
        <w:rPr>
          <w:rFonts w:ascii="Arial" w:hAnsi="Arial" w:cs="Arial"/>
          <w:color w:val="auto"/>
          <w:lang w:eastAsia="en-GB" w:bidi="ar-SA"/>
        </w:rPr>
        <w:t xml:space="preserve">Similarly, the recent mountain pine beetle outbreak in Canada </w:t>
      </w:r>
      <w:r>
        <w:rPr>
          <w:rFonts w:ascii="Arial" w:hAnsi="Arial" w:cs="Arial"/>
          <w:color w:val="auto"/>
          <w:lang w:eastAsia="en-GB" w:bidi="ar-SA"/>
        </w:rPr>
        <w:t>was</w:t>
      </w:r>
      <w:r w:rsidRPr="0075417E">
        <w:rPr>
          <w:rFonts w:ascii="Arial" w:hAnsi="Arial" w:cs="Arial"/>
          <w:color w:val="auto"/>
          <w:lang w:eastAsia="en-GB" w:bidi="ar-SA"/>
        </w:rPr>
        <w:t xml:space="preserve"> the most widespread and severe epidemic ever recorded </w:t>
      </w:r>
      <w:r w:rsidR="00CD7F9A">
        <w:rPr>
          <w:rFonts w:ascii="Arial" w:hAnsi="Arial" w:cs="Arial"/>
          <w:color w:val="auto"/>
          <w:lang w:eastAsia="en-GB" w:bidi="ar-SA"/>
        </w:rPr>
        <w:fldChar w:fldCharType="begin" w:fldLock="1"/>
      </w:r>
      <w:r w:rsidR="00CD7F9A">
        <w:rPr>
          <w:rFonts w:ascii="Arial" w:hAnsi="Arial" w:cs="Arial"/>
          <w:color w:val="auto"/>
          <w:lang w:eastAsia="en-GB" w:bidi="ar-SA"/>
        </w:rPr>
        <w:instrText>ADDIN CSL_CITATION { "citationItems" : [ { "id" : "ITEM-1", "itemData" : { "DOI" : "10.1073/pnas.0708133105", "ISSN" : "1091-6490", "PMID" : "18230736", "abstract" : "A large carbon sink in northern land surfaces inferred from global carbon cycle inversion models led to concerns during Kyoto Protocol negotiations that countries might be able to avoid efforts to reduce fossil fuel emissions by claiming large sinks in their managed forests. The greenhouse gas balance of Canada's managed forest is strongly affected by naturally occurring fire with high interannual variability in the area burned and by cyclical insect outbreaks. Taking these stochastic future disturbances into account, we used the Carbon Budget Model of the Canadian Forest Sector (CBM-CFS3) to project that the managed forests of Canada could be a source of between 30 and 245 Mt CO(2)e yr(-1) during the first Kyoto Protocol commitment period (2008-2012). The recent transition from sink to source is the result of large insect outbreaks. The wide range in the predicted greenhouse gas balance (215 Mt CO(2)e yr(-1)) is equivalent to nearly 30% of Canada's emissions in 2005. The increasing impact of natural disturbances, the two major insect outbreaks, and the Kyoto Protocol accounting rules all contributed to Canada's decision not to elect forest management. In Canada, future efforts to influence the carbon balance through forest management could be overwhelmed by natural disturbances. Similar circumstances may arise elsewhere if global change increases natural disturbance rates. Future climate mitigation agreements that do not account for and protect against the impacts of natural disturbances, for example, by accounting for forest management benefits relative to baselines, will fail to encourage changes in forest management aimed at mitigating climate change.", "author" : [ { "dropping-particle" : "", "family" : "Kurz", "given" : "Werner A", "non-dropping-particle" : "", "parse-names" : false, "suffix" : "" }, { "dropping-particle" : "", "family" : "Stinson", "given" : "Graham", "non-dropping-particle" : "", "parse-names" : false, "suffix" : "" }, { "dropping-particle" : "", "family" : "Rampley", "given" : "Gregory J", "non-dropping-particle" : "", "parse-names" : false, "suffix" : "" }, { "dropping-particle" : "", "family" : "Dymond", "given" : "Caren C", "non-dropping-particle" : "", "parse-names" : false, "suffix" : "" }, { "dropping-particle" : "", "family" : "Neilson", "given" : "Eric T", "non-dropping-particle" : "", "parse-names" : false, "suffix" : "" } ], "container-title" : "Proceedings of the National Academy of Sciences of the United States of America", "id" : "ITEM-1", "issue" : "5", "issued" : { "date-parts" : [ [ "2008", "2", "5" ] ] }, "page" : "1551-5", "title" : "Risk of natural disturbances makes future contribution of Canada's forests to the global carbon cycle highly uncertain.", "type" : "article-journal", "volume" : "105" }, "uris" : [ "http://www.mendeley.com/documents/?uuid=ef4264ac-bde7-462d-8ab0-773161014622" ] } ], "mendeley" : { "formattedCitation" : "(Kurz et al., 2008)", "plainTextFormattedCitation" : "(Kurz et al., 2008)", "previouslyFormattedCitation" : "(Kurz et al., 2008)" }, "properties" : { "noteIndex" : 0 }, "schema" : "https://github.com/citation-style-language/schema/raw/master/csl-citation.json" }</w:instrText>
      </w:r>
      <w:r w:rsidR="00CD7F9A">
        <w:rPr>
          <w:rFonts w:ascii="Arial" w:hAnsi="Arial" w:cs="Arial"/>
          <w:color w:val="auto"/>
          <w:lang w:eastAsia="en-GB" w:bidi="ar-SA"/>
        </w:rPr>
        <w:fldChar w:fldCharType="separate"/>
      </w:r>
      <w:r w:rsidR="00CD7F9A" w:rsidRPr="00CD7F9A">
        <w:rPr>
          <w:rFonts w:ascii="Arial" w:hAnsi="Arial" w:cs="Arial"/>
          <w:noProof/>
          <w:color w:val="auto"/>
          <w:lang w:eastAsia="en-GB" w:bidi="ar-SA"/>
        </w:rPr>
        <w:t>(Kurz et al., 2008)</w:t>
      </w:r>
      <w:r w:rsidR="00CD7F9A">
        <w:rPr>
          <w:rFonts w:ascii="Arial" w:hAnsi="Arial" w:cs="Arial"/>
          <w:color w:val="auto"/>
          <w:lang w:eastAsia="en-GB" w:bidi="ar-SA"/>
        </w:rPr>
        <w:fldChar w:fldCharType="end"/>
      </w:r>
      <w:r w:rsidRPr="0075417E">
        <w:rPr>
          <w:rFonts w:ascii="Arial" w:hAnsi="Arial" w:cs="Arial"/>
          <w:color w:val="auto"/>
          <w:lang w:eastAsia="en-GB" w:bidi="ar-SA"/>
        </w:rPr>
        <w:t>.</w:t>
      </w:r>
      <w:r>
        <w:rPr>
          <w:rFonts w:ascii="Dutch801BT-Roman" w:hAnsi="Dutch801BT-Roman" w:cs="Dutch801BT-Roman"/>
          <w:color w:val="auto"/>
          <w:sz w:val="18"/>
          <w:szCs w:val="18"/>
          <w:lang w:eastAsia="en-GB" w:bidi="ar-SA"/>
        </w:rPr>
        <w:t xml:space="preserve"> </w:t>
      </w:r>
      <w:r w:rsidRPr="006364CE">
        <w:rPr>
          <w:rFonts w:ascii="Arial" w:hAnsi="Arial" w:cs="Arial"/>
          <w:color w:val="auto"/>
          <w:lang w:eastAsia="en-GB" w:bidi="ar-SA"/>
        </w:rPr>
        <w:t xml:space="preserve">Drought may also interact with pest attack to cause large-scale tree mortality, as in the recent case of </w:t>
      </w:r>
      <w:proofErr w:type="spellStart"/>
      <w:r w:rsidRPr="006364CE">
        <w:rPr>
          <w:rFonts w:ascii="Arial" w:hAnsi="Arial" w:cs="Arial"/>
          <w:i/>
          <w:color w:val="auto"/>
          <w:lang w:eastAsia="en-GB" w:bidi="ar-SA"/>
        </w:rPr>
        <w:t>Pinus</w:t>
      </w:r>
      <w:proofErr w:type="spellEnd"/>
      <w:r w:rsidRPr="006364CE">
        <w:rPr>
          <w:rFonts w:ascii="Arial" w:hAnsi="Arial" w:cs="Arial"/>
          <w:i/>
          <w:color w:val="auto"/>
          <w:lang w:eastAsia="en-GB" w:bidi="ar-SA"/>
        </w:rPr>
        <w:t xml:space="preserve"> </w:t>
      </w:r>
      <w:proofErr w:type="spellStart"/>
      <w:r w:rsidRPr="006364CE">
        <w:rPr>
          <w:rFonts w:ascii="Arial" w:hAnsi="Arial" w:cs="Arial"/>
          <w:i/>
          <w:color w:val="auto"/>
          <w:lang w:eastAsia="en-GB" w:bidi="ar-SA"/>
        </w:rPr>
        <w:t>edulis</w:t>
      </w:r>
      <w:proofErr w:type="spellEnd"/>
      <w:r w:rsidRPr="006364CE">
        <w:rPr>
          <w:rFonts w:ascii="Arial" w:hAnsi="Arial" w:cs="Arial"/>
          <w:color w:val="auto"/>
          <w:lang w:eastAsia="en-GB" w:bidi="ar-SA"/>
        </w:rPr>
        <w:t xml:space="preserve"> in </w:t>
      </w:r>
      <w:proofErr w:type="spellStart"/>
      <w:r w:rsidRPr="006364CE">
        <w:rPr>
          <w:rFonts w:ascii="Arial" w:hAnsi="Arial" w:cs="Arial"/>
          <w:color w:val="auto"/>
          <w:lang w:eastAsia="en-GB" w:bidi="ar-SA"/>
        </w:rPr>
        <w:t>southwestern</w:t>
      </w:r>
      <w:proofErr w:type="spellEnd"/>
      <w:r w:rsidRPr="006364CE">
        <w:rPr>
          <w:rFonts w:ascii="Arial" w:hAnsi="Arial" w:cs="Arial"/>
          <w:color w:val="auto"/>
          <w:lang w:eastAsia="en-GB" w:bidi="ar-SA"/>
        </w:rPr>
        <w:t xml:space="preserve"> </w:t>
      </w:r>
      <w:smartTag w:uri="urn:schemas-microsoft-com:office:smarttags" w:element="country-region">
        <w:smartTag w:uri="urn:schemas-microsoft-com:office:smarttags" w:element="place">
          <w:r w:rsidRPr="006364CE">
            <w:rPr>
              <w:rFonts w:ascii="Arial" w:hAnsi="Arial" w:cs="Arial"/>
              <w:color w:val="auto"/>
              <w:lang w:eastAsia="en-GB" w:bidi="ar-SA"/>
            </w:rPr>
            <w:t>USA</w:t>
          </w:r>
        </w:smartTag>
      </w:smartTag>
      <w:r w:rsidRPr="006364CE">
        <w:rPr>
          <w:rFonts w:ascii="Arial" w:hAnsi="Arial" w:cs="Arial"/>
          <w:color w:val="auto"/>
          <w:lang w:eastAsia="en-GB" w:bidi="ar-SA"/>
        </w:rPr>
        <w:t xml:space="preserve"> </w:t>
      </w:r>
      <w:r w:rsidR="00CD7F9A">
        <w:rPr>
          <w:rFonts w:ascii="Arial" w:hAnsi="Arial" w:cs="Arial"/>
          <w:color w:val="auto"/>
          <w:lang w:eastAsia="en-GB" w:bidi="ar-SA"/>
        </w:rPr>
        <w:fldChar w:fldCharType="begin" w:fldLock="1"/>
      </w:r>
      <w:r w:rsidR="00CD7F9A">
        <w:rPr>
          <w:rFonts w:ascii="Arial" w:hAnsi="Arial" w:cs="Arial"/>
          <w:color w:val="auto"/>
          <w:lang w:eastAsia="en-GB" w:bidi="ar-SA"/>
        </w:rPr>
        <w:instrText>ADDIN CSL_CITATION { "citationItems" : [ { "id" : "ITEM-1", "itemData" : { "DOI" : "10.1073/pnas.0505734102", "ISSN" : "0027-8424", "PMID" : "16217022", "abstract" : "Future drought is projected to occur under warmer temperature conditions as climate change progresses, referred to here as global-change-type drought, yet quantitative assessments of the triggers and potential extent of drought-induced vegetation die-off remain pivotal uncertainties in assessing climate-change impacts. Of particular concern is regional-scale mortality of overstory trees, which rapidly alters ecosystem type, associated ecosystem properties, and land surface conditions for decades. Here, we quantify regional-scale vegetation die-off across southwestern North American woodlands in 2002-2003 in response to drought and associated bark beetle infestations. At an intensively studied site within the region, we quantified that after 15 months of depleted soil water content, &gt;90% of the dominant, overstory tree species (Pinus edulis, a pi\u00f1on) died. The die-off was reflected in changes in a remotely sensed index of vegetation greenness (Normalized Difference Vegetation Index), not only at the intensively studied site but also across the region, extending over 12,000 km2 or more; aerial and field surveys confirmed the general extent of the die-off. Notably, the recent drought was warmer than the previous subcontinental drought of the 1950s. The limited, available observations suggest that die-off from the recent drought was more extensive than that from the previous drought, extending into wetter sites within the tree species' distribution. Our results quantify a trigger leading to rapid, drought-induced die-off of overstory woody plants at subcontinental scale and highlight the potential for such die-off to be more severe and extensive for future global-change-type drought under warmer conditions.", "author" : [ { "dropping-particle" : "", "family" : "Breshears", "given" : "David D", "non-dropping-particle" : "", "parse-names" : false, "suffix" : "" }, { "dropping-particle" : "", "family" : "Cobb", "given" : "Neil S", "non-dropping-particle" : "", "parse-names" : false, "suffix" : "" }, { "dropping-particle" : "", "family" : "Rich", "given" : "Paul M", "non-dropping-particle" : "", "parse-names" : false, "suffix" : "" }, { "dropping-particle" : "", "family" : "Price", "given" : "Kevin P", "non-dropping-particle" : "", "parse-names" : false, "suffix" : "" }, { "dropping-particle" : "", "family" : "Allen", "given" : "Craig D", "non-dropping-particle" : "", "parse-names" : false, "suffix" : "" }, { "dropping-particle" : "", "family" : "Balice", "given" : "Randy G", "non-dropping-particle" : "", "parse-names" : false, "suffix" : "" }, { "dropping-particle" : "", "family" : "Romme", "given" : "William H", "non-dropping-particle" : "", "parse-names" : false, "suffix" : "" }, { "dropping-particle" : "", "family" : "Kastens", "given" : "Jude H", "non-dropping-particle" : "", "parse-names" : false, "suffix" : "" }, { "dropping-particle" : "", "family" : "Floyd", "given" : "M Lisa", "non-dropping-particle" : "", "parse-names" : false, "suffix" : "" }, { "dropping-particle" : "", "family" : "Belnap", "given" : "Jayne", "non-dropping-particle" : "", "parse-names" : false, "suffix" : "" }, { "dropping-particle" : "", "family" : "Anderson", "given" : "Jesse J", "non-dropping-particle" : "", "parse-names" : false, "suffix" : "" }, { "dropping-particle" : "", "family" : "Myers", "given" : "Orrin B", "non-dropping-particle" : "", "parse-names" : false, "suffix" : "" }, { "dropping-particle" : "", "family" : "Meyer", "given" : "Clifton W", "non-dropping-particle" : "", "parse-names" : false, "suffix" : "" } ], "container-title" : "Proceedings of the National Academy of Sciences of the United States of America", "id" : "ITEM-1", "issue" : "42", "issued" : { "date-parts" : [ [ "2005", "10" ] ] }, "page" : "15144-8", "title" : "Regional vegetation die-off in response to global-change-type drought.", "type" : "article-journal", "volume" : "102" }, "uris" : [ "http://www.mendeley.com/documents/?uuid=0c51a297-56d7-4839-9b53-57a90cee1e0e" ] } ], "mendeley" : { "formattedCitation" : "(Breshears et al., 2005)", "plainTextFormattedCitation" : "(Breshears et al., 2005)", "previouslyFormattedCitation" : "(Breshears et al., 2005)" }, "properties" : { "noteIndex" : 0 }, "schema" : "https://github.com/citation-style-language/schema/raw/master/csl-citation.json" }</w:instrText>
      </w:r>
      <w:r w:rsidR="00CD7F9A">
        <w:rPr>
          <w:rFonts w:ascii="Arial" w:hAnsi="Arial" w:cs="Arial"/>
          <w:color w:val="auto"/>
          <w:lang w:eastAsia="en-GB" w:bidi="ar-SA"/>
        </w:rPr>
        <w:fldChar w:fldCharType="separate"/>
      </w:r>
      <w:r w:rsidR="00CD7F9A" w:rsidRPr="00CD7F9A">
        <w:rPr>
          <w:rFonts w:ascii="Arial" w:hAnsi="Arial" w:cs="Arial"/>
          <w:noProof/>
          <w:color w:val="auto"/>
          <w:lang w:eastAsia="en-GB" w:bidi="ar-SA"/>
        </w:rPr>
        <w:t>(Breshears et al., 2005)</w:t>
      </w:r>
      <w:r w:rsidR="00CD7F9A">
        <w:rPr>
          <w:rFonts w:ascii="Arial" w:hAnsi="Arial" w:cs="Arial"/>
          <w:color w:val="auto"/>
          <w:lang w:eastAsia="en-GB" w:bidi="ar-SA"/>
        </w:rPr>
        <w:fldChar w:fldCharType="end"/>
      </w:r>
      <w:r w:rsidR="00CD7F9A">
        <w:rPr>
          <w:rFonts w:ascii="Arial" w:hAnsi="Arial" w:cs="Arial"/>
          <w:color w:val="auto"/>
          <w:lang w:eastAsia="en-GB" w:bidi="ar-SA"/>
        </w:rPr>
        <w:t xml:space="preserve">. </w:t>
      </w:r>
      <w:r w:rsidRPr="002E4511">
        <w:rPr>
          <w:rFonts w:ascii="Arial" w:hAnsi="Arial" w:cs="Arial"/>
          <w:color w:val="auto"/>
          <w:lang w:eastAsia="en-GB" w:bidi="ar-SA"/>
        </w:rPr>
        <w:t xml:space="preserve">Major diseases have </w:t>
      </w:r>
      <w:r>
        <w:rPr>
          <w:rFonts w:ascii="Arial" w:hAnsi="Arial" w:cs="Arial"/>
          <w:color w:val="auto"/>
          <w:lang w:eastAsia="en-GB" w:bidi="ar-SA"/>
        </w:rPr>
        <w:t>also recently</w:t>
      </w:r>
      <w:r w:rsidRPr="002E4511">
        <w:rPr>
          <w:rFonts w:ascii="Arial" w:hAnsi="Arial" w:cs="Arial"/>
          <w:color w:val="auto"/>
          <w:lang w:eastAsia="en-GB" w:bidi="ar-SA"/>
        </w:rPr>
        <w:t xml:space="preserve"> caused extensive tree mortality</w:t>
      </w:r>
      <w:r>
        <w:rPr>
          <w:rFonts w:ascii="Arial" w:hAnsi="Arial" w:cs="Arial"/>
          <w:color w:val="auto"/>
          <w:lang w:eastAsia="en-GB" w:bidi="ar-SA"/>
        </w:rPr>
        <w:t xml:space="preserve">, including </w:t>
      </w:r>
      <w:r w:rsidRPr="002E4511">
        <w:rPr>
          <w:rFonts w:ascii="Arial" w:hAnsi="Arial" w:cs="Arial"/>
          <w:color w:val="auto"/>
          <w:lang w:eastAsia="en-GB" w:bidi="ar-SA"/>
        </w:rPr>
        <w:t xml:space="preserve">pine wilt in Asia, Dutch elm disease in Europe and North America, </w:t>
      </w:r>
      <w:r>
        <w:rPr>
          <w:rFonts w:ascii="Arial" w:hAnsi="Arial" w:cs="Arial"/>
          <w:color w:val="auto"/>
          <w:lang w:eastAsia="en-GB" w:bidi="ar-SA"/>
        </w:rPr>
        <w:t xml:space="preserve">ash dieback in Europe </w:t>
      </w:r>
      <w:r w:rsidRPr="002E4511">
        <w:rPr>
          <w:rFonts w:ascii="Arial" w:hAnsi="Arial" w:cs="Arial"/>
          <w:color w:val="auto"/>
          <w:lang w:eastAsia="en-GB" w:bidi="ar-SA"/>
        </w:rPr>
        <w:t xml:space="preserve">and </w:t>
      </w:r>
      <w:proofErr w:type="spellStart"/>
      <w:r w:rsidRPr="002E4511">
        <w:rPr>
          <w:rFonts w:ascii="Arial" w:hAnsi="Arial" w:cs="Arial"/>
          <w:i/>
          <w:color w:val="auto"/>
          <w:lang w:eastAsia="en-GB" w:bidi="ar-SA"/>
        </w:rPr>
        <w:t>Phytophthora</w:t>
      </w:r>
      <w:proofErr w:type="spellEnd"/>
      <w:r w:rsidRPr="002E4511">
        <w:rPr>
          <w:rFonts w:ascii="Arial" w:hAnsi="Arial" w:cs="Arial"/>
          <w:color w:val="auto"/>
          <w:lang w:eastAsia="en-GB" w:bidi="ar-SA"/>
        </w:rPr>
        <w:t xml:space="preserve"> spp. in Australia </w:t>
      </w:r>
      <w:r w:rsidR="00CD7F9A">
        <w:rPr>
          <w:rFonts w:ascii="Arial" w:hAnsi="Arial" w:cs="Arial"/>
          <w:color w:val="auto"/>
          <w:lang w:eastAsia="en-GB" w:bidi="ar-SA"/>
        </w:rPr>
        <w:fldChar w:fldCharType="begin" w:fldLock="1"/>
      </w:r>
      <w:r w:rsidR="00CD7F9A">
        <w:rPr>
          <w:rFonts w:ascii="Arial" w:hAnsi="Arial" w:cs="Arial"/>
          <w:color w:val="auto"/>
          <w:lang w:eastAsia="en-GB" w:bidi="ar-SA"/>
        </w:rPr>
        <w:instrText>ADDIN CSL_CITATION { "citationItems" : [ { "id" : "ITEM-1", "itemData" : { "DOI" : "10.1126/science.1235773", "ISBN" : "0036-8075", "ISSN" : "1095-9203", "PMID" : "24233727", "abstract" : "Trees and forests provide a wide variety of ecosystem services in addition to timber, food, and other provisioning services. New approaches to pest and disease management are needed that take into account these multiple services and the different stakeholders they benefit, as well as the likelihood of greater threats in the future resulting from globalization and climate change. These considerations will affect priorities for both basic and applied research and how trade and phytosanitary regulations are formulated.", "author" : [ { "dropping-particle" : "", "family" : "Boyd", "given" : "I L", "non-dropping-particle" : "", "parse-names" : false, "suffix" : "" }, { "dropping-particle" : "", "family" : "Freer-Smith", "given" : "P H", "non-dropping-particle" : "", "parse-names" : false, "suffix" : "" }, { "dropping-particle" : "", "family" : "Gilligan", "given" : "C a", "non-dropping-particle" : "", "parse-names" : false, "suffix" : "" }, { "dropping-particle" : "", "family" : "Godfray", "given" : "H C J", "non-dropping-particle" : "", "parse-names" : false, "suffix" : "" } ], "container-title" : "Science (New York, N.Y.)", "id" : "ITEM-1", "issued" : { "date-parts" : [ [ "2013" ] ] }, "page" : "1235773", "title" : "The consequence of tree pests and diseases for ecosystem services.", "type" : "article-journal", "volume" : "342" }, "uris" : [ "http://www.mendeley.com/documents/?uuid=a42ec582-d0a3-4c24-bbd3-4496d7bc3bcf" ] } ], "mendeley" : { "formattedCitation" : "(Boyd et al., 2013)", "plainTextFormattedCitation" : "(Boyd et al., 2013)", "previouslyFormattedCitation" : "(Boyd et al., 2013)" }, "properties" : { "noteIndex" : 0 }, "schema" : "https://github.com/citation-style-language/schema/raw/master/csl-citation.json" }</w:instrText>
      </w:r>
      <w:r w:rsidR="00CD7F9A">
        <w:rPr>
          <w:rFonts w:ascii="Arial" w:hAnsi="Arial" w:cs="Arial"/>
          <w:color w:val="auto"/>
          <w:lang w:eastAsia="en-GB" w:bidi="ar-SA"/>
        </w:rPr>
        <w:fldChar w:fldCharType="separate"/>
      </w:r>
      <w:r w:rsidR="00CD7F9A" w:rsidRPr="00CD7F9A">
        <w:rPr>
          <w:rFonts w:ascii="Arial" w:hAnsi="Arial" w:cs="Arial"/>
          <w:noProof/>
          <w:color w:val="auto"/>
          <w:lang w:eastAsia="en-GB" w:bidi="ar-SA"/>
        </w:rPr>
        <w:t>(Boyd et al., 2013)</w:t>
      </w:r>
      <w:r w:rsidR="00CD7F9A">
        <w:rPr>
          <w:rFonts w:ascii="Arial" w:hAnsi="Arial" w:cs="Arial"/>
          <w:color w:val="auto"/>
          <w:lang w:eastAsia="en-GB" w:bidi="ar-SA"/>
        </w:rPr>
        <w:fldChar w:fldCharType="end"/>
      </w:r>
      <w:r w:rsidR="00A07B61">
        <w:rPr>
          <w:rFonts w:ascii="Arial" w:hAnsi="Arial" w:cs="Arial"/>
          <w:color w:val="auto"/>
          <w:lang w:eastAsia="en-GB" w:bidi="ar-SA"/>
        </w:rPr>
        <w:t>.</w:t>
      </w:r>
    </w:p>
    <w:p w:rsidR="00B32FDF" w:rsidRDefault="00B32FDF" w:rsidP="002D43C8">
      <w:pPr>
        <w:spacing w:line="360" w:lineRule="auto"/>
        <w:contextualSpacing/>
        <w:rPr>
          <w:rFonts w:ascii="Arial" w:hAnsi="Arial" w:cs="Arial"/>
          <w:color w:val="auto"/>
          <w:lang w:eastAsia="en-GB" w:bidi="ar-SA"/>
        </w:rPr>
      </w:pPr>
    </w:p>
    <w:p w:rsidR="00D04F0C" w:rsidRDefault="00B32FDF" w:rsidP="00B31A31">
      <w:pPr>
        <w:spacing w:line="360" w:lineRule="auto"/>
        <w:contextualSpacing/>
        <w:rPr>
          <w:ins w:id="26" w:author="Phil Martin" w:date="2015-04-15T15:56:00Z"/>
          <w:rFonts w:ascii="Arial" w:hAnsi="Arial" w:cs="Arial"/>
          <w:color w:val="auto"/>
          <w:lang w:eastAsia="en-GB" w:bidi="ar-SA"/>
        </w:rPr>
      </w:pPr>
      <w:r>
        <w:rPr>
          <w:rFonts w:ascii="Arial" w:hAnsi="Arial" w:cs="Arial"/>
          <w:color w:val="auto"/>
          <w:lang w:eastAsia="en-GB" w:bidi="ar-SA"/>
        </w:rPr>
        <w:t>Despite such trends, the ecological implications of dieback or collapse of forest ecosystems are poorly understood. A recent IPCC assessment noted that increased tree mortality and associated forest dieback is projected to occur in many regions over the 21</w:t>
      </w:r>
      <w:r w:rsidRPr="000A2B85">
        <w:rPr>
          <w:rFonts w:ascii="Arial" w:hAnsi="Arial" w:cs="Arial"/>
          <w:color w:val="auto"/>
          <w:vertAlign w:val="superscript"/>
          <w:lang w:eastAsia="en-GB" w:bidi="ar-SA"/>
        </w:rPr>
        <w:t>st</w:t>
      </w:r>
      <w:r>
        <w:rPr>
          <w:rFonts w:ascii="Arial" w:hAnsi="Arial" w:cs="Arial"/>
          <w:color w:val="auto"/>
          <w:lang w:eastAsia="en-GB" w:bidi="ar-SA"/>
        </w:rPr>
        <w:t xml:space="preserve"> century, and that this is likely to pose risks for carbon storage, biodiversity, wood production, amenity and economic activity</w:t>
      </w:r>
      <w:r w:rsidR="00A07B61">
        <w:rPr>
          <w:rFonts w:ascii="Arial" w:hAnsi="Arial" w:cs="Arial"/>
          <w:color w:val="auto"/>
          <w:lang w:eastAsia="en-GB" w:bidi="ar-SA"/>
        </w:rPr>
        <w:t xml:space="preserve"> </w:t>
      </w:r>
      <w:r w:rsidR="00A07B61">
        <w:rPr>
          <w:rFonts w:ascii="Arial" w:hAnsi="Arial" w:cs="Arial"/>
          <w:color w:val="auto"/>
          <w:lang w:eastAsia="en-GB" w:bidi="ar-SA"/>
        </w:rPr>
        <w:fldChar w:fldCharType="begin" w:fldLock="1"/>
      </w:r>
      <w:r w:rsidR="00A07B61">
        <w:rPr>
          <w:rFonts w:ascii="Arial" w:hAnsi="Arial" w:cs="Arial"/>
          <w:color w:val="auto"/>
          <w:lang w:eastAsia="en-GB" w:bidi="ar-SA"/>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et al., 2014)", "plainTextFormattedCitation" : "(Scholes et al., 2014)", "previouslyFormattedCitation" : "(Scholes et al., 2014)" }, "properties" : { "noteIndex" : 0 }, "schema" : "https://github.com/citation-style-language/schema/raw/master/csl-citation.json" }</w:instrText>
      </w:r>
      <w:r w:rsidR="00A07B61">
        <w:rPr>
          <w:rFonts w:ascii="Arial" w:hAnsi="Arial" w:cs="Arial"/>
          <w:color w:val="auto"/>
          <w:lang w:eastAsia="en-GB" w:bidi="ar-SA"/>
        </w:rPr>
        <w:fldChar w:fldCharType="separate"/>
      </w:r>
      <w:r w:rsidR="00A07B61" w:rsidRPr="00A07B61">
        <w:rPr>
          <w:rFonts w:ascii="Arial" w:hAnsi="Arial" w:cs="Arial"/>
          <w:noProof/>
          <w:color w:val="auto"/>
          <w:lang w:eastAsia="en-GB" w:bidi="ar-SA"/>
        </w:rPr>
        <w:t>(Scholes et al., 2014)</w:t>
      </w:r>
      <w:r w:rsidR="00A07B61">
        <w:rPr>
          <w:rFonts w:ascii="Arial" w:hAnsi="Arial" w:cs="Arial"/>
          <w:color w:val="auto"/>
          <w:lang w:eastAsia="en-GB" w:bidi="ar-SA"/>
        </w:rPr>
        <w:fldChar w:fldCharType="end"/>
      </w:r>
      <w:r>
        <w:rPr>
          <w:rFonts w:ascii="Arial" w:hAnsi="Arial" w:cs="Arial"/>
          <w:color w:val="auto"/>
          <w:lang w:eastAsia="en-GB" w:bidi="ar-SA"/>
        </w:rPr>
        <w:t xml:space="preserve">. However, the magnitude of such risks has not been evaluated in detail </w:t>
      </w:r>
      <w:r w:rsidR="00CD7F9A">
        <w:rPr>
          <w:rFonts w:ascii="Arial" w:hAnsi="Arial" w:cs="Arial"/>
          <w:color w:val="auto"/>
          <w:lang w:eastAsia="en-GB" w:bidi="ar-SA"/>
        </w:rPr>
        <w:fldChar w:fldCharType="begin" w:fldLock="1"/>
      </w:r>
      <w:r w:rsidR="00785E40">
        <w:rPr>
          <w:rFonts w:ascii="Arial" w:hAnsi="Arial" w:cs="Arial"/>
          <w:color w:val="auto"/>
          <w:lang w:eastAsia="en-GB" w:bidi="ar-SA"/>
        </w:rPr>
        <w:instrText>ADDIN CSL_CITATION { "citationItems" : [ { "id" : "ITEM-1", "itemData" : { "DOI" : "10.1126/science.1235773", "ISBN" : "0036-8075", "ISSN" : "1095-9203", "PMID" : "24233727", "abstract" : "Trees and forests provide a wide variety of ecosystem services in addition to timber, food, and other provisioning services. New approaches to pest and disease management are needed that take into account these multiple services and the different stakeholders they benefit, as well as the likelihood of greater threats in the future resulting from globalization and climate change. These considerations will affect priorities for both basic and applied research and how trade and phytosanitary regulations are formulated.", "author" : [ { "dropping-particle" : "", "family" : "Boyd", "given" : "I L", "non-dropping-particle" : "", "parse-names" : false, "suffix" : "" }, { "dropping-particle" : "", "family" : "Freer-Smith", "given" : "P H", "non-dropping-particle" : "", "parse-names" : false, "suffix" : "" }, { "dropping-particle" : "", "family" : "Gilligan", "given" : "C a", "non-dropping-particle" : "", "parse-names" : false, "suffix" : "" }, { "dropping-particle" : "", "family" : "Godfray", "given" : "H C J", "non-dropping-particle" : "", "parse-names" : false, "suffix" : "" } ], "container-title" : "Science (New York, N.Y.)", "id" : "ITEM-1", "issued" : { "date-parts" : [ [ "2013" ] ] }, "page" : "1235773", "title" : "The consequence of tree pests and diseases for ecosystem services.", "type" : "article-journal", "volume" : "342" }, "uris" : [ "http://www.mendeley.com/documents/?uuid=a42ec582-d0a3-4c24-bbd3-4496d7bc3bcf" ] }, { "id" : "ITEM-2", "itemData" : { "DOI" : "10.1038/506153a", "ISSN" : "0028-0836", "author" : [ { "dropping-particle" : "", "family" : "Bellassen", "given" : "Valentin", "non-dropping-particle" : "", "parse-names" : false, "suffix" : "" }, { "dropping-particle" : "", "family" : "Luyssaert", "given" : "Sebastiaan", "non-dropping-particle" : "", "parse-names" : false, "suffix" : "" } ], "container-title" : "Nature", "id" : "ITEM-2", "issue" : "7487", "issued" : { "date-parts" : [ [ "2014", "2", "12" ] ] }, "page" : "153-155", "title" : "Carbon sequestration: Managing forests in uncertain times", "type" : "article-journal", "volume" : "506" }, "uris" : [ "http://www.mendeley.com/documents/?uuid=14c3ab1d-8621-488f-9db3-15a487ead1e0" ] } ], "mendeley" : { "formattedCitation" : "(Bellassen and Luyssaert, 2014; Boyd et al., 2013)", "plainTextFormattedCitation" : "(Bellassen and Luyssaert, 2014; Boyd et al., 2013)", "previouslyFormattedCitation" : "(Bellassen and Luyssaert, 2014; Boyd et al., 2013)" }, "properties" : { "noteIndex" : 0 }, "schema" : "https://github.com/citation-style-language/schema/raw/master/csl-citation.json" }</w:instrText>
      </w:r>
      <w:r w:rsidR="00CD7F9A">
        <w:rPr>
          <w:rFonts w:ascii="Arial" w:hAnsi="Arial" w:cs="Arial"/>
          <w:color w:val="auto"/>
          <w:lang w:eastAsia="en-GB" w:bidi="ar-SA"/>
        </w:rPr>
        <w:fldChar w:fldCharType="separate"/>
      </w:r>
      <w:r w:rsidR="00CD7F9A" w:rsidRPr="00CD7F9A">
        <w:rPr>
          <w:rFonts w:ascii="Arial" w:hAnsi="Arial" w:cs="Arial"/>
          <w:noProof/>
          <w:color w:val="auto"/>
          <w:lang w:eastAsia="en-GB" w:bidi="ar-SA"/>
        </w:rPr>
        <w:t>(Bellassen and Luyssaert, 2014; Boyd et al., 2013)</w:t>
      </w:r>
      <w:r w:rsidR="00CD7F9A">
        <w:rPr>
          <w:rFonts w:ascii="Arial" w:hAnsi="Arial" w:cs="Arial"/>
          <w:color w:val="auto"/>
          <w:lang w:eastAsia="en-GB" w:bidi="ar-SA"/>
        </w:rPr>
        <w:fldChar w:fldCharType="end"/>
      </w:r>
      <w:r w:rsidR="00CD7F9A">
        <w:rPr>
          <w:rFonts w:ascii="Arial" w:hAnsi="Arial" w:cs="Arial"/>
          <w:color w:val="auto"/>
          <w:lang w:eastAsia="en-GB" w:bidi="ar-SA"/>
        </w:rPr>
        <w:t xml:space="preserve">. </w:t>
      </w:r>
      <w:r>
        <w:rPr>
          <w:rFonts w:ascii="Arial" w:hAnsi="Arial" w:cs="Arial"/>
          <w:color w:val="auto"/>
          <w:lang w:eastAsia="en-GB" w:bidi="ar-SA"/>
        </w:rPr>
        <w:t xml:space="preserve">The impacts of dieback will depend critically on the ability of forest ecosystems to recover from disturbance. </w:t>
      </w:r>
      <w:ins w:id="27" w:author="Phil Martin" w:date="2015-04-14T15:05:00Z">
        <w:r w:rsidR="00FE3EBF">
          <w:rPr>
            <w:rFonts w:ascii="Arial" w:hAnsi="Arial" w:cs="Arial"/>
            <w:color w:val="auto"/>
            <w:lang w:eastAsia="en-GB" w:bidi="ar-SA"/>
          </w:rPr>
          <w:t xml:space="preserve">Of </w:t>
        </w:r>
      </w:ins>
      <w:del w:id="28" w:author="Phil Martin" w:date="2015-04-14T15:05:00Z">
        <w:r w:rsidDel="00FE3EBF">
          <w:rPr>
            <w:rFonts w:ascii="Arial" w:hAnsi="Arial" w:cs="Arial"/>
            <w:color w:val="auto"/>
            <w:lang w:eastAsia="en-GB" w:bidi="ar-SA"/>
          </w:rPr>
          <w:delText xml:space="preserve">Particular </w:delText>
        </w:r>
      </w:del>
      <w:ins w:id="29" w:author="Phil Martin" w:date="2015-04-14T15:05:00Z">
        <w:r w:rsidR="00FE3EBF">
          <w:rPr>
            <w:rFonts w:ascii="Arial" w:hAnsi="Arial" w:cs="Arial"/>
            <w:color w:val="auto"/>
            <w:lang w:eastAsia="en-GB" w:bidi="ar-SA"/>
          </w:rPr>
          <w:t xml:space="preserve">particular </w:t>
        </w:r>
      </w:ins>
      <w:r>
        <w:rPr>
          <w:rFonts w:ascii="Arial" w:hAnsi="Arial" w:cs="Arial"/>
          <w:color w:val="auto"/>
          <w:lang w:eastAsia="en-GB" w:bidi="ar-SA"/>
        </w:rPr>
        <w:t xml:space="preserve">concern </w:t>
      </w:r>
      <w:del w:id="30" w:author="Phil Martin" w:date="2015-04-14T15:06:00Z">
        <w:r w:rsidDel="00FE3EBF">
          <w:rPr>
            <w:rFonts w:ascii="Arial" w:hAnsi="Arial" w:cs="Arial"/>
            <w:color w:val="auto"/>
            <w:lang w:eastAsia="en-GB" w:bidi="ar-SA"/>
          </w:rPr>
          <w:delText xml:space="preserve">is associated with the occurrence of </w:delText>
        </w:r>
      </w:del>
      <w:ins w:id="31" w:author="Phil Martin" w:date="2015-04-14T15:06:00Z">
        <w:r w:rsidR="00FE3EBF">
          <w:rPr>
            <w:rFonts w:ascii="Arial" w:hAnsi="Arial" w:cs="Arial"/>
            <w:color w:val="auto"/>
            <w:lang w:eastAsia="en-GB" w:bidi="ar-SA"/>
          </w:rPr>
          <w:t xml:space="preserve">are </w:t>
        </w:r>
      </w:ins>
      <w:r>
        <w:rPr>
          <w:rFonts w:ascii="Arial" w:hAnsi="Arial" w:cs="Arial"/>
          <w:color w:val="000000"/>
        </w:rPr>
        <w:t>rapid transitions or “</w:t>
      </w:r>
      <w:r w:rsidRPr="00776E92">
        <w:rPr>
          <w:rFonts w:ascii="Arial" w:hAnsi="Arial" w:cs="Arial"/>
          <w:color w:val="000000"/>
        </w:rPr>
        <w:t>regime shifts</w:t>
      </w:r>
      <w:r>
        <w:rPr>
          <w:rFonts w:ascii="Arial" w:hAnsi="Arial" w:cs="Arial"/>
          <w:color w:val="000000"/>
        </w:rPr>
        <w:t xml:space="preserve">”, which have been documented in a number of different </w:t>
      </w:r>
      <w:r w:rsidRPr="008B4268">
        <w:rPr>
          <w:rFonts w:ascii="Arial" w:hAnsi="Arial" w:cs="Arial"/>
          <w:color w:val="000000"/>
        </w:rPr>
        <w:t xml:space="preserve">ecosystem types following major disturbance events </w:t>
      </w:r>
      <w:r w:rsidR="00785E40">
        <w:rPr>
          <w:rFonts w:ascii="Arial" w:hAnsi="Arial" w:cs="Arial"/>
          <w:color w:val="000000"/>
        </w:rPr>
        <w:fldChar w:fldCharType="begin" w:fldLock="1"/>
      </w:r>
      <w:r w:rsidR="00A07B61">
        <w:rPr>
          <w:rFonts w:ascii="Arial" w:hAnsi="Arial" w:cs="Arial"/>
          <w:color w:val="000000"/>
        </w:rPr>
        <w:instrText>ADDIN CSL_CITATION { "citationItems" : [ { "id" : "ITEM-1", "itemData" : { "DOI" : "10.1038/35098000", "ISSN" : "0028-0836", "PMID" : "11595939", "abstract" : "All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 "author" : [ { "dropping-particle" : "", "family" : "Scheffer", "given" : "M", "non-dropping-particle" : "", "parse-names" : false, "suffix" : "" }, { "dropping-particle" : "", "family" : "Carpenter", "given" : "S", "non-dropping-particle" : "", "parse-names" : false, "suffix" : "" }, { "dropping-particle" : "", "family" : "Foley", "given" : "J A", "non-dropping-particle" : "", "parse-names" : false, "suffix" : "" }, { "dropping-particle" : "", "family" : "Folke", "given" : "C", "non-dropping-particle" : "", "parse-names" : false, "suffix" : "" }, { "dropping-particle" : "", "family" : "Walker", "given" : "B", "non-dropping-particle" : "", "parse-names" : false, "suffix" : "" } ], "container-title" : "Nature", "id" : "ITEM-1", "issue" : "6856", "issued" : { "date-parts" : [ [ "2001", "10", "11" ] ] }, "page" : "591-6", "title" : "Catastrophic shifts in ecosystems.", "title-short" : "Nature", "type" : "article-journal", "volume" : "413" }, "uris" : [ "http://www.mendeley.com/documents/?uuid=b4d7a99c-ef34-49f7-b602-b5758cd6934a" ] }, { "id" : "ITEM-2", "itemData" : { "DOI" : "10.1126/science.1225244", "ISBN" : "1095-9203 (Electronic)\\r0036-8075 (Linking)", "ISSN" : "0036-8075", "PMID" : "23087241", "abstract" : "Tipping points in complex systems may imply risks of unwanted collapse, but also opportunities for positive change. Our capacity to navigate such risks and opportunities can be boosted by combining emerging insights from two unconnected fields of research. One line of work is revealing fundamental architectural features that may cause ecological networks, financial markets, and other complex systems to have tipping points. Another field of research is uncovering generic empirical indicators of the proximity to such critical thresholds. Although sudden shifts in complex systems will inevitably continue to surprise us, work at the crossroads of these emerging fields offers new approaches for anticipating critical transitions.", "author" : [ { "dropping-particle" : "", "family" : "Scheffer", "given" : "M.", "non-dropping-particle" : "", "parse-names" : false, "suffix" : "" }, { "dropping-particle" : "", "family" : "Carpenter", "given" : "S. R.", "non-dropping-particle" : "", "parse-names" : false, "suffix" : "" }, { "dropping-particle" : "", "family" : "Lenton", "given" : "T. M.", "non-dropping-particle" : "", "parse-names" : false, "suffix" : "" }, { "dropping-particle" : "", "family" : "Bascompte", "given" : "J.", "non-dropping-particle" : "", "parse-names" : false, "suffix" : "" }, { "dropping-particle" : "", "family" : "Brock", "given" : "W.", "non-dropping-particle" : "", "parse-names" : false, "suffix" : "" }, { "dropping-particle" : "", "family" : "Dakos", "given" : "V.", "non-dropping-particle" : "", "parse-names" : false, "suffix" : "" }, { "dropping-particle" : "", "family" : "Koppel", "given" : "J.", "non-dropping-particle" : "van de", "parse-names" : false, "suffix" : "" }, { "dropping-particle" : "", "family" : "Leemput", "given" : "I. a.", "non-dropping-particle" : "van de", "parse-names" : false, "suffix" : "" }, { "dropping-particle" : "", "family" : "Levin", "given" : "S. a.", "non-dropping-particle" : "", "parse-names" : false, "suffix" : "" }, { "dropping-particle" : "", "family" : "Nes", "given" : "E. H.", "non-dropping-particle" : "van", "parse-names" : false, "suffix" : "" }, { "dropping-particle" : "", "family" : "Pascual", "given" : "M.", "non-dropping-particle" : "", "parse-names" : false, "suffix" : "" }, { "dropping-particle" : "", "family" : "Vandermeer", "given" : "J.", "non-dropping-particle" : "", "parse-names" : false, "suffix" : "" } ], "container-title" : "Science", "id" : "ITEM-2", "issue" : "6105", "issued" : { "date-parts" : [ [ "2012" ] ] }, "page" : "344-348", "title" : "Anticipating Critical Transitions", "type" : "article-journal", "volume" : "338" }, "uris" : [ "http://www.mendeley.com/documents/?uuid=d99cda80-b368-4ffc-8330-caf7ebcdbac5" ] }, { "id" : "ITEM-3", "itemData" : { "DOI" : "http://dx.doi.org/10.1016/j.tree.2003.09.002", "ISBN" : "0169-5347", "abstract" : "Occasionally, surprisingly large shifts occur in ecosystems. Theory suggests that such shifts can be attributed to alternative stable states. Verifying this diagnosis is important because it implies a radically different view on management options, and on the potential effects of global change on such ecosystems. For instance, it implies that gradual changes in temperature or other factors might have little effect until a threshold is reached at which a large shift occurs that might be difficult to reverse. Strategies to assess whether alternative stable states are present are now converging in fields as disparate as desertification, limnology, oceanography and climatology. Here, we review emerging ways to link theory to observation, and conclude that although, field observations can provide hints of alternative stable states, experiments and models are essential for a good diagnosis.", "author" : [ { "dropping-particle" : "", "family" : "Scheffer", "given" : "Marten", "non-dropping-particle" : "", "parse-names" : false, "suffix" : "" }, { "dropping-particle" : "", "family" : "Carpenter", "given" : "Stephen R", "non-dropping-particle" : "", "parse-names" : false, "suffix" : "" } ], "container-title" : "Trends in Ecology &amp; Evolution", "id" : "ITEM-3", "issue" : "12", "issued" : { "date-parts" : [ [ "2003" ] ] }, "page" : "648-656", "title" : "Catastrophic regime shifts in ecosystems: linking theory to observation", "type" : "article-journal", "volume" : "18" }, "uris" : [ "http://www.mendeley.com/documents/?uuid=a56f6420-f5f1-41b2-ba03-91433778a0a7" ] } ], "mendeley" : { "formattedCitation" : "(Scheffer and Carpenter, 2003; Scheffer et al., 2001, 2012)", "plainTextFormattedCitation" : "(Scheffer and Carpenter, 2003; Scheffer et al., 2001, 2012)", "previouslyFormattedCitation" : "(Scheffer and Carpenter, 2003; Scheffer et al., 2001, 2012)" }, "properties" : { "noteIndex" : 0 }, "schema" : "https://github.com/citation-style-language/schema/raw/master/csl-citation.json" }</w:instrText>
      </w:r>
      <w:r w:rsidR="00785E40">
        <w:rPr>
          <w:rFonts w:ascii="Arial" w:hAnsi="Arial" w:cs="Arial"/>
          <w:color w:val="000000"/>
        </w:rPr>
        <w:fldChar w:fldCharType="separate"/>
      </w:r>
      <w:r w:rsidR="00A07B61" w:rsidRPr="00A07B61">
        <w:rPr>
          <w:rFonts w:ascii="Arial" w:hAnsi="Arial" w:cs="Arial"/>
          <w:noProof/>
          <w:color w:val="000000"/>
        </w:rPr>
        <w:t>(Scheffer and Carpenter, 2003; Scheffer et al., 2001, 2012)</w:t>
      </w:r>
      <w:r w:rsidR="00785E40">
        <w:rPr>
          <w:rFonts w:ascii="Arial" w:hAnsi="Arial" w:cs="Arial"/>
          <w:color w:val="000000"/>
        </w:rPr>
        <w:fldChar w:fldCharType="end"/>
      </w:r>
      <w:r w:rsidR="00A07B61">
        <w:rPr>
          <w:rFonts w:ascii="Arial" w:hAnsi="Arial" w:cs="Arial"/>
          <w:color w:val="auto"/>
          <w:lang w:eastAsia="en-GB" w:bidi="ar-SA"/>
        </w:rPr>
        <w:t xml:space="preserve">. </w:t>
      </w:r>
    </w:p>
    <w:p w:rsidR="00D04F0C" w:rsidRDefault="00D04F0C" w:rsidP="00B31A31">
      <w:pPr>
        <w:spacing w:line="360" w:lineRule="auto"/>
        <w:contextualSpacing/>
        <w:rPr>
          <w:ins w:id="32" w:author="Phil Martin" w:date="2015-04-15T15:56:00Z"/>
          <w:rFonts w:ascii="Arial" w:hAnsi="Arial" w:cs="Arial"/>
          <w:color w:val="auto"/>
          <w:lang w:eastAsia="en-GB" w:bidi="ar-SA"/>
        </w:rPr>
      </w:pPr>
    </w:p>
    <w:p w:rsidR="00B32FDF" w:rsidRPr="00785E40" w:rsidRDefault="00B32FDF" w:rsidP="00B31A31">
      <w:pPr>
        <w:spacing w:line="360" w:lineRule="auto"/>
        <w:contextualSpacing/>
        <w:rPr>
          <w:rFonts w:ascii="Arial" w:hAnsi="Arial" w:cs="Arial"/>
        </w:rPr>
      </w:pPr>
      <w:commentRangeStart w:id="33"/>
      <w:r w:rsidRPr="00810F26">
        <w:rPr>
          <w:rFonts w:ascii="Arial" w:hAnsi="Arial" w:cs="Arial"/>
        </w:rPr>
        <w:t xml:space="preserve">Such regime shifts </w:t>
      </w:r>
      <w:r>
        <w:rPr>
          <w:rFonts w:ascii="Arial" w:hAnsi="Arial" w:cs="Arial"/>
        </w:rPr>
        <w:t xml:space="preserve">are thought to </w:t>
      </w:r>
      <w:r w:rsidRPr="00810F26">
        <w:rPr>
          <w:rFonts w:ascii="Arial" w:hAnsi="Arial" w:cs="Arial"/>
        </w:rPr>
        <w:t xml:space="preserve">occur </w:t>
      </w:r>
      <w:r w:rsidRPr="00810F26">
        <w:rPr>
          <w:rFonts w:ascii="Arial" w:eastAsia="CollisRoman-Bib" w:hAnsi="Arial" w:cs="Arial"/>
        </w:rPr>
        <w:t xml:space="preserve">when the controlling variables in a system (including feedbacks) result in a different set of system structures and dynamics </w:t>
      </w:r>
      <w:commentRangeStart w:id="34"/>
      <w:r>
        <w:rPr>
          <w:rFonts w:ascii="Arial" w:eastAsia="CollisRoman-Bib" w:hAnsi="Arial" w:cs="Arial"/>
        </w:rPr>
        <w:fldChar w:fldCharType="begin"/>
      </w:r>
      <w:r>
        <w:rPr>
          <w:rFonts w:ascii="Arial" w:eastAsia="CollisRoman-Bib" w:hAnsi="Arial" w:cs="Arial"/>
        </w:rPr>
        <w:instrText xml:space="preserve"> ADDIN EN.CITE &lt;EndNote&gt;&lt;Cite&gt;&lt;Author&gt;Walker&lt;/Author&gt;&lt;Year&gt;2004&lt;/Year&gt;&lt;RecNum&gt;42&lt;/RecNum&gt;&lt;DisplayText&gt;(Walker et al. 2004)&lt;/DisplayText&gt;&lt;record&gt;&lt;rec-number&gt;42&lt;/rec-number&gt;&lt;foreign-keys&gt;&lt;key app="EN" db-id="zvwfdvsf29ddf5eppdzvrtfwwxzvf599x9f9"&gt;42&lt;/key&gt;&lt;/foreign-keys&gt;&lt;ref-type name="Electronic Article"&gt;43&lt;/ref-type&gt;&lt;contributors&gt;&lt;authors&gt;&lt;author&gt;Walker, B.&lt;/author&gt;&lt;author&gt;Hollin, C. S.&lt;/author&gt;&lt;author&gt;Carpenter, S. R.&lt;/author&gt;&lt;author&gt;Kinzig, A.&lt;/author&gt;&lt;/authors&gt;&lt;/contributors&gt;&lt;auth-address&gt;Univ Wisconsin, Madison, WI 53706 USA&amp;#xD;Arizona State Univ, Tempe, AZ 85287 USA&lt;/auth-address&gt;&lt;titles&gt;&lt;title&gt;Resilience, adaptability and transformability in social-ecological systems&lt;/title&gt;&lt;secondary-title&gt;Ecology and Society&lt;/secondary-title&gt;&lt;alt-title&gt;Ecol Soc&lt;/alt-title&gt;&lt;/titles&gt;&lt;periodical&gt;&lt;full-title&gt;Ecology and Society&lt;/full-title&gt;&lt;abbr-1&gt;Ecol Soc&lt;/abbr-1&gt;&lt;/periodical&gt;&lt;alt-periodical&gt;&lt;full-title&gt;Ecology and Society&lt;/full-title&gt;&lt;abbr-1&gt;Ecol Soc&lt;/abbr-1&gt;&lt;/alt-periodical&gt;&lt;pages&gt;5&lt;/pages&gt;&lt;volume&gt;9&lt;/volume&gt;&lt;number&gt;2&lt;/number&gt;&lt;keywords&gt;&lt;keyword&gt;ecosystems&lt;/keyword&gt;&lt;/keywords&gt;&lt;dates&gt;&lt;year&gt;2004&lt;/year&gt;&lt;/dates&gt;&lt;isbn&gt;1708-3087&lt;/isbn&gt;&lt;accession-num&gt;WOS:000228062200010&lt;/accession-num&gt;&lt;urls&gt;&lt;related-urls&gt;&lt;url&gt;http://www.ecologyandsociety.org/vol9/iss2/art5/&lt;/url&gt;&lt;/related-urls&gt;&lt;/urls&gt;&lt;language&gt;English&lt;/language&gt;&lt;/record&gt;&lt;/Cite&gt;&lt;/EndNote&gt;</w:instrText>
      </w:r>
      <w:r>
        <w:rPr>
          <w:rFonts w:ascii="Arial" w:eastAsia="CollisRoman-Bib" w:hAnsi="Arial" w:cs="Arial"/>
        </w:rPr>
        <w:fldChar w:fldCharType="separate"/>
      </w:r>
      <w:r>
        <w:rPr>
          <w:rFonts w:ascii="Arial" w:eastAsia="CollisRoman-Bib" w:hAnsi="Arial" w:cs="Arial"/>
          <w:noProof/>
        </w:rPr>
        <w:t>(</w:t>
      </w:r>
      <w:hyperlink w:anchor="_ENREF_108" w:tooltip="Walker, 2004 #42" w:history="1">
        <w:r>
          <w:rPr>
            <w:rFonts w:ascii="Arial" w:eastAsia="CollisRoman-Bib" w:hAnsi="Arial" w:cs="Arial"/>
            <w:noProof/>
          </w:rPr>
          <w:t>Walker et al. 2004</w:t>
        </w:r>
      </w:hyperlink>
      <w:r>
        <w:rPr>
          <w:rFonts w:ascii="Arial" w:eastAsia="CollisRoman-Bib" w:hAnsi="Arial" w:cs="Arial"/>
          <w:noProof/>
        </w:rPr>
        <w:t>)</w:t>
      </w:r>
      <w:r>
        <w:rPr>
          <w:rFonts w:ascii="Arial" w:eastAsia="CollisRoman-Bib" w:hAnsi="Arial" w:cs="Arial"/>
        </w:rPr>
        <w:fldChar w:fldCharType="end"/>
      </w:r>
      <w:commentRangeEnd w:id="34"/>
      <w:r w:rsidR="00A07B61">
        <w:rPr>
          <w:rStyle w:val="CommentReference"/>
          <w:szCs w:val="20"/>
          <w:lang w:eastAsia="en-GB" w:bidi="ar-SA"/>
        </w:rPr>
        <w:commentReference w:id="34"/>
      </w:r>
      <w:r w:rsidRPr="00810F26">
        <w:rPr>
          <w:rFonts w:ascii="Arial" w:eastAsia="CollisRoman-Bib" w:hAnsi="Arial" w:cs="Arial"/>
        </w:rPr>
        <w:t>.</w:t>
      </w:r>
      <w:commentRangeEnd w:id="33"/>
      <w:r w:rsidR="0099136E">
        <w:rPr>
          <w:rStyle w:val="CommentReference"/>
          <w:szCs w:val="20"/>
          <w:lang w:eastAsia="en-GB" w:bidi="ar-SA"/>
        </w:rPr>
        <w:commentReference w:id="33"/>
      </w:r>
      <w:r w:rsidRPr="004F7E19">
        <w:rPr>
          <w:rFonts w:ascii="Arial" w:hAnsi="Arial" w:cs="Arial"/>
        </w:rPr>
        <w:t xml:space="preserve"> </w:t>
      </w:r>
      <w:ins w:id="35" w:author="Phil Martin" w:date="2015-04-14T15:07:00Z">
        <w:r w:rsidR="00FE3EBF">
          <w:rPr>
            <w:rFonts w:ascii="Arial" w:hAnsi="Arial" w:cs="Arial"/>
          </w:rPr>
          <w:t xml:space="preserve">A number of studies have provided evidence of regime shifts </w:t>
        </w:r>
      </w:ins>
      <w:ins w:id="36" w:author="Phil Martin" w:date="2015-04-15T15:57:00Z">
        <w:r w:rsidR="0006742C">
          <w:rPr>
            <w:rFonts w:ascii="Arial" w:hAnsi="Arial" w:cs="Arial"/>
          </w:rPr>
          <w:t xml:space="preserve">that have </w:t>
        </w:r>
      </w:ins>
      <w:proofErr w:type="spellStart"/>
      <w:ins w:id="37" w:author="Phil Martin" w:date="2015-04-14T15:07:00Z">
        <w:r w:rsidR="00FE3EBF">
          <w:rPr>
            <w:rFonts w:ascii="Arial" w:hAnsi="Arial" w:cs="Arial"/>
          </w:rPr>
          <w:t>occur</w:t>
        </w:r>
      </w:ins>
      <w:ins w:id="38" w:author="Phil Martin" w:date="2015-04-15T15:57:00Z">
        <w:r w:rsidR="0006742C">
          <w:rPr>
            <w:rFonts w:ascii="Arial" w:hAnsi="Arial" w:cs="Arial"/>
          </w:rPr>
          <w:t>ed</w:t>
        </w:r>
      </w:ins>
      <w:proofErr w:type="spellEnd"/>
      <w:ins w:id="39" w:author="Phil Martin" w:date="2015-04-14T15:07:00Z">
        <w:r w:rsidR="00FE3EBF">
          <w:rPr>
            <w:rFonts w:ascii="Arial" w:hAnsi="Arial" w:cs="Arial"/>
          </w:rPr>
          <w:t xml:space="preserve"> in forest ecosystems, such as the impact of spruce budworm on boreal forests in North </w:t>
        </w:r>
      </w:ins>
      <w:ins w:id="40" w:author="Phil Martin" w:date="2015-04-14T15:08:00Z">
        <w:r w:rsidR="00FE3EBF">
          <w:rPr>
            <w:rFonts w:ascii="Arial" w:hAnsi="Arial" w:cs="Arial"/>
          </w:rPr>
          <w:t>America</w:t>
        </w:r>
      </w:ins>
      <w:ins w:id="41" w:author="Phil Martin" w:date="2015-04-14T15:07:00Z">
        <w:r w:rsidR="00FE3EBF">
          <w:rPr>
            <w:rFonts w:ascii="Arial" w:hAnsi="Arial" w:cs="Arial"/>
          </w:rPr>
          <w:t xml:space="preserve"> </w:t>
        </w:r>
      </w:ins>
      <w:ins w:id="42" w:author="Phil Martin" w:date="2015-04-14T15:08:00Z">
        <w:r w:rsidR="00FE3EBF">
          <w:rPr>
            <w:rFonts w:ascii="Arial" w:hAnsi="Arial" w:cs="Arial"/>
          </w:rPr>
          <w:fldChar w:fldCharType="begin" w:fldLock="1"/>
        </w:r>
      </w:ins>
      <w:r w:rsidR="00FE3EBF">
        <w:rPr>
          <w:rFonts w:ascii="Arial" w:hAnsi="Arial" w:cs="Arial"/>
        </w:rPr>
        <w:instrText>ADDIN CSL_CITATION { "citationItems" : [ { "id" : "ITEM-1", "itemData" : { "author" : [ { "dropping-particle" : "", "family" : "Holling", "given" : "C. S.", "non-dropping-particle" : "", "parse-names" : false, "suffix" : "" } ], "id" : "ITEM-1", "issued" : { "date-parts" : [ [ "1978" ] ] }, "language" : "English", "publisher" : "Wiley-Interscience.", "title" : "Adaptive environmental assessment and management.", "type" : "article-journal" }, "uris" : [ "http://www.mendeley.com/documents/?uuid=2f80cd63-ea4f-4ed6-938c-2a99acccc9c1" ] } ], "mendeley" : { "formattedCitation" : "(Holling, 1978)", "plainTextFormattedCitation" : "(Holling, 1978)", "previouslyFormattedCitation" : "(Holling, 1978)" }, "properties" : { "noteIndex" : 0 }, "schema" : "https://github.com/citation-style-language/schema/raw/master/csl-citation.json" }</w:instrText>
      </w:r>
      <w:r w:rsidR="00FE3EBF">
        <w:rPr>
          <w:rFonts w:ascii="Arial" w:hAnsi="Arial" w:cs="Arial"/>
        </w:rPr>
        <w:fldChar w:fldCharType="separate"/>
      </w:r>
      <w:r w:rsidR="00FE3EBF" w:rsidRPr="00FE3EBF">
        <w:rPr>
          <w:rFonts w:ascii="Arial" w:hAnsi="Arial" w:cs="Arial"/>
          <w:noProof/>
        </w:rPr>
        <w:t>(Holling, 1978)</w:t>
      </w:r>
      <w:ins w:id="43" w:author="Phil Martin" w:date="2015-04-14T15:08:00Z">
        <w:r w:rsidR="00FE3EBF">
          <w:rPr>
            <w:rFonts w:ascii="Arial" w:hAnsi="Arial" w:cs="Arial"/>
          </w:rPr>
          <w:fldChar w:fldCharType="end"/>
        </w:r>
        <w:r w:rsidR="00FE3EBF">
          <w:rPr>
            <w:rFonts w:ascii="Arial" w:hAnsi="Arial" w:cs="Arial"/>
          </w:rPr>
          <w:t xml:space="preserve"> and transitions from forest to savannah as a result of changes in fire regimes </w:t>
        </w:r>
      </w:ins>
      <w:ins w:id="44" w:author="Phil Martin" w:date="2015-04-14T15:09:00Z">
        <w:r w:rsidR="00FE3EBF">
          <w:rPr>
            <w:rFonts w:ascii="Arial" w:hAnsi="Arial" w:cs="Arial"/>
          </w:rPr>
          <w:fldChar w:fldCharType="begin" w:fldLock="1"/>
        </w:r>
      </w:ins>
      <w:r w:rsidR="009D442F">
        <w:rPr>
          <w:rFonts w:ascii="Arial" w:hAnsi="Arial" w:cs="Arial"/>
        </w:rPr>
        <w:instrText>ADDIN CSL_CITATION { "citationItems" : [ { "id" : "ITEM-1", "itemData" : { "DOI" : "10.1126/science.1210657", "ISBN" : "0036-8075", "ISSN" : "1095-9203", "PMID" : "21998390", "abstract" : "It has been suggested that tropical forest and savanna could represent alternative stable states, implying critical transitions at tipping points in response to altered climate or other drivers. So far, evidence for this idea has remained elusive, and integrated climate models assume smooth vegetation responses. We analyzed data on the distribution of tree cover in Africa, Australia, and South America to reveal strong evidence for the existence of three distinct attractors: forest, savanna, and a treeless state. Empirical reconstruction of the basins of attraction indicates that the resilience of the states varies in a universal way with precipitation. These results allow the identification of regions where forest or savanna may most easily tip into an alternative state, and they pave the way to a new generation of coupled climate models.", "author"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"Scheffer", "given" : "Marten", "non-dropping-particle" : "", "parse-names" : false, "suffix" : "" } ], "container-title" : "Science", "id" : "ITEM-1", "issue" : "6053", "issued" : { "date-parts" : [ [ "2011", "10" ] ] }, "page" : "232-235", "title" : "Global resilience of tropical forest and savanna to critical transitions.", "type" : "article-journal", "volume" : "334" }, "uris" : [ "http://www.mendeley.com/documents/?uuid=f7d6c510-3107-4308-8119-0495e8b5b80c" ] }, { "id" : "ITEM-2", "itemData" : { "DOI" : "10.1126/science.1210465", "ISSN" : "1095-9203", "PMID" : "21998389", "abstract" : "Theoretically, fire-tree cover feedbacks can maintain savanna and forest as alternative stable states. However, the global extent of fire-driven discontinuities in tree cover is unknown, especially accounting for seasonality and soils. We use tree cover, climate, fire, and soils data sets to show that tree cover is globally discontinuous. Climate influences tree cover globally but, at intermediate rainfall (1000 to 2500 millimeters) with mild seasonality (less than 7 months), tree cover is bimodal, and only fire differentiates between savanna and forest. These may be alternative states over large areas, including parts of Amazonia and the Congo. Changes in biome distributions, whether at the cost of savanna (due to fragmentation) or forest (due to climate), will be neither smooth nor easily reversible.", "author" : [ { "dropping-particle" : "", "family" : "Staver", "given" : "a Carla", "non-dropping-particle" : "", "parse-names" : false, "suffix" : "" }, { "dropping-particle" : "", "family" : "Archibald", "given" : "Sally", "non-dropping-particle" : "", "parse-names" : false, "suffix" : "" }, { "dropping-particle" : "", "family" : "Levin", "given" : "Simon a", "non-dropping-particle" : "", "parse-names" : false, "suffix" : "" } ], "container-title" : "Science (New York, N.Y.)", "id" : "ITEM-2", "issue" : "6053", "issued" : { "date-parts" : [ [ "2011", "10", "14" ] ] }, "page" : "230-2", "title" : "The global extent and determinants of savanna and forest as alternative biome states.", "type" : "article-journal", "volume" : "334" }, "uris" : [ "http://www.mendeley.com/documents/?uuid=3f34b40e-5651-40c1-8481-d74168400d14" ] } ], "mendeley" : { "formattedCitation" : "(Hirota et al., 2011; Staver et al., 2011)", "plainTextFormattedCitation" : "(Hirota et al., 2011; Staver et al., 2011)", "previouslyFormattedCitation" : "(Hirota et al., 2011; Staver et al., 2011)" }, "properties" : { "noteIndex" : 0 }, "schema" : "https://github.com/citation-style-language/schema/raw/master/csl-citation.json" }</w:instrText>
      </w:r>
      <w:r w:rsidR="00FE3EBF">
        <w:rPr>
          <w:rFonts w:ascii="Arial" w:hAnsi="Arial" w:cs="Arial"/>
        </w:rPr>
        <w:fldChar w:fldCharType="separate"/>
      </w:r>
      <w:r w:rsidR="00FE3EBF" w:rsidRPr="00FE3EBF">
        <w:rPr>
          <w:rFonts w:ascii="Arial" w:hAnsi="Arial" w:cs="Arial"/>
          <w:noProof/>
        </w:rPr>
        <w:t>(Hirota et al., 2011; Staver et al., 2011)</w:t>
      </w:r>
      <w:ins w:id="45" w:author="Phil Martin" w:date="2015-04-14T15:09:00Z">
        <w:r w:rsidR="00FE3EBF">
          <w:rPr>
            <w:rFonts w:ascii="Arial" w:hAnsi="Arial" w:cs="Arial"/>
          </w:rPr>
          <w:fldChar w:fldCharType="end"/>
        </w:r>
        <w:r w:rsidR="00FE3EBF">
          <w:rPr>
            <w:rFonts w:ascii="Arial" w:hAnsi="Arial" w:cs="Arial"/>
          </w:rPr>
          <w:t xml:space="preserve">. </w:t>
        </w:r>
      </w:ins>
      <w:del w:id="46" w:author="Phil Martin" w:date="2015-04-14T15:09:00Z">
        <w:r w:rsidDel="00FE3EBF">
          <w:rPr>
            <w:rFonts w:ascii="Arial" w:hAnsi="Arial" w:cs="Arial"/>
          </w:rPr>
          <w:delText xml:space="preserve">A number of studies have provided evidence of regime shifts occurring in forest ecosystems </w:delText>
        </w:r>
        <w:r w:rsidR="00785E40" w:rsidDel="00FE3EBF">
          <w:rPr>
            <w:rFonts w:ascii="Arial" w:hAnsi="Arial" w:cs="Arial"/>
          </w:rPr>
          <w:fldChar w:fldCharType="begin" w:fldLock="1"/>
        </w:r>
        <w:r w:rsidR="00A07B61" w:rsidDel="00FE3EBF">
          <w:rPr>
            <w:rFonts w:ascii="Arial" w:hAnsi="Arial" w:cs="Arial"/>
          </w:rPr>
          <w:delInstrText>ADDIN CSL_CITATION { "citationItems" : [ { "id" : "ITEM-1", "itemData" : { "DOI" : "10.2307/annurev.ecolsys.35.021103.30000021", "abstract" : "Se revisa la evidencia de los cambios de r\u00e9gimen en los ambientes terrestres y acu\u00e1ticos en relaci\u00f3n a la capacidad de recuperaci\u00f3n de los ecosistemas complejos adaptativos y los roles funcionales de la diversidad biol\u00f3gica en este contexto. La evidencia revela que la probabilidad de que los cambios de r\u00e9gimen puede aumentar cuando los humanos reducen la capacidad de recuperaci\u00f3n de este tipo de acciones como la eliminaci\u00f3n de la diversidad de respuesta , la eliminaci\u00f3n de los grupos funcionales enteros de especies , o la eliminaci\u00f3n de los niveles tr\u00f3ficos enteros; impacto sobre los ecosistemas a trav\u00e9s de las emisiones de desechos y contaminantes y el cambio clim\u00e1tico ; y la alteraci\u00f3n de la magnitud, frecuencia , y la duraci\u00f3n de los reg\u00edmenes de perturbaci\u00f3n . Los efectos combinados ya menudo sin\u00e9rgicas de esas presiones pueden hacer que los ecosistemas m\u00e1s vulnerables a los cambios que antes pod\u00edan ser absorbidos . Como consecuencia , los ecosistemas pueden cambiar de repente deseado para estados menos deseados en su capacidad de generar servicios de los ecosistemas . Se requerir\u00e1 un manejo adaptativo activo y la gobernanza de la resiliencia de los ecosistemas para sostener estados deseados y transformar degradado los ecosistemas en configuraciones fundamentalmente nuevas y m\u00e1s deseables.", "author" : [ { "dropping-particle" : "", "family" : "Folke", "given" : "Carl", "non-dropping-particle" : "", "parse-names" : false, "suffix" : "" }, { "dropping-particle" : "", "family" : "Carpenter", "given" : "Steve", "non-dropping-particle" : "", "parse-names" : false, "suffix" : "" }, { "dropping-particle" : "", "family" : "Walker", "given" : "Brian", "non-dropping-particle" : "", "parse-names" : false, "suffix" : "" }, { "dropping-particle" : "", "family" : "Scheffer", "given" : "Marten", "non-dropping-particle" : "", "parse-names" : false, "suffix" : "" }, { "dropping-particle" : "", "family" : "Elmqvist", "given" : "Thomas", "non-dropping-particle" : "", "parse-names" : false, "suffix" : "" }, { "dropping-particle" : "", "family" : "Gunderson", "given" : "Lance", "non-dropping-particle" : "", "parse-names" : false, "suffix" : "" }, { "dropping-particle" : "", "family" : "Holling", "given" : "C S", "non-dropping-particle" : "", "parse-names" : false, "suffix" : "" } ], "container-title" : "Annual Review of Ecology, Evolution, and Systematics", "id" : "ITEM-1", "issue" : "May", "issued" : { "date-parts" : [ [ "2004" ] ] }, "page" : "557-581", "title" : "Regime Shifts , Resilience , in Ecosystem Management", "type" : "article-journal", "volume" : "35" }, "uris" : [ "http://www.mendeley.com/documents/?uuid=26e75c12-3b69-4c1f-aadb-e23450d88fb4" ] }, { "id" : "ITEM-2", "itemData" : { "DOI" : "10.1038/nnano.2011.191", "ISBN" : "1708-3087", "ISSN" : "17083087", "PMID" : "22056728", "abstract" : "Resilience thinking addresses the dynamics and development of complex social-ecological systems (SES). Three aspects are central: resilience, adaptability and transformability. These aspects interrelate across multiple scales. Resilience in this context is the capacity of a SES to continually change and adapt yet remain within critical thresholds. Adaptability is part of resilience. It represents the capacity to adjust responses to changing external drivers and internal processes and thereby allow for development along the current trajectory (stability domain). Transformability is the capacity to cross thresholds into new development trajectories. Transformational change at smaller scales enables resilience at larger scales. The capacity to transform at smaller scales draws on resilience from multiple scales, making use of crises as windows of opportunity for novelty and innovation, and recombining sources of experience and knowledge to navigate social-ecological transitions. Society must seriously consider ways to foster resilience of smaller more manageable SESs that contribute to Earth System resilience and to explore options for deliberate transformation of SESs that threaten Earth System resilience.", "author" : [ { "dropping-particle" : "", "family" : "Folke", "given" : "Carl", "non-dropping-particle" : "", "parse-names" : false, "suffix" : "" }, { "dropping-particle" : "", "family" : "Carpenter", "given" : "Stephen R.", "non-dropping-particle" : "", "parse-names" : false, "suffix" : "" }, { "dropping-particle" : "", "family" : "Walker", "given" : "Brian", "non-dropping-particle" : "", "parse-names" : false, "suffix" : "" }, { "dropping-particle" : "", "family" : "Scheffer", "given" : "Marten", "non-dropping-particle" : "", "parse-names" : false, "suffix" : "" }, { "dropping-particle" : "", "family" : "Chapin", "given" : "Terry", "non-dropping-particle" : "", "parse-names" : false, "suffix" : "" }, { "dropping-particle" : "", "family" : "Rockstr\u00f6m", "given" : "Johan", "non-dropping-particle" : "", "parse-names" : false, "suffix" : "" } ], "container-title" : "Ecology and Society", "id" : "ITEM-2", "issue" : "4", "issued" : { "date-parts" : [ [ "2010" ] ] }, "title" : "Resilience thinking: Integrating resilience, adaptability and transformability", "type" : "article-journal", "volume" : "15" }, "uris" : [ "http://www.mendeley.com/documents/?uuid=020e0458-45a8-41cd-9248-b6fcd3e75175" ] } ], "mendeley" : { "formattedCitation" : "(Folke et al., 2004, 2010b)", "plainTextFormattedCitation" : "(Folke et al., 2004, 2010b)", "previouslyFormattedCitation" : "(Folke et al., 2004, 2010b)" }, "properties" : { "noteIndex" : 0 }, "schema" : "https://github.com/citation-style-language/schema/raw/master/csl-citation.json" }</w:delInstrText>
        </w:r>
        <w:r w:rsidR="00785E40" w:rsidDel="00FE3EBF">
          <w:rPr>
            <w:rFonts w:ascii="Arial" w:hAnsi="Arial" w:cs="Arial"/>
          </w:rPr>
          <w:fldChar w:fldCharType="separate"/>
        </w:r>
        <w:r w:rsidR="00A07B61" w:rsidRPr="00A07B61" w:rsidDel="00FE3EBF">
          <w:rPr>
            <w:rFonts w:ascii="Arial" w:hAnsi="Arial" w:cs="Arial"/>
            <w:noProof/>
          </w:rPr>
          <w:delText>(Folke et al., 2004, 2010b)</w:delText>
        </w:r>
        <w:r w:rsidR="00785E40" w:rsidDel="00FE3EBF">
          <w:rPr>
            <w:rFonts w:ascii="Arial" w:hAnsi="Arial" w:cs="Arial"/>
          </w:rPr>
          <w:fldChar w:fldCharType="end"/>
        </w:r>
        <w:r w:rsidR="00785E40" w:rsidDel="00FE3EBF">
          <w:rPr>
            <w:rFonts w:ascii="Arial" w:hAnsi="Arial" w:cs="Arial"/>
          </w:rPr>
          <w:delText xml:space="preserve">. </w:delText>
        </w:r>
        <w:r w:rsidRPr="00927CC2" w:rsidDel="00FE3EBF">
          <w:rPr>
            <w:rFonts w:ascii="Arial" w:hAnsi="Arial" w:cs="Arial"/>
          </w:rPr>
          <w:delText>Examples include the impact of spruce budworm on t</w:delText>
        </w:r>
        <w:r w:rsidRPr="00927CC2" w:rsidDel="00FE3EBF">
          <w:rPr>
            <w:rFonts w:ascii="Arial" w:eastAsia="CollisRoman-Bib" w:hAnsi="Arial" w:cs="Arial"/>
          </w:rPr>
          <w:delText xml:space="preserve">he boreal forests of North America </w:delText>
        </w:r>
        <w:r w:rsidR="00785E40" w:rsidDel="00FE3EBF">
          <w:rPr>
            <w:rFonts w:ascii="Arial" w:eastAsia="CollisRoman-Bib" w:hAnsi="Arial" w:cs="Arial"/>
          </w:rPr>
          <w:fldChar w:fldCharType="begin" w:fldLock="1"/>
        </w:r>
        <w:r w:rsidR="00785E40" w:rsidDel="00FE3EBF">
          <w:rPr>
            <w:rFonts w:ascii="Arial" w:eastAsia="CollisRoman-Bib" w:hAnsi="Arial" w:cs="Arial"/>
          </w:rPr>
          <w:delInstrText>ADDIN CSL_CITATION { "citationItems" : [ { "id" : "ITEM-1", "itemData" : { "author" : [ { "dropping-particle" : "", "family" : "Holling", "given" : "C. S.", "non-dropping-particle" : "", "parse-names" : false, "suffix" : "" } ], "id" : "ITEM-1", "issued" : { "date-parts" : [ [ "1978" ] ] }, "language" : "English", "publisher" : "Wiley-Interscience.", "title" : "Adaptive environmental assessment and management.", "type" : "article-journal" }, "uris" : [ "http://www.mendeley.com/documents/?uuid=2f80cd63-ea4f-4ed6-938c-2a99acccc9c1" ] } ], "mendeley" : { "formattedCitation" : "(Holling, 1978)", "plainTextFormattedCitation" : "(Holling, 1978)", "previouslyFormattedCitation" : "(Holling, 1978)" }, "properties" : { "noteIndex" : 0 }, "schema" : "https://github.com/citation-style-language/schema/raw/master/csl-citation.json" }</w:delInstrText>
        </w:r>
        <w:r w:rsidR="00785E40" w:rsidDel="00FE3EBF">
          <w:rPr>
            <w:rFonts w:ascii="Arial" w:eastAsia="CollisRoman-Bib" w:hAnsi="Arial" w:cs="Arial"/>
          </w:rPr>
          <w:fldChar w:fldCharType="separate"/>
        </w:r>
        <w:r w:rsidR="00785E40" w:rsidRPr="00785E40" w:rsidDel="00FE3EBF">
          <w:rPr>
            <w:rFonts w:ascii="Arial" w:eastAsia="CollisRoman-Bib" w:hAnsi="Arial" w:cs="Arial"/>
            <w:noProof/>
          </w:rPr>
          <w:delText>(Holling, 1978)</w:delText>
        </w:r>
        <w:r w:rsidR="00785E40" w:rsidDel="00FE3EBF">
          <w:rPr>
            <w:rFonts w:ascii="Arial" w:eastAsia="CollisRoman-Bib" w:hAnsi="Arial" w:cs="Arial"/>
          </w:rPr>
          <w:fldChar w:fldCharType="end"/>
        </w:r>
        <w:r w:rsidR="00FE3EBF" w:rsidDel="00FE3EBF">
          <w:rPr>
            <w:rFonts w:ascii="Arial" w:hAnsi="Arial" w:cs="Arial"/>
          </w:rPr>
          <w:delText xml:space="preserve"> </w:delText>
        </w:r>
        <w:r w:rsidDel="00FE3EBF">
          <w:rPr>
            <w:rFonts w:ascii="Arial" w:eastAsia="CollisRoman-Bib" w:hAnsi="Arial" w:cs="Arial"/>
          </w:rPr>
          <w:delText xml:space="preserve">and the transition from </w:delText>
        </w:r>
        <w:r w:rsidRPr="003E77B3" w:rsidDel="00FE3EBF">
          <w:rPr>
            <w:rFonts w:ascii="Arial" w:hAnsi="Arial" w:cs="Arial"/>
          </w:rPr>
          <w:delText xml:space="preserve">forest </w:delText>
        </w:r>
        <w:r w:rsidDel="00FE3EBF">
          <w:rPr>
            <w:rFonts w:ascii="Arial" w:hAnsi="Arial" w:cs="Arial"/>
          </w:rPr>
          <w:delText xml:space="preserve">to </w:delText>
        </w:r>
        <w:r w:rsidRPr="003E77B3" w:rsidDel="00FE3EBF">
          <w:rPr>
            <w:rFonts w:ascii="Arial" w:hAnsi="Arial" w:cs="Arial"/>
          </w:rPr>
          <w:delText xml:space="preserve">savanna </w:delText>
        </w:r>
        <w:r w:rsidDel="00FE3EBF">
          <w:rPr>
            <w:rFonts w:ascii="Arial" w:hAnsi="Arial" w:cs="Arial"/>
          </w:rPr>
          <w:delText>resulting from a change in the</w:delText>
        </w:r>
        <w:r w:rsidRPr="003E77B3" w:rsidDel="00FE3EBF">
          <w:rPr>
            <w:rFonts w:ascii="Arial" w:hAnsi="Arial" w:cs="Arial"/>
          </w:rPr>
          <w:delText xml:space="preserve"> fire regime</w:delText>
        </w:r>
        <w:r w:rsidDel="00FE3EBF">
          <w:rPr>
            <w:rFonts w:ascii="Arial" w:hAnsi="Arial" w:cs="Arial"/>
          </w:rPr>
          <w:delText xml:space="preserve"> </w:delText>
        </w:r>
        <w:r w:rsidR="00785E40" w:rsidDel="00FE3EBF">
          <w:rPr>
            <w:rFonts w:ascii="Arial" w:hAnsi="Arial" w:cs="Arial"/>
          </w:rPr>
          <w:fldChar w:fldCharType="begin" w:fldLock="1"/>
        </w:r>
        <w:r w:rsidR="00A07B61" w:rsidDel="00FE3EBF">
          <w:rPr>
            <w:rFonts w:ascii="Arial" w:hAnsi="Arial" w:cs="Arial"/>
          </w:rPr>
          <w:delInstrText>ADDIN CSL_CITATION { "citationItems" : [ { "id" : "ITEM-1", "itemData" : { "DOI" : "10.1126/science.1219711", "ISBN" : "1095-9203 (Electronic)\\n0036-8075 (Linking)", "ISSN" : "0036-8075", "PMID" : "21998390", "abstract" : "It has been suggested that tropical forest and savanna could represent alternative stable states, implying critical transitions at tipping points in response to altered climate or other drivers. So far, evidence for this idea has remained elusive, and integrated climate models assume smooth vegetation responses. We analyzed data on the distribution of tree cover in Africa, Australia, and South America to reveal strong evidence for the existence of three distinct attractors: forest, savanna, and a treeless state. Empirical reconstruction of the basins of attraction indicates that the resilience of the states varies in a universal way with precipitation. These results allow the identification of regions where forest or savanna may most easily tip into an alternative state, and they pave the way to a new generation of coupled climate models.", "author" : [ { "dropping-particle" : "", "family" : "Nes", "given" : "E. H.", "non-dropping-particle" : "Van", "parse-names" : false, "suffix" : "" }, { "dropping-particle" : "", "family" : "Holmgren", "given" : "M.", "non-dropping-particle" : "", "parse-names" : false, "suffix" : "" }, { "dropping-particle" : "", "family" : "Hirota", "given" : "M.", "non-dropping-particle" : "", "parse-names" : false, "suffix" : "" }, { "dropping-particle" : "", "family" : "Scheffer", "given" : "M.", "non-dropping-particle" : "", "parse-names" : false, "suffix" : "" } ], "container-title" : "Science", "id" : "ITEM-1", "issue" : "6081", "issued" : { "date-parts" : [ [ "2012", "10" ] ] }, "page" : "541-541", "title" : "Response to Comment on \"Global Resilience of Tropical Forest and Savanna to Critical Transitions\"", "type" : "article-journal", "volume" : "336" }, "uris" : [ "http://www.mendeley.com/documents/?uuid=130696e2-d2cb-4f65-900a-94823709f56b" ] }, { "id" : "ITEM-2", "itemData" : { "DOI" : "10.1126/science.1210465", "ISSN" : "1095-9203", "PMID" : "21998389", "abstract" : "Theoretically, fire-tree cover feedbacks can maintain savanna and forest as alternative stable states. However, the global extent of fire-driven discontinuities in tree cover is unknown, especially accounting for seasonality and soils. We use tree cover, climate, fire, and soils data sets to show that tree cover is globally discontinuous. Climate influences tree cover globally but, at intermediate rainfall (1000 to 2500 millimeters) with mild seasonality (less than 7 months), tree cover is bimodal, and only fire differentiates between savanna and forest. These may be alternative states over large areas, including parts of Amazonia and the Congo. Changes in biome distributions, whether at the cost of savanna (due to fragmentation) or forest (due to climate), will be neither smooth nor easily reversible.", "author" : [ { "dropping-particle" : "", "family" : "Staver", "given" : "a Carla", "non-dropping-particle" : "", "parse-names" : false, "suffix" : "" }, { "dropping-particle" : "", "family" : "Archibald", "given" : "Sally", "non-dropping-particle" : "", "parse-names" : false, "suffix" : "" }, { "dropping-particle" : "", "family" : "Levin", "given" : "Simon a", "non-dropping-particle" : "", "parse-names" : false, "suffix" : "" } ], "container-title" : "Science (New York, N.Y.)", "id" : "ITEM-2", "issue" : "6053", "issued" : { "date-parts" : [ [ "2011", "10", "14" ] ] }, "page" : "230-2", "title" : "The global extent and determinants of savanna and forest as alternative biome states.", "type" : "article-journal", "volume" : "334" }, "uris" : [ "http://www.mendeley.com/documents/?uuid=3f34b40e-5651-40c1-8481-d74168400d14" ] } ], "mendeley" : { "formattedCitation" : "(Staver et al., 2011; Van Nes et al., 2012)", "plainTextFormattedCitation" : "(Staver et al., 2011; Van Nes et al., 2012)", "previouslyFormattedCitation" : "(Staver et al., 2011; Van Nes et al., 2012)" }, "properties" : { "noteIndex" : 0 }, "schema" : "https://github.com/citation-style-language/schema/raw/master/csl-citation.json" }</w:delInstrText>
        </w:r>
        <w:r w:rsidR="00785E40" w:rsidDel="00FE3EBF">
          <w:rPr>
            <w:rFonts w:ascii="Arial" w:hAnsi="Arial" w:cs="Arial"/>
          </w:rPr>
          <w:fldChar w:fldCharType="separate"/>
        </w:r>
        <w:r w:rsidR="00A07B61" w:rsidRPr="00A07B61" w:rsidDel="00FE3EBF">
          <w:rPr>
            <w:rFonts w:ascii="Arial" w:hAnsi="Arial" w:cs="Arial"/>
            <w:noProof/>
          </w:rPr>
          <w:delText>(Staver et al., 2011; Van Nes et al., 2012)</w:delText>
        </w:r>
        <w:r w:rsidR="00785E40" w:rsidDel="00FE3EBF">
          <w:rPr>
            <w:rFonts w:ascii="Arial" w:hAnsi="Arial" w:cs="Arial"/>
          </w:rPr>
          <w:fldChar w:fldCharType="end"/>
        </w:r>
        <w:r w:rsidR="00785E40" w:rsidDel="00FE3EBF">
          <w:rPr>
            <w:rFonts w:ascii="Arial" w:hAnsi="Arial" w:cs="Arial"/>
          </w:rPr>
          <w:delText xml:space="preserve">. </w:delText>
        </w:r>
      </w:del>
      <w:del w:id="47" w:author="Phil Martin" w:date="2015-04-15T15:56:00Z">
        <w:r w:rsidDel="0006742C">
          <w:rPr>
            <w:rFonts w:ascii="Arial" w:hAnsi="Arial" w:cs="Arial"/>
          </w:rPr>
          <w:delText xml:space="preserve">Potentially, once </w:delText>
        </w:r>
      </w:del>
      <w:ins w:id="48" w:author="Phil Martin" w:date="2015-04-15T15:56:00Z">
        <w:r w:rsidR="0006742C">
          <w:rPr>
            <w:rFonts w:ascii="Arial" w:hAnsi="Arial" w:cs="Arial"/>
          </w:rPr>
          <w:t xml:space="preserve">Once </w:t>
        </w:r>
      </w:ins>
      <w:r>
        <w:rPr>
          <w:rFonts w:ascii="Arial" w:hAnsi="Arial" w:cs="Arial"/>
        </w:rPr>
        <w:t xml:space="preserve">a regime shift has occurred </w:t>
      </w:r>
      <w:del w:id="49" w:author="Phil Martin" w:date="2015-04-15T15:56:00Z">
        <w:r w:rsidDel="0006742C">
          <w:rPr>
            <w:rFonts w:ascii="Arial" w:hAnsi="Arial" w:cs="Arial"/>
          </w:rPr>
          <w:delText>as some</w:delText>
        </w:r>
      </w:del>
      <w:ins w:id="50" w:author="Phil Martin" w:date="2015-04-15T15:56:00Z">
        <w:r w:rsidR="0006742C">
          <w:rPr>
            <w:rFonts w:ascii="Arial" w:hAnsi="Arial" w:cs="Arial"/>
          </w:rPr>
          <w:t>due to the fact that an</w:t>
        </w:r>
      </w:ins>
      <w:r>
        <w:rPr>
          <w:rFonts w:ascii="Arial" w:hAnsi="Arial" w:cs="Arial"/>
        </w:rPr>
        <w:t xml:space="preserve"> ecological threshold has been crossed, </w:t>
      </w:r>
      <w:r>
        <w:rPr>
          <w:rFonts w:ascii="Arial" w:hAnsi="Arial" w:cs="Arial"/>
        </w:rPr>
        <w:lastRenderedPageBreak/>
        <w:t xml:space="preserve">recovery to the original ecosystem state may be difficult or even impossible </w:t>
      </w:r>
      <w:r w:rsidR="00785E40">
        <w:rPr>
          <w:rFonts w:ascii="Arial" w:hAnsi="Arial" w:cs="Arial"/>
        </w:rPr>
        <w:fldChar w:fldCharType="begin" w:fldLock="1"/>
      </w:r>
      <w:r w:rsidR="00785E40">
        <w:rPr>
          <w:rFonts w:ascii="Arial" w:hAnsi="Arial" w:cs="Arial"/>
        </w:rPr>
        <w:instrText>ADDIN CSL_CITATION { "citationItems" : [ { "id" : "ITEM-1", "itemData" : { "ISBN" : "0199569347", "abstract" : "One of the most interesting and vexing problems in ecology is how distinctly different communities of plants and animals can occur in the same ecosystem. The theory of these systems, known as multiple stable states, is well understood, but whether multiple stable states actually exist in nature has remained a hotly debated subject. Multiple Stable States in Natural EcosystemsR provides a broad and synthetic critique of recent advances in theory and new experimental evidence. Modern models of systems with multiple stable states are placed in historical context. Current theories are covered in a rigorous fashion with the specific goal of identifying testable predictions about multiple stable states. The book provides a more synthetic, more critical, and broader analysis of multiple stable states in natural ecosystems than any previous review. By making the theory more transparent and the analysis of the evidence more comparative, the book broadens the discussion about multiple stable states, leading to a more general consideration of the interplay between theory and experiment in community ecology and environmental management. This accessible research monograph will be suitable for graduate students taking courses in community ecology, theoretical ecology, and restoration ecology. It will also be a valuable reference for professional ecologists and environmental managers requiring a concise overview of the topic.", "author" : [ { "dropping-particle" : "", "family" : "Petraitis", "given" : "Peter", "non-dropping-particle" : "", "parse-names" : false, "suffix" : "" } ], "id" : "ITEM-1", "issued" : { "date-parts" : [ [ "2013" ] ] }, "number-of-pages" : "188", "publisher" : "Oxford University Press", "title" : "Multiple Stable States in Natural Ecosystems", "type" : "book" }, "uris" : [ "http://www.mendeley.com/documents/?uuid=ecd74af5-b198-48d6-b3ba-8ee4b3a0c060" ] } ], "mendeley" : { "formattedCitation" : "(Petraitis, 2013)", "plainTextFormattedCitation" : "(Petraitis, 2013)", "previouslyFormattedCitation" : "(Petraitis, 2013)" }, "properties" : { "noteIndex" : 0 }, "schema" : "https://github.com/citation-style-language/schema/raw/master/csl-citation.json" }</w:instrText>
      </w:r>
      <w:r w:rsidR="00785E40">
        <w:rPr>
          <w:rFonts w:ascii="Arial" w:hAnsi="Arial" w:cs="Arial"/>
        </w:rPr>
        <w:fldChar w:fldCharType="separate"/>
      </w:r>
      <w:r w:rsidR="00785E40" w:rsidRPr="00785E40">
        <w:rPr>
          <w:rFonts w:ascii="Arial" w:hAnsi="Arial" w:cs="Arial"/>
          <w:noProof/>
        </w:rPr>
        <w:t>(Petraitis, 2013)</w:t>
      </w:r>
      <w:r w:rsidR="00785E40">
        <w:rPr>
          <w:rFonts w:ascii="Arial" w:hAnsi="Arial" w:cs="Arial"/>
        </w:rPr>
        <w:fldChar w:fldCharType="end"/>
      </w:r>
      <w:r>
        <w:rPr>
          <w:rFonts w:ascii="Arial" w:hAnsi="Arial" w:cs="Arial"/>
        </w:rPr>
        <w:t xml:space="preserve">. </w:t>
      </w:r>
      <w:r w:rsidRPr="003353FC">
        <w:rPr>
          <w:rFonts w:ascii="Arial" w:hAnsi="Arial" w:cs="Arial"/>
        </w:rPr>
        <w:t xml:space="preserve">While </w:t>
      </w:r>
      <w:r>
        <w:rPr>
          <w:rFonts w:ascii="Arial" w:hAnsi="Arial" w:cs="Arial"/>
        </w:rPr>
        <w:t xml:space="preserve">the underlying theory of regime shifts or abrupt transitions is well established </w:t>
      </w:r>
      <w:r w:rsidR="00785E40">
        <w:rPr>
          <w:rFonts w:ascii="Arial" w:hAnsi="Arial" w:cs="Arial"/>
        </w:rPr>
        <w:fldChar w:fldCharType="begin" w:fldLock="1"/>
      </w:r>
      <w:r w:rsidR="00A07B61">
        <w:rPr>
          <w:rFonts w:ascii="Arial" w:hAnsi="Arial" w:cs="Arial"/>
        </w:rPr>
        <w:instrText>ADDIN CSL_CITATION { "citationItems" : [ { "id" : "ITEM-1", "itemData" : { "DOI" : "10.1890/ES11-00216.1", "ISSN" : "2150-8925", "author" : [ { "dropping-particle" : "", "family" : "Bestelmeyer", "given" : "Brandon T.", "non-dropping-particle" : "", "parse-names" : false, "suffix" : "" }, { "dropping-particle" : "", "family" : "Ellison", "given" : "Aaron M.", "non-dropping-particle" : "", "parse-names" : false, "suffix" : "" }, { "dropping-particle" : "", "family" : "Fraser", "given" : "William R.", "non-dropping-particle" : "", "parse-names" : false, "suffix" : "" }, { "dropping-particle" : "", "family" : "Gorman", "given" : "Kristen B.", "non-dropping-particle" : "", "parse-names" : false, "suffix" : "" }, { "dropping-particle" : "", "family" : "Holbrook", "given" : "Sally J.", "non-dropping-particle" : "", "parse-names" : false, "suffix" : "" }, { "dropping-particle" : "", "family" : "Laney", "given" : "Christine M.", "non-dropping-particle" : "", "parse-names" : false, "suffix" : "" }, { "dropping-particle" : "", "family" : "Ohman", "given" : "Mark D.", "non-dropping-particle" : "", "parse-names" : false, "suffix" : "" }, { "dropping-particle" : "", "family" : "Peters", "given" : "Debra P. C.", "non-dropping-particle" : "", "parse-names" : false, "suffix" : "" }, { "dropping-particle" : "", "family" : "Pillsbury", "given" : "Finn C.", "non-dropping-particle" : "", "parse-names" : false, "suffix" : "" }, { "dropping-particle" : "", "family" : "Rassweiler", "given" : "Andrew", "non-dropping-particle" : "", "parse-names" : false, "suffix" : "" }, { "dropping-particle" : "", "family" : "Schmitt", "given" : "Russell J.", "non-dropping-particle" : "", "parse-names" : false, "suffix" : "" }, { "dropping-particle" : "", "family" : "Sharma", "given" : "Sapna", "non-dropping-particle" : "", "parse-names" : false, "suffix" : "" } ], "container-title" : "Ecosphere", "id" : "ITEM-1", "issue" : "12", "issued" : { "date-parts" : [ [ "2011", "12" ] ] }, "page" : "art129", "title" : "Analysis of abrupt transitions in ecological systems", "type" : "article-journal", "volume" : "2" }, "uris" : [ "http://www.mendeley.com/documents/?uuid=46a3497e-dd3c-403c-950f-eab949d46bde" ] }, { "id" : "ITEM-2", "itemData" : { "DOI" : "http://dx.doi.org/10.1016/j.tree.2003.09.002", "ISBN" : "0169-5347", "abstract" : "Occasionally, surprisingly large shifts occur in ecosystems. Theory suggests that such shifts can be attributed to alternative stable states. Verifying this diagnosis is important because it implies a radically different view on management options, and on the potential effects of global change on such ecosystems. For instance, it implies that gradual changes in temperature or other factors might have little effect until a threshold is reached at which a large shift occurs that might be difficult to reverse. Strategies to assess whether alternative stable states are present are now converging in fields as disparate as desertification, limnology, oceanography and climatology. Here, we review emerging ways to link theory to observation, and conclude that although, field observations can provide hints of alternative stable states, experiments and models are essential for a good diagnosis.", "author" : [ { "dropping-particle" : "", "family" : "Scheffer", "given" : "Marten", "non-dropping-particle" : "", "parse-names" : false, "suffix" : "" }, { "dropping-particle" : "", "family" : "Carpenter", "given" : "Stephen R", "non-dropping-particle" : "", "parse-names" : false, "suffix" : "" } ], "container-title" : "Trends in Ecology &amp; Evolution", "id" : "ITEM-2", "issue" : "12", "issued" : { "date-parts" : [ [ "2003" ] ] }, "page" : "648-656", "title" : "Catastrophic regime shifts in ecosystems: linking theory to observation", "type" : "article-journal", "volume" : "18" }, "uris" : [ "http://www.mendeley.com/documents/?uuid=a56f6420-f5f1-41b2-ba03-91433778a0a7" ] }, { "id" : "ITEM-3", "itemData" : { "DOI" : "10.1038/35098000", "ISSN" : "0028-0836", "PMID" : "11595939", "abstract" : "All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 "author" : [ { "dropping-particle" : "", "family" : "Scheffer", "given" : "M", "non-dropping-particle" : "", "parse-names" : false, "suffix" : "" }, { "dropping-particle" : "", "family" : "Carpenter", "given" : "S", "non-dropping-particle" : "", "parse-names" : false, "suffix" : "" }, { "dropping-particle" : "", "family" : "Foley", "given" : "J A", "non-dropping-particle" : "", "parse-names" : false, "suffix" : "" }, { "dropping-particle" : "", "family" : "Folke", "given" : "C", "non-dropping-particle" : "", "parse-names" : false, "suffix" : "" }, { "dropping-particle" : "", "family" : "Walker", "given" : "B", "non-dropping-particle" : "", "parse-names" : false, "suffix" : "" } ], "container-title" : "Nature", "id" : "ITEM-3", "issue" : "6856", "issued" : { "date-parts" : [ [ "2001", "10", "11" ] ] }, "page" : "591-6", "title" : "Catastrophic shifts in ecosystems.", "title-short" : "Nature", "type" : "article-journal", "volume" : "413" }, "uris" : [ "http://www.mendeley.com/documents/?uuid=b4d7a99c-ef34-49f7-b602-b5758cd6934a" ] }, { "id" : "ITEM-4", "itemData" : { "DOI" : "10.1126/science.1225244", "ISBN" : "1095-9203 (Electronic)\\r0036-8075 (Linking)", "ISSN" : "0036-8075", "PMID" : "23087241", "abstract" : "Tipping points in complex systems may imply risks of unwanted collapse, but also opportunities for positive change. Our capacity to navigate such risks and opportunities can be boosted by combining emerging insights from two unconnected fields of research. One line of work is revealing fundamental architectural features that may cause ecological networks, financial markets, and other complex systems to have tipping points. Another field of research is uncovering generic empirical indicators of the proximity to such critical thresholds. Although sudden shifts in complex systems will inevitably continue to surprise us, work at the crossroads of these emerging fields offers new approaches for anticipating critical transitions.", "author" : [ { "dropping-particle" : "", "family" : "Scheffer", "given" : "M.", "non-dropping-particle" : "", "parse-names" : false, "suffix" : "" }, { "dropping-particle" : "", "family" : "Carpenter", "given" : "S. R.", "non-dropping-particle" : "", "parse-names" : false, "suffix" : "" }, { "dropping-particle" : "", "family" : "Lenton", "given" : "T. M.", "non-dropping-particle" : "", "parse-names" : false, "suffix" : "" }, { "dropping-particle" : "", "family" : "Bascompte", "given" : "J.", "non-dropping-particle" : "", "parse-names" : false, "suffix" : "" }, { "dropping-particle" : "", "family" : "Brock", "given" : "W.", "non-dropping-particle" : "", "parse-names" : false, "suffix" : "" }, { "dropping-particle" : "", "family" : "Dakos", "given" : "V.", "non-dropping-particle" : "", "parse-names" : false, "suffix" : "" }, { "dropping-particle" : "", "family" : "Koppel", "given" : "J.", "non-dropping-particle" : "van de", "parse-names" : false, "suffix" : "" }, { "dropping-particle" : "", "family" : "Leemput", "given" : "I. a.", "non-dropping-particle" : "van de", "parse-names" : false, "suffix" : "" }, { "dropping-particle" : "", "family" : "Levin", "given" : "S. a.", "non-dropping-particle" : "", "parse-names" : false, "suffix" : "" }, { "dropping-particle" : "", "family" : "Nes", "given" : "E. H.", "non-dropping-particle" : "van", "parse-names" : false, "suffix" : "" }, { "dropping-particle" : "", "family" : "Pascual", "given" : "M.", "non-dropping-particle" : "", "parse-names" : false, "suffix" : "" }, { "dropping-particle" : "", "family" : "Vandermeer", "given" : "J.", "non-dropping-particle" : "", "parse-names" : false, "suffix" : "" } ], "container-title" : "Science", "id" : "ITEM-4", "issue" : "6105", "issued" : { "date-parts" : [ [ "2012" ] ] }, "page" : "344-348", "title" : "Anticipating Critical Transitions", "type" : "article-journal", "volume" : "338" }, "uris" : [ "http://www.mendeley.com/documents/?uuid=d99cda80-b368-4ffc-8330-caf7ebcdbac5" ] } ], "mendeley" : { "formattedCitation" : "(Bestelmeyer et al., 2011; Scheffer and Carpenter, 2003; Scheffer et al., 2001, 2012)", "plainTextFormattedCitation" : "(Bestelmeyer et al., 2011; Scheffer and Carpenter, 2003; Scheffer et al., 2001, 2012)", "previouslyFormattedCitation" : "(Bestelmeyer et al., 2011; Scheffer and Carpenter, 2003; Scheffer et al., 2001, 2012)" }, "properties" : { "noteIndex" : 0 }, "schema" : "https://github.com/citation-style-language/schema/raw/master/csl-citation.json" }</w:instrText>
      </w:r>
      <w:r w:rsidR="00785E40">
        <w:rPr>
          <w:rFonts w:ascii="Arial" w:hAnsi="Arial" w:cs="Arial"/>
        </w:rPr>
        <w:fldChar w:fldCharType="separate"/>
      </w:r>
      <w:r w:rsidR="00A07B61" w:rsidRPr="00A07B61">
        <w:rPr>
          <w:rFonts w:ascii="Arial" w:hAnsi="Arial" w:cs="Arial"/>
          <w:noProof/>
        </w:rPr>
        <w:t>(Bestelmeyer et al., 2011; Scheffer and Carpenter, 2003; Scheffer et al., 2001, 2012)</w:t>
      </w:r>
      <w:r w:rsidR="00785E40">
        <w:rPr>
          <w:rFonts w:ascii="Arial" w:hAnsi="Arial" w:cs="Arial"/>
        </w:rPr>
        <w:fldChar w:fldCharType="end"/>
      </w:r>
      <w:r w:rsidRPr="008B4268">
        <w:rPr>
          <w:rFonts w:ascii="Arial" w:hAnsi="Arial" w:cs="Arial"/>
        </w:rPr>
        <w:t>, their</w:t>
      </w:r>
      <w:r>
        <w:rPr>
          <w:rFonts w:ascii="Arial" w:hAnsi="Arial" w:cs="Arial"/>
        </w:rPr>
        <w:t xml:space="preserve"> existence in forest ecosystems remains the subject of debate, reflecting the lack of robust evidence </w:t>
      </w:r>
      <w:r w:rsidR="00785E40">
        <w:rPr>
          <w:rFonts w:ascii="Arial" w:hAnsi="Arial" w:cs="Arial"/>
        </w:rPr>
        <w:fldChar w:fldCharType="begin" w:fldLock="1"/>
      </w:r>
      <w:r w:rsidR="00785E40">
        <w:rPr>
          <w:rFonts w:ascii="Arial" w:hAnsi="Arial" w:cs="Arial"/>
        </w:rPr>
        <w:instrText>ADDIN CSL_CITATION { "citationItems" : [ { "id" : "ITEM-1", "itemData" : { "ISBN" : "0199569347", "abstract" : "One of the most interesting and vexing problems in ecology is how distinctly different communities of plants and animals can occur in the same ecosystem. The theory of these systems, known as multiple stable states, is well understood, but whether multiple stable states actually exist in nature has remained a hotly debated subject. Multiple Stable States in Natural EcosystemsR provides a broad and synthetic critique of recent advances in theory and new experimental evidence. Modern models of systems with multiple stable states are placed in historical context. Current theories are covered in a rigorous fashion with the specific goal of identifying testable predictions about multiple stable states. The book provides a more synthetic, more critical, and broader analysis of multiple stable states in natural ecosystems than any previous review. By making the theory more transparent and the analysis of the evidence more comparative, the book broadens the discussion about multiple stable states, leading to a more general consideration of the interplay between theory and experiment in community ecology and environmental management. This accessible research monograph will be suitable for graduate students taking courses in community ecology, theoretical ecology, and restoration ecology. It will also be a valuable reference for professional ecologists and environmental managers requiring a concise overview of the topic.", "author" : [ { "dropping-particle" : "", "family" : "Petraitis", "given" : "Peter", "non-dropping-particle" : "", "parse-names" : false, "suffix" : "" } ], "id" : "ITEM-1", "issued" : { "date-parts" : [ [ "2013" ] ] }, "number-of-pages" : "188", "publisher" : "Oxford University Press", "title" : "Multiple Stable States in Natural Ecosystems", "type" : "book" }, "uris" : [ "http://www.mendeley.com/documents/?uuid=ecd74af5-b198-48d6-b3ba-8ee4b3a0c060" ] } ], "mendeley" : { "formattedCitation" : "(Petraitis, 2013)", "plainTextFormattedCitation" : "(Petraitis, 2013)", "previouslyFormattedCitation" : "(Petraitis, 2013)" }, "properties" : { "noteIndex" : 0 }, "schema" : "https://github.com/citation-style-language/schema/raw/master/csl-citation.json" }</w:instrText>
      </w:r>
      <w:r w:rsidR="00785E40">
        <w:rPr>
          <w:rFonts w:ascii="Arial" w:hAnsi="Arial" w:cs="Arial"/>
        </w:rPr>
        <w:fldChar w:fldCharType="separate"/>
      </w:r>
      <w:r w:rsidR="00785E40" w:rsidRPr="00785E40">
        <w:rPr>
          <w:rFonts w:ascii="Arial" w:hAnsi="Arial" w:cs="Arial"/>
          <w:noProof/>
        </w:rPr>
        <w:t>(Petraitis, 2013)</w:t>
      </w:r>
      <w:r w:rsidR="00785E40">
        <w:rPr>
          <w:rFonts w:ascii="Arial" w:hAnsi="Arial" w:cs="Arial"/>
        </w:rPr>
        <w:fldChar w:fldCharType="end"/>
      </w:r>
      <w:r w:rsidR="00785E40">
        <w:rPr>
          <w:rFonts w:ascii="Arial" w:hAnsi="Arial" w:cs="Arial"/>
        </w:rPr>
        <w:t>.</w:t>
      </w:r>
    </w:p>
    <w:p w:rsidR="00B32FDF" w:rsidRDefault="00B32FDF" w:rsidP="00B31A31">
      <w:pPr>
        <w:spacing w:line="360" w:lineRule="auto"/>
        <w:contextualSpacing/>
        <w:rPr>
          <w:rFonts w:ascii="Arial" w:hAnsi="Arial" w:cs="Arial"/>
        </w:rPr>
      </w:pPr>
    </w:p>
    <w:p w:rsidR="0006742C" w:rsidRDefault="00B32FDF" w:rsidP="00995EF8">
      <w:pPr>
        <w:spacing w:line="360" w:lineRule="auto"/>
        <w:contextualSpacing/>
        <w:rPr>
          <w:ins w:id="51" w:author="Phil Martin" w:date="2015-04-15T15:58:00Z"/>
          <w:rFonts w:ascii="Arial" w:hAnsi="Arial" w:cs="Arial"/>
        </w:rPr>
      </w:pPr>
      <w:r>
        <w:rPr>
          <w:rFonts w:ascii="Arial" w:hAnsi="Arial" w:cs="Arial"/>
          <w:color w:val="auto"/>
          <w:lang w:eastAsia="en-GB" w:bidi="ar-SA"/>
        </w:rPr>
        <w:t>Given</w:t>
      </w:r>
      <w:r w:rsidRPr="00B31A31">
        <w:rPr>
          <w:rFonts w:ascii="Arial" w:hAnsi="Arial" w:cs="Arial"/>
          <w:color w:val="auto"/>
          <w:lang w:eastAsia="en-GB" w:bidi="ar-SA"/>
        </w:rPr>
        <w:t xml:space="preserve"> the increasing evidence of profound changes </w:t>
      </w:r>
      <w:r>
        <w:rPr>
          <w:rFonts w:ascii="Arial" w:hAnsi="Arial" w:cs="Arial"/>
          <w:color w:val="auto"/>
          <w:lang w:eastAsia="en-GB" w:bidi="ar-SA"/>
        </w:rPr>
        <w:t xml:space="preserve">occurring in </w:t>
      </w:r>
      <w:r w:rsidRPr="00B31A31">
        <w:rPr>
          <w:rFonts w:ascii="Arial" w:hAnsi="Arial" w:cs="Arial"/>
          <w:color w:val="auto"/>
          <w:lang w:eastAsia="en-GB" w:bidi="ar-SA"/>
        </w:rPr>
        <w:t xml:space="preserve">many </w:t>
      </w:r>
      <w:r>
        <w:rPr>
          <w:rFonts w:ascii="Arial" w:hAnsi="Arial" w:cs="Arial"/>
          <w:color w:val="auto"/>
          <w:lang w:eastAsia="en-GB" w:bidi="ar-SA"/>
        </w:rPr>
        <w:t xml:space="preserve">forest </w:t>
      </w:r>
      <w:r w:rsidRPr="00B31A31">
        <w:rPr>
          <w:rFonts w:ascii="Arial" w:hAnsi="Arial" w:cs="Arial"/>
          <w:color w:val="auto"/>
          <w:lang w:eastAsia="en-GB" w:bidi="ar-SA"/>
        </w:rPr>
        <w:t xml:space="preserve">ecosystems, </w:t>
      </w:r>
      <w:r>
        <w:rPr>
          <w:rFonts w:ascii="Arial" w:hAnsi="Arial" w:cs="Arial"/>
          <w:color w:val="auto"/>
          <w:lang w:eastAsia="en-GB" w:bidi="ar-SA"/>
        </w:rPr>
        <w:t xml:space="preserve">there is a need </w:t>
      </w:r>
      <w:r w:rsidRPr="00B31A31">
        <w:rPr>
          <w:rFonts w:ascii="Arial" w:hAnsi="Arial" w:cs="Arial"/>
          <w:color w:val="auto"/>
          <w:lang w:eastAsia="en-GB" w:bidi="ar-SA"/>
        </w:rPr>
        <w:t xml:space="preserve">to understand </w:t>
      </w:r>
      <w:r>
        <w:rPr>
          <w:rFonts w:ascii="Arial" w:hAnsi="Arial" w:cs="Arial"/>
          <w:color w:val="auto"/>
          <w:lang w:eastAsia="en-GB" w:bidi="ar-SA"/>
        </w:rPr>
        <w:t xml:space="preserve">the potential impacts of anthropogenic disturbance on forest structure and composition, and </w:t>
      </w:r>
      <w:r w:rsidRPr="00B31A31">
        <w:rPr>
          <w:rFonts w:ascii="Arial" w:hAnsi="Arial" w:cs="Arial"/>
          <w:color w:val="auto"/>
          <w:lang w:eastAsia="en-GB" w:bidi="ar-SA"/>
        </w:rPr>
        <w:t xml:space="preserve">the processes that </w:t>
      </w:r>
      <w:r>
        <w:rPr>
          <w:rFonts w:ascii="Arial" w:hAnsi="Arial" w:cs="Arial"/>
          <w:color w:val="auto"/>
          <w:lang w:eastAsia="en-GB" w:bidi="ar-SA"/>
        </w:rPr>
        <w:t xml:space="preserve">might facilitate ecological recovery </w:t>
      </w:r>
      <w:r w:rsidR="00785E40">
        <w:rPr>
          <w:rFonts w:ascii="Arial" w:hAnsi="Arial" w:cs="Arial"/>
          <w:color w:val="auto"/>
          <w:lang w:eastAsia="en-GB" w:bidi="ar-SA"/>
        </w:rPr>
        <w:fldChar w:fldCharType="begin" w:fldLock="1"/>
      </w:r>
      <w:r w:rsidR="00785E40">
        <w:rPr>
          <w:rFonts w:ascii="Arial" w:hAnsi="Arial" w:cs="Arial"/>
          <w:color w:val="auto"/>
          <w:lang w:eastAsia="en-GB" w:bidi="ar-SA"/>
        </w:rPr>
        <w:instrText>ADDIN CSL_CITATION { "citationItems" : [ { "id" : "ITEM-1", "itemData" : { "DOI" : "10.1098/rspb.2009.0661", "ISBN" : "0962-8452 (Print)\\n0962-8452 (Linking)", "ISSN" : "0962-8452", "PMID" : "19553254", "abstract" : "Despite the increasing evidence of drastic and profound changes in many ecosystems, often referred to as regime shifts, we have little ability to understand the processes that provide insurance against such change (resilience). Modelling studies have suggested that increased variance may foreshadow a regime shift, but this requires long-term data and knowledge of the functional links between key processes. Field-based research and ground-truthing is an essential part of the heuristic that marries theoretical and empirical research, but experimental studies of resilience are lagging behind theory, management and policy requirements. Empirically, ecological resilience must be understood in terms of community dynamics and the potential for small shifts in environmental forcing to break the feedbacks that support resilience. Here, we integrate recent theory and empirical data to identify ways we might define and understand potential thresholds in the resilience of nature, and thus the potential for regime shifts, by focusing on the roles of strong and weak interactions, linkages in meta-communities, and positive feedbacks between these and environmental drivers. The challenge to theoretical and field ecologists is to make the shift from hindsight to a more predictive science that is able to assist in the implementation of ecosystem-based management.", "author" : [ { "dropping-particle" : "", "family" : "Thrush", "given" : "Simon F", "non-dropping-particle" : "", "parse-names" : false, "suffix" : "" }, { "dropping-particle" : "", "family" : "Hewitt", "given" : "Judi E", "non-dropping-particle" : "", "parse-names" : false, "suffix" : "" }, { "dropping-particle" : "", "family" : "Dayton", "given" : "Paul K", "non-dropping-particle" : "", "parse-names" : false, "suffix" : "" }, { "dropping-particle" : "", "family" : "Coco", "given" : "Giovanni", "non-dropping-particle" : "", "parse-names" : false, "suffix" : "" }, { "dropping-particle" : "", "family" : "Lohrer", "given" : "Andrew M", "non-dropping-particle" : "", "parse-names" : false, "suffix" : "" }, { "dropping-particle" : "", "family" : "Norkko", "given" : "Alf", "non-dropping-particle" : "", "parse-names" : false, "suffix" : "" }, { "dropping-particle" : "", "family" : "Norkko", "given" : "Joanna", "non-dropping-particle" : "", "parse-names" : false, "suffix" : "" }, { "dropping-particle" : "", "family" : "Chiantore", "given" : "Mariachiara", "non-dropping-particle" : "", "parse-names" : false, "suffix" : "" } ], "container-title" : "Proceedings. Biological sciences / The Royal Society", "id" : "ITEM-1", "issue" : "1671", "issued" : { "date-parts" : [ [ "2009" ] ] }, "page" : "3209-3217", "title" : "Forecasting the limits of resilience: integrating empirical research with theory.", "type" : "article-journal", "volume" : "276" }, "uris" : [ "http://www.mendeley.com/documents/?uuid=2f8aa4c2-11c3-4e8d-8c71-595ed468b78b" ] } ], "mendeley" : { "formattedCitation" : "(Thrush et al., 2009)", "plainTextFormattedCitation" : "(Thrush et al., 2009)", "previouslyFormattedCitation" : "(Thrush et al., 2009)" }, "properties" : { "noteIndex" : 0 }, "schema" : "https://github.com/citation-style-language/schema/raw/master/csl-citation.json" }</w:instrText>
      </w:r>
      <w:r w:rsidR="00785E40">
        <w:rPr>
          <w:rFonts w:ascii="Arial" w:hAnsi="Arial" w:cs="Arial"/>
          <w:color w:val="auto"/>
          <w:lang w:eastAsia="en-GB" w:bidi="ar-SA"/>
        </w:rPr>
        <w:fldChar w:fldCharType="separate"/>
      </w:r>
      <w:r w:rsidR="00785E40" w:rsidRPr="00785E40">
        <w:rPr>
          <w:rFonts w:ascii="Arial" w:hAnsi="Arial" w:cs="Arial"/>
          <w:noProof/>
          <w:color w:val="auto"/>
          <w:lang w:eastAsia="en-GB" w:bidi="ar-SA"/>
        </w:rPr>
        <w:t>(Thrush et al., 2009)</w:t>
      </w:r>
      <w:r w:rsidR="00785E40">
        <w:rPr>
          <w:rFonts w:ascii="Arial" w:hAnsi="Arial" w:cs="Arial"/>
          <w:color w:val="auto"/>
          <w:lang w:eastAsia="en-GB" w:bidi="ar-SA"/>
        </w:rPr>
        <w:fldChar w:fldCharType="end"/>
      </w:r>
      <w:r w:rsidR="00785E40">
        <w:rPr>
          <w:rFonts w:ascii="Arial" w:hAnsi="Arial" w:cs="Arial"/>
          <w:color w:val="auto"/>
          <w:lang w:eastAsia="en-GB" w:bidi="ar-SA"/>
        </w:rPr>
        <w:t xml:space="preserve">. </w:t>
      </w:r>
      <w:r>
        <w:rPr>
          <w:rFonts w:ascii="Arial" w:hAnsi="Arial" w:cs="Arial"/>
          <w:color w:val="auto"/>
          <w:lang w:eastAsia="en-GB" w:bidi="ar-SA"/>
        </w:rPr>
        <w:t>In particular, there is a need for</w:t>
      </w:r>
      <w:r w:rsidRPr="00B31A31">
        <w:rPr>
          <w:rFonts w:ascii="Arial" w:hAnsi="Arial" w:cs="Arial"/>
          <w:color w:val="auto"/>
          <w:lang w:eastAsia="en-GB" w:bidi="ar-SA"/>
        </w:rPr>
        <w:t xml:space="preserve"> long-term </w:t>
      </w:r>
      <w:r>
        <w:rPr>
          <w:rFonts w:ascii="Arial" w:hAnsi="Arial" w:cs="Arial"/>
          <w:color w:val="auto"/>
          <w:lang w:eastAsia="en-GB" w:bidi="ar-SA"/>
        </w:rPr>
        <w:t xml:space="preserve">field </w:t>
      </w:r>
      <w:r w:rsidRPr="00B31A31">
        <w:rPr>
          <w:rFonts w:ascii="Arial" w:hAnsi="Arial" w:cs="Arial"/>
          <w:color w:val="auto"/>
          <w:lang w:eastAsia="en-GB" w:bidi="ar-SA"/>
        </w:rPr>
        <w:t xml:space="preserve">data </w:t>
      </w:r>
      <w:r>
        <w:rPr>
          <w:rFonts w:ascii="Arial" w:hAnsi="Arial" w:cs="Arial"/>
          <w:color w:val="auto"/>
          <w:lang w:eastAsia="en-GB" w:bidi="ar-SA"/>
        </w:rPr>
        <w:t>collected in ecosystems undergoing dieback or collapse, in order to provide insights into</w:t>
      </w:r>
      <w:r w:rsidRPr="00B31A31">
        <w:rPr>
          <w:rFonts w:ascii="Arial" w:hAnsi="Arial" w:cs="Arial"/>
          <w:color w:val="auto"/>
          <w:lang w:eastAsia="en-GB" w:bidi="ar-SA"/>
        </w:rPr>
        <w:t xml:space="preserve"> the functional links between key processes</w:t>
      </w:r>
      <w:r>
        <w:rPr>
          <w:rFonts w:ascii="Arial" w:hAnsi="Arial" w:cs="Arial"/>
          <w:color w:val="auto"/>
          <w:lang w:eastAsia="en-GB" w:bidi="ar-SA"/>
        </w:rPr>
        <w:t xml:space="preserve">, and to provide the information needed to support both </w:t>
      </w:r>
      <w:r w:rsidRPr="00B31A31">
        <w:rPr>
          <w:rFonts w:ascii="Arial" w:hAnsi="Arial" w:cs="Arial"/>
          <w:color w:val="auto"/>
          <w:lang w:eastAsia="en-GB" w:bidi="ar-SA"/>
        </w:rPr>
        <w:t xml:space="preserve">management and policy </w:t>
      </w:r>
      <w:r>
        <w:rPr>
          <w:rFonts w:ascii="Arial" w:hAnsi="Arial" w:cs="Arial"/>
          <w:color w:val="auto"/>
          <w:lang w:eastAsia="en-GB" w:bidi="ar-SA"/>
        </w:rPr>
        <w:t xml:space="preserve">responses </w:t>
      </w:r>
      <w:r w:rsidR="00785E40">
        <w:rPr>
          <w:rFonts w:ascii="Arial" w:hAnsi="Arial" w:cs="Arial"/>
          <w:color w:val="auto"/>
          <w:lang w:eastAsia="en-GB" w:bidi="ar-SA"/>
        </w:rPr>
        <w:fldChar w:fldCharType="begin" w:fldLock="1"/>
      </w:r>
      <w:r w:rsidR="00785E40">
        <w:rPr>
          <w:rFonts w:ascii="Arial" w:hAnsi="Arial" w:cs="Arial"/>
          <w:color w:val="auto"/>
          <w:lang w:eastAsia="en-GB" w:bidi="ar-SA"/>
        </w:rPr>
        <w:instrText>ADDIN CSL_CITATION { "citationItems" : [ { "id" : "ITEM-1", "itemData" : { "DOI" : "10.1007/s10021-003-0142-z", "ISSN" : "1432-9840", "author" : [ { "dropping-particle" : "", "family" : "Groffman", "given" : "Peter M.", "non-dropping-particle" : "", "parse-names" : false, "suffix" : "" }, { "dropping-particle" : "", "family" : "Baron", "given" : "Jill S.", "non-dropping-particle" : "", "parse-names" : false, "suffix" : "" }, { "dropping-particle" : "", "family" : "Blett", "given" : "Tamara", "non-dropping-particle" : "", "parse-names" : false, "suffix" : "" }, { "dropping-particle" : "", "family" : "Gold", "given" : "Arthur J.", "non-dropping-particle" : "", "parse-names" : false, "suffix" : "" }, { "dropping-particle" : "", "family" : "Goodman", "given" : "Iris", "non-dropping-particle" : "", "parse-names" : false, "suffix" : "" }, { "dropping-particle" : "", "family" : "Gunderson", "given" : "Lance H.", "non-dropping-particle" : "", "parse-names" : false, "suffix" : "" }, { "dropping-particle" : "", "family" : "Levinson", "given" : "Barbara M.", "non-dropping-particle" : "", "parse-names" : false, "suffix" : "" }, { "dropping-particle" : "", "family" : "Palmer", "given" : "Margaret A.", "non-dropping-particle" : "", "parse-names" : false, "suffix" : "" }, { "dropping-particle" : "", "family" : "Paerl", "given" : "Hans W.", "non-dropping-particle" : "", "parse-names" : false, "suffix" : "" }, { "dropping-particle" : "", "family" : "Peterson", "given" : "Garry D.", "non-dropping-particle" : "", "parse-names" : false, "suffix" : "" }, { "dropping-particle" : "", "family" : "Poff", "given" : "N. LeRoy", "non-dropping-particle" : "", "parse-names" : false, "suffix" : "" }, { "dropping-particle" : "", "family" : "Rejeski", "given" : "David W.", "non-dropping-particle" : "", "parse-names" : false, "suffix" : "" }, { "dropping-particle" : "", "family" : "Reynolds", "given" : "James F.", "non-dropping-particle" : "", "parse-names" : false, "suffix" : "" }, { "dropping-particle" : "", "family" : "Turner", "given" : "Monica G.", "non-dropping-particle" : "", "parse-names" : false, "suffix" : "" }, { "dropping-particle" : "", "family" : "Weathers", "given" : "Kathleen C.", "non-dropping-particle" : "", "parse-names" : false, "suffix" : "" }, { "dropping-particle" : "", "family" : "Wiens", "given" : "John", "non-dropping-particle" : "", "parse-names" : false, "suffix" : "" } ], "container-title" : "Ecosystems", "id" : "ITEM-1", "issue" : "1", "issued" : { "date-parts" : [ [ "2006", "1", "30" ] ] }, "page" : "1-13", "title" : "Ecological Thresholds: The Key to Successful Environmental Management or an Important Concept with No Practical Application?", "type" : "article-journal", "volume" : "9" }, "uris" : [ "http://www.mendeley.com/documents/?uuid=9150b59b-c23d-45b2-b4a1-ffcfd03267ca" ] }, { "id" : "ITEM-2", "itemData" : { "DOI" : "10.1098/rspb.2009.0661", "ISBN" : "0962-8452 (Print)\\n0962-8452 (Linking)", "ISSN" : "0962-8452", "PMID" : "19553254", "abstract" : "Despite the increasing evidence of drastic and profound changes in many ecosystems, often referred to as regime shifts, we have little ability to understand the processes that provide insurance against such change (resilience). Modelling studies have suggested that increased variance may foreshadow a regime shift, but this requires long-term data and knowledge of the functional links between key processes. Field-based research and ground-truthing is an essential part of the heuristic that marries theoretical and empirical research, but experimental studies of resilience are lagging behind theory, management and policy requirements. Empirically, ecological resilience must be understood in terms of community dynamics and the potential for small shifts in environmental forcing to break the feedbacks that support resilience. Here, we integrate recent theory and empirical data to identify ways we might define and understand potential thresholds in the resilience of nature, and thus the potential for regime shifts, by focusing on the roles of strong and weak interactions, linkages in meta-communities, and positive feedbacks between these and environmental drivers. The challenge to theoretical and field ecologists is to make the shift from hindsight to a more predictive science that is able to assist in the implementation of ecosystem-based management.", "author" : [ { "dropping-particle" : "", "family" : "Thrush", "given" : "Simon F", "non-dropping-particle" : "", "parse-names" : false, "suffix" : "" }, { "dropping-particle" : "", "family" : "Hewitt", "given" : "Judi E", "non-dropping-particle" : "", "parse-names" : false, "suffix" : "" }, { "dropping-particle" : "", "family" : "Dayton", "given" : "Paul K", "non-dropping-particle" : "", "parse-names" : false, "suffix" : "" }, { "dropping-particle" : "", "family" : "Coco", "given" : "Giovanni", "non-dropping-particle" : "", "parse-names" : false, "suffix" : "" }, { "dropping-particle" : "", "family" : "Lohrer", "given" : "Andrew M", "non-dropping-particle" : "", "parse-names" : false, "suffix" : "" }, { "dropping-particle" : "", "family" : "Norkko", "given" : "Alf", "non-dropping-particle" : "", "parse-names" : false, "suffix" : "" }, { "dropping-particle" : "", "family" : "Norkko", "given" : "Joanna", "non-dropping-particle" : "", "parse-names" : false, "suffix" : "" }, { "dropping-particle" : "", "family" : "Chiantore", "given" : "Mariachiara", "non-dropping-particle" : "", "parse-names" : false, "suffix" : "" } ], "container-title" : "Proceedings. Biological sciences / The Royal Society", "id" : "ITEM-2", "issue" : "1671", "issued" : { "date-parts" : [ [ "2009" ] ] }, "page" : "3209-3217", "title" : "Forecasting the limits of resilience: integrating empirical research with theory.", "type" : "article-journal", "volume" : "276" }, "uris" : [ "http://www.mendeley.com/documents/?uuid=2f8aa4c2-11c3-4e8d-8c71-595ed468b78b" ] } ], "mendeley" : { "formattedCitation" : "(Groffman et al., 2006; Thrush et al., 2009)", "plainTextFormattedCitation" : "(Groffman et al., 2006; Thrush et al., 2009)", "previouslyFormattedCitation" : "(Groffman et al., 2006; Thrush et al., 2009)" }, "properties" : { "noteIndex" : 0 }, "schema" : "https://github.com/citation-style-language/schema/raw/master/csl-citation.json" }</w:instrText>
      </w:r>
      <w:r w:rsidR="00785E40">
        <w:rPr>
          <w:rFonts w:ascii="Arial" w:hAnsi="Arial" w:cs="Arial"/>
          <w:color w:val="auto"/>
          <w:lang w:eastAsia="en-GB" w:bidi="ar-SA"/>
        </w:rPr>
        <w:fldChar w:fldCharType="separate"/>
      </w:r>
      <w:r w:rsidR="00785E40" w:rsidRPr="00785E40">
        <w:rPr>
          <w:rFonts w:ascii="Arial" w:hAnsi="Arial" w:cs="Arial"/>
          <w:noProof/>
          <w:color w:val="auto"/>
          <w:lang w:eastAsia="en-GB" w:bidi="ar-SA"/>
        </w:rPr>
        <w:t>(Groffman et al., 2006; Thrush et al., 2009)</w:t>
      </w:r>
      <w:r w:rsidR="00785E40">
        <w:rPr>
          <w:rFonts w:ascii="Arial" w:hAnsi="Arial" w:cs="Arial"/>
          <w:color w:val="auto"/>
          <w:lang w:eastAsia="en-GB" w:bidi="ar-SA"/>
        </w:rPr>
        <w:fldChar w:fldCharType="end"/>
      </w:r>
      <w:r w:rsidR="00785E40">
        <w:rPr>
          <w:rFonts w:ascii="Arial" w:hAnsi="Arial" w:cs="Arial"/>
          <w:color w:val="auto"/>
          <w:lang w:eastAsia="en-GB" w:bidi="ar-SA"/>
        </w:rPr>
        <w:t xml:space="preserve">. </w:t>
      </w:r>
      <w:r>
        <w:rPr>
          <w:rFonts w:ascii="Arial" w:hAnsi="Arial" w:cs="Arial"/>
        </w:rPr>
        <w:t xml:space="preserve">Such data could also contribute to </w:t>
      </w:r>
      <w:r w:rsidRPr="00E528F6">
        <w:rPr>
          <w:rFonts w:ascii="Arial" w:hAnsi="Arial" w:cs="Arial"/>
        </w:rPr>
        <w:t>an understanding of the mechanisms involved in sudden transitions</w:t>
      </w:r>
      <w:r>
        <w:rPr>
          <w:rFonts w:ascii="Arial" w:hAnsi="Arial" w:cs="Arial"/>
        </w:rPr>
        <w:t>, which</w:t>
      </w:r>
      <w:r w:rsidRPr="00E528F6">
        <w:rPr>
          <w:rFonts w:ascii="Arial" w:hAnsi="Arial" w:cs="Arial"/>
        </w:rPr>
        <w:t xml:space="preserve"> is </w:t>
      </w:r>
      <w:r>
        <w:rPr>
          <w:rFonts w:ascii="Arial" w:hAnsi="Arial" w:cs="Arial"/>
        </w:rPr>
        <w:t xml:space="preserve">currently </w:t>
      </w:r>
      <w:r w:rsidRPr="00E528F6">
        <w:rPr>
          <w:rFonts w:ascii="Arial" w:hAnsi="Arial" w:cs="Arial"/>
        </w:rPr>
        <w:t>lacking for spatially extensive ecosystems</w:t>
      </w:r>
      <w:r>
        <w:rPr>
          <w:rFonts w:ascii="Arial" w:hAnsi="Arial" w:cs="Arial"/>
        </w:rPr>
        <w:t xml:space="preserve"> such as forests </w:t>
      </w:r>
      <w:r w:rsidR="00785E40">
        <w:rPr>
          <w:rFonts w:ascii="Arial" w:hAnsi="Arial" w:cs="Arial"/>
        </w:rPr>
        <w:fldChar w:fldCharType="begin" w:fldLock="1"/>
      </w:r>
      <w:r w:rsidR="00995EF8">
        <w:rPr>
          <w:rFonts w:ascii="Arial" w:hAnsi="Arial" w:cs="Arial"/>
        </w:rPr>
        <w:instrText>ADDIN CSL_CITATION { "citationItems" : [ { "id" : "ITEM-1", "itemData" : { "DOI" : "10.1126/science.1101867", "ISBN" : "0036-8075", "ISSN" : "0036-8075", "PMID" : "15448261", "abstract" : "Unexpected sudden catastrophic shifts may occur in ecosystems, with concomitant losses or gains of ecological and economic resources. Such shifts have been theoretically attributed to positive feedback and bistability of ecosystem states. However, verifications and predictive power with respect to catastrophic responses to a changing environment are lacking for spatially extensive ecosystems. This situation impedes management and recovery strategies for such ecosystems. Here, we review recent studies on various ecosystems that link self-organized patchiness to catastrophic shifts between ecosystem states.", "author" : [ { "dropping-particle" : "", "family" : "Rietkerk", "given" : "Max", "non-dropping-particle" : "", "parse-names" : false, "suffix" : "" }, { "dropping-particle" : "", "family" : "Dekker", "given" : "Stefan C", "non-dropping-particle" : "", "parse-names" : false, "suffix" : "" }, { "dropping-particle" : "", "family" : "Ruiter", "given" : "Peter C", "non-dropping-particle" : "de", "parse-names" : false, "suffix" : "" }, { "dropping-particle" : "", "family" : "Koppel", "given" : "Johan", "non-dropping-particle" : "van de", "parse-names" : false, "suffix" : "" } ], "container-title" : "Science (New York, N.Y.)", "id" : "ITEM-1", "issue" : "5692", "issued" : { "date-parts" : [ [ "2004" ] ] }, "page" : "1926-1929", "title" : "Self-organized patchiness and catastrophic shifts in ecosystems.", "type" : "article-journal", "volume" : "305" }, "uris" : [ "http://www.mendeley.com/documents/?uuid=ffa37d1b-8cfa-4df5-83a8-fc701115d712" ] } ], "mendeley" : { "formattedCitation" : "(Rietkerk et al., 2004)", "plainTextFormattedCitation" : "(Rietkerk et al., 2004)", "previouslyFormattedCitation" : "(Rietkerk et al., 2004)" }, "properties" : { "noteIndex" : 0 }, "schema" : "https://github.com/citation-style-language/schema/raw/master/csl-citation.json" }</w:instrText>
      </w:r>
      <w:r w:rsidR="00785E40">
        <w:rPr>
          <w:rFonts w:ascii="Arial" w:hAnsi="Arial" w:cs="Arial"/>
        </w:rPr>
        <w:fldChar w:fldCharType="separate"/>
      </w:r>
      <w:r w:rsidR="00785E40" w:rsidRPr="00785E40">
        <w:rPr>
          <w:rFonts w:ascii="Arial" w:hAnsi="Arial" w:cs="Arial"/>
          <w:noProof/>
        </w:rPr>
        <w:t>(Rietkerk et al., 2004)</w:t>
      </w:r>
      <w:r w:rsidR="00785E40">
        <w:rPr>
          <w:rFonts w:ascii="Arial" w:hAnsi="Arial" w:cs="Arial"/>
        </w:rPr>
        <w:fldChar w:fldCharType="end"/>
      </w:r>
      <w:r w:rsidR="00785E40">
        <w:rPr>
          <w:rFonts w:ascii="Arial" w:hAnsi="Arial" w:cs="Arial"/>
        </w:rPr>
        <w:t xml:space="preserve">. </w:t>
      </w:r>
      <w:r>
        <w:rPr>
          <w:rFonts w:ascii="Arial" w:hAnsi="Arial" w:cs="Arial"/>
          <w:color w:val="auto"/>
          <w:lang w:eastAsia="en-GB" w:bidi="ar-SA"/>
        </w:rPr>
        <w:t xml:space="preserve">Very few long-term data are available for forest stands that have undergone collapse </w:t>
      </w:r>
      <w:commentRangeStart w:id="52"/>
      <w:r>
        <w:rPr>
          <w:rFonts w:ascii="Arial" w:hAnsi="Arial" w:cs="Arial"/>
          <w:color w:val="auto"/>
          <w:lang w:eastAsia="en-GB" w:bidi="ar-SA"/>
        </w:rPr>
        <w:t xml:space="preserve">(e.g. see </w:t>
      </w:r>
      <w:proofErr w:type="spellStart"/>
      <w:r>
        <w:rPr>
          <w:rFonts w:ascii="Arial" w:hAnsi="Arial" w:cs="Arial"/>
          <w:color w:val="auto"/>
          <w:lang w:eastAsia="en-GB" w:bidi="ar-SA"/>
        </w:rPr>
        <w:t>Goetsch</w:t>
      </w:r>
      <w:proofErr w:type="spellEnd"/>
      <w:r>
        <w:rPr>
          <w:rFonts w:ascii="Arial" w:hAnsi="Arial" w:cs="Arial"/>
          <w:color w:val="auto"/>
          <w:lang w:eastAsia="en-GB" w:bidi="ar-SA"/>
        </w:rPr>
        <w:t xml:space="preserve"> et al. 2011)</w:t>
      </w:r>
      <w:commentRangeEnd w:id="52"/>
      <w:r w:rsidR="00A07B61">
        <w:rPr>
          <w:rStyle w:val="CommentReference"/>
          <w:szCs w:val="20"/>
          <w:lang w:eastAsia="en-GB" w:bidi="ar-SA"/>
        </w:rPr>
        <w:commentReference w:id="52"/>
      </w:r>
      <w:r>
        <w:rPr>
          <w:rFonts w:ascii="Arial" w:hAnsi="Arial" w:cs="Arial"/>
          <w:color w:val="auto"/>
          <w:lang w:eastAsia="en-GB" w:bidi="ar-SA"/>
        </w:rPr>
        <w:t xml:space="preserve">. As a consequence, the </w:t>
      </w:r>
      <w:r w:rsidRPr="00E528F6">
        <w:rPr>
          <w:rFonts w:ascii="Arial" w:hAnsi="Arial" w:cs="Arial"/>
        </w:rPr>
        <w:t>process</w:t>
      </w:r>
      <w:r>
        <w:rPr>
          <w:rFonts w:ascii="Arial" w:hAnsi="Arial" w:cs="Arial"/>
        </w:rPr>
        <w:t>es</w:t>
      </w:r>
      <w:r w:rsidRPr="00E528F6">
        <w:rPr>
          <w:rFonts w:ascii="Arial" w:hAnsi="Arial" w:cs="Arial"/>
        </w:rPr>
        <w:t xml:space="preserve"> by which forest </w:t>
      </w:r>
      <w:r>
        <w:rPr>
          <w:rFonts w:ascii="Arial" w:hAnsi="Arial" w:cs="Arial"/>
        </w:rPr>
        <w:t xml:space="preserve">dieback occurs are </w:t>
      </w:r>
      <w:r w:rsidRPr="00E528F6">
        <w:rPr>
          <w:rFonts w:ascii="Arial" w:hAnsi="Arial" w:cs="Arial"/>
        </w:rPr>
        <w:t xml:space="preserve">not well understood. </w:t>
      </w:r>
    </w:p>
    <w:p w:rsidR="0006742C" w:rsidRDefault="0006742C" w:rsidP="00995EF8">
      <w:pPr>
        <w:spacing w:line="360" w:lineRule="auto"/>
        <w:contextualSpacing/>
        <w:rPr>
          <w:ins w:id="53" w:author="Phil Martin" w:date="2015-04-15T15:58:00Z"/>
          <w:rFonts w:ascii="Arial" w:hAnsi="Arial" w:cs="Arial"/>
        </w:rPr>
      </w:pPr>
    </w:p>
    <w:p w:rsidR="00995EF8" w:rsidRPr="0006742C" w:rsidRDefault="00B32FDF" w:rsidP="00995EF8">
      <w:pPr>
        <w:spacing w:line="360" w:lineRule="auto"/>
        <w:contextualSpacing/>
        <w:rPr>
          <w:rFonts w:ascii="Arial" w:hAnsi="Arial" w:cs="Arial"/>
          <w:rPrChange w:id="54" w:author="Phil Martin" w:date="2015-04-15T16:01:00Z">
            <w:rPr>
              <w:rFonts w:ascii="Arial" w:hAnsi="Arial" w:cs="Arial"/>
              <w:color w:val="auto"/>
              <w:lang w:eastAsia="en-GB" w:bidi="ar-SA"/>
            </w:rPr>
          </w:rPrChange>
        </w:rPr>
      </w:pPr>
      <w:r w:rsidRPr="00E528F6">
        <w:rPr>
          <w:rFonts w:ascii="Arial" w:hAnsi="Arial" w:cs="Arial"/>
        </w:rPr>
        <w:t xml:space="preserve">Key questions </w:t>
      </w:r>
      <w:ins w:id="55" w:author="Phil Martin" w:date="2015-04-15T16:01:00Z">
        <w:r w:rsidR="0006742C">
          <w:rPr>
            <w:rFonts w:ascii="Arial" w:hAnsi="Arial" w:cs="Arial"/>
          </w:rPr>
          <w:t xml:space="preserve">connected to forest </w:t>
        </w:r>
        <w:proofErr w:type="spellStart"/>
        <w:r w:rsidR="0006742C">
          <w:rPr>
            <w:rFonts w:ascii="Arial" w:hAnsi="Arial" w:cs="Arial"/>
          </w:rPr>
          <w:t>dipback</w:t>
        </w:r>
        <w:proofErr w:type="spellEnd"/>
        <w:r w:rsidR="0006742C">
          <w:rPr>
            <w:rFonts w:ascii="Arial" w:hAnsi="Arial" w:cs="Arial"/>
          </w:rPr>
          <w:t xml:space="preserve"> or collapse </w:t>
        </w:r>
      </w:ins>
      <w:r w:rsidRPr="00E528F6">
        <w:rPr>
          <w:rFonts w:ascii="Arial" w:hAnsi="Arial" w:cs="Arial"/>
        </w:rPr>
        <w:t>relate to the trajectory of decline in forest structure and its potential relationship with forest biodiversity</w:t>
      </w:r>
      <w:r>
        <w:rPr>
          <w:rFonts w:ascii="Arial" w:hAnsi="Arial" w:cs="Arial"/>
        </w:rPr>
        <w:t xml:space="preserve">, to determine whether such relationships are characterised by threshold responses, and whether regime shifts have occurred </w:t>
      </w:r>
      <w:r w:rsidR="00995EF8">
        <w:rPr>
          <w:rFonts w:ascii="Arial" w:hAnsi="Arial" w:cs="Arial"/>
        </w:rPr>
        <w:fldChar w:fldCharType="begin" w:fldLock="1"/>
      </w:r>
      <w:r w:rsidR="00995EF8">
        <w:rPr>
          <w:rFonts w:ascii="Arial" w:hAnsi="Arial" w:cs="Arial"/>
        </w:rPr>
        <w:instrText>ADDIN CSL_CITATION { "citationItems" : [ { "id" : "ITEM-1", "itemData" : { "DOI" : "10.1007/s10021-003-0142-z", "ISSN" : "1432-9840", "author" : [ { "dropping-particle" : "", "family" : "Groffman", "given" : "Peter M.", "non-dropping-particle" : "", "parse-names" : false, "suffix" : "" }, { "dropping-particle" : "", "family" : "Baron", "given" : "Jill S.", "non-dropping-particle" : "", "parse-names" : false, "suffix" : "" }, { "dropping-particle" : "", "family" : "Blett", "given" : "Tamara", "non-dropping-particle" : "", "parse-names" : false, "suffix" : "" }, { "dropping-particle" : "", "family" : "Gold", "given" : "Arthur J.", "non-dropping-particle" : "", "parse-names" : false, "suffix" : "" }, { "dropping-particle" : "", "family" : "Goodman", "given" : "Iris", "non-dropping-particle" : "", "parse-names" : false, "suffix" : "" }, { "dropping-particle" : "", "family" : "Gunderson", "given" : "Lance H.", "non-dropping-particle" : "", "parse-names" : false, "suffix" : "" }, { "dropping-particle" : "", "family" : "Levinson", "given" : "Barbara M.", "non-dropping-particle" : "", "parse-names" : false, "suffix" : "" }, { "dropping-particle" : "", "family" : "Palmer", "given" : "Margaret A.", "non-dropping-particle" : "", "parse-names" : false, "suffix" : "" }, { "dropping-particle" : "", "family" : "Paerl", "given" : "Hans W.", "non-dropping-particle" : "", "parse-names" : false, "suffix" : "" }, { "dropping-particle" : "", "family" : "Peterson", "given" : "Garry D.", "non-dropping-particle" : "", "parse-names" : false, "suffix" : "" }, { "dropping-particle" : "", "family" : "Poff", "given" : "N. LeRoy", "non-dropping-particle" : "", "parse-names" : false, "suffix" : "" }, { "dropping-particle" : "", "family" : "Rejeski", "given" : "David W.", "non-dropping-particle" : "", "parse-names" : false, "suffix" : "" }, { "dropping-particle" : "", "family" : "Reynolds", "given" : "James F.", "non-dropping-particle" : "", "parse-names" : false, "suffix" : "" }, { "dropping-particle" : "", "family" : "Turner", "given" : "Monica G.", "non-dropping-particle" : "", "parse-names" : false, "suffix" : "" }, { "dropping-particle" : "", "family" : "Weathers", "given" : "Kathleen C.", "non-dropping-particle" : "", "parse-names" : false, "suffix" : "" }, { "dropping-particle" : "", "family" : "Wiens", "given" : "John", "non-dropping-particle" : "", "parse-names" : false, "suffix" : "" } ], "container-title" : "Ecosystems", "id" : "ITEM-1", "issue" : "1", "issued" : { "date-parts" : [ [ "2006", "1", "30" ] ] }, "page" : "1-13", "title" : "Ecological Thresholds: The Key to Successful Environmental Management or an Important Concept with No Practical Application?", "type" : "article-journal", "volume" : "9" }, "uris" : [ "http://www.mendeley.com/documents/?uuid=9150b59b-c23d-45b2-b4a1-ffcfd03267ca" ] }, { "id" : "ITEM-2", "itemData" : { "DOI" : "10.1098/rspb.2009.0661", "ISBN" : "0962-8452 (Print)\\n0962-8452 (Linking)", "ISSN" : "0962-8452", "PMID" : "19553254", "abstract" : "Despite the increasing evidence of drastic and profound changes in many ecosystems, often referred to as regime shifts, we have little ability to understand the processes that provide insurance against such change (resilience). Modelling studies have suggested that increased variance may foreshadow a regime shift, but this requires long-term data and knowledge of the functional links between key processes. Field-based research and ground-truthing is an essential part of the heuristic that marries theoretical and empirical research, but experimental studies of resilience are lagging behind theory, management and policy requirements. Empirically, ecological resilience must be understood in terms of community dynamics and the potential for small shifts in environmental forcing to break the feedbacks that support resilience. Here, we integrate recent theory and empirical data to identify ways we might define and understand potential thresholds in the resilience of nature, and thus the potential for regime shifts, by focusing on the roles of strong and weak interactions, linkages in meta-communities, and positive feedbacks between these and environmental drivers. The challenge to theoretical and field ecologists is to make the shift from hindsight to a more predictive science that is able to assist in the implementation of ecosystem-based management.", "author" : [ { "dropping-particle" : "", "family" : "Thrush", "given" : "Simon F", "non-dropping-particle" : "", "parse-names" : false, "suffix" : "" }, { "dropping-particle" : "", "family" : "Hewitt", "given" : "Judi E", "non-dropping-particle" : "", "parse-names" : false, "suffix" : "" }, { "dropping-particle" : "", "family" : "Dayton", "given" : "Paul K", "non-dropping-particle" : "", "parse-names" : false, "suffix" : "" }, { "dropping-particle" : "", "family" : "Coco", "given" : "Giovanni", "non-dropping-particle" : "", "parse-names" : false, "suffix" : "" }, { "dropping-particle" : "", "family" : "Lohrer", "given" : "Andrew M", "non-dropping-particle" : "", "parse-names" : false, "suffix" : "" }, { "dropping-particle" : "", "family" : "Norkko", "given" : "Alf", "non-dropping-particle" : "", "parse-names" : false, "suffix" : "" }, { "dropping-particle" : "", "family" : "Norkko", "given" : "Joanna", "non-dropping-particle" : "", "parse-names" : false, "suffix" : "" }, { "dropping-particle" : "", "family" : "Chiantore", "given" : "Mariachiara", "non-dropping-particle" : "", "parse-names" : false, "suffix" : "" } ], "container-title" : "Proceedings. Biological sciences / The Royal Society", "id" : "ITEM-2", "issue" : "1671", "issued" : { "date-parts" : [ [ "2009" ] ] }, "page" : "3209-3217", "title" : "Forecasting the limits of resilience: integrating empirical research with theory.", "type" : "article-journal", "volume" : "276" }, "uris" : [ "http://www.mendeley.com/documents/?uuid=2f8aa4c2-11c3-4e8d-8c71-595ed468b78b" ] } ], "mendeley" : { "formattedCitation" : "(Groffman et al., 2006; Thrush et al., 2009)", "plainTextFormattedCitation" : "(Groffman et al., 2006; Thrush et al., 2009)", "previouslyFormattedCitation" : "(Groffman et al., 2006; Thrush et al., 2009)" }, "properties" : { "noteIndex" : 0 }, "schema" : "https://github.com/citation-style-language/schema/raw/master/csl-citation.json" }</w:instrText>
      </w:r>
      <w:r w:rsidR="00995EF8">
        <w:rPr>
          <w:rFonts w:ascii="Arial" w:hAnsi="Arial" w:cs="Arial"/>
        </w:rPr>
        <w:fldChar w:fldCharType="separate"/>
      </w:r>
      <w:r w:rsidR="00995EF8" w:rsidRPr="00995EF8">
        <w:rPr>
          <w:rFonts w:ascii="Arial" w:hAnsi="Arial" w:cs="Arial"/>
          <w:noProof/>
        </w:rPr>
        <w:t>(Groffman et al., 2006; Thrush et al., 2009)</w:t>
      </w:r>
      <w:r w:rsidR="00995EF8">
        <w:rPr>
          <w:rFonts w:ascii="Arial" w:hAnsi="Arial" w:cs="Arial"/>
        </w:rPr>
        <w:fldChar w:fldCharType="end"/>
      </w:r>
      <w:r w:rsidR="00995EF8">
        <w:rPr>
          <w:rFonts w:ascii="Arial" w:hAnsi="Arial" w:cs="Arial"/>
        </w:rPr>
        <w:t xml:space="preserve">. </w:t>
      </w:r>
      <w:r w:rsidRPr="00E528F6">
        <w:rPr>
          <w:rFonts w:ascii="Arial" w:hAnsi="Arial" w:cs="Arial"/>
        </w:rPr>
        <w:t>Theories relating to regime shifts and thresholds in ecosystems suggest that declines are likely to be non-linear, and may be characterised by feedbacks between different pressures</w:t>
      </w:r>
      <w:r>
        <w:rPr>
          <w:rFonts w:ascii="Arial" w:hAnsi="Arial" w:cs="Arial"/>
        </w:rPr>
        <w:t xml:space="preserve"> </w:t>
      </w:r>
      <w:r w:rsidR="00995EF8">
        <w:rPr>
          <w:rFonts w:ascii="Arial" w:hAnsi="Arial" w:cs="Arial"/>
        </w:rPr>
        <w:fldChar w:fldCharType="begin" w:fldLock="1"/>
      </w:r>
      <w:r w:rsidR="00A07B61">
        <w:rPr>
          <w:rFonts w:ascii="Arial" w:hAnsi="Arial" w:cs="Arial"/>
        </w:rPr>
        <w:instrText>ADDIN CSL_CITATION { "citationItems" : [ { "id" : "ITEM-1", "itemData" : { "DOI" : "10.1038/35098000", "ISSN" : "0028-0836", "PMID" : "11595939", "abstract" : "All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 "author" : [ { "dropping-particle" : "", "family" : "Scheffer", "given" : "M", "non-dropping-particle" : "", "parse-names" : false, "suffix" : "" }, { "dropping-particle" : "", "family" : "Carpenter", "given" : "S", "non-dropping-particle" : "", "parse-names" : false, "suffix" : "" }, { "dropping-particle" : "", "family" : "Foley", "given" : "J A", "non-dropping-particle" : "", "parse-names" : false, "suffix" : "" }, { "dropping-particle" : "", "family" : "Folke", "given" : "C", "non-dropping-particle" : "", "parse-names" : false, "suffix" : "" }, { "dropping-particle" : "", "family" : "Walker", "given" : "B", "non-dropping-particle" : "", "parse-names" : false, "suffix" : "" } ], "container-title" : "Nature", "id" : "ITEM-1", "issue" : "6856", "issued" : { "date-parts" : [ [ "2001", "10", "11" ] ] }, "page" : "591-6", "title" : "Catastrophic shifts in ecosystems.", "title-short" : "Nature", "type" : "article-journal", "volume" : "413" }, "uris" : [ "http://www.mendeley.com/documents/?uuid=b4d7a99c-ef34-49f7-b602-b5758cd6934a" ] }, { "id" : "ITEM-2", "itemData" : { "DOI" : "10.1126/science.1225244", "ISBN" : "1095-9203 (Electronic)\\r0036-8075 (Linking)", "ISSN" : "0036-8075", "PMID" : "23087241", "abstract" : "Tipping points in complex systems may imply risks of unwanted collapse, but also opportunities for positive change. Our capacity to navigate such risks and opportunities can be boosted by combining emerging insights from two unconnected fields of research. One line of work is revealing fundamental architectural features that may cause ecological networks, financial markets, and other complex systems to have tipping points. Another field of research is uncovering generic empirical indicators of the proximity to such critical thresholds. Although sudden shifts in complex systems will inevitably continue to surprise us, work at the crossroads of these emerging fields offers new approaches for anticipating critical transitions.", "author" : [ { "dropping-particle" : "", "family" : "Scheffer", "given" : "M.", "non-dropping-particle" : "", "parse-names" : false, "suffix" : "" }, { "dropping-particle" : "", "family" : "Carpenter", "given" : "S. R.", "non-dropping-particle" : "", "parse-names" : false, "suffix" : "" }, { "dropping-particle" : "", "family" : "Lenton", "given" : "T. M.", "non-dropping-particle" : "", "parse-names" : false, "suffix" : "" }, { "dropping-particle" : "", "family" : "Bascompte", "given" : "J.", "non-dropping-particle" : "", "parse-names" : false, "suffix" : "" }, { "dropping-particle" : "", "family" : "Brock", "given" : "W.", "non-dropping-particle" : "", "parse-names" : false, "suffix" : "" }, { "dropping-particle" : "", "family" : "Dakos", "given" : "V.", "non-dropping-particle" : "", "parse-names" : false, "suffix" : "" }, { "dropping-particle" : "", "family" : "Koppel", "given" : "J.", "non-dropping-particle" : "van de", "parse-names" : false, "suffix" : "" }, { "dropping-particle" : "", "family" : "Leemput", "given" : "I. a.", "non-dropping-particle" : "van de", "parse-names" : false, "suffix" : "" }, { "dropping-particle" : "", "family" : "Levin", "given" : "S. a.", "non-dropping-particle" : "", "parse-names" : false, "suffix" : "" }, { "dropping-particle" : "", "family" : "Nes", "given" : "E. H.", "non-dropping-particle" : "van", "parse-names" : false, "suffix" : "" }, { "dropping-particle" : "", "family" : "Pascual", "given" : "M.", "non-dropping-particle" : "", "parse-names" : false, "suffix" : "" }, { "dropping-particle" : "", "family" : "Vandermeer", "given" : "J.", "non-dropping-particle" : "", "parse-names" : false, "suffix" : "" } ], "container-title" : "Science", "id" : "ITEM-2", "issue" : "6105", "issued" : { "date-parts" : [ [ "2012" ] ] }, "page" : "344-348", "title" : "Anticipating Critical Transitions", "type" : "article-journal", "volume" : "338" }, "uris" : [ "http://www.mendeley.com/documents/?uuid=d99cda80-b368-4ffc-8330-caf7ebcdbac5" ] } ], "mendeley" : { "formattedCitation" : "(Scheffer et al., 2001, 2012)", "plainTextFormattedCitation" : "(Scheffer et al., 2001, 2012)", "previouslyFormattedCitation" : "(Scheffer et al., 2001, 2012)" }, "properties" : { "noteIndex" : 0 }, "schema" : "https://github.com/citation-style-language/schema/raw/master/csl-citation.json" }</w:instrText>
      </w:r>
      <w:r w:rsidR="00995EF8">
        <w:rPr>
          <w:rFonts w:ascii="Arial" w:hAnsi="Arial" w:cs="Arial"/>
        </w:rPr>
        <w:fldChar w:fldCharType="separate"/>
      </w:r>
      <w:r w:rsidR="00A07B61" w:rsidRPr="00A07B61">
        <w:rPr>
          <w:rFonts w:ascii="Arial" w:hAnsi="Arial" w:cs="Arial"/>
          <w:noProof/>
        </w:rPr>
        <w:t>(Scheffer et al., 2001, 2012)</w:t>
      </w:r>
      <w:r w:rsidR="00995EF8">
        <w:rPr>
          <w:rFonts w:ascii="Arial" w:hAnsi="Arial" w:cs="Arial"/>
        </w:rPr>
        <w:fldChar w:fldCharType="end"/>
      </w:r>
      <w:r w:rsidR="00995EF8">
        <w:rPr>
          <w:rFonts w:ascii="Arial" w:hAnsi="Arial" w:cs="Arial"/>
        </w:rPr>
        <w:t>.</w:t>
      </w:r>
      <w:r w:rsidRPr="00E528F6">
        <w:rPr>
          <w:rFonts w:ascii="Arial" w:hAnsi="Arial" w:cs="Arial"/>
        </w:rPr>
        <w:t xml:space="preserve"> Understanding the pattern of such responses is of critical importance to concepts such as ecosystem resilience and resistance, which are increasingly being incorporated into environmental policy, and are consequently becoming the expl</w:t>
      </w:r>
      <w:r>
        <w:rPr>
          <w:rFonts w:ascii="Arial" w:hAnsi="Arial" w:cs="Arial"/>
        </w:rPr>
        <w:t xml:space="preserve">icit focus of forest management </w:t>
      </w:r>
      <w:r w:rsidR="00A07B61">
        <w:rPr>
          <w:rFonts w:ascii="Arial" w:hAnsi="Arial" w:cs="Arial"/>
        </w:rPr>
        <w:fldChar w:fldCharType="begin" w:fldLock="1"/>
      </w:r>
      <w:r w:rsidR="00A07B61">
        <w:rPr>
          <w:rFonts w:ascii="Arial" w:hAnsi="Arial" w:cs="Arial"/>
        </w:rPr>
        <w:instrText>ADDIN CSL_CITATION { "citationItems" : [ { "id" : "ITEM-1", "itemData" : { "author" : [ { "dropping-particle" : "", "family" : "Newton", "given" : "A. C.", "non-dropping-particle" : "", "parse-names" : false, "suffix" : "" }, { "dropping-particle" : "", "family" : "Cantarello", "given" : "Elena", "non-dropping-particle" : "", "parse-names" : false, "suffix" : "" } ], "container-title" : "New Forests", "id" : "ITEM-1", "issued" : { "date-parts" : [ [ "2015" ] ] }, "title" : "Restoration of forest resilience: an achievable goal?", "type" : "article-journal", "volume" : "In review" }, "uris" : [ "http://www.mendeley.com/documents/?uuid=f5fa850a-8958-4d5f-9f5b-19d54771286f" ] } ], "mendeley" : { "formattedCitation" : "(Newton and Cantarello, 2015)", "plainTextFormattedCitation" : "(Newton and Cantarello, 2015)", "previouslyFormattedCitation" : "(Newton and Cantarello, 2015)" }, "properties" : { "noteIndex" : 0 }, "schema" : "https://github.com/citation-style-language/schema/raw/master/csl-citation.json" }</w:instrText>
      </w:r>
      <w:r w:rsidR="00A07B61">
        <w:rPr>
          <w:rFonts w:ascii="Arial" w:hAnsi="Arial" w:cs="Arial"/>
        </w:rPr>
        <w:fldChar w:fldCharType="separate"/>
      </w:r>
      <w:r w:rsidR="00A07B61" w:rsidRPr="00A07B61">
        <w:rPr>
          <w:rFonts w:ascii="Arial" w:hAnsi="Arial" w:cs="Arial"/>
          <w:noProof/>
        </w:rPr>
        <w:t>(Newton and Cantarello, 2015)</w:t>
      </w:r>
      <w:r w:rsidR="00A07B61">
        <w:rPr>
          <w:rFonts w:ascii="Arial" w:hAnsi="Arial" w:cs="Arial"/>
        </w:rPr>
        <w:fldChar w:fldCharType="end"/>
      </w:r>
      <w:r w:rsidR="00A07B61">
        <w:rPr>
          <w:rFonts w:ascii="Arial" w:hAnsi="Arial" w:cs="Arial"/>
          <w:color w:val="auto"/>
          <w:lang w:eastAsia="en-GB" w:bidi="ar-SA"/>
        </w:rPr>
        <w:t xml:space="preserve">. </w:t>
      </w:r>
      <w:r w:rsidRPr="00E528F6">
        <w:rPr>
          <w:rFonts w:ascii="Arial" w:hAnsi="Arial" w:cs="Arial"/>
        </w:rPr>
        <w:t xml:space="preserve">From a management and policy perspective, there is </w:t>
      </w:r>
      <w:r>
        <w:rPr>
          <w:rFonts w:ascii="Arial" w:hAnsi="Arial" w:cs="Arial"/>
        </w:rPr>
        <w:t xml:space="preserve">also </w:t>
      </w:r>
      <w:r w:rsidRPr="00E528F6">
        <w:rPr>
          <w:rFonts w:ascii="Arial" w:hAnsi="Arial" w:cs="Arial"/>
        </w:rPr>
        <w:t>a need to understand the conditions under which</w:t>
      </w:r>
      <w:r>
        <w:rPr>
          <w:rFonts w:ascii="Arial" w:hAnsi="Arial" w:cs="Arial"/>
        </w:rPr>
        <w:t xml:space="preserve"> ecological </w:t>
      </w:r>
      <w:r w:rsidRPr="00E528F6">
        <w:rPr>
          <w:rFonts w:ascii="Arial" w:hAnsi="Arial" w:cs="Arial"/>
        </w:rPr>
        <w:t>thresholds are likely to be crossed, which ecosystems are particularly at risk, and the potential consequence</w:t>
      </w:r>
      <w:r>
        <w:rPr>
          <w:rFonts w:ascii="Arial" w:hAnsi="Arial" w:cs="Arial"/>
        </w:rPr>
        <w:t xml:space="preserve">s both for biodiversity and the associated provision of ecosystem services </w:t>
      </w:r>
      <w:r w:rsidR="00995EF8">
        <w:rPr>
          <w:rFonts w:ascii="Arial" w:hAnsi="Arial" w:cs="Arial"/>
        </w:rPr>
        <w:fldChar w:fldCharType="begin" w:fldLock="1"/>
      </w:r>
      <w:r w:rsidR="00995EF8">
        <w:rPr>
          <w:rFonts w:ascii="Arial" w:hAnsi="Arial" w:cs="Arial"/>
        </w:rPr>
        <w:instrText>ADDIN CSL_CITATION { "citationItems" : [ { "id" : "ITEM-1", "itemData" : { "DOI" : "10.1007/s10021-003-0142-z", "ISSN" : "1432-9840", "author" : [ { "dropping-particle" : "", "family" : "Groffman", "given" : "Peter M.", "non-dropping-particle" : "", "parse-names" : false, "suffix" : "" }, { "dropping-particle" : "", "family" : "Baron", "given" : "Jill S.", "non-dropping-particle" : "", "parse-names" : false, "suffix" : "" }, { "dropping-particle" : "", "family" : "Blett", "given" : "Tamara", "non-dropping-particle" : "", "parse-names" : false, "suffix" : "" }, { "dropping-particle" : "", "family" : "Gold", "given" : "Arthur J.", "non-dropping-particle" : "", "parse-names" : false, "suffix" : "" }, { "dropping-particle" : "", "family" : "Goodman", "given" : "Iris", "non-dropping-particle" : "", "parse-names" : false, "suffix" : "" }, { "dropping-particle" : "", "family" : "Gunderson", "given" : "Lance H.", "non-dropping-particle" : "", "parse-names" : false, "suffix" : "" }, { "dropping-particle" : "", "family" : "Levinson", "given" : "Barbara M.", "non-dropping-particle" : "", "parse-names" : false, "suffix" : "" }, { "dropping-particle" : "", "family" : "Palmer", "given" : "Margaret A.", "non-dropping-particle" : "", "parse-names" : false, "suffix" : "" }, { "dropping-particle" : "", "family" : "Paerl", "given" : "Hans W.", "non-dropping-particle" : "", "parse-names" : false, "suffix" : "" }, { "dropping-particle" : "", "family" : "Peterson", "given" : "Garry D.", "non-dropping-particle" : "", "parse-names" : false, "suffix" : "" }, { "dropping-particle" : "", "family" : "Poff", "given" : "N. LeRoy", "non-dropping-particle" : "", "parse-names" : false, "suffix" : "" }, { "dropping-particle" : "", "family" : "Rejeski", "given" : "David W.", "non-dropping-particle" : "", "parse-names" : false, "suffix" : "" }, { "dropping-particle" : "", "family" : "Reynolds", "given" : "James F.", "non-dropping-particle" : "", "parse-names" : false, "suffix" : "" }, { "dropping-particle" : "", "family" : "Turner", "given" : "Monica G.", "non-dropping-particle" : "", "parse-names" : false, "suffix" : "" }, { "dropping-particle" : "", "family" : "Weathers", "given" : "Kathleen C.", "non-dropping-particle" : "", "parse-names" : false, "suffix" : "" }, { "dropping-particle" : "", "family" : "Wiens", "given" : "John", "non-dropping-particle" : "", "parse-names" : false, "suffix" : "" } ], "container-title" : "Ecosystems", "id" : "ITEM-1", "issue" : "1", "issued" : { "date-parts" : [ [ "2006", "1", "30" ] ] }, "page" : "1-13", "title" : "Ecological Thresholds: The Key to Successful Environmental Management or an Important Concept with No Practical Application?", "type" : "article-journal", "volume" : "9" }, "uris" : [ "http://www.mendeley.com/documents/?uuid=9150b59b-c23d-45b2-b4a1-ffcfd03267ca" ] } ], "mendeley" : { "formattedCitation" : "(Groffman et al., 2006)", "plainTextFormattedCitation" : "(Groffman et al., 2006)", "previouslyFormattedCitation" : "(Groffman et al., 2006)" }, "properties" : { "noteIndex" : 0 }, "schema" : "https://github.com/citation-style-language/schema/raw/master/csl-citation.json" }</w:instrText>
      </w:r>
      <w:r w:rsidR="00995EF8">
        <w:rPr>
          <w:rFonts w:ascii="Arial" w:hAnsi="Arial" w:cs="Arial"/>
        </w:rPr>
        <w:fldChar w:fldCharType="separate"/>
      </w:r>
      <w:r w:rsidR="00995EF8" w:rsidRPr="00995EF8">
        <w:rPr>
          <w:rFonts w:ascii="Arial" w:hAnsi="Arial" w:cs="Arial"/>
          <w:noProof/>
        </w:rPr>
        <w:t>(Groffman et al., 2006)</w:t>
      </w:r>
      <w:r w:rsidR="00995EF8">
        <w:rPr>
          <w:rFonts w:ascii="Arial" w:hAnsi="Arial" w:cs="Arial"/>
        </w:rPr>
        <w:fldChar w:fldCharType="end"/>
      </w:r>
      <w:ins w:id="56" w:author="Phil Martin" w:date="2015-04-14T15:14:00Z">
        <w:r w:rsidR="00D63494">
          <w:rPr>
            <w:rFonts w:ascii="Arial" w:hAnsi="Arial" w:cs="Arial"/>
          </w:rPr>
          <w:t>.</w:t>
        </w:r>
      </w:ins>
    </w:p>
    <w:p w:rsidR="00B32FDF" w:rsidRDefault="00B32FDF" w:rsidP="002D43C8">
      <w:pPr>
        <w:spacing w:line="360" w:lineRule="auto"/>
        <w:contextualSpacing/>
        <w:rPr>
          <w:rFonts w:ascii="Arial" w:hAnsi="Arial" w:cs="Arial"/>
        </w:rPr>
      </w:pPr>
    </w:p>
    <w:p w:rsidR="00B32FDF" w:rsidRPr="0039134F" w:rsidRDefault="00B32FDF" w:rsidP="002D43C8">
      <w:pPr>
        <w:spacing w:line="360" w:lineRule="auto"/>
        <w:contextualSpacing/>
        <w:rPr>
          <w:rFonts w:ascii="Arial" w:hAnsi="Arial" w:cs="Arial"/>
        </w:rPr>
      </w:pPr>
      <w:r>
        <w:rPr>
          <w:rFonts w:ascii="Arial" w:hAnsi="Arial" w:cs="Arial"/>
        </w:rPr>
        <w:t xml:space="preserve">Here we examine a long-term data set, collected in a temperate forest ecosystem that has </w:t>
      </w:r>
      <w:r>
        <w:rPr>
          <w:rFonts w:ascii="Arial" w:hAnsi="Arial" w:cs="Arial"/>
        </w:rPr>
        <w:lastRenderedPageBreak/>
        <w:t>undergone stand dieback in recent decades. In this location</w:t>
      </w:r>
      <w:r w:rsidRPr="008B4268">
        <w:rPr>
          <w:rFonts w:ascii="Arial" w:hAnsi="Arial" w:cs="Arial"/>
        </w:rPr>
        <w:t xml:space="preserve"> </w:t>
      </w:r>
      <w:r>
        <w:rPr>
          <w:rFonts w:ascii="Arial" w:hAnsi="Arial" w:cs="Arial"/>
        </w:rPr>
        <w:t xml:space="preserve">in southern England, monitoring data have been collected repeatedly over a period </w:t>
      </w:r>
      <w:del w:id="57" w:author="Phil Martin" w:date="2015-04-15T16:02:00Z">
        <w:r w:rsidDel="0006742C">
          <w:rPr>
            <w:rFonts w:ascii="Arial" w:hAnsi="Arial" w:cs="Arial"/>
          </w:rPr>
          <w:delText xml:space="preserve">of more than 60 </w:delText>
        </w:r>
      </w:del>
      <w:ins w:id="58" w:author="Phil Martin" w:date="2015-04-15T16:02:00Z">
        <w:r w:rsidR="0006742C">
          <w:rPr>
            <w:rFonts w:ascii="Arial" w:hAnsi="Arial" w:cs="Arial"/>
          </w:rPr>
          <w:t>50</w:t>
        </w:r>
      </w:ins>
      <w:del w:id="59" w:author="Phil Martin" w:date="2015-04-15T16:02:00Z">
        <w:r w:rsidDel="0006742C">
          <w:rPr>
            <w:rFonts w:ascii="Arial" w:hAnsi="Arial" w:cs="Arial"/>
          </w:rPr>
          <w:delText>years in two 20 m – wide transects totalling 1.32 km in length, in which all trees were mapped and measured</w:delText>
        </w:r>
      </w:del>
      <w:r>
        <w:rPr>
          <w:rFonts w:ascii="Arial" w:hAnsi="Arial" w:cs="Arial"/>
        </w:rPr>
        <w:t xml:space="preserve">. Previous descriptions of data collected up until 2001 are presented by </w:t>
      </w:r>
      <w:r w:rsidR="00995EF8">
        <w:rPr>
          <w:rFonts w:ascii="Arial" w:hAnsi="Arial" w:cs="Arial"/>
        </w:rPr>
        <w:fldChar w:fldCharType="begin" w:fldLock="1"/>
      </w:r>
      <w:r w:rsidR="00995EF8">
        <w:rPr>
          <w:rFonts w:ascii="Arial" w:hAnsi="Arial" w:cs="Arial"/>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"mendeley" : { "formattedCitation" : "(Mountford et al., 1999)", "manualFormatting" : "Mountford et al. (1999)", "plainTextFormattedCitation" : "(Mountford et al., 1999)", "previouslyFormattedCitation" : "(Mountford et al., 1999)" }, "properties" : { "noteIndex" : 0 }, "schema" : "https://github.com/citation-style-language/schema/raw/master/csl-citation.json" }</w:instrText>
      </w:r>
      <w:r w:rsidR="00995EF8">
        <w:rPr>
          <w:rFonts w:ascii="Arial" w:hAnsi="Arial" w:cs="Arial"/>
        </w:rPr>
        <w:fldChar w:fldCharType="separate"/>
      </w:r>
      <w:r w:rsidR="00995EF8">
        <w:rPr>
          <w:rFonts w:ascii="Arial" w:hAnsi="Arial" w:cs="Arial"/>
          <w:noProof/>
        </w:rPr>
        <w:t>Mountford et al. (</w:t>
      </w:r>
      <w:r w:rsidR="00995EF8" w:rsidRPr="00995EF8">
        <w:rPr>
          <w:rFonts w:ascii="Arial" w:hAnsi="Arial" w:cs="Arial"/>
          <w:noProof/>
        </w:rPr>
        <w:t>1999)</w:t>
      </w:r>
      <w:r w:rsidR="00995EF8">
        <w:rPr>
          <w:rFonts w:ascii="Arial" w:hAnsi="Arial" w:cs="Arial"/>
        </w:rPr>
        <w:fldChar w:fldCharType="end"/>
      </w:r>
      <w:r w:rsidR="00995EF8">
        <w:rPr>
          <w:rFonts w:ascii="Arial" w:hAnsi="Arial" w:cs="Arial"/>
        </w:rPr>
        <w:t xml:space="preserve"> and </w:t>
      </w:r>
      <w:r w:rsidR="00995EF8">
        <w:rPr>
          <w:rFonts w:ascii="Arial" w:hAnsi="Arial" w:cs="Arial"/>
        </w:rPr>
        <w:fldChar w:fldCharType="begin" w:fldLock="1"/>
      </w:r>
      <w:r w:rsidR="00995EF8">
        <w:rPr>
          <w:rFonts w:ascii="Arial" w:hAnsi="Arial" w:cs="Arial"/>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and Peterken, 2003)", "manualFormatting" : "Mountford and Peterken (2003)", "plainTextFormattedCitation" : "(Mountford and Peterken, 2003)", "previouslyFormattedCitation" : "(Mountford and Peterken, 2003)" }, "properties" : { "noteIndex" : 0 }, "schema" : "https://github.com/citation-style-language/schema/raw/master/csl-citation.json" }</w:instrText>
      </w:r>
      <w:r w:rsidR="00995EF8">
        <w:rPr>
          <w:rFonts w:ascii="Arial" w:hAnsi="Arial" w:cs="Arial"/>
        </w:rPr>
        <w:fldChar w:fldCharType="separate"/>
      </w:r>
      <w:r w:rsidR="00995EF8">
        <w:rPr>
          <w:rFonts w:ascii="Arial" w:hAnsi="Arial" w:cs="Arial"/>
          <w:noProof/>
        </w:rPr>
        <w:t>Mountford and Peterken</w:t>
      </w:r>
      <w:r w:rsidR="00995EF8" w:rsidRPr="00995EF8">
        <w:rPr>
          <w:rFonts w:ascii="Arial" w:hAnsi="Arial" w:cs="Arial"/>
          <w:noProof/>
        </w:rPr>
        <w:t xml:space="preserve"> </w:t>
      </w:r>
      <w:r w:rsidR="00995EF8">
        <w:rPr>
          <w:rFonts w:ascii="Arial" w:hAnsi="Arial" w:cs="Arial"/>
          <w:noProof/>
        </w:rPr>
        <w:t>(</w:t>
      </w:r>
      <w:r w:rsidR="00995EF8" w:rsidRPr="00995EF8">
        <w:rPr>
          <w:rFonts w:ascii="Arial" w:hAnsi="Arial" w:cs="Arial"/>
          <w:noProof/>
        </w:rPr>
        <w:t>2003)</w:t>
      </w:r>
      <w:r w:rsidR="00995EF8">
        <w:rPr>
          <w:rFonts w:ascii="Arial" w:hAnsi="Arial" w:cs="Arial"/>
        </w:rPr>
        <w:fldChar w:fldCharType="end"/>
      </w:r>
      <w:r w:rsidR="00995EF8">
        <w:rPr>
          <w:rFonts w:ascii="Arial" w:hAnsi="Arial" w:cs="Arial"/>
        </w:rPr>
        <w:t>.</w:t>
      </w:r>
      <w:r>
        <w:rPr>
          <w:rFonts w:ascii="Arial" w:hAnsi="Arial" w:cs="Arial"/>
        </w:rPr>
        <w:t xml:space="preserve">These data highlighted the fact that major tree mortality occurred </w:t>
      </w:r>
      <w:del w:id="60" w:author="Phil Martin" w:date="2015-04-15T16:03:00Z">
        <w:r w:rsidDel="0006742C">
          <w:rPr>
            <w:rFonts w:ascii="Arial" w:hAnsi="Arial" w:cs="Arial"/>
          </w:rPr>
          <w:delText xml:space="preserve">in parts of these transects </w:delText>
        </w:r>
      </w:del>
      <w:r>
        <w:rPr>
          <w:rFonts w:ascii="Arial" w:hAnsi="Arial" w:cs="Arial"/>
        </w:rPr>
        <w:t xml:space="preserve">since measurements were initiated in 1959, leading to localised forest stand collapse and apparent conversion to another ecosystem type dominated by grassland communities. This mortality appears to be associated with a regional-scale dieback event, potentially associated with climate change </w:t>
      </w:r>
      <w:r w:rsidR="00995EF8">
        <w:rPr>
          <w:rFonts w:ascii="Arial" w:hAnsi="Arial" w:cs="Arial"/>
        </w:rPr>
        <w:fldChar w:fldCharType="begin" w:fldLock="1"/>
      </w:r>
      <w:r w:rsidR="00FE3EBF">
        <w:rPr>
          <w:rFonts w:ascii="Arial" w:hAnsi="Arial" w:cs="Arial"/>
        </w:rPr>
        <w:instrText>ADDIN CSL_CITATION { "citationItems" : [ { "id" : "ITEM-1", "itemData" : { "DOI" : "http://dx.doi.org/10.5751/ES-04308-160413", "ISSN" : "17083087", "abstract" : "This case study suggests that for protected areas to be effective over the long term, social structures and institutions as well as environmental processes require adaptive capacity.", "author" : [ { "dropping-particle" : "", "family" : "Newton", "given" : "Adrian C.", "non-dropping-particle" : "", "parse-names" : false, "suffix" : "" } ], "container-title" : "Ecology and Society", "id" : "ITEM-1", "issue" : "4", "issued" : { "date-parts" : [ [ "2011" ] ] }, "title" : "Social-ecological resilience and biodiversity conservation in a 900-yearold protected area", "type" : "article-journal", "volume" : "16" }, "uris" : [ "http://www.mendeley.com/documents/?uuid=96df5da6-3a6b-4d11-bc9d-2de042629fe0" ] }, { "id" : "ITEM-2", "itemData" : { "DOI" : "10.1007/BF00477160", "ISSN" : "0049-6979", "author" : [ { "dropping-particle" : "", "family" : "Power", "given" : "S. A.", "non-dropping-particle" : "", "parse-names" : false, "suffix" : "" }, { "dropping-particle" : "", "family" : "Ashmore", "given" : "M. R.", "non-dropping-particle" : "", "parse-names" : false, "suffix" : "" }, { "dropping-particle" : "", "family" : "Ling", "given" : "K. A.", "non-dropping-particle" : "", "parse-names" : false, "suffix" : "" } ], "container-title" : "Water, Air, &amp; Soil Pollution", "id" : "ITEM-2", "issue" : "3", "issued" : { "date-parts" : [ [ "1995" ] ] }, "page" : "1293-1298", "title" : "Recent trends in beech tree health in southern Britain and the influence of soil type", "type" : "article-journal", "volume" : "85" }, "uris" : [ "http://www.mendeley.com/documents/?uuid=ed6028c7-4e24-43c8-8394-b6a9d280baa6" ] } ], "mendeley" : { "formattedCitation" : "(Newton, 2011; Power et al., 1995)", "plainTextFormattedCitation" : "(Newton, 2011; Power et al., 1995)", "previouslyFormattedCitation" : "(Newton, 2011; Power et al., 1995)" }, "properties" : { "noteIndex" : 0 }, "schema" : "https://github.com/citation-style-language/schema/raw/master/csl-citation.json" }</w:instrText>
      </w:r>
      <w:r w:rsidR="00995EF8">
        <w:rPr>
          <w:rFonts w:ascii="Arial" w:hAnsi="Arial" w:cs="Arial"/>
        </w:rPr>
        <w:fldChar w:fldCharType="separate"/>
      </w:r>
      <w:r w:rsidR="00A07B61" w:rsidRPr="00A07B61">
        <w:rPr>
          <w:rFonts w:ascii="Arial" w:hAnsi="Arial" w:cs="Arial"/>
          <w:noProof/>
        </w:rPr>
        <w:t>(Newton, 2011; Power et al., 1995)</w:t>
      </w:r>
      <w:r w:rsidR="00995EF8">
        <w:rPr>
          <w:rFonts w:ascii="Arial" w:hAnsi="Arial" w:cs="Arial"/>
        </w:rPr>
        <w:fldChar w:fldCharType="end"/>
      </w:r>
      <w:r w:rsidR="00A07B61">
        <w:rPr>
          <w:rFonts w:ascii="Arial" w:hAnsi="Arial" w:cs="Arial"/>
        </w:rPr>
        <w:t xml:space="preserve">. </w:t>
      </w:r>
      <w:r>
        <w:rPr>
          <w:rFonts w:ascii="Arial" w:hAnsi="Arial" w:cs="Arial"/>
        </w:rPr>
        <w:t xml:space="preserve">Here we update these </w:t>
      </w:r>
      <w:del w:id="61" w:author="Phil Martin" w:date="2015-04-14T15:15:00Z">
        <w:r w:rsidDel="00D63494">
          <w:rPr>
            <w:rFonts w:ascii="Arial" w:hAnsi="Arial" w:cs="Arial"/>
          </w:rPr>
          <w:delText xml:space="preserve">transect </w:delText>
        </w:r>
      </w:del>
      <w:r>
        <w:rPr>
          <w:rFonts w:ascii="Arial" w:hAnsi="Arial" w:cs="Arial"/>
        </w:rPr>
        <w:t xml:space="preserve">data through an additional survey undertaken in 2014, and for the first time we explore the entire data set from the perspective of analysing ecosystem thresholds and regime shifts. Specifically, in this </w:t>
      </w:r>
      <w:r w:rsidRPr="0039134F">
        <w:rPr>
          <w:rFonts w:ascii="Arial" w:hAnsi="Arial" w:cs="Arial"/>
        </w:rPr>
        <w:t>paper we aim to:</w:t>
      </w:r>
      <w:r>
        <w:rPr>
          <w:rFonts w:ascii="Arial" w:hAnsi="Arial" w:cs="Arial"/>
        </w:rPr>
        <w:t xml:space="preserve"> (1) d</w:t>
      </w:r>
      <w:r w:rsidRPr="0039134F">
        <w:rPr>
          <w:rFonts w:ascii="Arial" w:hAnsi="Arial" w:cs="Arial"/>
        </w:rPr>
        <w:t xml:space="preserve">escribe the pattern of </w:t>
      </w:r>
      <w:r>
        <w:rPr>
          <w:rFonts w:ascii="Arial" w:hAnsi="Arial" w:cs="Arial"/>
        </w:rPr>
        <w:t xml:space="preserve">stand </w:t>
      </w:r>
      <w:r w:rsidR="00A07B61">
        <w:rPr>
          <w:rFonts w:ascii="Arial" w:hAnsi="Arial" w:cs="Arial"/>
        </w:rPr>
        <w:t>dieback</w:t>
      </w:r>
      <w:r>
        <w:rPr>
          <w:rFonts w:ascii="Arial" w:hAnsi="Arial" w:cs="Arial"/>
        </w:rPr>
        <w:t xml:space="preserve"> </w:t>
      </w:r>
      <w:r w:rsidRPr="0039134F">
        <w:rPr>
          <w:rFonts w:ascii="Arial" w:hAnsi="Arial" w:cs="Arial"/>
        </w:rPr>
        <w:t>in the</w:t>
      </w:r>
      <w:r>
        <w:rPr>
          <w:rFonts w:ascii="Arial" w:hAnsi="Arial" w:cs="Arial"/>
        </w:rPr>
        <w:t xml:space="preserve"> woodland in the past five decades, (2) i</w:t>
      </w:r>
      <w:r w:rsidRPr="0039134F">
        <w:rPr>
          <w:rFonts w:ascii="Arial" w:hAnsi="Arial" w:cs="Arial"/>
        </w:rPr>
        <w:t>dentify the ecological processes that might be driving the changes</w:t>
      </w:r>
      <w:r>
        <w:rPr>
          <w:rFonts w:ascii="Arial" w:hAnsi="Arial" w:cs="Arial"/>
        </w:rPr>
        <w:t>, (3) i</w:t>
      </w:r>
      <w:r w:rsidRPr="0039134F">
        <w:rPr>
          <w:rFonts w:ascii="Arial" w:hAnsi="Arial" w:cs="Arial"/>
        </w:rPr>
        <w:t xml:space="preserve">dentify the consequences of these changes for </w:t>
      </w:r>
      <w:r>
        <w:rPr>
          <w:rFonts w:ascii="Arial" w:hAnsi="Arial" w:cs="Arial"/>
        </w:rPr>
        <w:t xml:space="preserve">forest structure and </w:t>
      </w:r>
      <w:r w:rsidRPr="0039134F">
        <w:rPr>
          <w:rFonts w:ascii="Arial" w:hAnsi="Arial" w:cs="Arial"/>
        </w:rPr>
        <w:t>pl</w:t>
      </w:r>
      <w:r>
        <w:rPr>
          <w:rFonts w:ascii="Arial" w:hAnsi="Arial" w:cs="Arial"/>
        </w:rPr>
        <w:t xml:space="preserve">ant biodiversity. </w:t>
      </w:r>
    </w:p>
    <w:p w:rsidR="00B32FDF" w:rsidRDefault="00B32FDF" w:rsidP="002D43C8">
      <w:pPr>
        <w:spacing w:line="360" w:lineRule="auto"/>
        <w:contextualSpacing/>
        <w:rPr>
          <w:rFonts w:ascii="Arial" w:hAnsi="Arial" w:cs="Arial"/>
        </w:rPr>
      </w:pPr>
    </w:p>
    <w:p w:rsidR="00B32FDF" w:rsidRPr="0039134F" w:rsidRDefault="00B32FDF" w:rsidP="002D43C8">
      <w:pPr>
        <w:spacing w:line="360" w:lineRule="auto"/>
        <w:contextualSpacing/>
        <w:rPr>
          <w:rFonts w:ascii="Arial" w:hAnsi="Arial" w:cs="Arial"/>
          <w:b/>
          <w:bCs/>
        </w:rPr>
      </w:pPr>
      <w:r w:rsidRPr="0039134F">
        <w:rPr>
          <w:rFonts w:ascii="Arial" w:hAnsi="Arial" w:cs="Arial"/>
          <w:b/>
          <w:bCs/>
        </w:rPr>
        <w:t>Methods</w:t>
      </w:r>
    </w:p>
    <w:p w:rsidR="00B32FDF" w:rsidRPr="0039134F" w:rsidRDefault="00B32FDF" w:rsidP="002D43C8">
      <w:pPr>
        <w:spacing w:line="360" w:lineRule="auto"/>
        <w:contextualSpacing/>
        <w:rPr>
          <w:rFonts w:ascii="Arial" w:hAnsi="Arial" w:cs="Arial"/>
        </w:rPr>
      </w:pPr>
    </w:p>
    <w:p w:rsidR="00B32FDF" w:rsidRDefault="00B32FDF" w:rsidP="00DE1972">
      <w:pPr>
        <w:spacing w:line="360" w:lineRule="auto"/>
        <w:contextualSpacing/>
        <w:rPr>
          <w:rFonts w:ascii="Arial" w:hAnsi="Arial" w:cs="Arial"/>
          <w:b/>
        </w:rPr>
      </w:pPr>
      <w:r w:rsidRPr="00DE1972">
        <w:rPr>
          <w:rFonts w:ascii="Arial" w:hAnsi="Arial" w:cs="Arial"/>
          <w:b/>
        </w:rPr>
        <w:t>Site history and characteristics</w:t>
      </w:r>
    </w:p>
    <w:p w:rsidR="00B32FDF" w:rsidRDefault="00B32FDF" w:rsidP="00BF31B1">
      <w:pPr>
        <w:spacing w:line="360" w:lineRule="auto"/>
        <w:contextualSpacing/>
        <w:rPr>
          <w:rFonts w:ascii="Arial" w:hAnsi="Arial" w:cs="Arial"/>
          <w:color w:val="auto"/>
          <w:lang w:eastAsia="en-GB" w:bidi="ar-SA"/>
        </w:rPr>
      </w:pPr>
      <w:r w:rsidRPr="00DE1972">
        <w:rPr>
          <w:rFonts w:ascii="Arial" w:hAnsi="Arial" w:cs="Arial"/>
        </w:rPr>
        <w:t>The site used in this study, Denny Wood, is located in the New Forest National Park in Southern England (</w:t>
      </w:r>
      <w:proofErr w:type="spellStart"/>
      <w:r w:rsidRPr="00DE1972">
        <w:rPr>
          <w:rFonts w:ascii="Arial" w:hAnsi="Arial" w:cs="Arial"/>
        </w:rPr>
        <w:t>Lat</w:t>
      </w:r>
      <w:proofErr w:type="spellEnd"/>
      <w:r w:rsidRPr="00DE1972">
        <w:rPr>
          <w:rFonts w:ascii="Arial" w:hAnsi="Arial" w:cs="Arial"/>
        </w:rPr>
        <w:t xml:space="preserve">: </w:t>
      </w:r>
      <w:r>
        <w:rPr>
          <w:rFonts w:ascii="Arial" w:hAnsi="Arial" w:cs="Arial"/>
        </w:rPr>
        <w:t>50</w:t>
      </w:r>
      <w:r w:rsidRPr="00DE1972">
        <w:rPr>
          <w:rFonts w:ascii="Arial" w:hAnsi="Arial" w:cs="Arial"/>
          <w:vertAlign w:val="superscript"/>
        </w:rPr>
        <w:t>o</w:t>
      </w:r>
      <w:r>
        <w:rPr>
          <w:rFonts w:ascii="Arial" w:hAnsi="Arial" w:cs="Arial"/>
        </w:rPr>
        <w:t xml:space="preserve"> 51.5’ N and 1</w:t>
      </w:r>
      <w:r w:rsidRPr="00DE1972">
        <w:rPr>
          <w:rFonts w:ascii="Arial" w:hAnsi="Arial" w:cs="Arial"/>
          <w:vertAlign w:val="superscript"/>
        </w:rPr>
        <w:t>o</w:t>
      </w:r>
      <w:r>
        <w:rPr>
          <w:rFonts w:ascii="Arial" w:hAnsi="Arial" w:cs="Arial"/>
        </w:rPr>
        <w:t xml:space="preserve"> 32.5’ W)</w:t>
      </w:r>
      <w:r w:rsidRPr="00DE1972">
        <w:rPr>
          <w:rFonts w:ascii="Arial" w:hAnsi="Arial" w:cs="Arial"/>
        </w:rPr>
        <w:t xml:space="preserve">. </w:t>
      </w:r>
      <w:r>
        <w:rPr>
          <w:rFonts w:ascii="Arial" w:hAnsi="Arial" w:cs="Arial"/>
        </w:rPr>
        <w:t xml:space="preserve">Detailed site descriptions are provided </w:t>
      </w:r>
      <w:r w:rsidR="00995EF8">
        <w:rPr>
          <w:rFonts w:ascii="Arial" w:hAnsi="Arial" w:cs="Arial"/>
        </w:rPr>
        <w:fldChar w:fldCharType="begin" w:fldLock="1"/>
      </w:r>
      <w:r w:rsidR="00995EF8">
        <w:rPr>
          <w:rFonts w:ascii="Arial" w:hAnsi="Arial" w:cs="Arial"/>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"mendeley" : { "formattedCitation" : "(Mountford et al., 1999)", "manualFormatting" : "Mountford et al. (1999)", "plainTextFormattedCitation" : "(Mountford et al., 1999)", "previouslyFormattedCitation" : "(Mountford et al., 1999)" }, "properties" : { "noteIndex" : 0 }, "schema" : "https://github.com/citation-style-language/schema/raw/master/csl-citation.json" }</w:instrText>
      </w:r>
      <w:r w:rsidR="00995EF8">
        <w:rPr>
          <w:rFonts w:ascii="Arial" w:hAnsi="Arial" w:cs="Arial"/>
        </w:rPr>
        <w:fldChar w:fldCharType="separate"/>
      </w:r>
      <w:r w:rsidR="00995EF8">
        <w:rPr>
          <w:rFonts w:ascii="Arial" w:hAnsi="Arial" w:cs="Arial"/>
          <w:noProof/>
        </w:rPr>
        <w:t>Mountford et al. (</w:t>
      </w:r>
      <w:r w:rsidR="00995EF8" w:rsidRPr="00995EF8">
        <w:rPr>
          <w:rFonts w:ascii="Arial" w:hAnsi="Arial" w:cs="Arial"/>
          <w:noProof/>
        </w:rPr>
        <w:t>1999)</w:t>
      </w:r>
      <w:r w:rsidR="00995EF8">
        <w:rPr>
          <w:rFonts w:ascii="Arial" w:hAnsi="Arial" w:cs="Arial"/>
        </w:rPr>
        <w:fldChar w:fldCharType="end"/>
      </w:r>
      <w:r w:rsidR="00995EF8">
        <w:rPr>
          <w:rFonts w:ascii="Arial" w:hAnsi="Arial" w:cs="Arial"/>
        </w:rPr>
        <w:t xml:space="preserve"> and </w:t>
      </w:r>
      <w:r w:rsidR="00995EF8">
        <w:rPr>
          <w:rFonts w:ascii="Arial" w:hAnsi="Arial" w:cs="Arial"/>
        </w:rPr>
        <w:fldChar w:fldCharType="begin" w:fldLock="1"/>
      </w:r>
      <w:r w:rsidR="00995EF8">
        <w:rPr>
          <w:rFonts w:ascii="Arial" w:hAnsi="Arial" w:cs="Arial"/>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and Peterken, 2003)", "manualFormatting" : "Mountford and Peterken (2003)", "plainTextFormattedCitation" : "(Mountford and Peterken, 2003)", "previouslyFormattedCitation" : "(Mountford and Peterken, 2003)" }, "properties" : { "noteIndex" : 0 }, "schema" : "https://github.com/citation-style-language/schema/raw/master/csl-citation.json" }</w:instrText>
      </w:r>
      <w:r w:rsidR="00995EF8">
        <w:rPr>
          <w:rFonts w:ascii="Arial" w:hAnsi="Arial" w:cs="Arial"/>
        </w:rPr>
        <w:fldChar w:fldCharType="separate"/>
      </w:r>
      <w:r w:rsidR="00995EF8">
        <w:rPr>
          <w:rFonts w:ascii="Arial" w:hAnsi="Arial" w:cs="Arial"/>
          <w:noProof/>
        </w:rPr>
        <w:t>Mountford and Peterken</w:t>
      </w:r>
      <w:r w:rsidR="00995EF8" w:rsidRPr="00995EF8">
        <w:rPr>
          <w:rFonts w:ascii="Arial" w:hAnsi="Arial" w:cs="Arial"/>
          <w:noProof/>
        </w:rPr>
        <w:t xml:space="preserve"> </w:t>
      </w:r>
      <w:r w:rsidR="00995EF8">
        <w:rPr>
          <w:rFonts w:ascii="Arial" w:hAnsi="Arial" w:cs="Arial"/>
          <w:noProof/>
        </w:rPr>
        <w:t>(</w:t>
      </w:r>
      <w:r w:rsidR="00995EF8" w:rsidRPr="00995EF8">
        <w:rPr>
          <w:rFonts w:ascii="Arial" w:hAnsi="Arial" w:cs="Arial"/>
          <w:noProof/>
        </w:rPr>
        <w:t>2003)</w:t>
      </w:r>
      <w:r w:rsidR="00995EF8">
        <w:rPr>
          <w:rFonts w:ascii="Arial" w:hAnsi="Arial" w:cs="Arial"/>
        </w:rPr>
        <w:fldChar w:fldCharType="end"/>
      </w:r>
      <w:r w:rsidR="00995EF8">
        <w:rPr>
          <w:rFonts w:ascii="Arial" w:hAnsi="Arial" w:cs="Arial"/>
        </w:rPr>
        <w:t xml:space="preserve"> </w:t>
      </w:r>
      <w:r>
        <w:rPr>
          <w:rFonts w:ascii="Arial" w:hAnsi="Arial" w:cs="Arial"/>
        </w:rPr>
        <w:t>and are briefly summarized here.</w:t>
      </w:r>
      <w:r w:rsidRPr="003F642B">
        <w:rPr>
          <w:rFonts w:ascii="Arial" w:hAnsi="Arial" w:cs="Arial"/>
        </w:rPr>
        <w:t xml:space="preserve"> </w:t>
      </w:r>
      <w:commentRangeStart w:id="62"/>
      <w:r>
        <w:rPr>
          <w:rFonts w:ascii="Arial" w:hAnsi="Arial" w:cs="Arial"/>
        </w:rPr>
        <w:t>The site is situated on gentle slopes (</w:t>
      </w:r>
      <w:r w:rsidRPr="003F642B">
        <w:rPr>
          <w:rFonts w:ascii="Arial" w:hAnsi="Arial" w:cs="Arial"/>
          <w:color w:val="auto"/>
          <w:lang w:eastAsia="en-GB" w:bidi="ar-SA"/>
        </w:rPr>
        <w:t>1–3°</w:t>
      </w:r>
      <w:r>
        <w:rPr>
          <w:rFonts w:ascii="Arial" w:hAnsi="Arial" w:cs="Arial"/>
          <w:color w:val="auto"/>
          <w:lang w:eastAsia="en-GB" w:bidi="ar-SA"/>
        </w:rPr>
        <w:t xml:space="preserve">), primarily on </w:t>
      </w:r>
      <w:r w:rsidRPr="003F642B">
        <w:rPr>
          <w:rFonts w:ascii="Arial" w:hAnsi="Arial" w:cs="Arial"/>
          <w:color w:val="auto"/>
          <w:lang w:eastAsia="en-GB" w:bidi="ar-SA"/>
        </w:rPr>
        <w:t>clay</w:t>
      </w:r>
      <w:r>
        <w:rPr>
          <w:rFonts w:ascii="Arial" w:hAnsi="Arial" w:cs="Arial"/>
          <w:color w:val="auto"/>
          <w:lang w:eastAsia="en-GB" w:bidi="ar-SA"/>
        </w:rPr>
        <w:t>-rich</w:t>
      </w:r>
      <w:r w:rsidRPr="003F642B">
        <w:rPr>
          <w:rFonts w:ascii="Arial" w:hAnsi="Arial" w:cs="Arial"/>
          <w:color w:val="auto"/>
          <w:lang w:eastAsia="en-GB" w:bidi="ar-SA"/>
        </w:rPr>
        <w:t xml:space="preserve"> brown earth soils </w:t>
      </w:r>
      <w:r w:rsidRPr="00DE1972">
        <w:rPr>
          <w:rFonts w:ascii="Arial" w:hAnsi="Arial" w:cs="Arial"/>
          <w:color w:val="auto"/>
          <w:lang w:eastAsia="en-GB" w:bidi="ar-SA"/>
        </w:rPr>
        <w:t>(pH 4.5–5.0 at 10 cm depth)</w:t>
      </w:r>
      <w:r>
        <w:rPr>
          <w:rFonts w:ascii="Arial" w:hAnsi="Arial" w:cs="Arial"/>
          <w:color w:val="auto"/>
          <w:lang w:eastAsia="en-GB" w:bidi="ar-SA"/>
        </w:rPr>
        <w:t xml:space="preserve"> </w:t>
      </w:r>
      <w:r w:rsidRPr="003F642B">
        <w:rPr>
          <w:rFonts w:ascii="Arial" w:hAnsi="Arial" w:cs="Arial"/>
          <w:color w:val="auto"/>
          <w:lang w:eastAsia="en-GB" w:bidi="ar-SA"/>
        </w:rPr>
        <w:t>that are prone to winter waterlogging and</w:t>
      </w:r>
      <w:r>
        <w:rPr>
          <w:rFonts w:ascii="Arial" w:hAnsi="Arial" w:cs="Arial"/>
          <w:color w:val="auto"/>
          <w:lang w:eastAsia="en-GB" w:bidi="ar-SA"/>
        </w:rPr>
        <w:t xml:space="preserve"> </w:t>
      </w:r>
      <w:r w:rsidRPr="003F642B">
        <w:rPr>
          <w:rFonts w:ascii="Arial" w:hAnsi="Arial" w:cs="Arial"/>
          <w:color w:val="auto"/>
          <w:lang w:eastAsia="en-GB" w:bidi="ar-SA"/>
        </w:rPr>
        <w:t>summer drying</w:t>
      </w:r>
      <w:r>
        <w:rPr>
          <w:rFonts w:ascii="Arial" w:hAnsi="Arial" w:cs="Arial"/>
          <w:color w:val="auto"/>
          <w:lang w:eastAsia="en-GB" w:bidi="ar-SA"/>
        </w:rPr>
        <w:t xml:space="preserve">, with localised areas of </w:t>
      </w:r>
      <w:r w:rsidRPr="00DE1972">
        <w:rPr>
          <w:rFonts w:ascii="Arial" w:hAnsi="Arial" w:cs="Arial"/>
          <w:color w:val="auto"/>
          <w:lang w:eastAsia="en-GB" w:bidi="ar-SA"/>
        </w:rPr>
        <w:t xml:space="preserve">strongly acid (pH 3.5–4.5) </w:t>
      </w:r>
      <w:proofErr w:type="spellStart"/>
      <w:r w:rsidRPr="00DE1972">
        <w:rPr>
          <w:rFonts w:ascii="Arial" w:hAnsi="Arial" w:cs="Arial"/>
          <w:color w:val="auto"/>
          <w:lang w:eastAsia="en-GB" w:bidi="ar-SA"/>
        </w:rPr>
        <w:t>podsols</w:t>
      </w:r>
      <w:proofErr w:type="spellEnd"/>
      <w:r w:rsidRPr="00DE1972">
        <w:rPr>
          <w:rFonts w:ascii="Arial" w:hAnsi="Arial" w:cs="Arial"/>
          <w:color w:val="auto"/>
          <w:lang w:eastAsia="en-GB" w:bidi="ar-SA"/>
        </w:rPr>
        <w:t xml:space="preserve"> </w:t>
      </w:r>
      <w:r>
        <w:rPr>
          <w:rFonts w:ascii="Arial" w:hAnsi="Arial" w:cs="Arial"/>
          <w:color w:val="auto"/>
          <w:lang w:eastAsia="en-GB" w:bidi="ar-SA"/>
        </w:rPr>
        <w:t>developed on sandier substrates</w:t>
      </w:r>
      <w:r w:rsidRPr="00DE1972">
        <w:rPr>
          <w:rFonts w:ascii="Arial" w:hAnsi="Arial" w:cs="Arial"/>
          <w:color w:val="auto"/>
          <w:lang w:eastAsia="en-GB" w:bidi="ar-SA"/>
        </w:rPr>
        <w:t xml:space="preserve">. </w:t>
      </w:r>
      <w:commentRangeEnd w:id="62"/>
      <w:r w:rsidR="00D63494">
        <w:rPr>
          <w:rStyle w:val="CommentReference"/>
          <w:szCs w:val="20"/>
          <w:lang w:eastAsia="en-GB" w:bidi="ar-SA"/>
        </w:rPr>
        <w:commentReference w:id="62"/>
      </w:r>
      <w:ins w:id="63" w:author="Phil Martin" w:date="2015-04-16T11:14:00Z">
        <w:r w:rsidR="007762F0">
          <w:rPr>
            <w:rFonts w:ascii="Arial" w:hAnsi="Arial" w:cs="Arial"/>
            <w:color w:val="auto"/>
            <w:lang w:eastAsia="en-GB" w:bidi="ar-SA"/>
          </w:rPr>
          <w:t xml:space="preserve">Mean annual precipitation </w:t>
        </w:r>
      </w:ins>
      <w:ins w:id="64" w:author="Phil Martin" w:date="2015-04-16T11:17:00Z">
        <w:r w:rsidR="00B809BF">
          <w:rPr>
            <w:rFonts w:ascii="Arial" w:hAnsi="Arial" w:cs="Arial"/>
            <w:color w:val="auto"/>
            <w:lang w:eastAsia="en-GB" w:bidi="ar-SA"/>
          </w:rPr>
          <w:t xml:space="preserve">between 1957 and 2014 ± SD </w:t>
        </w:r>
      </w:ins>
      <w:ins w:id="65" w:author="Phil Martin" w:date="2015-04-16T11:16:00Z">
        <w:r w:rsidR="00B809BF">
          <w:rPr>
            <w:rFonts w:ascii="Arial" w:hAnsi="Arial" w:cs="Arial"/>
            <w:color w:val="auto"/>
            <w:lang w:eastAsia="en-GB" w:bidi="ar-SA"/>
          </w:rPr>
          <w:t xml:space="preserve">at the </w:t>
        </w:r>
        <w:proofErr w:type="spellStart"/>
        <w:r w:rsidR="00B809BF">
          <w:rPr>
            <w:rFonts w:ascii="Arial" w:hAnsi="Arial" w:cs="Arial"/>
            <w:color w:val="auto"/>
            <w:lang w:eastAsia="en-GB" w:bidi="ar-SA"/>
          </w:rPr>
          <w:t>Hurn</w:t>
        </w:r>
        <w:proofErr w:type="spellEnd"/>
        <w:r w:rsidR="00B809BF">
          <w:rPr>
            <w:rFonts w:ascii="Arial" w:hAnsi="Arial" w:cs="Arial"/>
            <w:color w:val="auto"/>
            <w:lang w:eastAsia="en-GB" w:bidi="ar-SA"/>
          </w:rPr>
          <w:t xml:space="preserve"> weather monitoring station approximately 23km from Denny wood </w:t>
        </w:r>
      </w:ins>
      <w:ins w:id="66" w:author="Phil Martin" w:date="2015-04-16T11:17:00Z">
        <w:r w:rsidR="00B809BF">
          <w:rPr>
            <w:rFonts w:ascii="Arial" w:hAnsi="Arial" w:cs="Arial"/>
            <w:color w:val="auto"/>
            <w:lang w:eastAsia="en-GB" w:bidi="ar-SA"/>
          </w:rPr>
          <w:t xml:space="preserve">was 832 ± </w:t>
        </w:r>
      </w:ins>
      <w:ins w:id="67" w:author="Phil Martin" w:date="2015-04-16T11:18:00Z">
        <w:r w:rsidR="00B809BF">
          <w:rPr>
            <w:rFonts w:ascii="Arial" w:hAnsi="Arial" w:cs="Arial"/>
            <w:color w:val="auto"/>
            <w:lang w:eastAsia="en-GB" w:bidi="ar-SA"/>
          </w:rPr>
          <w:t>150mm and mean annual temperature was 10.17 ± 0.64°</w:t>
        </w:r>
      </w:ins>
      <w:ins w:id="68" w:author="Phil Martin" w:date="2015-04-16T11:21:00Z">
        <w:r w:rsidR="00B809BF">
          <w:rPr>
            <w:rFonts w:ascii="Arial" w:hAnsi="Arial" w:cs="Arial"/>
            <w:color w:val="auto"/>
            <w:lang w:eastAsia="en-GB" w:bidi="ar-SA"/>
          </w:rPr>
          <w:t>C (</w:t>
        </w:r>
        <w:r w:rsidR="00B809BF">
          <w:rPr>
            <w:rFonts w:ascii="Arial" w:hAnsi="Arial" w:cs="Arial"/>
            <w:color w:val="auto"/>
            <w:lang w:eastAsia="en-GB" w:bidi="ar-SA"/>
          </w:rPr>
          <w:fldChar w:fldCharType="begin"/>
        </w:r>
        <w:r w:rsidR="00B809BF">
          <w:rPr>
            <w:rFonts w:ascii="Arial" w:hAnsi="Arial" w:cs="Arial"/>
            <w:color w:val="auto"/>
            <w:lang w:eastAsia="en-GB" w:bidi="ar-SA"/>
          </w:rPr>
          <w:instrText xml:space="preserve"> HYPERLINK "http://</w:instrText>
        </w:r>
        <w:r w:rsidR="00B809BF" w:rsidRPr="00B809BF">
          <w:rPr>
            <w:rFonts w:ascii="Arial" w:hAnsi="Arial" w:cs="Arial"/>
            <w:color w:val="auto"/>
            <w:lang w:eastAsia="en-GB" w:bidi="ar-SA"/>
          </w:rPr>
          <w:instrText>www.metoffice.gov.uk/public/weather/climate-historic/</w:instrText>
        </w:r>
        <w:r w:rsidR="00B809BF">
          <w:rPr>
            <w:rFonts w:ascii="Arial" w:hAnsi="Arial" w:cs="Arial"/>
            <w:color w:val="auto"/>
            <w:lang w:eastAsia="en-GB" w:bidi="ar-SA"/>
          </w:rPr>
          <w:instrText xml:space="preserve">" </w:instrText>
        </w:r>
        <w:r w:rsidR="00B809BF">
          <w:rPr>
            <w:rFonts w:ascii="Arial" w:hAnsi="Arial" w:cs="Arial"/>
            <w:color w:val="auto"/>
            <w:lang w:eastAsia="en-GB" w:bidi="ar-SA"/>
          </w:rPr>
          <w:fldChar w:fldCharType="separate"/>
        </w:r>
        <w:r w:rsidR="00B809BF" w:rsidRPr="007258EC">
          <w:rPr>
            <w:rStyle w:val="Hyperlink"/>
            <w:rFonts w:ascii="Arial" w:hAnsi="Arial" w:cs="Arial"/>
            <w:lang w:eastAsia="en-GB" w:bidi="ar-SA"/>
          </w:rPr>
          <w:t>www.metoffice.gov.uk/public/weather/climate-historic/</w:t>
        </w:r>
        <w:r w:rsidR="00B809BF">
          <w:rPr>
            <w:rFonts w:ascii="Arial" w:hAnsi="Arial" w:cs="Arial"/>
            <w:color w:val="auto"/>
            <w:lang w:eastAsia="en-GB" w:bidi="ar-SA"/>
          </w:rPr>
          <w:fldChar w:fldCharType="end"/>
        </w:r>
        <w:r w:rsidR="00B809BF">
          <w:rPr>
            <w:rFonts w:ascii="Arial" w:hAnsi="Arial" w:cs="Arial"/>
            <w:color w:val="auto"/>
            <w:lang w:eastAsia="en-GB" w:bidi="ar-SA"/>
          </w:rPr>
          <w:t xml:space="preserve"> - accessed 16/04/2015)</w:t>
        </w:r>
      </w:ins>
      <w:bookmarkStart w:id="69" w:name="_GoBack"/>
      <w:bookmarkEnd w:id="69"/>
      <w:ins w:id="70" w:author="Phil Martin" w:date="2015-04-16T11:19:00Z">
        <w:r w:rsidR="00B809BF">
          <w:rPr>
            <w:rFonts w:ascii="Arial" w:hAnsi="Arial" w:cs="Arial"/>
            <w:color w:val="auto"/>
            <w:lang w:eastAsia="en-GB" w:bidi="ar-SA"/>
          </w:rPr>
          <w:t xml:space="preserve">. </w:t>
        </w:r>
      </w:ins>
      <w:r>
        <w:rPr>
          <w:rFonts w:ascii="Arial" w:hAnsi="Arial" w:cs="Arial"/>
          <w:color w:val="auto"/>
          <w:lang w:eastAsia="en-GB" w:bidi="ar-SA"/>
        </w:rPr>
        <w:t>Woodland vegetation is dominated by o</w:t>
      </w:r>
      <w:r w:rsidRPr="003F642B">
        <w:rPr>
          <w:rFonts w:ascii="Arial" w:hAnsi="Arial" w:cs="Arial"/>
          <w:color w:val="auto"/>
          <w:lang w:eastAsia="en-GB" w:bidi="ar-SA"/>
        </w:rPr>
        <w:t xml:space="preserve">ld-growth beech </w:t>
      </w:r>
      <w:r>
        <w:rPr>
          <w:rFonts w:ascii="Arial" w:hAnsi="Arial" w:cs="Arial"/>
          <w:color w:val="auto"/>
          <w:lang w:eastAsia="en-GB" w:bidi="ar-SA"/>
        </w:rPr>
        <w:t>(</w:t>
      </w:r>
      <w:proofErr w:type="spellStart"/>
      <w:r w:rsidRPr="003F642B">
        <w:rPr>
          <w:rFonts w:ascii="Arial" w:hAnsi="Arial" w:cs="Arial"/>
          <w:i/>
          <w:iCs/>
          <w:color w:val="auto"/>
          <w:lang w:eastAsia="en-GB" w:bidi="ar-SA"/>
        </w:rPr>
        <w:t>Fagus</w:t>
      </w:r>
      <w:proofErr w:type="spellEnd"/>
      <w:r w:rsidRPr="003F642B">
        <w:rPr>
          <w:rFonts w:ascii="Arial" w:hAnsi="Arial" w:cs="Arial"/>
          <w:i/>
          <w:iCs/>
          <w:color w:val="auto"/>
          <w:lang w:eastAsia="en-GB" w:bidi="ar-SA"/>
        </w:rPr>
        <w:t xml:space="preserve"> </w:t>
      </w:r>
      <w:proofErr w:type="spellStart"/>
      <w:r w:rsidRPr="003F642B">
        <w:rPr>
          <w:rFonts w:ascii="Arial" w:hAnsi="Arial" w:cs="Arial"/>
          <w:i/>
          <w:iCs/>
          <w:color w:val="auto"/>
          <w:lang w:eastAsia="en-GB" w:bidi="ar-SA"/>
        </w:rPr>
        <w:t>sylvatica</w:t>
      </w:r>
      <w:proofErr w:type="spellEnd"/>
      <w:r>
        <w:rPr>
          <w:rFonts w:ascii="Arial" w:hAnsi="Arial" w:cs="Arial"/>
          <w:iCs/>
          <w:color w:val="auto"/>
          <w:lang w:eastAsia="en-GB" w:bidi="ar-SA"/>
        </w:rPr>
        <w:t>)</w:t>
      </w:r>
      <w:r>
        <w:rPr>
          <w:rFonts w:ascii="Arial" w:hAnsi="Arial" w:cs="Arial"/>
          <w:i/>
          <w:iCs/>
          <w:color w:val="auto"/>
          <w:lang w:eastAsia="en-GB" w:bidi="ar-SA"/>
        </w:rPr>
        <w:t xml:space="preserve"> </w:t>
      </w:r>
      <w:r w:rsidRPr="004018BB">
        <w:rPr>
          <w:rFonts w:ascii="Arial" w:hAnsi="Arial" w:cs="Arial"/>
          <w:iCs/>
          <w:color w:val="auto"/>
          <w:lang w:eastAsia="en-GB" w:bidi="ar-SA"/>
        </w:rPr>
        <w:t>with</w:t>
      </w:r>
      <w:r>
        <w:rPr>
          <w:rFonts w:ascii="Arial" w:hAnsi="Arial" w:cs="Arial"/>
          <w:i/>
          <w:iCs/>
          <w:color w:val="auto"/>
          <w:lang w:eastAsia="en-GB" w:bidi="ar-SA"/>
        </w:rPr>
        <w:t xml:space="preserve"> </w:t>
      </w:r>
      <w:r>
        <w:rPr>
          <w:rFonts w:ascii="Arial" w:hAnsi="Arial" w:cs="Arial"/>
          <w:color w:val="auto"/>
          <w:lang w:eastAsia="en-GB" w:bidi="ar-SA"/>
        </w:rPr>
        <w:t xml:space="preserve">frequent </w:t>
      </w:r>
      <w:proofErr w:type="spellStart"/>
      <w:r w:rsidRPr="003F642B">
        <w:rPr>
          <w:rFonts w:ascii="Arial" w:hAnsi="Arial" w:cs="Arial"/>
          <w:color w:val="auto"/>
          <w:lang w:eastAsia="en-GB" w:bidi="ar-SA"/>
        </w:rPr>
        <w:t>pedunculate</w:t>
      </w:r>
      <w:proofErr w:type="spellEnd"/>
      <w:r w:rsidRPr="003F642B">
        <w:rPr>
          <w:rFonts w:ascii="Arial" w:hAnsi="Arial" w:cs="Arial"/>
          <w:color w:val="auto"/>
          <w:lang w:eastAsia="en-GB" w:bidi="ar-SA"/>
        </w:rPr>
        <w:t xml:space="preserve"> oak </w:t>
      </w:r>
      <w:r>
        <w:rPr>
          <w:rFonts w:ascii="Arial" w:hAnsi="Arial" w:cs="Arial"/>
          <w:color w:val="auto"/>
          <w:lang w:eastAsia="en-GB" w:bidi="ar-SA"/>
        </w:rPr>
        <w:t>(</w:t>
      </w:r>
      <w:proofErr w:type="spellStart"/>
      <w:r w:rsidRPr="003F642B">
        <w:rPr>
          <w:rFonts w:ascii="Arial" w:hAnsi="Arial" w:cs="Arial"/>
          <w:i/>
          <w:iCs/>
          <w:color w:val="auto"/>
          <w:lang w:eastAsia="en-GB" w:bidi="ar-SA"/>
        </w:rPr>
        <w:t>Quercus</w:t>
      </w:r>
      <w:proofErr w:type="spellEnd"/>
      <w:r w:rsidRPr="003F642B">
        <w:rPr>
          <w:rFonts w:ascii="Arial" w:hAnsi="Arial" w:cs="Arial"/>
          <w:i/>
          <w:iCs/>
          <w:color w:val="auto"/>
          <w:lang w:eastAsia="en-GB" w:bidi="ar-SA"/>
        </w:rPr>
        <w:t xml:space="preserve"> </w:t>
      </w:r>
      <w:proofErr w:type="spellStart"/>
      <w:r w:rsidRPr="00687108">
        <w:rPr>
          <w:rFonts w:ascii="Arial" w:hAnsi="Arial" w:cs="Arial"/>
          <w:i/>
          <w:iCs/>
          <w:color w:val="auto"/>
          <w:lang w:eastAsia="en-GB" w:bidi="ar-SA"/>
        </w:rPr>
        <w:t>robur</w:t>
      </w:r>
      <w:proofErr w:type="spellEnd"/>
      <w:r>
        <w:rPr>
          <w:rFonts w:ascii="Arial" w:hAnsi="Arial" w:cs="Arial"/>
          <w:iCs/>
          <w:color w:val="auto"/>
          <w:lang w:eastAsia="en-GB" w:bidi="ar-SA"/>
        </w:rPr>
        <w:t xml:space="preserve">) and </w:t>
      </w:r>
      <w:r w:rsidRPr="003F642B">
        <w:rPr>
          <w:rFonts w:ascii="Arial" w:hAnsi="Arial" w:cs="Arial"/>
          <w:color w:val="auto"/>
          <w:lang w:eastAsia="en-GB" w:bidi="ar-SA"/>
        </w:rPr>
        <w:t>birch</w:t>
      </w:r>
      <w:r>
        <w:rPr>
          <w:rFonts w:ascii="Arial" w:hAnsi="Arial" w:cs="Arial"/>
          <w:color w:val="auto"/>
          <w:lang w:eastAsia="en-GB" w:bidi="ar-SA"/>
        </w:rPr>
        <w:t xml:space="preserve"> (</w:t>
      </w:r>
      <w:proofErr w:type="spellStart"/>
      <w:r w:rsidRPr="003F642B">
        <w:rPr>
          <w:rFonts w:ascii="Arial" w:hAnsi="Arial" w:cs="Arial"/>
          <w:i/>
          <w:iCs/>
          <w:color w:val="auto"/>
          <w:lang w:eastAsia="en-GB" w:bidi="ar-SA"/>
        </w:rPr>
        <w:t>Betula</w:t>
      </w:r>
      <w:proofErr w:type="spellEnd"/>
      <w:r w:rsidRPr="003F642B">
        <w:rPr>
          <w:rFonts w:ascii="Arial" w:hAnsi="Arial" w:cs="Arial"/>
          <w:i/>
          <w:iCs/>
          <w:color w:val="auto"/>
          <w:lang w:eastAsia="en-GB" w:bidi="ar-SA"/>
        </w:rPr>
        <w:t xml:space="preserve"> </w:t>
      </w:r>
      <w:proofErr w:type="spellStart"/>
      <w:r w:rsidRPr="003F642B">
        <w:rPr>
          <w:rFonts w:ascii="Arial" w:hAnsi="Arial" w:cs="Arial"/>
          <w:i/>
          <w:iCs/>
          <w:color w:val="auto"/>
          <w:lang w:eastAsia="en-GB" w:bidi="ar-SA"/>
        </w:rPr>
        <w:t>pendula</w:t>
      </w:r>
      <w:proofErr w:type="spellEnd"/>
      <w:r>
        <w:rPr>
          <w:rFonts w:ascii="Arial" w:hAnsi="Arial" w:cs="Arial"/>
          <w:i/>
          <w:iCs/>
          <w:color w:val="auto"/>
          <w:lang w:eastAsia="en-GB" w:bidi="ar-SA"/>
        </w:rPr>
        <w:t xml:space="preserve">, B. </w:t>
      </w:r>
      <w:proofErr w:type="spellStart"/>
      <w:r>
        <w:rPr>
          <w:rFonts w:ascii="Arial" w:hAnsi="Arial" w:cs="Arial"/>
          <w:i/>
          <w:iCs/>
          <w:color w:val="auto"/>
          <w:lang w:eastAsia="en-GB" w:bidi="ar-SA"/>
        </w:rPr>
        <w:t>pubescens</w:t>
      </w:r>
      <w:proofErr w:type="spellEnd"/>
      <w:r w:rsidRPr="00BF31B1">
        <w:rPr>
          <w:rFonts w:ascii="Arial" w:hAnsi="Arial" w:cs="Arial"/>
          <w:iCs/>
          <w:color w:val="auto"/>
          <w:lang w:eastAsia="en-GB" w:bidi="ar-SA"/>
        </w:rPr>
        <w:t>)</w:t>
      </w:r>
      <w:r>
        <w:rPr>
          <w:rFonts w:ascii="Arial" w:hAnsi="Arial" w:cs="Arial"/>
          <w:iCs/>
          <w:color w:val="auto"/>
          <w:lang w:eastAsia="en-GB" w:bidi="ar-SA"/>
        </w:rPr>
        <w:t>, and</w:t>
      </w:r>
      <w:r w:rsidRPr="003F642B">
        <w:rPr>
          <w:rFonts w:ascii="Arial" w:hAnsi="Arial" w:cs="Arial"/>
          <w:color w:val="auto"/>
          <w:lang w:eastAsia="en-GB" w:bidi="ar-SA"/>
        </w:rPr>
        <w:t xml:space="preserve"> an </w:t>
      </w:r>
      <w:proofErr w:type="spellStart"/>
      <w:r w:rsidRPr="003F642B">
        <w:rPr>
          <w:rFonts w:ascii="Arial" w:hAnsi="Arial" w:cs="Arial"/>
          <w:color w:val="auto"/>
          <w:lang w:eastAsia="en-GB" w:bidi="ar-SA"/>
        </w:rPr>
        <w:t>understorey</w:t>
      </w:r>
      <w:proofErr w:type="spellEnd"/>
      <w:r w:rsidRPr="003F642B">
        <w:rPr>
          <w:rFonts w:ascii="Arial" w:hAnsi="Arial" w:cs="Arial"/>
          <w:color w:val="auto"/>
          <w:lang w:eastAsia="en-GB" w:bidi="ar-SA"/>
        </w:rPr>
        <w:t xml:space="preserve"> </w:t>
      </w:r>
      <w:r>
        <w:rPr>
          <w:rFonts w:ascii="Arial" w:hAnsi="Arial" w:cs="Arial"/>
          <w:color w:val="auto"/>
          <w:lang w:eastAsia="en-GB" w:bidi="ar-SA"/>
        </w:rPr>
        <w:t xml:space="preserve">primarily composed </w:t>
      </w:r>
      <w:r w:rsidRPr="003F642B">
        <w:rPr>
          <w:rFonts w:ascii="Arial" w:hAnsi="Arial" w:cs="Arial"/>
          <w:color w:val="auto"/>
          <w:lang w:eastAsia="en-GB" w:bidi="ar-SA"/>
        </w:rPr>
        <w:t xml:space="preserve">of holly </w:t>
      </w:r>
      <w:r>
        <w:rPr>
          <w:rFonts w:ascii="Arial" w:hAnsi="Arial" w:cs="Arial"/>
          <w:color w:val="auto"/>
          <w:lang w:eastAsia="en-GB" w:bidi="ar-SA"/>
        </w:rPr>
        <w:t>(</w:t>
      </w:r>
      <w:r w:rsidRPr="003F642B">
        <w:rPr>
          <w:rFonts w:ascii="Arial" w:hAnsi="Arial" w:cs="Arial"/>
          <w:i/>
          <w:iCs/>
          <w:color w:val="auto"/>
          <w:lang w:eastAsia="en-GB" w:bidi="ar-SA"/>
        </w:rPr>
        <w:t xml:space="preserve">Ilex </w:t>
      </w:r>
      <w:proofErr w:type="spellStart"/>
      <w:r w:rsidRPr="003F642B">
        <w:rPr>
          <w:rFonts w:ascii="Arial" w:hAnsi="Arial" w:cs="Arial"/>
          <w:i/>
          <w:iCs/>
          <w:color w:val="auto"/>
          <w:lang w:eastAsia="en-GB" w:bidi="ar-SA"/>
        </w:rPr>
        <w:t>aquifolium</w:t>
      </w:r>
      <w:proofErr w:type="spellEnd"/>
      <w:r>
        <w:rPr>
          <w:rFonts w:ascii="Arial" w:hAnsi="Arial" w:cs="Arial"/>
          <w:color w:val="auto"/>
          <w:lang w:eastAsia="en-GB" w:bidi="ar-SA"/>
        </w:rPr>
        <w:t xml:space="preserve">). </w:t>
      </w:r>
      <w:r w:rsidRPr="003F642B">
        <w:rPr>
          <w:rFonts w:ascii="Arial" w:hAnsi="Arial" w:cs="Arial"/>
          <w:color w:val="auto"/>
          <w:lang w:eastAsia="en-GB" w:bidi="ar-SA"/>
        </w:rPr>
        <w:t xml:space="preserve">Other </w:t>
      </w:r>
      <w:r>
        <w:rPr>
          <w:rFonts w:ascii="Arial" w:hAnsi="Arial" w:cs="Arial"/>
          <w:color w:val="auto"/>
          <w:lang w:eastAsia="en-GB" w:bidi="ar-SA"/>
        </w:rPr>
        <w:t xml:space="preserve">tree </w:t>
      </w:r>
      <w:r w:rsidRPr="003F642B">
        <w:rPr>
          <w:rFonts w:ascii="Arial" w:hAnsi="Arial" w:cs="Arial"/>
          <w:color w:val="auto"/>
          <w:lang w:eastAsia="en-GB" w:bidi="ar-SA"/>
        </w:rPr>
        <w:t xml:space="preserve">species present </w:t>
      </w:r>
      <w:r>
        <w:rPr>
          <w:rFonts w:ascii="Arial" w:hAnsi="Arial" w:cs="Arial"/>
          <w:color w:val="auto"/>
          <w:lang w:eastAsia="en-GB" w:bidi="ar-SA"/>
        </w:rPr>
        <w:t xml:space="preserve">at lower frequencies include </w:t>
      </w:r>
      <w:r w:rsidRPr="003F642B">
        <w:rPr>
          <w:rFonts w:ascii="Arial" w:hAnsi="Arial" w:cs="Arial"/>
          <w:color w:val="auto"/>
          <w:lang w:eastAsia="en-GB" w:bidi="ar-SA"/>
        </w:rPr>
        <w:t>apple</w:t>
      </w:r>
      <w:r>
        <w:rPr>
          <w:rFonts w:ascii="Arial" w:hAnsi="Arial" w:cs="Arial"/>
          <w:color w:val="auto"/>
          <w:lang w:eastAsia="en-GB" w:bidi="ar-SA"/>
        </w:rPr>
        <w:t xml:space="preserve"> (</w:t>
      </w:r>
      <w:proofErr w:type="spellStart"/>
      <w:r w:rsidRPr="003F642B">
        <w:rPr>
          <w:rFonts w:ascii="Arial" w:hAnsi="Arial" w:cs="Arial"/>
          <w:i/>
          <w:iCs/>
          <w:color w:val="auto"/>
          <w:lang w:eastAsia="en-GB" w:bidi="ar-SA"/>
        </w:rPr>
        <w:t>Malus</w:t>
      </w:r>
      <w:proofErr w:type="spellEnd"/>
      <w:r w:rsidRPr="003F642B">
        <w:rPr>
          <w:rFonts w:ascii="Arial" w:hAnsi="Arial" w:cs="Arial"/>
          <w:i/>
          <w:iCs/>
          <w:color w:val="auto"/>
          <w:lang w:eastAsia="en-GB" w:bidi="ar-SA"/>
        </w:rPr>
        <w:t xml:space="preserve"> </w:t>
      </w:r>
      <w:proofErr w:type="spellStart"/>
      <w:r w:rsidRPr="003F642B">
        <w:rPr>
          <w:rFonts w:ascii="Arial" w:hAnsi="Arial" w:cs="Arial"/>
          <w:i/>
          <w:iCs/>
          <w:color w:val="auto"/>
          <w:lang w:eastAsia="en-GB" w:bidi="ar-SA"/>
        </w:rPr>
        <w:t>sylvestris</w:t>
      </w:r>
      <w:proofErr w:type="spellEnd"/>
      <w:r>
        <w:rPr>
          <w:rFonts w:ascii="Arial" w:hAnsi="Arial" w:cs="Arial"/>
          <w:color w:val="auto"/>
          <w:lang w:eastAsia="en-GB" w:bidi="ar-SA"/>
        </w:rPr>
        <w:t>),</w:t>
      </w:r>
      <w:r w:rsidRPr="003F642B">
        <w:rPr>
          <w:rFonts w:ascii="Arial" w:hAnsi="Arial" w:cs="Arial"/>
          <w:color w:val="auto"/>
          <w:lang w:eastAsia="en-GB" w:bidi="ar-SA"/>
        </w:rPr>
        <w:t xml:space="preserve"> ash</w:t>
      </w:r>
      <w:r>
        <w:rPr>
          <w:rFonts w:ascii="Arial" w:hAnsi="Arial" w:cs="Arial"/>
          <w:color w:val="auto"/>
          <w:lang w:eastAsia="en-GB" w:bidi="ar-SA"/>
        </w:rPr>
        <w:t xml:space="preserve"> (</w:t>
      </w:r>
      <w:proofErr w:type="spellStart"/>
      <w:r w:rsidRPr="003F642B">
        <w:rPr>
          <w:rFonts w:ascii="Arial" w:hAnsi="Arial" w:cs="Arial"/>
          <w:i/>
          <w:iCs/>
          <w:color w:val="auto"/>
          <w:lang w:eastAsia="en-GB" w:bidi="ar-SA"/>
        </w:rPr>
        <w:t>Fraxinus</w:t>
      </w:r>
      <w:proofErr w:type="spellEnd"/>
      <w:r w:rsidRPr="003F642B">
        <w:rPr>
          <w:rFonts w:ascii="Arial" w:hAnsi="Arial" w:cs="Arial"/>
          <w:i/>
          <w:iCs/>
          <w:color w:val="auto"/>
          <w:lang w:eastAsia="en-GB" w:bidi="ar-SA"/>
        </w:rPr>
        <w:t xml:space="preserve"> excelsior</w:t>
      </w:r>
      <w:r>
        <w:rPr>
          <w:rFonts w:ascii="Arial" w:hAnsi="Arial" w:cs="Arial"/>
          <w:iCs/>
          <w:color w:val="auto"/>
          <w:lang w:eastAsia="en-GB" w:bidi="ar-SA"/>
        </w:rPr>
        <w:t>)</w:t>
      </w:r>
      <w:r w:rsidRPr="003F642B">
        <w:rPr>
          <w:rFonts w:ascii="Arial" w:hAnsi="Arial" w:cs="Arial"/>
          <w:color w:val="auto"/>
          <w:lang w:eastAsia="en-GB" w:bidi="ar-SA"/>
        </w:rPr>
        <w:t>, blackthorn</w:t>
      </w:r>
      <w:r>
        <w:rPr>
          <w:rFonts w:ascii="Arial" w:hAnsi="Arial" w:cs="Arial"/>
          <w:color w:val="auto"/>
          <w:lang w:eastAsia="en-GB" w:bidi="ar-SA"/>
        </w:rPr>
        <w:t xml:space="preserve"> (</w:t>
      </w:r>
      <w:proofErr w:type="spellStart"/>
      <w:r w:rsidRPr="003F642B">
        <w:rPr>
          <w:rFonts w:ascii="Arial" w:hAnsi="Arial" w:cs="Arial"/>
          <w:i/>
          <w:iCs/>
          <w:color w:val="auto"/>
          <w:lang w:eastAsia="en-GB" w:bidi="ar-SA"/>
        </w:rPr>
        <w:t>Prunus</w:t>
      </w:r>
      <w:proofErr w:type="spellEnd"/>
      <w:r w:rsidRPr="003F642B">
        <w:rPr>
          <w:rFonts w:ascii="Arial" w:hAnsi="Arial" w:cs="Arial"/>
          <w:i/>
          <w:iCs/>
          <w:color w:val="auto"/>
          <w:lang w:eastAsia="en-GB" w:bidi="ar-SA"/>
        </w:rPr>
        <w:t xml:space="preserve"> </w:t>
      </w:r>
      <w:proofErr w:type="spellStart"/>
      <w:r w:rsidRPr="003F642B">
        <w:rPr>
          <w:rFonts w:ascii="Arial" w:hAnsi="Arial" w:cs="Arial"/>
          <w:i/>
          <w:iCs/>
          <w:color w:val="auto"/>
          <w:lang w:eastAsia="en-GB" w:bidi="ar-SA"/>
        </w:rPr>
        <w:t>spinosa</w:t>
      </w:r>
      <w:proofErr w:type="spellEnd"/>
      <w:r>
        <w:rPr>
          <w:rFonts w:ascii="Arial" w:hAnsi="Arial" w:cs="Arial"/>
          <w:iCs/>
          <w:color w:val="auto"/>
          <w:lang w:eastAsia="en-GB" w:bidi="ar-SA"/>
        </w:rPr>
        <w:t>)</w:t>
      </w:r>
      <w:r w:rsidRPr="003F642B">
        <w:rPr>
          <w:rFonts w:ascii="Arial" w:hAnsi="Arial" w:cs="Arial"/>
          <w:color w:val="auto"/>
          <w:lang w:eastAsia="en-GB" w:bidi="ar-SA"/>
        </w:rPr>
        <w:t xml:space="preserve">, </w:t>
      </w:r>
      <w:r>
        <w:rPr>
          <w:rFonts w:ascii="Arial" w:hAnsi="Arial" w:cs="Arial"/>
          <w:color w:val="auto"/>
          <w:lang w:eastAsia="en-GB" w:bidi="ar-SA"/>
        </w:rPr>
        <w:t xml:space="preserve">alder </w:t>
      </w:r>
      <w:r w:rsidRPr="003F642B">
        <w:rPr>
          <w:rFonts w:ascii="Arial" w:hAnsi="Arial" w:cs="Arial"/>
          <w:color w:val="auto"/>
          <w:lang w:eastAsia="en-GB" w:bidi="ar-SA"/>
        </w:rPr>
        <w:t xml:space="preserve">buckthorn </w:t>
      </w:r>
      <w:r>
        <w:rPr>
          <w:rFonts w:ascii="Arial" w:hAnsi="Arial" w:cs="Arial"/>
          <w:color w:val="auto"/>
          <w:lang w:eastAsia="en-GB" w:bidi="ar-SA"/>
        </w:rPr>
        <w:t>(</w:t>
      </w:r>
      <w:proofErr w:type="spellStart"/>
      <w:r w:rsidRPr="003F642B">
        <w:rPr>
          <w:rFonts w:ascii="Arial" w:hAnsi="Arial" w:cs="Arial"/>
          <w:i/>
          <w:iCs/>
          <w:color w:val="auto"/>
          <w:lang w:eastAsia="en-GB" w:bidi="ar-SA"/>
        </w:rPr>
        <w:t>Frangula</w:t>
      </w:r>
      <w:proofErr w:type="spellEnd"/>
      <w:r w:rsidRPr="003F642B">
        <w:rPr>
          <w:rFonts w:ascii="Arial" w:hAnsi="Arial" w:cs="Arial"/>
          <w:i/>
          <w:iCs/>
          <w:color w:val="auto"/>
          <w:lang w:eastAsia="en-GB" w:bidi="ar-SA"/>
        </w:rPr>
        <w:t xml:space="preserve"> </w:t>
      </w:r>
      <w:proofErr w:type="spellStart"/>
      <w:r w:rsidRPr="003F642B">
        <w:rPr>
          <w:rFonts w:ascii="Arial" w:hAnsi="Arial" w:cs="Arial"/>
          <w:i/>
          <w:iCs/>
          <w:color w:val="auto"/>
          <w:lang w:eastAsia="en-GB" w:bidi="ar-SA"/>
        </w:rPr>
        <w:t>alnus</w:t>
      </w:r>
      <w:proofErr w:type="spellEnd"/>
      <w:r>
        <w:rPr>
          <w:rFonts w:ascii="Arial" w:hAnsi="Arial" w:cs="Arial"/>
          <w:iCs/>
          <w:color w:val="auto"/>
          <w:lang w:eastAsia="en-GB" w:bidi="ar-SA"/>
        </w:rPr>
        <w:t>)</w:t>
      </w:r>
      <w:r w:rsidRPr="003F642B">
        <w:rPr>
          <w:rFonts w:ascii="Arial" w:hAnsi="Arial" w:cs="Arial"/>
          <w:color w:val="auto"/>
          <w:lang w:eastAsia="en-GB" w:bidi="ar-SA"/>
        </w:rPr>
        <w:t xml:space="preserve">, hawthorn </w:t>
      </w:r>
      <w:r>
        <w:rPr>
          <w:rFonts w:ascii="Arial" w:hAnsi="Arial" w:cs="Arial"/>
          <w:color w:val="auto"/>
          <w:lang w:eastAsia="en-GB" w:bidi="ar-SA"/>
        </w:rPr>
        <w:t>(</w:t>
      </w:r>
      <w:proofErr w:type="spellStart"/>
      <w:r w:rsidRPr="003F642B">
        <w:rPr>
          <w:rFonts w:ascii="Arial" w:hAnsi="Arial" w:cs="Arial"/>
          <w:i/>
          <w:iCs/>
          <w:color w:val="auto"/>
          <w:lang w:eastAsia="en-GB" w:bidi="ar-SA"/>
        </w:rPr>
        <w:t>Crataegus</w:t>
      </w:r>
      <w:proofErr w:type="spellEnd"/>
      <w:r>
        <w:rPr>
          <w:rFonts w:ascii="Arial" w:hAnsi="Arial" w:cs="Arial"/>
          <w:i/>
          <w:iCs/>
          <w:color w:val="auto"/>
          <w:lang w:eastAsia="en-GB" w:bidi="ar-SA"/>
        </w:rPr>
        <w:t xml:space="preserve"> </w:t>
      </w:r>
      <w:proofErr w:type="spellStart"/>
      <w:r w:rsidRPr="003F642B">
        <w:rPr>
          <w:rFonts w:ascii="Arial" w:hAnsi="Arial" w:cs="Arial"/>
          <w:i/>
          <w:iCs/>
          <w:color w:val="auto"/>
          <w:lang w:eastAsia="en-GB" w:bidi="ar-SA"/>
        </w:rPr>
        <w:t>monogyna</w:t>
      </w:r>
      <w:proofErr w:type="spellEnd"/>
      <w:r>
        <w:rPr>
          <w:rFonts w:ascii="Arial" w:hAnsi="Arial" w:cs="Arial"/>
          <w:iCs/>
          <w:color w:val="auto"/>
          <w:lang w:eastAsia="en-GB" w:bidi="ar-SA"/>
        </w:rPr>
        <w:t>)</w:t>
      </w:r>
      <w:r w:rsidRPr="003F642B">
        <w:rPr>
          <w:rFonts w:ascii="Arial" w:hAnsi="Arial" w:cs="Arial"/>
          <w:color w:val="auto"/>
          <w:lang w:eastAsia="en-GB" w:bidi="ar-SA"/>
        </w:rPr>
        <w:t xml:space="preserve">, </w:t>
      </w:r>
      <w:r w:rsidRPr="00DE1972">
        <w:rPr>
          <w:rFonts w:ascii="Arial" w:hAnsi="Arial" w:cs="Arial"/>
          <w:color w:val="auto"/>
          <w:lang w:eastAsia="en-GB" w:bidi="ar-SA"/>
        </w:rPr>
        <w:t>sycamore (</w:t>
      </w:r>
      <w:r w:rsidRPr="00DE1972">
        <w:rPr>
          <w:rFonts w:ascii="Arial" w:hAnsi="Arial" w:cs="Arial"/>
          <w:i/>
          <w:iCs/>
          <w:color w:val="auto"/>
          <w:lang w:eastAsia="en-GB" w:bidi="ar-SA"/>
        </w:rPr>
        <w:t xml:space="preserve">Acer </w:t>
      </w:r>
      <w:proofErr w:type="spellStart"/>
      <w:r w:rsidRPr="00DE1972">
        <w:rPr>
          <w:rFonts w:ascii="Arial" w:hAnsi="Arial" w:cs="Arial"/>
          <w:i/>
          <w:iCs/>
          <w:color w:val="auto"/>
          <w:lang w:eastAsia="en-GB" w:bidi="ar-SA"/>
        </w:rPr>
        <w:t>pseudoplatanus</w:t>
      </w:r>
      <w:proofErr w:type="spellEnd"/>
      <w:r w:rsidRPr="00DE1972">
        <w:rPr>
          <w:rFonts w:ascii="Arial" w:hAnsi="Arial" w:cs="Arial"/>
          <w:color w:val="auto"/>
          <w:lang w:eastAsia="en-GB" w:bidi="ar-SA"/>
        </w:rPr>
        <w:t>)</w:t>
      </w:r>
      <w:r>
        <w:rPr>
          <w:rFonts w:ascii="Arial" w:hAnsi="Arial" w:cs="Arial"/>
          <w:color w:val="auto"/>
          <w:lang w:eastAsia="en-GB" w:bidi="ar-SA"/>
        </w:rPr>
        <w:t>,</w:t>
      </w:r>
      <w:r w:rsidRPr="00DE1972">
        <w:rPr>
          <w:rFonts w:ascii="Arial" w:hAnsi="Arial" w:cs="Arial"/>
          <w:color w:val="auto"/>
          <w:lang w:eastAsia="en-GB" w:bidi="ar-SA"/>
        </w:rPr>
        <w:t xml:space="preserve"> </w:t>
      </w:r>
      <w:r w:rsidRPr="003F642B">
        <w:rPr>
          <w:rFonts w:ascii="Arial" w:hAnsi="Arial" w:cs="Arial"/>
          <w:color w:val="auto"/>
          <w:lang w:eastAsia="en-GB" w:bidi="ar-SA"/>
        </w:rPr>
        <w:t xml:space="preserve">rowan </w:t>
      </w:r>
      <w:r>
        <w:rPr>
          <w:rFonts w:ascii="Arial" w:hAnsi="Arial" w:cs="Arial"/>
          <w:color w:val="auto"/>
          <w:lang w:eastAsia="en-GB" w:bidi="ar-SA"/>
        </w:rPr>
        <w:t>(</w:t>
      </w:r>
      <w:proofErr w:type="spellStart"/>
      <w:r w:rsidRPr="003F642B">
        <w:rPr>
          <w:rFonts w:ascii="Arial" w:hAnsi="Arial" w:cs="Arial"/>
          <w:i/>
          <w:iCs/>
          <w:color w:val="auto"/>
          <w:lang w:eastAsia="en-GB" w:bidi="ar-SA"/>
        </w:rPr>
        <w:t>Sorbus</w:t>
      </w:r>
      <w:proofErr w:type="spellEnd"/>
      <w:r w:rsidRPr="003F642B">
        <w:rPr>
          <w:rFonts w:ascii="Arial" w:hAnsi="Arial" w:cs="Arial"/>
          <w:i/>
          <w:iCs/>
          <w:color w:val="auto"/>
          <w:lang w:eastAsia="en-GB" w:bidi="ar-SA"/>
        </w:rPr>
        <w:t xml:space="preserve"> </w:t>
      </w:r>
      <w:proofErr w:type="spellStart"/>
      <w:r w:rsidRPr="003F642B">
        <w:rPr>
          <w:rFonts w:ascii="Arial" w:hAnsi="Arial" w:cs="Arial"/>
          <w:i/>
          <w:iCs/>
          <w:color w:val="auto"/>
          <w:lang w:eastAsia="en-GB" w:bidi="ar-SA"/>
        </w:rPr>
        <w:t>aucuparia</w:t>
      </w:r>
      <w:proofErr w:type="spellEnd"/>
      <w:r>
        <w:rPr>
          <w:rFonts w:ascii="Arial" w:hAnsi="Arial" w:cs="Arial"/>
          <w:iCs/>
          <w:color w:val="auto"/>
          <w:lang w:eastAsia="en-GB" w:bidi="ar-SA"/>
        </w:rPr>
        <w:t>)</w:t>
      </w:r>
      <w:r w:rsidRPr="003F642B">
        <w:rPr>
          <w:rFonts w:ascii="Arial" w:hAnsi="Arial" w:cs="Arial"/>
          <w:color w:val="auto"/>
          <w:lang w:eastAsia="en-GB" w:bidi="ar-SA"/>
        </w:rPr>
        <w:t>, willow</w:t>
      </w:r>
      <w:r>
        <w:rPr>
          <w:rFonts w:ascii="Arial" w:hAnsi="Arial" w:cs="Arial"/>
          <w:color w:val="auto"/>
          <w:lang w:eastAsia="en-GB" w:bidi="ar-SA"/>
        </w:rPr>
        <w:t xml:space="preserve"> (</w:t>
      </w:r>
      <w:r>
        <w:rPr>
          <w:rFonts w:ascii="Arial" w:hAnsi="Arial" w:cs="Arial"/>
          <w:i/>
          <w:iCs/>
          <w:color w:val="auto"/>
          <w:lang w:eastAsia="en-GB" w:bidi="ar-SA"/>
        </w:rPr>
        <w:t xml:space="preserve">Salix </w:t>
      </w:r>
      <w:proofErr w:type="spellStart"/>
      <w:r>
        <w:rPr>
          <w:rFonts w:ascii="Arial" w:hAnsi="Arial" w:cs="Arial"/>
          <w:i/>
          <w:iCs/>
          <w:color w:val="auto"/>
          <w:lang w:eastAsia="en-GB" w:bidi="ar-SA"/>
        </w:rPr>
        <w:t>caprea</w:t>
      </w:r>
      <w:proofErr w:type="spellEnd"/>
      <w:r>
        <w:rPr>
          <w:rFonts w:ascii="Arial" w:hAnsi="Arial" w:cs="Arial"/>
          <w:i/>
          <w:iCs/>
          <w:color w:val="auto"/>
          <w:lang w:eastAsia="en-GB" w:bidi="ar-SA"/>
        </w:rPr>
        <w:t xml:space="preserve">, S. </w:t>
      </w:r>
      <w:proofErr w:type="spellStart"/>
      <w:r w:rsidRPr="003F642B">
        <w:rPr>
          <w:rFonts w:ascii="Arial" w:hAnsi="Arial" w:cs="Arial"/>
          <w:i/>
          <w:iCs/>
          <w:color w:val="auto"/>
          <w:lang w:eastAsia="en-GB" w:bidi="ar-SA"/>
        </w:rPr>
        <w:t>cinerea</w:t>
      </w:r>
      <w:proofErr w:type="spellEnd"/>
      <w:r>
        <w:rPr>
          <w:rFonts w:ascii="Arial" w:hAnsi="Arial" w:cs="Arial"/>
          <w:iCs/>
          <w:color w:val="auto"/>
          <w:lang w:eastAsia="en-GB" w:bidi="ar-SA"/>
        </w:rPr>
        <w:t>)</w:t>
      </w:r>
      <w:r w:rsidRPr="003F642B">
        <w:rPr>
          <w:rFonts w:ascii="Arial" w:hAnsi="Arial" w:cs="Arial"/>
          <w:i/>
          <w:iCs/>
          <w:color w:val="auto"/>
          <w:lang w:eastAsia="en-GB" w:bidi="ar-SA"/>
        </w:rPr>
        <w:t xml:space="preserve"> </w:t>
      </w:r>
      <w:r w:rsidRPr="003F642B">
        <w:rPr>
          <w:rFonts w:ascii="Arial" w:hAnsi="Arial" w:cs="Arial"/>
          <w:color w:val="auto"/>
          <w:lang w:eastAsia="en-GB" w:bidi="ar-SA"/>
        </w:rPr>
        <w:t xml:space="preserve">and yew </w:t>
      </w:r>
      <w:r>
        <w:rPr>
          <w:rFonts w:ascii="Arial" w:hAnsi="Arial" w:cs="Arial"/>
          <w:color w:val="auto"/>
          <w:lang w:eastAsia="en-GB" w:bidi="ar-SA"/>
        </w:rPr>
        <w:t>(</w:t>
      </w:r>
      <w:proofErr w:type="spellStart"/>
      <w:r w:rsidRPr="00BF31B1">
        <w:rPr>
          <w:rFonts w:ascii="Arial" w:hAnsi="Arial" w:cs="Arial"/>
          <w:i/>
          <w:color w:val="auto"/>
          <w:lang w:eastAsia="en-GB" w:bidi="ar-SA"/>
        </w:rPr>
        <w:t>T</w:t>
      </w:r>
      <w:r w:rsidRPr="003F642B">
        <w:rPr>
          <w:rFonts w:ascii="Arial" w:hAnsi="Arial" w:cs="Arial"/>
          <w:i/>
          <w:iCs/>
          <w:color w:val="auto"/>
          <w:lang w:eastAsia="en-GB" w:bidi="ar-SA"/>
        </w:rPr>
        <w:t>axus</w:t>
      </w:r>
      <w:proofErr w:type="spellEnd"/>
      <w:r w:rsidRPr="003F642B">
        <w:rPr>
          <w:rFonts w:ascii="Arial" w:hAnsi="Arial" w:cs="Arial"/>
          <w:i/>
          <w:iCs/>
          <w:color w:val="auto"/>
          <w:lang w:eastAsia="en-GB" w:bidi="ar-SA"/>
        </w:rPr>
        <w:t xml:space="preserve"> </w:t>
      </w:r>
      <w:proofErr w:type="spellStart"/>
      <w:r w:rsidRPr="003F642B">
        <w:rPr>
          <w:rFonts w:ascii="Arial" w:hAnsi="Arial" w:cs="Arial"/>
          <w:i/>
          <w:iCs/>
          <w:color w:val="auto"/>
          <w:lang w:eastAsia="en-GB" w:bidi="ar-SA"/>
        </w:rPr>
        <w:t>baccata</w:t>
      </w:r>
      <w:proofErr w:type="spellEnd"/>
      <w:r>
        <w:rPr>
          <w:rFonts w:ascii="Arial" w:hAnsi="Arial" w:cs="Arial"/>
          <w:iCs/>
          <w:color w:val="auto"/>
          <w:lang w:eastAsia="en-GB" w:bidi="ar-SA"/>
        </w:rPr>
        <w:t>)</w:t>
      </w:r>
      <w:r w:rsidRPr="003F642B">
        <w:rPr>
          <w:rFonts w:ascii="Arial" w:hAnsi="Arial" w:cs="Arial"/>
          <w:color w:val="auto"/>
          <w:lang w:eastAsia="en-GB" w:bidi="ar-SA"/>
        </w:rPr>
        <w:t xml:space="preserve">. In open areas the ground </w:t>
      </w:r>
      <w:r w:rsidRPr="003F642B">
        <w:rPr>
          <w:rFonts w:ascii="Arial" w:hAnsi="Arial" w:cs="Arial"/>
          <w:color w:val="auto"/>
          <w:lang w:eastAsia="en-GB" w:bidi="ar-SA"/>
        </w:rPr>
        <w:lastRenderedPageBreak/>
        <w:t xml:space="preserve">vegetation </w:t>
      </w:r>
      <w:r>
        <w:rPr>
          <w:rFonts w:ascii="Arial" w:hAnsi="Arial" w:cs="Arial"/>
          <w:color w:val="auto"/>
          <w:lang w:eastAsia="en-GB" w:bidi="ar-SA"/>
        </w:rPr>
        <w:t xml:space="preserve">is mostly comprised of </w:t>
      </w:r>
      <w:proofErr w:type="spellStart"/>
      <w:r w:rsidRPr="003F642B">
        <w:rPr>
          <w:rFonts w:ascii="Arial" w:hAnsi="Arial" w:cs="Arial"/>
          <w:i/>
          <w:iCs/>
          <w:color w:val="auto"/>
          <w:lang w:eastAsia="en-GB" w:bidi="ar-SA"/>
        </w:rPr>
        <w:t>Agrostis</w:t>
      </w:r>
      <w:proofErr w:type="spellEnd"/>
      <w:r w:rsidRPr="003F642B">
        <w:rPr>
          <w:rFonts w:ascii="Arial" w:hAnsi="Arial" w:cs="Arial"/>
          <w:color w:val="auto"/>
          <w:lang w:eastAsia="en-GB" w:bidi="ar-SA"/>
        </w:rPr>
        <w:t xml:space="preserve">-dominated </w:t>
      </w:r>
      <w:r>
        <w:rPr>
          <w:rFonts w:ascii="Arial" w:hAnsi="Arial" w:cs="Arial"/>
          <w:color w:val="auto"/>
          <w:lang w:eastAsia="en-GB" w:bidi="ar-SA"/>
        </w:rPr>
        <w:t>grassland</w:t>
      </w:r>
      <w:r w:rsidRPr="003F642B">
        <w:rPr>
          <w:rFonts w:ascii="Arial" w:hAnsi="Arial" w:cs="Arial"/>
          <w:color w:val="auto"/>
          <w:lang w:eastAsia="en-GB" w:bidi="ar-SA"/>
        </w:rPr>
        <w:t xml:space="preserve"> or </w:t>
      </w:r>
      <w:r>
        <w:rPr>
          <w:rFonts w:ascii="Arial" w:hAnsi="Arial" w:cs="Arial"/>
          <w:color w:val="auto"/>
          <w:lang w:eastAsia="en-GB" w:bidi="ar-SA"/>
        </w:rPr>
        <w:t xml:space="preserve">stands of </w:t>
      </w:r>
      <w:r w:rsidRPr="003F642B">
        <w:rPr>
          <w:rFonts w:ascii="Arial" w:hAnsi="Arial" w:cs="Arial"/>
          <w:color w:val="auto"/>
          <w:lang w:eastAsia="en-GB" w:bidi="ar-SA"/>
        </w:rPr>
        <w:t xml:space="preserve">bracken </w:t>
      </w:r>
      <w:r>
        <w:rPr>
          <w:rFonts w:ascii="Arial" w:hAnsi="Arial" w:cs="Arial"/>
          <w:color w:val="auto"/>
          <w:lang w:eastAsia="en-GB" w:bidi="ar-SA"/>
        </w:rPr>
        <w:t>(</w:t>
      </w:r>
      <w:proofErr w:type="spellStart"/>
      <w:r w:rsidRPr="003F642B">
        <w:rPr>
          <w:rFonts w:ascii="Arial" w:hAnsi="Arial" w:cs="Arial"/>
          <w:i/>
          <w:iCs/>
          <w:color w:val="auto"/>
          <w:lang w:eastAsia="en-GB" w:bidi="ar-SA"/>
        </w:rPr>
        <w:t>Pteridium</w:t>
      </w:r>
      <w:proofErr w:type="spellEnd"/>
      <w:r w:rsidRPr="003F642B">
        <w:rPr>
          <w:rFonts w:ascii="Arial" w:hAnsi="Arial" w:cs="Arial"/>
          <w:i/>
          <w:iCs/>
          <w:color w:val="auto"/>
          <w:lang w:eastAsia="en-GB" w:bidi="ar-SA"/>
        </w:rPr>
        <w:t xml:space="preserve"> </w:t>
      </w:r>
      <w:proofErr w:type="spellStart"/>
      <w:r w:rsidRPr="003F642B">
        <w:rPr>
          <w:rFonts w:ascii="Arial" w:hAnsi="Arial" w:cs="Arial"/>
          <w:i/>
          <w:iCs/>
          <w:color w:val="auto"/>
          <w:lang w:eastAsia="en-GB" w:bidi="ar-SA"/>
        </w:rPr>
        <w:t>aquilinum</w:t>
      </w:r>
      <w:proofErr w:type="spellEnd"/>
      <w:r>
        <w:rPr>
          <w:rFonts w:ascii="Arial" w:hAnsi="Arial" w:cs="Arial"/>
          <w:color w:val="auto"/>
          <w:lang w:eastAsia="en-GB" w:bidi="ar-SA"/>
        </w:rPr>
        <w:t xml:space="preserve">); </w:t>
      </w:r>
      <w:proofErr w:type="spellStart"/>
      <w:r w:rsidRPr="004018BB">
        <w:rPr>
          <w:rFonts w:ascii="Arial" w:hAnsi="Arial" w:cs="Arial"/>
          <w:i/>
          <w:color w:val="auto"/>
          <w:lang w:eastAsia="en-GB" w:bidi="ar-SA"/>
        </w:rPr>
        <w:t>Rubus</w:t>
      </w:r>
      <w:proofErr w:type="spellEnd"/>
      <w:r w:rsidRPr="004018BB">
        <w:rPr>
          <w:rFonts w:ascii="Arial" w:hAnsi="Arial" w:cs="Arial"/>
          <w:i/>
          <w:color w:val="auto"/>
          <w:lang w:eastAsia="en-GB" w:bidi="ar-SA"/>
        </w:rPr>
        <w:t xml:space="preserve"> </w:t>
      </w:r>
      <w:proofErr w:type="spellStart"/>
      <w:r w:rsidRPr="004018BB">
        <w:rPr>
          <w:rFonts w:ascii="Arial" w:hAnsi="Arial" w:cs="Arial"/>
          <w:i/>
          <w:color w:val="auto"/>
          <w:lang w:eastAsia="en-GB" w:bidi="ar-SA"/>
        </w:rPr>
        <w:t>fruticosus</w:t>
      </w:r>
      <w:proofErr w:type="spellEnd"/>
      <w:r w:rsidRPr="004018BB">
        <w:rPr>
          <w:rFonts w:ascii="Arial" w:hAnsi="Arial" w:cs="Arial"/>
          <w:i/>
          <w:color w:val="auto"/>
          <w:lang w:eastAsia="en-GB" w:bidi="ar-SA"/>
        </w:rPr>
        <w:t xml:space="preserve"> </w:t>
      </w:r>
      <w:proofErr w:type="spellStart"/>
      <w:r>
        <w:rPr>
          <w:rFonts w:ascii="Arial" w:hAnsi="Arial" w:cs="Arial"/>
          <w:color w:val="auto"/>
          <w:lang w:eastAsia="en-GB" w:bidi="ar-SA"/>
        </w:rPr>
        <w:t>agg</w:t>
      </w:r>
      <w:proofErr w:type="spellEnd"/>
      <w:r>
        <w:rPr>
          <w:rFonts w:ascii="Arial" w:hAnsi="Arial" w:cs="Arial"/>
          <w:color w:val="auto"/>
          <w:lang w:eastAsia="en-GB" w:bidi="ar-SA"/>
        </w:rPr>
        <w:t xml:space="preserve">., </w:t>
      </w:r>
      <w:proofErr w:type="spellStart"/>
      <w:r w:rsidRPr="00DE1972">
        <w:rPr>
          <w:rFonts w:ascii="Arial" w:hAnsi="Arial" w:cs="Arial"/>
          <w:i/>
          <w:iCs/>
          <w:color w:val="auto"/>
          <w:lang w:eastAsia="en-GB" w:bidi="ar-SA"/>
        </w:rPr>
        <w:t>Juncus</w:t>
      </w:r>
      <w:proofErr w:type="spellEnd"/>
      <w:r w:rsidRPr="00DE1972">
        <w:rPr>
          <w:rFonts w:ascii="Arial" w:hAnsi="Arial" w:cs="Arial"/>
          <w:i/>
          <w:iCs/>
          <w:color w:val="auto"/>
          <w:lang w:eastAsia="en-GB" w:bidi="ar-SA"/>
        </w:rPr>
        <w:t xml:space="preserve"> </w:t>
      </w:r>
      <w:proofErr w:type="spellStart"/>
      <w:r>
        <w:rPr>
          <w:rFonts w:ascii="Arial" w:hAnsi="Arial" w:cs="Arial"/>
          <w:i/>
          <w:iCs/>
          <w:color w:val="auto"/>
          <w:lang w:eastAsia="en-GB" w:bidi="ar-SA"/>
        </w:rPr>
        <w:t>effusus</w:t>
      </w:r>
      <w:proofErr w:type="spellEnd"/>
      <w:r>
        <w:rPr>
          <w:rFonts w:ascii="Arial" w:hAnsi="Arial" w:cs="Arial"/>
          <w:i/>
          <w:iCs/>
          <w:color w:val="auto"/>
          <w:lang w:eastAsia="en-GB" w:bidi="ar-SA"/>
        </w:rPr>
        <w:t xml:space="preserve"> </w:t>
      </w:r>
      <w:r>
        <w:rPr>
          <w:rFonts w:ascii="Arial" w:hAnsi="Arial" w:cs="Arial"/>
          <w:iCs/>
          <w:color w:val="auto"/>
          <w:lang w:eastAsia="en-GB" w:bidi="ar-SA"/>
        </w:rPr>
        <w:t>and</w:t>
      </w:r>
      <w:r w:rsidRPr="00DE1972">
        <w:rPr>
          <w:rFonts w:ascii="Arial" w:hAnsi="Arial" w:cs="Arial"/>
          <w:i/>
          <w:iCs/>
          <w:color w:val="auto"/>
          <w:lang w:eastAsia="en-GB" w:bidi="ar-SA"/>
        </w:rPr>
        <w:t xml:space="preserve"> </w:t>
      </w:r>
      <w:proofErr w:type="spellStart"/>
      <w:r w:rsidRPr="00DE1972">
        <w:rPr>
          <w:rFonts w:ascii="Arial" w:hAnsi="Arial" w:cs="Arial"/>
          <w:i/>
          <w:iCs/>
          <w:color w:val="auto"/>
          <w:lang w:eastAsia="en-GB" w:bidi="ar-SA"/>
        </w:rPr>
        <w:t>Molinia</w:t>
      </w:r>
      <w:proofErr w:type="spellEnd"/>
      <w:r w:rsidRPr="00DE1972">
        <w:rPr>
          <w:rFonts w:ascii="Arial" w:hAnsi="Arial" w:cs="Arial"/>
          <w:i/>
          <w:iCs/>
          <w:color w:val="auto"/>
          <w:lang w:eastAsia="en-GB" w:bidi="ar-SA"/>
        </w:rPr>
        <w:t xml:space="preserve"> </w:t>
      </w:r>
      <w:proofErr w:type="spellStart"/>
      <w:r w:rsidRPr="00DE1972">
        <w:rPr>
          <w:rFonts w:ascii="Arial" w:hAnsi="Arial" w:cs="Arial"/>
          <w:i/>
          <w:iCs/>
          <w:color w:val="auto"/>
          <w:lang w:eastAsia="en-GB" w:bidi="ar-SA"/>
        </w:rPr>
        <w:t>caerulea</w:t>
      </w:r>
      <w:proofErr w:type="spellEnd"/>
      <w:r w:rsidRPr="00DE1972">
        <w:rPr>
          <w:rFonts w:ascii="Arial" w:hAnsi="Arial" w:cs="Arial"/>
          <w:i/>
          <w:iCs/>
          <w:color w:val="auto"/>
          <w:lang w:eastAsia="en-GB" w:bidi="ar-SA"/>
        </w:rPr>
        <w:t xml:space="preserve"> </w:t>
      </w:r>
      <w:r w:rsidRPr="00DE1972">
        <w:rPr>
          <w:rFonts w:ascii="Arial" w:hAnsi="Arial" w:cs="Arial"/>
          <w:color w:val="auto"/>
          <w:lang w:eastAsia="en-GB" w:bidi="ar-SA"/>
        </w:rPr>
        <w:t xml:space="preserve">are </w:t>
      </w:r>
      <w:r>
        <w:rPr>
          <w:rFonts w:ascii="Arial" w:hAnsi="Arial" w:cs="Arial"/>
          <w:color w:val="auto"/>
          <w:lang w:eastAsia="en-GB" w:bidi="ar-SA"/>
        </w:rPr>
        <w:t xml:space="preserve">also </w:t>
      </w:r>
      <w:r w:rsidRPr="00DE1972">
        <w:rPr>
          <w:rFonts w:ascii="Arial" w:hAnsi="Arial" w:cs="Arial"/>
          <w:color w:val="auto"/>
          <w:lang w:eastAsia="en-GB" w:bidi="ar-SA"/>
        </w:rPr>
        <w:t xml:space="preserve">locally abundant. </w:t>
      </w:r>
    </w:p>
    <w:p w:rsidR="00B32FDF" w:rsidRDefault="00B32FDF" w:rsidP="00BF31B1">
      <w:pPr>
        <w:spacing w:line="360" w:lineRule="auto"/>
        <w:contextualSpacing/>
        <w:rPr>
          <w:rFonts w:ascii="Arial" w:hAnsi="Arial" w:cs="Arial"/>
          <w:color w:val="auto"/>
          <w:lang w:eastAsia="en-GB" w:bidi="ar-SA"/>
        </w:rPr>
      </w:pPr>
    </w:p>
    <w:p w:rsidR="00B32FDF" w:rsidRPr="00995EF8" w:rsidRDefault="00B32FDF" w:rsidP="00BF31B1">
      <w:pPr>
        <w:spacing w:line="360" w:lineRule="auto"/>
        <w:contextualSpacing/>
        <w:rPr>
          <w:rFonts w:ascii="Arial" w:hAnsi="Arial" w:cs="Arial"/>
        </w:rPr>
      </w:pPr>
      <w:r>
        <w:rPr>
          <w:rFonts w:ascii="Arial" w:hAnsi="Arial" w:cs="Arial"/>
          <w:color w:val="auto"/>
          <w:lang w:eastAsia="en-GB" w:bidi="ar-SA"/>
        </w:rPr>
        <w:t xml:space="preserve">The New Forest is characterised by high herbivore pressure owing to large populations of deer and free-roaming livestock (principally ponies and cattle), </w:t>
      </w:r>
      <w:del w:id="71" w:author="Phil Martin" w:date="2015-04-14T15:17:00Z">
        <w:r w:rsidDel="00D63494">
          <w:rPr>
            <w:rFonts w:ascii="Arial" w:hAnsi="Arial" w:cs="Arial"/>
            <w:color w:val="auto"/>
            <w:lang w:eastAsia="en-GB" w:bidi="ar-SA"/>
          </w:rPr>
          <w:delText>owing to</w:delText>
        </w:r>
      </w:del>
      <w:ins w:id="72" w:author="Phil Martin" w:date="2015-04-14T15:17:00Z">
        <w:r w:rsidR="00D63494">
          <w:rPr>
            <w:rFonts w:ascii="Arial" w:hAnsi="Arial" w:cs="Arial"/>
            <w:color w:val="auto"/>
            <w:lang w:eastAsia="en-GB" w:bidi="ar-SA"/>
          </w:rPr>
          <w:t>as a result of</w:t>
        </w:r>
      </w:ins>
      <w:r>
        <w:rPr>
          <w:rFonts w:ascii="Arial" w:hAnsi="Arial" w:cs="Arial"/>
          <w:color w:val="auto"/>
          <w:lang w:eastAsia="en-GB" w:bidi="ar-SA"/>
        </w:rPr>
        <w:t xml:space="preserve"> its history as a </w:t>
      </w:r>
      <w:commentRangeStart w:id="73"/>
      <w:r>
        <w:rPr>
          <w:rFonts w:ascii="Arial" w:hAnsi="Arial" w:cs="Arial"/>
          <w:color w:val="auto"/>
          <w:lang w:eastAsia="en-GB" w:bidi="ar-SA"/>
        </w:rPr>
        <w:t xml:space="preserve">Royal Forest </w:t>
      </w:r>
      <w:commentRangeEnd w:id="73"/>
      <w:r w:rsidR="0099136E">
        <w:rPr>
          <w:rStyle w:val="CommentReference"/>
          <w:szCs w:val="20"/>
          <w:lang w:eastAsia="en-GB" w:bidi="ar-SA"/>
        </w:rPr>
        <w:commentReference w:id="73"/>
      </w:r>
      <w:r>
        <w:rPr>
          <w:rFonts w:ascii="Arial" w:hAnsi="Arial" w:cs="Arial"/>
          <w:color w:val="auto"/>
          <w:lang w:eastAsia="en-GB" w:bidi="ar-SA"/>
        </w:rPr>
        <w:t xml:space="preserve">and the long-term maintenance of a traditional </w:t>
      </w:r>
      <w:proofErr w:type="spellStart"/>
      <w:r>
        <w:rPr>
          <w:rFonts w:ascii="Arial" w:hAnsi="Arial" w:cs="Arial"/>
          <w:color w:val="auto"/>
          <w:lang w:eastAsia="en-GB" w:bidi="ar-SA"/>
        </w:rPr>
        <w:t>commoning</w:t>
      </w:r>
      <w:proofErr w:type="spellEnd"/>
      <w:r>
        <w:rPr>
          <w:rFonts w:ascii="Arial" w:hAnsi="Arial" w:cs="Arial"/>
          <w:color w:val="auto"/>
          <w:lang w:eastAsia="en-GB" w:bidi="ar-SA"/>
        </w:rPr>
        <w:t xml:space="preserve"> system </w:t>
      </w:r>
      <w:r w:rsidR="00995EF8">
        <w:rPr>
          <w:rFonts w:ascii="Arial" w:hAnsi="Arial" w:cs="Arial"/>
          <w:color w:val="auto"/>
          <w:lang w:eastAsia="en-GB" w:bidi="ar-SA"/>
        </w:rPr>
        <w:fldChar w:fldCharType="begin" w:fldLock="1"/>
      </w:r>
      <w:r w:rsidR="00995EF8">
        <w:rPr>
          <w:rFonts w:ascii="Arial" w:hAnsi="Arial" w:cs="Arial"/>
          <w:color w:val="auto"/>
          <w:lang w:eastAsia="en-GB" w:bidi="ar-SA"/>
        </w:rPr>
        <w:instrText>ADDIN CSL_CITATION { "citationItems" : [ { "id" : "ITEM-1", "itemData" : { "DOI" : "http://dx.doi.org/10.5751/ES-04308-160413", "ISSN" : "17083087", "abstract" : "This case study suggests that for protected areas to be effective over the long term, social structures and institutions as well as environmental processes require adaptive capacity.", "author" : [ { "dropping-particle" : "", "family" : "Newton", "given" : "Adrian C.", "non-dropping-particle" : "", "parse-names" : false, "suffix" : "" } ], "container-title" : "Ecology and Society", "id" : "ITEM-1", "issue" : "4", "issued" : { "date-parts" : [ [ "2011" ] ] }, "title" : "Social-ecological resilience and biodiversity conservation in a 900-yearold protected area", "type" : "article-journal", "volume" : "16" }, "uris" : [ "http://www.mendeley.com/documents/?uuid=96df5da6-3a6b-4d11-bc9d-2de042629fe0" ] }, { "id" : "ITEM-2", "itemData" : { "DOI" : "10.1155/2013/273948", "ISSN" : "2314-4149", "author" : [ { "dropping-particle" : "", "family" : "Newton", "given" : "Adrian C.", "non-dropping-particle" : "", "parse-names" : false, "suffix" : "" }, { "dropping-particle" : "", "family" : "Cantarello", "given" : "Elena", "non-dropping-particle" : "", "parse-names" : false, "suffix" : "" }, { "dropping-particle" : "", "family" : "Tejedor", "given" : "Natalia", "non-dropping-particle" : "", "parse-names" : false, "suffix" : "" }, { "dropping-particle" : "", "family" : "Myers", "given" : "Gillian", "non-dropping-particle" : "", "parse-names" : false, "suffix" : "" } ], "container-title" : "International Journal of Biodiversity", "id" : "ITEM-2", "issued" : { "date-parts" : [ [ "2013" ] ] }, "page" : "1-15", "title" : "Dynamics and Conservation Management of a Wooded Landscape under High Herbivore Pressure", "type" : "article-journal", "volume" : "2013" }, "uris" : [ "http://www.mendeley.com/documents/?uuid=25012c6a-e072-403c-accb-d4027d3d8698" ] } ], "mendeley" : { "formattedCitation" : "(Newton, 2011; Newton et al., 2013)", "plainTextFormattedCitation" : "(Newton, 2011; Newton et al., 2013)", "previouslyFormattedCitation" : "(Newton, 2011; Newton et al., 2013)" }, "properties" : { "noteIndex" : 0 }, "schema" : "https://github.com/citation-style-language/schema/raw/master/csl-citation.json" }</w:instrText>
      </w:r>
      <w:r w:rsidR="00995EF8">
        <w:rPr>
          <w:rFonts w:ascii="Arial" w:hAnsi="Arial" w:cs="Arial"/>
          <w:color w:val="auto"/>
          <w:lang w:eastAsia="en-GB" w:bidi="ar-SA"/>
        </w:rPr>
        <w:fldChar w:fldCharType="separate"/>
      </w:r>
      <w:r w:rsidR="00995EF8" w:rsidRPr="00995EF8">
        <w:rPr>
          <w:rFonts w:ascii="Arial" w:hAnsi="Arial" w:cs="Arial"/>
          <w:noProof/>
          <w:color w:val="auto"/>
          <w:lang w:eastAsia="en-GB" w:bidi="ar-SA"/>
        </w:rPr>
        <w:t>(Newton, 2011; Newton et al., 2013)</w:t>
      </w:r>
      <w:r w:rsidR="00995EF8">
        <w:rPr>
          <w:rFonts w:ascii="Arial" w:hAnsi="Arial" w:cs="Arial"/>
          <w:color w:val="auto"/>
          <w:lang w:eastAsia="en-GB" w:bidi="ar-SA"/>
        </w:rPr>
        <w:fldChar w:fldCharType="end"/>
      </w:r>
      <w:r w:rsidR="00995EF8">
        <w:rPr>
          <w:rFonts w:ascii="Arial" w:hAnsi="Arial" w:cs="Arial"/>
          <w:color w:val="auto"/>
          <w:lang w:eastAsia="en-GB" w:bidi="ar-SA"/>
        </w:rPr>
        <w:t xml:space="preserve">. </w:t>
      </w:r>
      <w:r>
        <w:rPr>
          <w:rFonts w:ascii="Arial" w:hAnsi="Arial" w:cs="Arial"/>
          <w:color w:val="auto"/>
          <w:lang w:eastAsia="en-GB" w:bidi="ar-SA"/>
        </w:rPr>
        <w:t>Although the site surveyed here has largely</w:t>
      </w:r>
      <w:r w:rsidRPr="00DE1972">
        <w:rPr>
          <w:rFonts w:ascii="Arial" w:hAnsi="Arial" w:cs="Arial"/>
          <w:color w:val="auto"/>
          <w:lang w:eastAsia="en-GB" w:bidi="ar-SA"/>
        </w:rPr>
        <w:t xml:space="preserve"> been untouched by </w:t>
      </w:r>
      <w:proofErr w:type="spellStart"/>
      <w:r w:rsidRPr="00DE1972">
        <w:rPr>
          <w:rFonts w:ascii="Arial" w:hAnsi="Arial" w:cs="Arial"/>
          <w:color w:val="auto"/>
          <w:lang w:eastAsia="en-GB" w:bidi="ar-SA"/>
        </w:rPr>
        <w:t>silvicultural</w:t>
      </w:r>
      <w:proofErr w:type="spellEnd"/>
      <w:r w:rsidRPr="00DE1972">
        <w:rPr>
          <w:rFonts w:ascii="Arial" w:hAnsi="Arial" w:cs="Arial"/>
          <w:color w:val="auto"/>
          <w:lang w:eastAsia="en-GB" w:bidi="ar-SA"/>
        </w:rPr>
        <w:t xml:space="preserve"> treatment</w:t>
      </w:r>
      <w:r>
        <w:rPr>
          <w:rFonts w:ascii="Arial" w:hAnsi="Arial" w:cs="Arial"/>
          <w:color w:val="auto"/>
          <w:lang w:eastAsia="en-GB" w:bidi="ar-SA"/>
        </w:rPr>
        <w:t>, s</w:t>
      </w:r>
      <w:r w:rsidRPr="003F642B">
        <w:rPr>
          <w:rFonts w:ascii="Arial" w:hAnsi="Arial" w:cs="Arial"/>
          <w:color w:val="auto"/>
          <w:lang w:eastAsia="en-GB" w:bidi="ar-SA"/>
        </w:rPr>
        <w:t xml:space="preserve">ince 1870 it has been divided </w:t>
      </w:r>
      <w:r>
        <w:rPr>
          <w:rFonts w:ascii="Arial" w:hAnsi="Arial" w:cs="Arial"/>
          <w:color w:val="auto"/>
          <w:lang w:eastAsia="en-GB" w:bidi="ar-SA"/>
        </w:rPr>
        <w:t>into two portions, one of which (</w:t>
      </w:r>
      <w:r w:rsidRPr="003F642B">
        <w:rPr>
          <w:rFonts w:ascii="Arial" w:hAnsi="Arial" w:cs="Arial"/>
          <w:color w:val="auto"/>
          <w:lang w:eastAsia="en-GB" w:bidi="ar-SA"/>
        </w:rPr>
        <w:t xml:space="preserve">Denny </w:t>
      </w:r>
      <w:proofErr w:type="spellStart"/>
      <w:r w:rsidRPr="003F642B">
        <w:rPr>
          <w:rFonts w:ascii="Arial" w:hAnsi="Arial" w:cs="Arial"/>
          <w:color w:val="auto"/>
          <w:lang w:eastAsia="en-GB" w:bidi="ar-SA"/>
        </w:rPr>
        <w:t>Inclosure</w:t>
      </w:r>
      <w:proofErr w:type="spellEnd"/>
      <w:r>
        <w:rPr>
          <w:rFonts w:ascii="Arial" w:hAnsi="Arial" w:cs="Arial"/>
          <w:color w:val="auto"/>
          <w:lang w:eastAsia="en-GB" w:bidi="ar-SA"/>
        </w:rPr>
        <w:t>) was enclosed by fencing to exclude livestock, but not deer.</w:t>
      </w:r>
      <w:r w:rsidRPr="003F642B">
        <w:rPr>
          <w:rFonts w:ascii="Arial" w:hAnsi="Arial" w:cs="Arial"/>
          <w:color w:val="auto"/>
          <w:lang w:eastAsia="en-GB" w:bidi="ar-SA"/>
        </w:rPr>
        <w:t xml:space="preserve"> </w:t>
      </w:r>
      <w:r>
        <w:rPr>
          <w:rFonts w:ascii="Arial" w:hAnsi="Arial" w:cs="Arial"/>
          <w:color w:val="auto"/>
          <w:lang w:eastAsia="en-GB" w:bidi="ar-SA"/>
        </w:rPr>
        <w:t>Although browsing pressure is likely to have been higher in the unenclosed part of the site during the early 20</w:t>
      </w:r>
      <w:r w:rsidRPr="00E2113F">
        <w:rPr>
          <w:rFonts w:ascii="Arial" w:hAnsi="Arial" w:cs="Arial"/>
          <w:color w:val="auto"/>
          <w:vertAlign w:val="superscript"/>
          <w:lang w:eastAsia="en-GB" w:bidi="ar-SA"/>
        </w:rPr>
        <w:t>th</w:t>
      </w:r>
      <w:r>
        <w:rPr>
          <w:rFonts w:ascii="Arial" w:hAnsi="Arial" w:cs="Arial"/>
          <w:color w:val="auto"/>
          <w:lang w:eastAsia="en-GB" w:bidi="ar-SA"/>
        </w:rPr>
        <w:t xml:space="preserve"> century, since the 1960s browsing pressure has been high in both parts, </w:t>
      </w:r>
      <w:r w:rsidRPr="003F642B">
        <w:rPr>
          <w:rFonts w:ascii="Arial" w:hAnsi="Arial" w:cs="Arial"/>
          <w:color w:val="auto"/>
          <w:lang w:eastAsia="en-GB" w:bidi="ar-SA"/>
        </w:rPr>
        <w:t>though with different main herbivores (ponies in the unenclosed part; deer in</w:t>
      </w:r>
      <w:r>
        <w:rPr>
          <w:rFonts w:ascii="Arial" w:hAnsi="Arial" w:cs="Arial"/>
          <w:color w:val="auto"/>
          <w:lang w:eastAsia="en-GB" w:bidi="ar-SA"/>
        </w:rPr>
        <w:t xml:space="preserve"> </w:t>
      </w:r>
      <w:r w:rsidRPr="003F642B">
        <w:rPr>
          <w:rFonts w:ascii="Arial" w:hAnsi="Arial" w:cs="Arial"/>
          <w:color w:val="auto"/>
          <w:lang w:eastAsia="en-GB" w:bidi="ar-SA"/>
        </w:rPr>
        <w:t>the enclosed</w:t>
      </w:r>
      <w:r>
        <w:rPr>
          <w:rFonts w:ascii="Arial" w:hAnsi="Arial" w:cs="Arial"/>
          <w:color w:val="auto"/>
          <w:lang w:eastAsia="en-GB" w:bidi="ar-SA"/>
        </w:rPr>
        <w:t>;</w:t>
      </w:r>
      <w:r w:rsidR="00995EF8">
        <w:rPr>
          <w:rFonts w:ascii="Arial" w:hAnsi="Arial" w:cs="Arial"/>
        </w:rPr>
        <w:t xml:space="preserve"> </w:t>
      </w:r>
      <w:r w:rsidR="00995EF8">
        <w:rPr>
          <w:rFonts w:ascii="Arial" w:hAnsi="Arial" w:cs="Arial"/>
        </w:rPr>
        <w:fldChar w:fldCharType="begin" w:fldLock="1"/>
      </w:r>
      <w:r w:rsidR="00995EF8">
        <w:rPr>
          <w:rFonts w:ascii="Arial" w:hAnsi="Arial" w:cs="Arial"/>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and Peterken, 2003)", "manualFormatting" : "Mountford and Peterken (2003)", "plainTextFormattedCitation" : "(Mountford and Peterken, 2003)", "previouslyFormattedCitation" : "(Mountford and Peterken, 2003)" }, "properties" : { "noteIndex" : 0 }, "schema" : "https://github.com/citation-style-language/schema/raw/master/csl-citation.json" }</w:instrText>
      </w:r>
      <w:r w:rsidR="00995EF8">
        <w:rPr>
          <w:rFonts w:ascii="Arial" w:hAnsi="Arial" w:cs="Arial"/>
        </w:rPr>
        <w:fldChar w:fldCharType="separate"/>
      </w:r>
      <w:r w:rsidR="00995EF8">
        <w:rPr>
          <w:rFonts w:ascii="Arial" w:hAnsi="Arial" w:cs="Arial"/>
          <w:noProof/>
        </w:rPr>
        <w:t>Mountford and Peterken</w:t>
      </w:r>
      <w:r w:rsidR="00995EF8" w:rsidRPr="00995EF8">
        <w:rPr>
          <w:rFonts w:ascii="Arial" w:hAnsi="Arial" w:cs="Arial"/>
          <w:noProof/>
        </w:rPr>
        <w:t xml:space="preserve"> </w:t>
      </w:r>
      <w:r w:rsidR="00995EF8">
        <w:rPr>
          <w:rFonts w:ascii="Arial" w:hAnsi="Arial" w:cs="Arial"/>
          <w:noProof/>
        </w:rPr>
        <w:t>(</w:t>
      </w:r>
      <w:r w:rsidR="00995EF8" w:rsidRPr="00995EF8">
        <w:rPr>
          <w:rFonts w:ascii="Arial" w:hAnsi="Arial" w:cs="Arial"/>
          <w:noProof/>
        </w:rPr>
        <w:t>2003)</w:t>
      </w:r>
      <w:r w:rsidR="00995EF8">
        <w:rPr>
          <w:rFonts w:ascii="Arial" w:hAnsi="Arial" w:cs="Arial"/>
        </w:rPr>
        <w:fldChar w:fldCharType="end"/>
      </w:r>
      <w:r w:rsidRPr="003F642B">
        <w:rPr>
          <w:rFonts w:ascii="Arial" w:hAnsi="Arial" w:cs="Arial"/>
        </w:rPr>
        <w:t>)</w:t>
      </w:r>
      <w:r w:rsidRPr="003F642B">
        <w:rPr>
          <w:rFonts w:ascii="Arial" w:hAnsi="Arial" w:cs="Arial"/>
          <w:color w:val="auto"/>
          <w:lang w:eastAsia="en-GB" w:bidi="ar-SA"/>
        </w:rPr>
        <w:t>.</w:t>
      </w:r>
    </w:p>
    <w:p w:rsidR="00B32FDF" w:rsidRDefault="00B32FDF" w:rsidP="00BF31B1">
      <w:pPr>
        <w:spacing w:line="360" w:lineRule="auto"/>
        <w:contextualSpacing/>
        <w:rPr>
          <w:rFonts w:ascii="Arial" w:hAnsi="Arial" w:cs="Arial"/>
          <w:color w:val="auto"/>
          <w:lang w:eastAsia="en-GB" w:bidi="ar-SA"/>
        </w:rPr>
      </w:pPr>
    </w:p>
    <w:p w:rsidR="00B32FDF" w:rsidRDefault="00B32FDF" w:rsidP="00410B09">
      <w:pPr>
        <w:spacing w:line="360" w:lineRule="auto"/>
        <w:contextualSpacing/>
        <w:rPr>
          <w:rFonts w:ascii="Arial" w:hAnsi="Arial" w:cs="Arial"/>
          <w:b/>
        </w:rPr>
      </w:pPr>
      <w:r w:rsidRPr="0039134F">
        <w:rPr>
          <w:rFonts w:ascii="Arial" w:hAnsi="Arial" w:cs="Arial"/>
          <w:b/>
        </w:rPr>
        <w:t>Data collection</w:t>
      </w:r>
    </w:p>
    <w:p w:rsidR="00D63494" w:rsidRDefault="00B32FDF" w:rsidP="002D43C8">
      <w:pPr>
        <w:spacing w:line="360" w:lineRule="auto"/>
        <w:contextualSpacing/>
        <w:rPr>
          <w:ins w:id="74" w:author="Phil Martin" w:date="2015-04-14T15:18:00Z"/>
          <w:rFonts w:ascii="Arial" w:hAnsi="Arial" w:cs="Arial"/>
          <w:color w:val="auto"/>
          <w:lang w:eastAsia="en-GB" w:bidi="ar-SA"/>
        </w:rPr>
      </w:pPr>
      <w:r>
        <w:rPr>
          <w:rFonts w:ascii="Arial" w:hAnsi="Arial" w:cs="Arial"/>
          <w:color w:val="auto"/>
          <w:lang w:eastAsia="en-GB" w:bidi="ar-SA"/>
        </w:rPr>
        <w:t xml:space="preserve">Measurements were conducted in two 20 m-wide transects, which were originally established in the </w:t>
      </w:r>
      <w:r w:rsidRPr="00410B09">
        <w:rPr>
          <w:rFonts w:ascii="Arial" w:hAnsi="Arial" w:cs="Arial"/>
          <w:color w:val="auto"/>
          <w:lang w:eastAsia="en-GB" w:bidi="ar-SA"/>
        </w:rPr>
        <w:t xml:space="preserve">1950s. </w:t>
      </w:r>
      <w:r>
        <w:rPr>
          <w:rFonts w:ascii="Arial" w:hAnsi="Arial" w:cs="Arial"/>
          <w:color w:val="auto"/>
          <w:lang w:eastAsia="en-GB" w:bidi="ar-SA"/>
        </w:rPr>
        <w:t xml:space="preserve">The first of these was established in </w:t>
      </w:r>
      <w:r w:rsidRPr="00410B09">
        <w:rPr>
          <w:rFonts w:ascii="Arial" w:hAnsi="Arial" w:cs="Arial"/>
          <w:color w:val="auto"/>
          <w:lang w:eastAsia="en-GB" w:bidi="ar-SA"/>
        </w:rPr>
        <w:t xml:space="preserve">Denny </w:t>
      </w:r>
      <w:proofErr w:type="spellStart"/>
      <w:r w:rsidRPr="00410B09">
        <w:rPr>
          <w:rFonts w:ascii="Arial" w:hAnsi="Arial" w:cs="Arial"/>
          <w:color w:val="auto"/>
          <w:lang w:eastAsia="en-GB" w:bidi="ar-SA"/>
        </w:rPr>
        <w:t>Inclosure</w:t>
      </w:r>
      <w:proofErr w:type="spellEnd"/>
      <w:r w:rsidRPr="00410B09">
        <w:rPr>
          <w:rFonts w:ascii="Arial" w:hAnsi="Arial" w:cs="Arial"/>
          <w:color w:val="auto"/>
          <w:lang w:eastAsia="en-GB" w:bidi="ar-SA"/>
        </w:rPr>
        <w:t xml:space="preserve"> </w:t>
      </w:r>
      <w:r>
        <w:rPr>
          <w:rFonts w:ascii="Arial" w:hAnsi="Arial" w:cs="Arial"/>
          <w:color w:val="auto"/>
          <w:lang w:eastAsia="en-GB" w:bidi="ar-SA"/>
        </w:rPr>
        <w:t>and was</w:t>
      </w:r>
      <w:r w:rsidRPr="00410B09">
        <w:rPr>
          <w:rFonts w:ascii="Arial" w:hAnsi="Arial" w:cs="Arial"/>
          <w:color w:val="auto"/>
          <w:lang w:eastAsia="en-GB" w:bidi="ar-SA"/>
        </w:rPr>
        <w:t xml:space="preserve"> 1</w:t>
      </w:r>
      <w:r>
        <w:rPr>
          <w:rFonts w:ascii="Arial" w:hAnsi="Arial" w:cs="Arial"/>
          <w:color w:val="auto"/>
          <w:lang w:eastAsia="en-GB" w:bidi="ar-SA"/>
        </w:rPr>
        <w:t xml:space="preserve"> </w:t>
      </w:r>
      <w:r w:rsidRPr="00410B09">
        <w:rPr>
          <w:rFonts w:ascii="Arial" w:hAnsi="Arial" w:cs="Arial"/>
          <w:color w:val="auto"/>
          <w:lang w:eastAsia="en-GB" w:bidi="ar-SA"/>
        </w:rPr>
        <w:t>km</w:t>
      </w:r>
      <w:r>
        <w:rPr>
          <w:rFonts w:ascii="Arial" w:hAnsi="Arial" w:cs="Arial"/>
          <w:color w:val="auto"/>
          <w:lang w:eastAsia="en-GB" w:bidi="ar-SA"/>
        </w:rPr>
        <w:t xml:space="preserve"> in length, whereas a </w:t>
      </w:r>
      <w:r w:rsidRPr="00410B09">
        <w:rPr>
          <w:rFonts w:ascii="Arial" w:hAnsi="Arial" w:cs="Arial"/>
          <w:color w:val="auto"/>
          <w:lang w:eastAsia="en-GB" w:bidi="ar-SA"/>
        </w:rPr>
        <w:t xml:space="preserve">shorter </w:t>
      </w:r>
      <w:r>
        <w:rPr>
          <w:rFonts w:ascii="Arial" w:hAnsi="Arial" w:cs="Arial"/>
          <w:color w:val="auto"/>
          <w:lang w:eastAsia="en-GB" w:bidi="ar-SA"/>
        </w:rPr>
        <w:t xml:space="preserve">transect of 320 m length was established in the </w:t>
      </w:r>
      <w:r w:rsidRPr="00410B09">
        <w:rPr>
          <w:rFonts w:ascii="Arial" w:hAnsi="Arial" w:cs="Arial"/>
          <w:color w:val="auto"/>
          <w:lang w:eastAsia="en-GB" w:bidi="ar-SA"/>
        </w:rPr>
        <w:t>unenclosed part of Denny Wood</w:t>
      </w:r>
      <w:r>
        <w:rPr>
          <w:rFonts w:ascii="Arial" w:hAnsi="Arial" w:cs="Arial"/>
          <w:color w:val="auto"/>
          <w:lang w:eastAsia="en-GB" w:bidi="ar-SA"/>
        </w:rPr>
        <w:t xml:space="preserve">. </w:t>
      </w:r>
      <w:r w:rsidRPr="00410B09">
        <w:rPr>
          <w:rFonts w:ascii="Arial" w:hAnsi="Arial" w:cs="Arial"/>
          <w:color w:val="auto"/>
          <w:lang w:eastAsia="en-GB" w:bidi="ar-SA"/>
        </w:rPr>
        <w:t>The</w:t>
      </w:r>
      <w:r>
        <w:rPr>
          <w:rFonts w:ascii="Arial" w:hAnsi="Arial" w:cs="Arial"/>
          <w:color w:val="auto"/>
          <w:lang w:eastAsia="en-GB" w:bidi="ar-SA"/>
        </w:rPr>
        <w:t xml:space="preserve"> </w:t>
      </w:r>
      <w:r w:rsidRPr="00410B09">
        <w:rPr>
          <w:rFonts w:ascii="Arial" w:hAnsi="Arial" w:cs="Arial"/>
          <w:color w:val="auto"/>
          <w:lang w:eastAsia="en-GB" w:bidi="ar-SA"/>
        </w:rPr>
        <w:t>transects</w:t>
      </w:r>
      <w:r>
        <w:rPr>
          <w:rFonts w:ascii="Arial" w:hAnsi="Arial" w:cs="Arial"/>
          <w:color w:val="auto"/>
          <w:lang w:eastAsia="en-GB" w:bidi="ar-SA"/>
        </w:rPr>
        <w:t xml:space="preserve"> </w:t>
      </w:r>
      <w:r w:rsidRPr="00410B09">
        <w:rPr>
          <w:rFonts w:ascii="Arial" w:hAnsi="Arial" w:cs="Arial"/>
          <w:color w:val="auto"/>
          <w:lang w:eastAsia="en-GB" w:bidi="ar-SA"/>
        </w:rPr>
        <w:t xml:space="preserve">were subdivided into contiguous 20 </w:t>
      </w:r>
      <w:r>
        <w:rPr>
          <w:rFonts w:ascii="Arial" w:hAnsi="Arial" w:cs="Arial"/>
          <w:color w:val="auto"/>
          <w:lang w:eastAsia="en-GB" w:bidi="ar-SA"/>
        </w:rPr>
        <w:t>x</w:t>
      </w:r>
      <w:r w:rsidRPr="00410B09">
        <w:rPr>
          <w:rFonts w:ascii="Arial" w:hAnsi="Arial" w:cs="Arial"/>
          <w:color w:val="auto"/>
          <w:lang w:eastAsia="en-GB" w:bidi="ar-SA"/>
        </w:rPr>
        <w:t xml:space="preserve"> 20 m </w:t>
      </w:r>
      <w:r w:rsidRPr="0039134F">
        <w:rPr>
          <w:rFonts w:ascii="Arial" w:hAnsi="Arial" w:cs="Arial"/>
        </w:rPr>
        <w:t xml:space="preserve">(0.04 ha) </w:t>
      </w:r>
      <w:r>
        <w:rPr>
          <w:rFonts w:ascii="Arial" w:hAnsi="Arial" w:cs="Arial"/>
          <w:color w:val="auto"/>
          <w:lang w:eastAsia="en-GB" w:bidi="ar-SA"/>
        </w:rPr>
        <w:t>subplots</w:t>
      </w:r>
      <w:r w:rsidRPr="00410B09">
        <w:rPr>
          <w:rFonts w:ascii="Arial" w:hAnsi="Arial" w:cs="Arial"/>
          <w:color w:val="auto"/>
          <w:lang w:eastAsia="en-GB" w:bidi="ar-SA"/>
        </w:rPr>
        <w:t xml:space="preserve">, </w:t>
      </w:r>
      <w:r>
        <w:rPr>
          <w:rFonts w:ascii="Arial" w:hAnsi="Arial" w:cs="Arial"/>
          <w:color w:val="auto"/>
          <w:lang w:eastAsia="en-GB" w:bidi="ar-SA"/>
        </w:rPr>
        <w:t>with the longer</w:t>
      </w:r>
      <w:r w:rsidRPr="0039134F">
        <w:rPr>
          <w:rFonts w:ascii="Arial" w:hAnsi="Arial" w:cs="Arial"/>
        </w:rPr>
        <w:t xml:space="preserve"> transect containing 51 </w:t>
      </w:r>
      <w:r>
        <w:rPr>
          <w:rFonts w:ascii="Arial" w:hAnsi="Arial" w:cs="Arial"/>
        </w:rPr>
        <w:t>sub</w:t>
      </w:r>
      <w:r w:rsidRPr="0039134F">
        <w:rPr>
          <w:rFonts w:ascii="Arial" w:hAnsi="Arial" w:cs="Arial"/>
        </w:rPr>
        <w:t xml:space="preserve">plots and the </w:t>
      </w:r>
      <w:r>
        <w:rPr>
          <w:rFonts w:ascii="Arial" w:hAnsi="Arial" w:cs="Arial"/>
        </w:rPr>
        <w:t>shorter</w:t>
      </w:r>
      <w:r w:rsidRPr="0039134F">
        <w:rPr>
          <w:rFonts w:ascii="Arial" w:hAnsi="Arial" w:cs="Arial"/>
        </w:rPr>
        <w:t xml:space="preserve"> transect 20. The </w:t>
      </w:r>
      <w:r>
        <w:rPr>
          <w:rFonts w:ascii="Arial" w:hAnsi="Arial" w:cs="Arial"/>
        </w:rPr>
        <w:t>enclosed transect</w:t>
      </w:r>
      <w:r w:rsidRPr="0039134F">
        <w:rPr>
          <w:rFonts w:ascii="Arial" w:hAnsi="Arial" w:cs="Arial"/>
        </w:rPr>
        <w:t xml:space="preserve"> was surveyed in 1964, 1984, 1988, 1996 and 2014, while the </w:t>
      </w:r>
      <w:r>
        <w:rPr>
          <w:rFonts w:ascii="Arial" w:hAnsi="Arial" w:cs="Arial"/>
        </w:rPr>
        <w:t>unenclosed transect</w:t>
      </w:r>
      <w:r w:rsidRPr="0039134F">
        <w:rPr>
          <w:rFonts w:ascii="Arial" w:hAnsi="Arial" w:cs="Arial"/>
        </w:rPr>
        <w:t xml:space="preserve"> was surveyed</w:t>
      </w:r>
      <w:r>
        <w:rPr>
          <w:rFonts w:ascii="Arial" w:hAnsi="Arial" w:cs="Arial"/>
        </w:rPr>
        <w:t xml:space="preserve"> in </w:t>
      </w:r>
      <w:r w:rsidRPr="0039134F">
        <w:rPr>
          <w:rFonts w:ascii="Arial" w:hAnsi="Arial" w:cs="Arial"/>
        </w:rPr>
        <w:t xml:space="preserve">1964, 1999 and 2014. </w:t>
      </w:r>
      <w:r>
        <w:rPr>
          <w:rFonts w:ascii="Arial" w:hAnsi="Arial" w:cs="Arial"/>
        </w:rPr>
        <w:t xml:space="preserve">Details of earlier measurements are presented by </w:t>
      </w:r>
      <w:r w:rsidR="00995EF8">
        <w:rPr>
          <w:rFonts w:ascii="Arial" w:hAnsi="Arial" w:cs="Arial"/>
        </w:rPr>
        <w:fldChar w:fldCharType="begin" w:fldLock="1"/>
      </w:r>
      <w:r w:rsidR="00995EF8">
        <w:rPr>
          <w:rFonts w:ascii="Arial" w:hAnsi="Arial" w:cs="Arial"/>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"mendeley" : { "formattedCitation" : "(Mountford et al., 1999)", "manualFormatting" : "Mountford et al. (1999)", "plainTextFormattedCitation" : "(Mountford et al., 1999)", "previouslyFormattedCitation" : "(Mountford et al., 1999)" }, "properties" : { "noteIndex" : 0 }, "schema" : "https://github.com/citation-style-language/schema/raw/master/csl-citation.json" }</w:instrText>
      </w:r>
      <w:r w:rsidR="00995EF8">
        <w:rPr>
          <w:rFonts w:ascii="Arial" w:hAnsi="Arial" w:cs="Arial"/>
        </w:rPr>
        <w:fldChar w:fldCharType="separate"/>
      </w:r>
      <w:r w:rsidR="00995EF8">
        <w:rPr>
          <w:rFonts w:ascii="Arial" w:hAnsi="Arial" w:cs="Arial"/>
          <w:noProof/>
        </w:rPr>
        <w:t>Mountford et al. (</w:t>
      </w:r>
      <w:r w:rsidR="00995EF8" w:rsidRPr="00995EF8">
        <w:rPr>
          <w:rFonts w:ascii="Arial" w:hAnsi="Arial" w:cs="Arial"/>
          <w:noProof/>
        </w:rPr>
        <w:t>1999)</w:t>
      </w:r>
      <w:r w:rsidR="00995EF8">
        <w:rPr>
          <w:rFonts w:ascii="Arial" w:hAnsi="Arial" w:cs="Arial"/>
        </w:rPr>
        <w:fldChar w:fldCharType="end"/>
      </w:r>
      <w:r w:rsidR="00995EF8">
        <w:rPr>
          <w:rFonts w:ascii="Arial" w:hAnsi="Arial" w:cs="Arial"/>
        </w:rPr>
        <w:t xml:space="preserve"> and </w:t>
      </w:r>
      <w:r w:rsidR="00995EF8">
        <w:rPr>
          <w:rFonts w:ascii="Arial" w:hAnsi="Arial" w:cs="Arial"/>
        </w:rPr>
        <w:fldChar w:fldCharType="begin" w:fldLock="1"/>
      </w:r>
      <w:r w:rsidR="00995EF8">
        <w:rPr>
          <w:rFonts w:ascii="Arial" w:hAnsi="Arial" w:cs="Arial"/>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and Peterken, 2003)", "manualFormatting" : "Mountford and Peterken (2003)", "plainTextFormattedCitation" : "(Mountford and Peterken, 2003)", "previouslyFormattedCitation" : "(Mountford and Peterken, 2003)" }, "properties" : { "noteIndex" : 0 }, "schema" : "https://github.com/citation-style-language/schema/raw/master/csl-citation.json" }</w:instrText>
      </w:r>
      <w:r w:rsidR="00995EF8">
        <w:rPr>
          <w:rFonts w:ascii="Arial" w:hAnsi="Arial" w:cs="Arial"/>
        </w:rPr>
        <w:fldChar w:fldCharType="separate"/>
      </w:r>
      <w:r w:rsidR="00995EF8">
        <w:rPr>
          <w:rFonts w:ascii="Arial" w:hAnsi="Arial" w:cs="Arial"/>
          <w:noProof/>
        </w:rPr>
        <w:t>Mountford and Peterken</w:t>
      </w:r>
      <w:r w:rsidR="00995EF8" w:rsidRPr="00995EF8">
        <w:rPr>
          <w:rFonts w:ascii="Arial" w:hAnsi="Arial" w:cs="Arial"/>
          <w:noProof/>
        </w:rPr>
        <w:t xml:space="preserve"> </w:t>
      </w:r>
      <w:r w:rsidR="00995EF8">
        <w:rPr>
          <w:rFonts w:ascii="Arial" w:hAnsi="Arial" w:cs="Arial"/>
          <w:noProof/>
        </w:rPr>
        <w:t>(</w:t>
      </w:r>
      <w:r w:rsidR="00995EF8" w:rsidRPr="00995EF8">
        <w:rPr>
          <w:rFonts w:ascii="Arial" w:hAnsi="Arial" w:cs="Arial"/>
          <w:noProof/>
        </w:rPr>
        <w:t>2003)</w:t>
      </w:r>
      <w:r w:rsidR="00995EF8">
        <w:rPr>
          <w:rFonts w:ascii="Arial" w:hAnsi="Arial" w:cs="Arial"/>
        </w:rPr>
        <w:fldChar w:fldCharType="end"/>
      </w:r>
      <w:r>
        <w:rPr>
          <w:rFonts w:ascii="Arial" w:hAnsi="Arial" w:cs="Arial"/>
          <w:color w:val="auto"/>
          <w:lang w:eastAsia="en-GB" w:bidi="ar-SA"/>
        </w:rPr>
        <w:t xml:space="preserve">; data for 2014 are presented here for the first time. </w:t>
      </w:r>
    </w:p>
    <w:p w:rsidR="00D63494" w:rsidRDefault="00D63494" w:rsidP="002D43C8">
      <w:pPr>
        <w:spacing w:line="360" w:lineRule="auto"/>
        <w:contextualSpacing/>
        <w:rPr>
          <w:ins w:id="75" w:author="Phil Martin" w:date="2015-04-14T15:18:00Z"/>
          <w:rFonts w:ascii="Arial" w:hAnsi="Arial" w:cs="Arial"/>
          <w:color w:val="auto"/>
          <w:lang w:eastAsia="en-GB" w:bidi="ar-SA"/>
        </w:rPr>
      </w:pPr>
    </w:p>
    <w:p w:rsidR="00B32FDF" w:rsidRDefault="00B32FDF" w:rsidP="002D43C8">
      <w:pPr>
        <w:spacing w:line="360" w:lineRule="auto"/>
        <w:contextualSpacing/>
        <w:rPr>
          <w:rFonts w:ascii="Arial" w:hAnsi="Arial" w:cs="Arial"/>
        </w:rPr>
      </w:pPr>
      <w:r>
        <w:rPr>
          <w:rFonts w:ascii="Arial" w:hAnsi="Arial" w:cs="Arial"/>
        </w:rPr>
        <w:t>In each survey,</w:t>
      </w:r>
      <w:r w:rsidRPr="0039134F">
        <w:rPr>
          <w:rFonts w:ascii="Arial" w:hAnsi="Arial" w:cs="Arial"/>
        </w:rPr>
        <w:t xml:space="preserve"> </w:t>
      </w:r>
      <w:r>
        <w:rPr>
          <w:rFonts w:ascii="Arial" w:hAnsi="Arial" w:cs="Arial"/>
        </w:rPr>
        <w:t xml:space="preserve">the location and species name of </w:t>
      </w:r>
      <w:r w:rsidRPr="0039134F">
        <w:rPr>
          <w:rFonts w:ascii="Arial" w:hAnsi="Arial" w:cs="Arial"/>
        </w:rPr>
        <w:t xml:space="preserve">all </w:t>
      </w:r>
      <w:r>
        <w:rPr>
          <w:rFonts w:ascii="Arial" w:hAnsi="Arial" w:cs="Arial"/>
        </w:rPr>
        <w:t xml:space="preserve">tree </w:t>
      </w:r>
      <w:r w:rsidRPr="0039134F">
        <w:rPr>
          <w:rFonts w:ascii="Arial" w:hAnsi="Arial" w:cs="Arial"/>
        </w:rPr>
        <w:t xml:space="preserve">stems </w:t>
      </w:r>
      <w:del w:id="76" w:author="Phil Martin" w:date="2015-04-15T16:05:00Z">
        <w:r w:rsidRPr="0039134F" w:rsidDel="0006742C">
          <w:rPr>
            <w:rFonts w:ascii="Arial" w:hAnsi="Arial" w:cs="Arial"/>
          </w:rPr>
          <w:delText>&gt;5</w:delText>
        </w:r>
        <w:r w:rsidDel="0006742C">
          <w:rPr>
            <w:rFonts w:ascii="Arial" w:hAnsi="Arial" w:cs="Arial"/>
          </w:rPr>
          <w:delText xml:space="preserve"> </w:delText>
        </w:r>
        <w:r w:rsidRPr="0039134F" w:rsidDel="0006742C">
          <w:rPr>
            <w:rFonts w:ascii="Arial" w:hAnsi="Arial" w:cs="Arial"/>
          </w:rPr>
          <w:delText>cm DBH</w:delText>
        </w:r>
      </w:del>
      <w:ins w:id="77" w:author="Phil Martin" w:date="2015-04-15T16:05:00Z">
        <w:r w:rsidR="0006742C">
          <w:rPr>
            <w:rFonts w:ascii="Arial" w:hAnsi="Arial" w:cs="Arial"/>
          </w:rPr>
          <w:t>&gt;1.3m in height</w:t>
        </w:r>
      </w:ins>
      <w:r w:rsidRPr="0039134F">
        <w:rPr>
          <w:rFonts w:ascii="Arial" w:hAnsi="Arial" w:cs="Arial"/>
        </w:rPr>
        <w:t xml:space="preserve"> were </w:t>
      </w:r>
      <w:r>
        <w:rPr>
          <w:rFonts w:ascii="Arial" w:hAnsi="Arial" w:cs="Arial"/>
        </w:rPr>
        <w:t>recorded</w:t>
      </w:r>
      <w:r w:rsidRPr="0039134F">
        <w:rPr>
          <w:rFonts w:ascii="Arial" w:hAnsi="Arial" w:cs="Arial"/>
        </w:rPr>
        <w:t>, their DBH measured</w:t>
      </w:r>
      <w:r>
        <w:rPr>
          <w:rFonts w:ascii="Arial" w:hAnsi="Arial" w:cs="Arial"/>
        </w:rPr>
        <w:t xml:space="preserve"> using measuring tapes</w:t>
      </w:r>
      <w:r w:rsidRPr="0039134F">
        <w:rPr>
          <w:rFonts w:ascii="Arial" w:hAnsi="Arial" w:cs="Arial"/>
        </w:rPr>
        <w:t xml:space="preserve">, </w:t>
      </w:r>
      <w:r>
        <w:rPr>
          <w:rFonts w:ascii="Arial" w:hAnsi="Arial" w:cs="Arial"/>
        </w:rPr>
        <w:t>and their status assessed as either</w:t>
      </w:r>
      <w:r w:rsidRPr="0039134F">
        <w:rPr>
          <w:rFonts w:ascii="Arial" w:hAnsi="Arial" w:cs="Arial"/>
        </w:rPr>
        <w:t xml:space="preserve"> alive or dead. </w:t>
      </w:r>
      <w:ins w:id="78" w:author="Phil Martin" w:date="2015-04-15T16:05:00Z">
        <w:r w:rsidR="0006742C">
          <w:rPr>
            <w:rFonts w:ascii="Arial" w:hAnsi="Arial" w:cs="Arial"/>
          </w:rPr>
          <w:t>Trees with DBH &lt;10cm were classified as saplings and those with a DBH &gt;10</w:t>
        </w:r>
      </w:ins>
      <w:ins w:id="79" w:author="Phil Martin" w:date="2015-04-15T16:06:00Z">
        <w:r w:rsidR="0006742C">
          <w:rPr>
            <w:rFonts w:ascii="Arial" w:hAnsi="Arial" w:cs="Arial"/>
          </w:rPr>
          <w:t>cm classified as mature trees</w:t>
        </w:r>
        <w:r w:rsidR="007041CD">
          <w:rPr>
            <w:rFonts w:ascii="Arial" w:hAnsi="Arial" w:cs="Arial"/>
          </w:rPr>
          <w:t>.</w:t>
        </w:r>
      </w:ins>
      <w:r>
        <w:rPr>
          <w:rFonts w:ascii="Arial" w:hAnsi="Arial" w:cs="Arial"/>
        </w:rPr>
        <w:t xml:space="preserve"> </w:t>
      </w:r>
      <w:r w:rsidRPr="00C94EB4">
        <w:rPr>
          <w:rFonts w:ascii="Arial" w:hAnsi="Arial" w:cs="Arial"/>
        </w:rPr>
        <w:t xml:space="preserve">To </w:t>
      </w:r>
      <w:r w:rsidRPr="0039134F">
        <w:rPr>
          <w:rFonts w:ascii="Arial" w:hAnsi="Arial" w:cs="Arial"/>
        </w:rPr>
        <w:t>assess ground flora a 10</w:t>
      </w:r>
      <w:r>
        <w:rPr>
          <w:rFonts w:ascii="Arial" w:hAnsi="Arial" w:cs="Arial"/>
        </w:rPr>
        <w:t xml:space="preserve"> </w:t>
      </w:r>
      <w:r w:rsidRPr="0039134F">
        <w:rPr>
          <w:rFonts w:ascii="Arial" w:hAnsi="Arial" w:cs="Arial"/>
        </w:rPr>
        <w:t>x</w:t>
      </w:r>
      <w:r>
        <w:rPr>
          <w:rFonts w:ascii="Arial" w:hAnsi="Arial" w:cs="Arial"/>
        </w:rPr>
        <w:t xml:space="preserve"> </w:t>
      </w:r>
      <w:r w:rsidRPr="0039134F">
        <w:rPr>
          <w:rFonts w:ascii="Arial" w:hAnsi="Arial" w:cs="Arial"/>
        </w:rPr>
        <w:t>10</w:t>
      </w:r>
      <w:r>
        <w:rPr>
          <w:rFonts w:ascii="Arial" w:hAnsi="Arial" w:cs="Arial"/>
        </w:rPr>
        <w:t xml:space="preserve"> </w:t>
      </w:r>
      <w:r w:rsidRPr="0039134F">
        <w:rPr>
          <w:rFonts w:ascii="Arial" w:hAnsi="Arial" w:cs="Arial"/>
        </w:rPr>
        <w:t>m plot was located in the central part of each 20</w:t>
      </w:r>
      <w:r>
        <w:rPr>
          <w:rFonts w:ascii="Arial" w:hAnsi="Arial" w:cs="Arial"/>
        </w:rPr>
        <w:t xml:space="preserve"> </w:t>
      </w:r>
      <w:r w:rsidRPr="0039134F">
        <w:rPr>
          <w:rFonts w:ascii="Arial" w:hAnsi="Arial" w:cs="Arial"/>
        </w:rPr>
        <w:t>x</w:t>
      </w:r>
      <w:r>
        <w:rPr>
          <w:rFonts w:ascii="Arial" w:hAnsi="Arial" w:cs="Arial"/>
        </w:rPr>
        <w:t xml:space="preserve"> </w:t>
      </w:r>
      <w:r w:rsidRPr="0039134F">
        <w:rPr>
          <w:rFonts w:ascii="Arial" w:hAnsi="Arial" w:cs="Arial"/>
        </w:rPr>
        <w:t>20</w:t>
      </w:r>
      <w:r>
        <w:rPr>
          <w:rFonts w:ascii="Arial" w:hAnsi="Arial" w:cs="Arial"/>
        </w:rPr>
        <w:t xml:space="preserve"> m sub</w:t>
      </w:r>
      <w:r w:rsidRPr="0039134F">
        <w:rPr>
          <w:rFonts w:ascii="Arial" w:hAnsi="Arial" w:cs="Arial"/>
        </w:rPr>
        <w:t xml:space="preserve">plot and the percentage cover of each </w:t>
      </w:r>
      <w:r>
        <w:rPr>
          <w:rFonts w:ascii="Arial" w:hAnsi="Arial" w:cs="Arial"/>
        </w:rPr>
        <w:t xml:space="preserve">plant </w:t>
      </w:r>
      <w:r w:rsidRPr="0039134F">
        <w:rPr>
          <w:rFonts w:ascii="Arial" w:hAnsi="Arial" w:cs="Arial"/>
        </w:rPr>
        <w:t>species assessed</w:t>
      </w:r>
      <w:r>
        <w:rPr>
          <w:rFonts w:ascii="Arial" w:hAnsi="Arial" w:cs="Arial"/>
        </w:rPr>
        <w:t xml:space="preserve"> visually</w:t>
      </w:r>
      <w:r w:rsidRPr="0039134F">
        <w:rPr>
          <w:rFonts w:ascii="Arial" w:hAnsi="Arial" w:cs="Arial"/>
        </w:rPr>
        <w:t>.</w:t>
      </w:r>
      <w:r>
        <w:rPr>
          <w:rFonts w:ascii="Arial" w:hAnsi="Arial" w:cs="Arial"/>
        </w:rPr>
        <w:t xml:space="preserve"> Ground flora data were recorded in 1964, 2001 and 2014 for Denny </w:t>
      </w:r>
      <w:proofErr w:type="spellStart"/>
      <w:r>
        <w:rPr>
          <w:rFonts w:ascii="Arial" w:hAnsi="Arial" w:cs="Arial"/>
        </w:rPr>
        <w:t>Inclosure</w:t>
      </w:r>
      <w:proofErr w:type="spellEnd"/>
      <w:r>
        <w:rPr>
          <w:rFonts w:ascii="Arial" w:hAnsi="Arial" w:cs="Arial"/>
        </w:rPr>
        <w:t xml:space="preserve"> and 2014 for the unenclosed transect. </w:t>
      </w:r>
      <w:ins w:id="80" w:author="Phil Martin" w:date="2015-04-15T16:06:00Z">
        <w:r w:rsidR="007041CD">
          <w:rPr>
            <w:rFonts w:ascii="Arial" w:hAnsi="Arial" w:cs="Arial"/>
          </w:rPr>
          <w:t xml:space="preserve">In 2014 seedling abundance was also recorded for Denny </w:t>
        </w:r>
        <w:proofErr w:type="spellStart"/>
        <w:r w:rsidR="007041CD">
          <w:rPr>
            <w:rFonts w:ascii="Arial" w:hAnsi="Arial" w:cs="Arial"/>
          </w:rPr>
          <w:t>Inclosure</w:t>
        </w:r>
        <w:proofErr w:type="spellEnd"/>
        <w:r w:rsidR="007041CD">
          <w:rPr>
            <w:rFonts w:ascii="Arial" w:hAnsi="Arial" w:cs="Arial"/>
          </w:rPr>
          <w:t xml:space="preserve"> </w:t>
        </w:r>
      </w:ins>
      <w:ins w:id="81" w:author="Phil Martin" w:date="2015-04-15T16:07:00Z">
        <w:r w:rsidR="007041CD">
          <w:rPr>
            <w:rFonts w:ascii="Arial" w:hAnsi="Arial" w:cs="Arial"/>
          </w:rPr>
          <w:t>within the same 10 x 10m plots used to assess ground flora.</w:t>
        </w:r>
      </w:ins>
    </w:p>
    <w:p w:rsidR="00B32FDF" w:rsidRDefault="00B32FDF" w:rsidP="002D43C8">
      <w:pPr>
        <w:spacing w:line="360" w:lineRule="auto"/>
        <w:contextualSpacing/>
        <w:rPr>
          <w:rFonts w:ascii="Arial" w:hAnsi="Arial" w:cs="Arial"/>
        </w:rPr>
      </w:pPr>
    </w:p>
    <w:p w:rsidR="00B32FDF" w:rsidRPr="0039134F" w:rsidRDefault="00B32FDF" w:rsidP="002D43C8">
      <w:pPr>
        <w:spacing w:line="360" w:lineRule="auto"/>
        <w:contextualSpacing/>
        <w:rPr>
          <w:rFonts w:ascii="Arial" w:hAnsi="Arial" w:cs="Arial"/>
        </w:rPr>
      </w:pPr>
      <w:r>
        <w:rPr>
          <w:rFonts w:ascii="Arial" w:hAnsi="Arial" w:cs="Arial"/>
        </w:rPr>
        <w:t>Field data</w:t>
      </w:r>
      <w:r w:rsidRPr="0039134F">
        <w:rPr>
          <w:rFonts w:ascii="Arial" w:hAnsi="Arial" w:cs="Arial"/>
        </w:rPr>
        <w:t xml:space="preserve"> were supplemented with plant trait information </w:t>
      </w:r>
      <w:r>
        <w:rPr>
          <w:rFonts w:ascii="Arial" w:hAnsi="Arial" w:cs="Arial"/>
        </w:rPr>
        <w:t>derived</w:t>
      </w:r>
      <w:r w:rsidRPr="0039134F">
        <w:rPr>
          <w:rFonts w:ascii="Arial" w:hAnsi="Arial" w:cs="Arial"/>
        </w:rPr>
        <w:t xml:space="preserve"> from the PLANTATT database </w:t>
      </w:r>
      <w:r w:rsidRPr="0039134F">
        <w:rPr>
          <w:rFonts w:ascii="Arial" w:hAnsi="Arial" w:cs="Arial"/>
        </w:rPr>
        <w:fldChar w:fldCharType="begin" w:fldLock="1"/>
      </w:r>
      <w:r w:rsidRPr="0039134F">
        <w:rPr>
          <w:rFonts w:ascii="Arial" w:hAnsi="Arial" w:cs="Arial"/>
        </w:rPr>
        <w:instrText>ADDIN CSL_CITATION { "citationItems" : [ { "id" : "ITEM-1", "itemData" : { "ISBN" : "1870393740", "abstract" : "for use in conjunction with the New atlas of the British and Irish flora", "author" : [ { "dropping-particle" : "", "family" : "Hill", "given" : "M.O.", "non-dropping-particle" : "", "parse-names" : false, "suffix" : "" }, { "dropping-particle" : "", "family" : "Preston", "given" : "C.D.", "non-dropping-particle" : "", "parse-names" : false, "suffix" : "" }, { "dropping-particle" : "", "family" : "Roy", "given" : "D.B.", "non-dropping-particle" : "", "parse-names" : false, "suffix" : "" } ], "id" : "ITEM-1", "issued" : { "date-parts" : [ [ "2004" ] ] }, "title" : "PLANTATT - attributes of British and Irish plants: status, size, life history, geography and habitats", "type" : "book" }, "uris" : [ "http://www.mendeley.com/documents/?uuid=7a3dfc51-06d4-416c-9848-c71f99e66f7c" ] } ], "mendeley" : { "formattedCitation" : "(Hill et al., 2004)", "plainTextFormattedCitation" : "(Hill et al., 2004)", "previouslyFormattedCitation" : "(Hill et al., 2004)" }, "properties" : { "noteIndex" : 0 }, "schema" : "https://github.com/citation-style-language/schema/raw/master/csl-citation.json" }</w:instrText>
      </w:r>
      <w:r w:rsidRPr="0039134F">
        <w:rPr>
          <w:rFonts w:ascii="Arial" w:hAnsi="Arial" w:cs="Arial"/>
        </w:rPr>
        <w:fldChar w:fldCharType="separate"/>
      </w:r>
      <w:r w:rsidRPr="0039134F">
        <w:rPr>
          <w:rFonts w:ascii="Arial" w:hAnsi="Arial" w:cs="Arial"/>
          <w:noProof/>
        </w:rPr>
        <w:t>(Hill et al., 2004)</w:t>
      </w:r>
      <w:r w:rsidRPr="0039134F">
        <w:rPr>
          <w:rFonts w:ascii="Arial" w:hAnsi="Arial" w:cs="Arial"/>
        </w:rPr>
        <w:fldChar w:fldCharType="end"/>
      </w:r>
      <w:r>
        <w:rPr>
          <w:rFonts w:ascii="Arial" w:hAnsi="Arial" w:cs="Arial"/>
        </w:rPr>
        <w:t xml:space="preserve">, focusing on </w:t>
      </w:r>
      <w:proofErr w:type="spellStart"/>
      <w:r>
        <w:rPr>
          <w:rFonts w:ascii="Arial" w:hAnsi="Arial" w:cs="Arial"/>
        </w:rPr>
        <w:t>Ellenbe</w:t>
      </w:r>
      <w:r w:rsidRPr="0039134F">
        <w:rPr>
          <w:rFonts w:ascii="Arial" w:hAnsi="Arial" w:cs="Arial"/>
        </w:rPr>
        <w:t>rg</w:t>
      </w:r>
      <w:proofErr w:type="spellEnd"/>
      <w:r w:rsidRPr="0039134F">
        <w:rPr>
          <w:rFonts w:ascii="Arial" w:hAnsi="Arial" w:cs="Arial"/>
        </w:rPr>
        <w:t xml:space="preserve"> in</w:t>
      </w:r>
      <w:r>
        <w:rPr>
          <w:rFonts w:ascii="Arial" w:hAnsi="Arial" w:cs="Arial"/>
        </w:rPr>
        <w:t xml:space="preserve">dicator values for nitrogen, </w:t>
      </w:r>
      <w:r w:rsidRPr="0039134F">
        <w:rPr>
          <w:rFonts w:ascii="Arial" w:hAnsi="Arial" w:cs="Arial"/>
        </w:rPr>
        <w:t>light</w:t>
      </w:r>
      <w:r>
        <w:rPr>
          <w:rFonts w:ascii="Arial" w:hAnsi="Arial" w:cs="Arial"/>
        </w:rPr>
        <w:t xml:space="preserve"> and moisture</w:t>
      </w:r>
      <w:r w:rsidRPr="0039134F">
        <w:rPr>
          <w:rFonts w:ascii="Arial" w:hAnsi="Arial" w:cs="Arial"/>
        </w:rPr>
        <w:t xml:space="preserve"> requirements of species</w:t>
      </w:r>
      <w:r>
        <w:rPr>
          <w:rFonts w:ascii="Arial" w:hAnsi="Arial" w:cs="Arial"/>
        </w:rPr>
        <w:t>.</w:t>
      </w:r>
      <w:r w:rsidRPr="0039134F">
        <w:rPr>
          <w:rFonts w:ascii="Arial" w:hAnsi="Arial" w:cs="Arial"/>
        </w:rPr>
        <w:t xml:space="preserve"> To produce a summary of trait values in each </w:t>
      </w:r>
      <w:r>
        <w:rPr>
          <w:rFonts w:ascii="Arial" w:hAnsi="Arial" w:cs="Arial"/>
        </w:rPr>
        <w:t>sub</w:t>
      </w:r>
      <w:r w:rsidRPr="0039134F">
        <w:rPr>
          <w:rFonts w:ascii="Arial" w:hAnsi="Arial" w:cs="Arial"/>
        </w:rPr>
        <w:t>plot</w:t>
      </w:r>
      <w:r>
        <w:rPr>
          <w:rFonts w:ascii="Arial" w:hAnsi="Arial" w:cs="Arial"/>
        </w:rPr>
        <w:t>,</w:t>
      </w:r>
      <w:r w:rsidRPr="0039134F">
        <w:rPr>
          <w:rFonts w:ascii="Arial" w:hAnsi="Arial" w:cs="Arial"/>
        </w:rPr>
        <w:t xml:space="preserve"> community weighted mean values were calculated </w:t>
      </w:r>
      <w:r w:rsidRPr="0039134F">
        <w:rPr>
          <w:rFonts w:ascii="Arial" w:hAnsi="Arial" w:cs="Arial"/>
        </w:rPr>
        <w:fldChar w:fldCharType="begin" w:fldLock="1"/>
      </w:r>
      <w:r w:rsidRPr="0039134F">
        <w:rPr>
          <w:rFonts w:ascii="Arial" w:hAnsi="Arial" w:cs="Arial"/>
        </w:rPr>
        <w:instrText>ADDIN CSL_CITATION { "citationItems" : [ { "id" : "ITEM-1", "itemData" : { "DOI" : "10.1111/j.0030-1299.2007.15559.x", "ISSN" : "00301299", "author" : [ { "dropping-particle" : "", "family" : "Violle", "given" : "Cyrille", "non-dropping-particle" : "", "parse-names" : false, "suffix" : "" }, { "dropping-particle" : "", "family" : "Navas", "given" : "Marie-Laure", "non-dropping-particle" : "", "parse-names" : false, "suffix" : "" }, { "dropping-particle" : "", "family" : "Vile", "given" : "Denis", "non-dropping-particle" : "", "parse-names" : false, "suffix" : "" }, { "dropping-particle" : "", "family" : "Kazakou", "given" : "Elena", "non-dropping-particle" : "", "parse-names" : false, "suffix" : "" }, { "dropping-particle" : "", "family" : "Fortunel", "given" : "Claire", "non-dropping-particle" : "", "parse-names" : false, "suffix" : "" }, { "dropping-particle" : "", "family" : "Hummel", "given" : "Ir\u00e8ne", "non-dropping-particle" : "", "parse-names" : false, "suffix" : "" }, { "dropping-particle" : "", "family" : "Garnier", "given" : "Eric", "non-dropping-particle" : "", "parse-names" : false, "suffix" : "" } ], "container-title" : "Oikos", "id" : "ITEM-1", "issue" : "5", "issued" : { "date-parts" : [ [ "2007", "5" ] ] }, "page" : "882-892", "title" : "Let the concept of trait be functional!", "type" : "article-journal", "volume" : "116" }, "uris" : [ "http://www.mendeley.com/documents/?uuid=83d9c7ad-63fa-4062-8f41-d2ead36c143e" ] } ], "mendeley" : { "formattedCitation" : "(Violle et al., 2007)", "plainTextFormattedCitation" : "(Violle et al., 2007)", "previouslyFormattedCitation" : "(Violle et al., 2007)" }, "properties" : { "noteIndex" : 0 }, "schema" : "https://github.com/citation-style-language/schema/raw/master/csl-citation.json" }</w:instrText>
      </w:r>
      <w:r w:rsidRPr="0039134F">
        <w:rPr>
          <w:rFonts w:ascii="Arial" w:hAnsi="Arial" w:cs="Arial"/>
        </w:rPr>
        <w:fldChar w:fldCharType="separate"/>
      </w:r>
      <w:r w:rsidRPr="0039134F">
        <w:rPr>
          <w:rFonts w:ascii="Arial" w:hAnsi="Arial" w:cs="Arial"/>
          <w:noProof/>
        </w:rPr>
        <w:t>(Violle et al., 2007)</w:t>
      </w:r>
      <w:r w:rsidRPr="0039134F">
        <w:rPr>
          <w:rFonts w:ascii="Arial" w:hAnsi="Arial" w:cs="Arial"/>
        </w:rPr>
        <w:fldChar w:fldCharType="end"/>
      </w:r>
      <w:r>
        <w:rPr>
          <w:rFonts w:ascii="Arial" w:hAnsi="Arial" w:cs="Arial"/>
        </w:rPr>
        <w:t xml:space="preserve"> by multiplying </w:t>
      </w:r>
      <w:r w:rsidRPr="0039134F">
        <w:rPr>
          <w:rFonts w:ascii="Arial" w:hAnsi="Arial" w:cs="Arial"/>
        </w:rPr>
        <w:t xml:space="preserve">trait values for each species </w:t>
      </w:r>
      <w:r>
        <w:rPr>
          <w:rFonts w:ascii="Arial" w:hAnsi="Arial" w:cs="Arial"/>
        </w:rPr>
        <w:t xml:space="preserve">by the basal area </w:t>
      </w:r>
      <w:r w:rsidRPr="0039134F">
        <w:rPr>
          <w:rFonts w:ascii="Arial" w:hAnsi="Arial" w:cs="Arial"/>
        </w:rPr>
        <w:t xml:space="preserve">of the </w:t>
      </w:r>
      <w:r>
        <w:rPr>
          <w:rFonts w:ascii="Arial" w:hAnsi="Arial" w:cs="Arial"/>
        </w:rPr>
        <w:t>respective</w:t>
      </w:r>
      <w:r w:rsidRPr="0039134F">
        <w:rPr>
          <w:rFonts w:ascii="Arial" w:hAnsi="Arial" w:cs="Arial"/>
        </w:rPr>
        <w:t xml:space="preserve"> tree species or </w:t>
      </w:r>
      <w:r>
        <w:rPr>
          <w:rFonts w:ascii="Arial" w:hAnsi="Arial" w:cs="Arial"/>
        </w:rPr>
        <w:t xml:space="preserve">by </w:t>
      </w:r>
      <w:r w:rsidRPr="0039134F">
        <w:rPr>
          <w:rFonts w:ascii="Arial" w:hAnsi="Arial" w:cs="Arial"/>
        </w:rPr>
        <w:t xml:space="preserve">percentage cover for ground flora </w:t>
      </w:r>
      <w:r>
        <w:rPr>
          <w:rFonts w:ascii="Arial" w:hAnsi="Arial" w:cs="Arial"/>
        </w:rPr>
        <w:t>species. These values were then divided by the total basal area</w:t>
      </w:r>
      <w:r w:rsidRPr="0039134F">
        <w:rPr>
          <w:rFonts w:ascii="Arial" w:hAnsi="Arial" w:cs="Arial"/>
        </w:rPr>
        <w:t xml:space="preserve"> or percentage ground cover </w:t>
      </w:r>
      <w:r>
        <w:rPr>
          <w:rFonts w:ascii="Arial" w:hAnsi="Arial" w:cs="Arial"/>
        </w:rPr>
        <w:t>respectively</w:t>
      </w:r>
      <w:r w:rsidRPr="0039134F">
        <w:rPr>
          <w:rFonts w:ascii="Arial" w:hAnsi="Arial" w:cs="Arial"/>
        </w:rPr>
        <w:t>.</w:t>
      </w:r>
      <w:r>
        <w:rPr>
          <w:rFonts w:ascii="Arial" w:hAnsi="Arial" w:cs="Arial"/>
        </w:rPr>
        <w:t xml:space="preserve"> </w:t>
      </w:r>
    </w:p>
    <w:p w:rsidR="00B32FDF" w:rsidRPr="0039134F" w:rsidRDefault="00B32FDF" w:rsidP="002D43C8">
      <w:pPr>
        <w:spacing w:line="360" w:lineRule="auto"/>
        <w:contextualSpacing/>
        <w:rPr>
          <w:rFonts w:ascii="Arial" w:hAnsi="Arial" w:cs="Arial"/>
        </w:rPr>
      </w:pPr>
    </w:p>
    <w:p w:rsidR="00B32FDF" w:rsidRPr="0039134F" w:rsidRDefault="00B32FDF" w:rsidP="002D43C8">
      <w:pPr>
        <w:spacing w:line="360" w:lineRule="auto"/>
        <w:contextualSpacing/>
        <w:rPr>
          <w:rFonts w:ascii="Arial" w:hAnsi="Arial" w:cs="Arial"/>
          <w:b/>
        </w:rPr>
      </w:pPr>
      <w:r w:rsidRPr="0039134F">
        <w:rPr>
          <w:rFonts w:ascii="Arial" w:hAnsi="Arial" w:cs="Arial"/>
          <w:b/>
        </w:rPr>
        <w:t>Analyses</w:t>
      </w:r>
    </w:p>
    <w:p w:rsidR="00B32FDF" w:rsidRPr="007605F5" w:rsidRDefault="00B32FDF" w:rsidP="00E2113F">
      <w:pPr>
        <w:spacing w:line="360" w:lineRule="auto"/>
        <w:contextualSpacing/>
        <w:rPr>
          <w:rFonts w:ascii="Arial" w:hAnsi="Arial" w:cs="Arial"/>
        </w:rPr>
      </w:pPr>
      <w:r w:rsidRPr="007605F5">
        <w:rPr>
          <w:rFonts w:ascii="Arial" w:hAnsi="Arial" w:cs="Arial"/>
        </w:rPr>
        <w:t xml:space="preserve">Basal area </w:t>
      </w:r>
      <w:r>
        <w:rPr>
          <w:rFonts w:ascii="Arial" w:hAnsi="Arial" w:cs="Arial"/>
        </w:rPr>
        <w:t>(BA) for</w:t>
      </w:r>
      <w:r w:rsidRPr="007605F5">
        <w:rPr>
          <w:rFonts w:ascii="Arial" w:hAnsi="Arial" w:cs="Arial"/>
        </w:rPr>
        <w:t xml:space="preserve"> </w:t>
      </w:r>
      <w:r>
        <w:rPr>
          <w:rFonts w:ascii="Arial" w:hAnsi="Arial" w:cs="Arial"/>
        </w:rPr>
        <w:t xml:space="preserve">all tree species ≥10cm DBH </w:t>
      </w:r>
      <w:r w:rsidRPr="007605F5">
        <w:rPr>
          <w:rFonts w:ascii="Arial" w:hAnsi="Arial" w:cs="Arial"/>
        </w:rPr>
        <w:t xml:space="preserve">was calculated </w:t>
      </w:r>
      <w:r>
        <w:rPr>
          <w:rFonts w:ascii="Arial" w:hAnsi="Arial" w:cs="Arial"/>
        </w:rPr>
        <w:t xml:space="preserve">for each subplot </w:t>
      </w:r>
      <w:r w:rsidRPr="007605F5">
        <w:rPr>
          <w:rFonts w:ascii="Arial" w:hAnsi="Arial" w:cs="Arial"/>
        </w:rPr>
        <w:t xml:space="preserve">following </w:t>
      </w:r>
      <w:r>
        <w:rPr>
          <w:rFonts w:ascii="Arial" w:hAnsi="Arial" w:cs="Arial"/>
        </w:rPr>
        <w:fldChar w:fldCharType="begin" w:fldLock="1"/>
      </w:r>
      <w:r>
        <w:rPr>
          <w:rFonts w:ascii="Arial" w:hAnsi="Arial" w:cs="Arial"/>
        </w:rPr>
        <w:instrText>ADDIN CSL_CITATION { "citationItems" : [ { "id" : "ITEM-1", "itemData" : { "DOI" : "10.1016/j.foreco.2008.05.031", "ISBN" : "0378-1127", "ISSN" : "03781127", "abstract" : "The Natura 2000 (N2000) network represents one of the most important actions for biodiversity conservation in Europe; its main aim is to assure the favourable conservation status of Europe's natural habitats and wild species. Monitoring of N2000 sites is required under the Habitats Directive, and Member States are required to report monitoring results to the European Commission. However, there is a widespread lack of understanding about precisely what should be monitored and which methods should be used. This research aimed to identify potential indicators and evaluate their suitability for evaluating the conservation status of forested habitats in N2000 sites. In addition, the cost-effectiveness of monitoring methods was assessed. Three monitoring methods were assessed in two N2000 sites, the Foresta del Cansiglio (IT) and the New Forest (UK): (i) sample plots, (ii) a point-transect method and (iii) a visual assessment method. Indicators were selected on the basis of a literature review, and related to forest structure and composition, dead wood volume, tree regeneration and ground flora composition. Results suggested that mean values of indicators did not differ between the plot and the point-transect-based methods (P &gt; 0.05; paired t-test and Wilcoxon signed rank test). However, the survey method employed influenced the extent of variation within the indicators (as indicated by Z scores), a measure of their sensitivity. Correlations between indicators differed between the two sites. Of the three methods considered, the point-transect method was the most efficient in terms of set-up and total time required, but required the longest time per indicator and surveyed the smallest area (P &lt; 0.001, Kruskal-Wallis test). The visual assessment method assessed the largest forest area; however, total scores of the reference values obtained from the plot-based and point-transect methods were poorly correlated with those obtained from this subjective approach. The contrasting results obtained between different methods and between different sites suggest that a general approach to monitoring N2000 sites may be difficult to develop; rather, a framework that can be adapted to the specific needs and characteristics of individual sites may be required. ?? 2008 Elsevier B.V. All rights reserved.", "author" : [ { "dropping-particle" : "", "family" : "Cantarello", "given" : "Elena", "non-dropping-particle" : "", "parse-names" : false, "suffix" : "" }, { "dropping-particle" : "", "family" : "Newton", "given" : "Adrian C.", "non-dropping-particle" : "", "parse-names" : false, "suffix" : "" } ], "container-title" : "Forest Ecology and Management", "id" : "ITEM-1", "issued" : { "date-parts" : [ [ "2008" ] ] }, "page" : "815-826", "title" : "Identifying cost-effective indicators to assess the conservation status of forested habitats in Natura 2000 sites", "type" : "article-journal", "volume" : "256" }, "uris" : [ "http://www.mendeley.com/documents/?uuid=23137724-0e08-4739-b038-4e556a76762c" ] } ], "mendeley" : { "formattedCitation" : "(Cantarello and Newton, 2008)", "manualFormatting" : "Cantarello and Newton (2008)", "plainTextFormattedCitation" : "(Cantarello and Newton, 2008)", "previouslyFormattedCitation" : "(Cantarello and Newton, 2008)" }, "properties" : { "noteIndex" : 0 }, "schema" : "https://github.com/citation-style-language/schema/raw/master/csl-citation.json" }</w:instrText>
      </w:r>
      <w:r>
        <w:rPr>
          <w:rFonts w:ascii="Arial" w:hAnsi="Arial" w:cs="Arial"/>
        </w:rPr>
        <w:fldChar w:fldCharType="separate"/>
      </w:r>
      <w:r w:rsidRPr="007605F5">
        <w:rPr>
          <w:rFonts w:ascii="Arial" w:hAnsi="Arial" w:cs="Arial"/>
          <w:noProof/>
        </w:rPr>
        <w:t>Cantarello and Newton (2008)</w:t>
      </w:r>
      <w:r>
        <w:rPr>
          <w:rFonts w:ascii="Arial" w:hAnsi="Arial" w:cs="Arial"/>
        </w:rPr>
        <w:fldChar w:fldCharType="end"/>
      </w:r>
      <w:r>
        <w:rPr>
          <w:rFonts w:ascii="Arial" w:hAnsi="Arial" w:cs="Arial"/>
        </w:rPr>
        <w:t xml:space="preserve"> </w:t>
      </w:r>
      <w:r w:rsidRPr="007605F5">
        <w:rPr>
          <w:rFonts w:ascii="Arial" w:hAnsi="Arial" w:cs="Arial"/>
        </w:rPr>
        <w:t>using the formula:</w:t>
      </w:r>
    </w:p>
    <w:p w:rsidR="00D63494" w:rsidRPr="00687108" w:rsidRDefault="00252D89" w:rsidP="00D63494">
      <w:pPr>
        <w:spacing w:line="360" w:lineRule="auto"/>
        <w:contextualSpacing/>
        <w:rPr>
          <w:rFonts w:ascii="Arial" w:hAnsi="Arial" w:cs="Arial"/>
          <w:highlight w:val="yellow"/>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35pt;height:46.3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461C0F&quot;/&gt;&lt;wsp:rsid wsp:val=&quot;00000DE9&quot;/&gt;&lt;wsp:rsid wsp:val=&quot;0001358A&quot;/&gt;&lt;wsp:rsid wsp:val=&quot;00014909&quot;/&gt;&lt;wsp:rsid wsp:val=&quot;000172C2&quot;/&gt;&lt;wsp:rsid wsp:val=&quot;000202AB&quot;/&gt;&lt;wsp:rsid wsp:val=&quot;000236FF&quot;/&gt;&lt;wsp:rsid wsp:val=&quot;000341BA&quot;/&gt;&lt;wsp:rsid wsp:val=&quot;00043EA1&quot;/&gt;&lt;wsp:rsid wsp:val=&quot;00053557&quot;/&gt;&lt;wsp:rsid wsp:val=&quot;00063263&quot;/&gt;&lt;wsp:rsid wsp:val=&quot;0007738F&quot;/&gt;&lt;wsp:rsid wsp:val=&quot;000878CB&quot;/&gt;&lt;wsp:rsid wsp:val=&quot;000A2B85&quot;/&gt;&lt;wsp:rsid wsp:val=&quot;000A5305&quot;/&gt;&lt;wsp:rsid wsp:val=&quot;000A6C6B&quot;/&gt;&lt;wsp:rsid wsp:val=&quot;000B22C9&quot;/&gt;&lt;wsp:rsid wsp:val=&quot;000B2BF4&quot;/&gt;&lt;wsp:rsid wsp:val=&quot;000B5963&quot;/&gt;&lt;wsp:rsid wsp:val=&quot;000C428C&quot;/&gt;&lt;wsp:rsid wsp:val=&quot;000C7C30&quot;/&gt;&lt;wsp:rsid wsp:val=&quot;000D30CD&quot;/&gt;&lt;wsp:rsid wsp:val=&quot;000D4A78&quot;/&gt;&lt;wsp:rsid wsp:val=&quot;000D7AD3&quot;/&gt;&lt;wsp:rsid wsp:val=&quot;000E0CFA&quot;/&gt;&lt;wsp:rsid wsp:val=&quot;000E0D50&quot;/&gt;&lt;wsp:rsid wsp:val=&quot;000E2314&quot;/&gt;&lt;wsp:rsid wsp:val=&quot;000E3DFC&quot;/&gt;&lt;wsp:rsid wsp:val=&quot;000F7337&quot;/&gt;&lt;wsp:rsid wsp:val=&quot;00104955&quot;/&gt;&lt;wsp:rsid wsp:val=&quot;00105554&quot;/&gt;&lt;wsp:rsid wsp:val=&quot;00105DC3&quot;/&gt;&lt;wsp:rsid wsp:val=&quot;00106B5C&quot;/&gt;&lt;wsp:rsid wsp:val=&quot;0012473C&quot;/&gt;&lt;wsp:rsid wsp:val=&quot;00124B27&quot;/&gt;&lt;wsp:rsid wsp:val=&quot;00143076&quot;/&gt;&lt;wsp:rsid wsp:val=&quot;001436D9&quot;/&gt;&lt;wsp:rsid wsp:val=&quot;00152A2C&quot;/&gt;&lt;wsp:rsid wsp:val=&quot;00157368&quot;/&gt;&lt;wsp:rsid wsp:val=&quot;00157424&quot;/&gt;&lt;wsp:rsid wsp:val=&quot;0016002C&quot;/&gt;&lt;wsp:rsid wsp:val=&quot;00164475&quot;/&gt;&lt;wsp:rsid wsp:val=&quot;001826DD&quot;/&gt;&lt;wsp:rsid wsp:val=&quot;00182D75&quot;/&gt;&lt;wsp:rsid wsp:val=&quot;001A061A&quot;/&gt;&lt;wsp:rsid wsp:val=&quot;001A15E3&quot;/&gt;&lt;wsp:rsid wsp:val=&quot;001A4C5C&quot;/&gt;&lt;wsp:rsid wsp:val=&quot;001A585C&quot;/&gt;&lt;wsp:rsid wsp:val=&quot;001B3719&quot;/&gt;&lt;wsp:rsid wsp:val=&quot;001C0EA8&quot;/&gt;&lt;wsp:rsid wsp:val=&quot;001C0F20&quot;/&gt;&lt;wsp:rsid wsp:val=&quot;001C2C37&quot;/&gt;&lt;wsp:rsid wsp:val=&quot;001C6AF2&quot;/&gt;&lt;wsp:rsid wsp:val=&quot;001D3177&quot;/&gt;&lt;wsp:rsid wsp:val=&quot;001D5471&quot;/&gt;&lt;wsp:rsid wsp:val=&quot;001F1B02&quot;/&gt;&lt;wsp:rsid wsp:val=&quot;001F7C9A&quot;/&gt;&lt;wsp:rsid wsp:val=&quot;00205C8E&quot;/&gt;&lt;wsp:rsid wsp:val=&quot;002104AA&quot;/&gt;&lt;wsp:rsid wsp:val=&quot;00210E96&quot;/&gt;&lt;wsp:rsid wsp:val=&quot;00211FE2&quot;/&gt;&lt;wsp:rsid wsp:val=&quot;00215C9B&quot;/&gt;&lt;wsp:rsid wsp:val=&quot;0022407F&quot;/&gt;&lt;wsp:rsid wsp:val=&quot;00227D3D&quot;/&gt;&lt;wsp:rsid wsp:val=&quot;00230FB5&quot;/&gt;&lt;wsp:rsid wsp:val=&quot;002370B8&quot;/&gt;&lt;wsp:rsid wsp:val=&quot;002449BB&quot;/&gt;&lt;wsp:rsid wsp:val=&quot;0024551A&quot;/&gt;&lt;wsp:rsid wsp:val=&quot;0024679A&quot;/&gt;&lt;wsp:rsid wsp:val=&quot;002471DF&quot;/&gt;&lt;wsp:rsid wsp:val=&quot;00256317&quot;/&gt;&lt;wsp:rsid wsp:val=&quot;00260A0E&quot;/&gt;&lt;wsp:rsid wsp:val=&quot;00261B36&quot;/&gt;&lt;wsp:rsid wsp:val=&quot;00264B3F&quot;/&gt;&lt;wsp:rsid wsp:val=&quot;002709B2&quot;/&gt;&lt;wsp:rsid wsp:val=&quot;002720C0&quot;/&gt;&lt;wsp:rsid wsp:val=&quot;002740E9&quot;/&gt;&lt;wsp:rsid wsp:val=&quot;00274F70&quot;/&gt;&lt;wsp:rsid wsp:val=&quot;00280C6C&quot;/&gt;&lt;wsp:rsid wsp:val=&quot;002841DF&quot;/&gt;&lt;wsp:rsid wsp:val=&quot;002865EC&quot;/&gt;&lt;wsp:rsid wsp:val=&quot;002867ED&quot;/&gt;&lt;wsp:rsid wsp:val=&quot;002938ED&quot;/&gt;&lt;wsp:rsid wsp:val=&quot;002957B7&quot;/&gt;&lt;wsp:rsid wsp:val=&quot;002A2F90&quot;/&gt;&lt;wsp:rsid wsp:val=&quot;002B2FA6&quot;/&gt;&lt;wsp:rsid wsp:val=&quot;002B3B1C&quot;/&gt;&lt;wsp:rsid wsp:val=&quot;002B5BB7&quot;/&gt;&lt;wsp:rsid wsp:val=&quot;002B6EC4&quot;/&gt;&lt;wsp:rsid wsp:val=&quot;002C33C1&quot;/&gt;&lt;wsp:rsid wsp:val=&quot;002C398D&quot;/&gt;&lt;wsp:rsid wsp:val=&quot;002C7C7E&quot;/&gt;&lt;wsp:rsid wsp:val=&quot;002D43C8&quot;/&gt;&lt;wsp:rsid wsp:val=&quot;002E37E1&quot;/&gt;&lt;wsp:rsid wsp:val=&quot;002E3885&quot;/&gt;&lt;wsp:rsid wsp:val=&quot;002E3FEE&quot;/&gt;&lt;wsp:rsid wsp:val=&quot;002E4511&quot;/&gt;&lt;wsp:rsid wsp:val=&quot;002E5EE9&quot;/&gt;&lt;wsp:rsid wsp:val=&quot;002E7A0A&quot;/&gt;&lt;wsp:rsid wsp:val=&quot;002F0F3D&quot;/&gt;&lt;wsp:rsid wsp:val=&quot;002F1B50&quot;/&gt;&lt;wsp:rsid wsp:val=&quot;002F24D4&quot;/&gt;&lt;wsp:rsid wsp:val=&quot;0030370F&quot;/&gt;&lt;wsp:rsid wsp:val=&quot;00303924&quot;/&gt;&lt;wsp:rsid wsp:val=&quot;00304E9B&quot;/&gt;&lt;wsp:rsid wsp:val=&quot;00311864&quot;/&gt;&lt;wsp:rsid wsp:val=&quot;00312D6C&quot;/&gt;&lt;wsp:rsid wsp:val=&quot;00320D80&quot;/&gt;&lt;wsp:rsid wsp:val=&quot;0032182D&quot;/&gt;&lt;wsp:rsid wsp:val=&quot;00321C22&quot;/&gt;&lt;wsp:rsid wsp:val=&quot;00322BCA&quot;/&gt;&lt;wsp:rsid wsp:val=&quot;00323834&quot;/&gt;&lt;wsp:rsid wsp:val=&quot;003332A1&quot;/&gt;&lt;wsp:rsid wsp:val=&quot;00334AD2&quot;/&gt;&lt;wsp:rsid wsp:val=&quot;003353FC&quot;/&gt;&lt;wsp:rsid wsp:val=&quot;00336AC8&quot;/&gt;&lt;wsp:rsid wsp:val=&quot;00346C73&quot;/&gt;&lt;wsp:rsid wsp:val=&quot;0035153D&quot;/&gt;&lt;wsp:rsid wsp:val=&quot;00357AC4&quot;/&gt;&lt;wsp:rsid wsp:val=&quot;0036349D&quot;/&gt;&lt;wsp:rsid wsp:val=&quot;00364942&quot;/&gt;&lt;wsp:rsid wsp:val=&quot;00367BE2&quot;/&gt;&lt;wsp:rsid wsp:val=&quot;00376BAA&quot;/&gt;&lt;wsp:rsid wsp:val=&quot;003779B1&quot;/&gt;&lt;wsp:rsid wsp:val=&quot;00384259&quot;/&gt;&lt;wsp:rsid wsp:val=&quot;003851E3&quot;/&gt;&lt;wsp:rsid wsp:val=&quot;0039134F&quot;/&gt;&lt;wsp:rsid wsp:val=&quot;003939D7&quot;/&gt;&lt;wsp:rsid wsp:val=&quot;003A1D1A&quot;/&gt;&lt;wsp:rsid wsp:val=&quot;003A235F&quot;/&gt;&lt;wsp:rsid wsp:val=&quot;003A4F14&quot;/&gt;&lt;wsp:rsid wsp:val=&quot;003B030D&quot;/&gt;&lt;wsp:rsid wsp:val=&quot;003B2423&quot;/&gt;&lt;wsp:rsid wsp:val=&quot;003C0530&quot;/&gt;&lt;wsp:rsid wsp:val=&quot;003D20BB&quot;/&gt;&lt;wsp:rsid wsp:val=&quot;003D572D&quot;/&gt;&lt;wsp:rsid wsp:val=&quot;003E77B3&quot;/&gt;&lt;wsp:rsid wsp:val=&quot;003F121C&quot;/&gt;&lt;wsp:rsid wsp:val=&quot;003F4C02&quot;/&gt;&lt;wsp:rsid wsp:val=&quot;003F5424&quot;/&gt;&lt;wsp:rsid wsp:val=&quot;003F5527&quot;/&gt;&lt;wsp:rsid wsp:val=&quot;003F642B&quot;/&gt;&lt;wsp:rsid wsp:val=&quot;003F714B&quot;/&gt;&lt;wsp:rsid wsp:val=&quot;004018BB&quot;/&gt;&lt;wsp:rsid wsp:val=&quot;00403DB6&quot;/&gt;&lt;wsp:rsid wsp:val=&quot;00404562&quot;/&gt;&lt;wsp:rsid wsp:val=&quot;00410B09&quot;/&gt;&lt;wsp:rsid wsp:val=&quot;00421A77&quot;/&gt;&lt;wsp:rsid wsp:val=&quot;0042665C&quot;/&gt;&lt;wsp:rsid wsp:val=&quot;00431920&quot;/&gt;&lt;wsp:rsid wsp:val=&quot;00433981&quot;/&gt;&lt;wsp:rsid wsp:val=&quot;00441D1C&quot;/&gt;&lt;wsp:rsid wsp:val=&quot;004430BF&quot;/&gt;&lt;wsp:rsid wsp:val=&quot;00443ACB&quot;/&gt;&lt;wsp:rsid wsp:val=&quot;00461C0F&quot;/&gt;&lt;wsp:rsid wsp:val=&quot;00461C7B&quot;/&gt;&lt;wsp:rsid wsp:val=&quot;004671DD&quot;/&gt;&lt;wsp:rsid wsp:val=&quot;00467287&quot;/&gt;&lt;wsp:rsid wsp:val=&quot;00467CF3&quot;/&gt;&lt;wsp:rsid wsp:val=&quot;0047153F&quot;/&gt;&lt;wsp:rsid wsp:val=&quot;00476A4F&quot;/&gt;&lt;wsp:rsid wsp:val=&quot;00481038&quot;/&gt;&lt;wsp:rsid wsp:val=&quot;00484F2A&quot;/&gt;&lt;wsp:rsid wsp:val=&quot;004858E6&quot;/&gt;&lt;wsp:rsid wsp:val=&quot;00487571&quot;/&gt;&lt;wsp:rsid wsp:val=&quot;004879D0&quot;/&gt;&lt;wsp:rsid wsp:val=&quot;004915A6&quot;/&gt;&lt;wsp:rsid wsp:val=&quot;0049179C&quot;/&gt;&lt;wsp:rsid wsp:val=&quot;00495BFC&quot;/&gt;&lt;wsp:rsid wsp:val=&quot;0049691A&quot;/&gt;&lt;wsp:rsid wsp:val=&quot;00497AFA&quot;/&gt;&lt;wsp:rsid wsp:val=&quot;004A2604&quot;/&gt;&lt;wsp:rsid wsp:val=&quot;004B07ED&quot;/&gt;&lt;wsp:rsid wsp:val=&quot;004B0EA1&quot;/&gt;&lt;wsp:rsid wsp:val=&quot;004C46C4&quot;/&gt;&lt;wsp:rsid wsp:val=&quot;004D2334&quot;/&gt;&lt;wsp:rsid wsp:val=&quot;004D2574&quot;/&gt;&lt;wsp:rsid wsp:val=&quot;004D3478&quot;/&gt;&lt;wsp:rsid wsp:val=&quot;004E27C2&quot;/&gt;&lt;wsp:rsid wsp:val=&quot;004E63AE&quot;/&gt;&lt;wsp:rsid wsp:val=&quot;004E7567&quot;/&gt;&lt;wsp:rsid wsp:val=&quot;004F7E19&quot;/&gt;&lt;wsp:rsid wsp:val=&quot;005016B6&quot;/&gt;&lt;wsp:rsid wsp:val=&quot;005072F7&quot;/&gt;&lt;wsp:rsid wsp:val=&quot;00507959&quot;/&gt;&lt;wsp:rsid wsp:val=&quot;00513075&quot;/&gt;&lt;wsp:rsid wsp:val=&quot;005160BB&quot;/&gt;&lt;wsp:rsid wsp:val=&quot;00517531&quot;/&gt;&lt;wsp:rsid wsp:val=&quot;00524CAE&quot;/&gt;&lt;wsp:rsid wsp:val=&quot;00530E71&quot;/&gt;&lt;wsp:rsid wsp:val=&quot;00537F63&quot;/&gt;&lt;wsp:rsid wsp:val=&quot;00545E77&quot;/&gt;&lt;wsp:rsid wsp:val=&quot;005525DC&quot;/&gt;&lt;wsp:rsid wsp:val=&quot;0055516E&quot;/&gt;&lt;wsp:rsid wsp:val=&quot;005619B4&quot;/&gt;&lt;wsp:rsid wsp:val=&quot;005626F0&quot;/&gt;&lt;wsp:rsid wsp:val=&quot;00571159&quot;/&gt;&lt;wsp:rsid wsp:val=&quot;00571669&quot;/&gt;&lt;wsp:rsid wsp:val=&quot;00571795&quot;/&gt;&lt;wsp:rsid wsp:val=&quot;00571FE2&quot;/&gt;&lt;wsp:rsid wsp:val=&quot;00572AF1&quot;/&gt;&lt;wsp:rsid wsp:val=&quot;00574B23&quot;/&gt;&lt;wsp:rsid wsp:val=&quot;00574EEE&quot;/&gt;&lt;wsp:rsid wsp:val=&quot;00577959&quot;/&gt;&lt;wsp:rsid wsp:val=&quot;0058012C&quot;/&gt;&lt;wsp:rsid wsp:val=&quot;0058088D&quot;/&gt;&lt;wsp:rsid wsp:val=&quot;00580A9A&quot;/&gt;&lt;wsp:rsid wsp:val=&quot;00594894&quot;/&gt;&lt;wsp:rsid wsp:val=&quot;005A1B6B&quot;/&gt;&lt;wsp:rsid wsp:val=&quot;005A4208&quot;/&gt;&lt;wsp:rsid wsp:val=&quot;005B23CB&quot;/&gt;&lt;wsp:rsid wsp:val=&quot;005C3ACA&quot;/&gt;&lt;wsp:rsid wsp:val=&quot;005C71B7&quot;/&gt;&lt;wsp:rsid wsp:val=&quot;005D2F18&quot;/&gt;&lt;wsp:rsid wsp:val=&quot;005D3F92&quot;/&gt;&lt;wsp:rsid wsp:val=&quot;005D6DC7&quot;/&gt;&lt;wsp:rsid wsp:val=&quot;005E697F&quot;/&gt;&lt;wsp:rsid wsp:val=&quot;005E6F75&quot;/&gt;&lt;wsp:rsid wsp:val=&quot;005F7506&quot;/&gt;&lt;wsp:rsid wsp:val=&quot;00600A3F&quot;/&gt;&lt;wsp:rsid wsp:val=&quot;00600B44&quot;/&gt;&lt;wsp:rsid wsp:val=&quot;006013E8&quot;/&gt;&lt;wsp:rsid wsp:val=&quot;0060149F&quot;/&gt;&lt;wsp:rsid wsp:val=&quot;00602EE7&quot;/&gt;&lt;wsp:rsid wsp:val=&quot;006056A6&quot;/&gt;&lt;wsp:rsid wsp:val=&quot;0061737A&quot;/&gt;&lt;wsp:rsid wsp:val=&quot;00626A61&quot;/&gt;&lt;wsp:rsid wsp:val=&quot;00627690&quot;/&gt;&lt;wsp:rsid wsp:val=&quot;006364CE&quot;/&gt;&lt;wsp:rsid wsp:val=&quot;006369A6&quot;/&gt;&lt;wsp:rsid wsp:val=&quot;006375EC&quot;/&gt;&lt;wsp:rsid wsp:val=&quot;0064089C&quot;/&gt;&lt;wsp:rsid wsp:val=&quot;00652442&quot;/&gt;&lt;wsp:rsid wsp:val=&quot;00654E67&quot;/&gt;&lt;wsp:rsid wsp:val=&quot;0065681D&quot;/&gt;&lt;wsp:rsid wsp:val=&quot;00656A0E&quot;/&gt;&lt;wsp:rsid wsp:val=&quot;00664E94&quot;/&gt;&lt;wsp:rsid wsp:val=&quot;00672C90&quot;/&gt;&lt;wsp:rsid wsp:val=&quot;006757E3&quot;/&gt;&lt;wsp:rsid wsp:val=&quot;006816F9&quot;/&gt;&lt;wsp:rsid wsp:val=&quot;00682D8E&quot;/&gt;&lt;wsp:rsid wsp:val=&quot;00683FA7&quot;/&gt;&lt;wsp:rsid wsp:val=&quot;006859CF&quot;/&gt;&lt;wsp:rsid wsp:val=&quot;00687108&quot;/&gt;&lt;wsp:rsid wsp:val=&quot;0069408F&quot;/&gt;&lt;wsp:rsid wsp:val=&quot;006A4308&quot;/&gt;&lt;wsp:rsid wsp:val=&quot;006B48BB&quot;/&gt;&lt;wsp:rsid wsp:val=&quot;006B5FE8&quot;/&gt;&lt;wsp:rsid wsp:val=&quot;006B718F&quot;/&gt;&lt;wsp:rsid wsp:val=&quot;006C4373&quot;/&gt;&lt;wsp:rsid wsp:val=&quot;006C5079&quot;/&gt;&lt;wsp:rsid wsp:val=&quot;006D13ED&quot;/&gt;&lt;wsp:rsid wsp:val=&quot;006D1451&quot;/&gt;&lt;wsp:rsid wsp:val=&quot;006D1E07&quot;/&gt;&lt;wsp:rsid wsp:val=&quot;006E2509&quot;/&gt;&lt;wsp:rsid wsp:val=&quot;00702A32&quot;/&gt;&lt;wsp:rsid wsp:val=&quot;0070720C&quot;/&gt;&lt;wsp:rsid wsp:val=&quot;007109B2&quot;/&gt;&lt;wsp:rsid wsp:val=&quot;00715997&quot;/&gt;&lt;wsp:rsid wsp:val=&quot;00715DF5&quot;/&gt;&lt;wsp:rsid wsp:val=&quot;00716170&quot;/&gt;&lt;wsp:rsid wsp:val=&quot;00720A63&quot;/&gt;&lt;wsp:rsid wsp:val=&quot;00724C7A&quot;/&gt;&lt;wsp:rsid wsp:val=&quot;00727A94&quot;/&gt;&lt;wsp:rsid wsp:val=&quot;007303AC&quot;/&gt;&lt;wsp:rsid wsp:val=&quot;00735326&quot;/&gt;&lt;wsp:rsid wsp:val=&quot;00744A46&quot;/&gt;&lt;wsp:rsid wsp:val=&quot;00747B2F&quot;/&gt;&lt;wsp:rsid wsp:val=&quot;00751415&quot;/&gt;&lt;wsp:rsid wsp:val=&quot;0075296C&quot;/&gt;&lt;wsp:rsid wsp:val=&quot;0075417E&quot;/&gt;&lt;wsp:rsid wsp:val=&quot;00757E7B&quot;/&gt;&lt;wsp:rsid wsp:val=&quot;007605F5&quot;/&gt;&lt;wsp:rsid wsp:val=&quot;00760959&quot;/&gt;&lt;wsp:rsid wsp:val=&quot;00762D07&quot;/&gt;&lt;wsp:rsid wsp:val=&quot;00767018&quot;/&gt;&lt;wsp:rsid wsp:val=&quot;00771261&quot;/&gt;&lt;wsp:rsid wsp:val=&quot;00771F14&quot;/&gt;&lt;wsp:rsid wsp:val=&quot;0077262D&quot;/&gt;&lt;wsp:rsid wsp:val=&quot;0077522C&quot;/&gt;&lt;wsp:rsid wsp:val=&quot;00776E92&quot;/&gt;&lt;wsp:rsid wsp:val=&quot;00784744&quot;/&gt;&lt;wsp:rsid wsp:val=&quot;00785E40&quot;/&gt;&lt;wsp:rsid wsp:val=&quot;00787CB9&quot;/&gt;&lt;wsp:rsid wsp:val=&quot;00794EFE&quot;/&gt;&lt;wsp:rsid wsp:val=&quot;00796E1A&quot;/&gt;&lt;wsp:rsid wsp:val=&quot;007B28C5&quot;/&gt;&lt;wsp:rsid wsp:val=&quot;007C1A23&quot;/&gt;&lt;wsp:rsid wsp:val=&quot;007C2444&quot;/&gt;&lt;wsp:rsid wsp:val=&quot;007D0243&quot;/&gt;&lt;wsp:rsid wsp:val=&quot;007D3E5A&quot;/&gt;&lt;wsp:rsid wsp:val=&quot;007D4B0F&quot;/&gt;&lt;wsp:rsid wsp:val=&quot;007D6254&quot;/&gt;&lt;wsp:rsid wsp:val=&quot;007D7D9A&quot;/&gt;&lt;wsp:rsid wsp:val=&quot;007E2FD8&quot;/&gt;&lt;wsp:rsid wsp:val=&quot;007E4DE2&quot;/&gt;&lt;wsp:rsid wsp:val=&quot;007E5D14&quot;/&gt;&lt;wsp:rsid wsp:val=&quot;007E76C0&quot;/&gt;&lt;wsp:rsid wsp:val=&quot;007F548C&quot;/&gt;&lt;wsp:rsid wsp:val=&quot;007F71F8&quot;/&gt;&lt;wsp:rsid wsp:val=&quot;0080093F&quot;/&gt;&lt;wsp:rsid wsp:val=&quot;00800D2D&quot;/&gt;&lt;wsp:rsid wsp:val=&quot;00802DD7&quot;/&gt;&lt;wsp:rsid wsp:val=&quot;00807552&quot;/&gt;&lt;wsp:rsid wsp:val=&quot;00810F26&quot;/&gt;&lt;wsp:rsid wsp:val=&quot;00813E5D&quot;/&gt;&lt;wsp:rsid wsp:val=&quot;0081637D&quot;/&gt;&lt;wsp:rsid wsp:val=&quot;008246FB&quot;/&gt;&lt;wsp:rsid wsp:val=&quot;00826A12&quot;/&gt;&lt;wsp:rsid wsp:val=&quot;00827524&quot;/&gt;&lt;wsp:rsid wsp:val=&quot;00833E8E&quot;/&gt;&lt;wsp:rsid wsp:val=&quot;0085426E&quot;/&gt;&lt;wsp:rsid wsp:val=&quot;0086117B&quot;/&gt;&lt;wsp:rsid wsp:val=&quot;008612C8&quot;/&gt;&lt;wsp:rsid wsp:val=&quot;00861660&quot;/&gt;&lt;wsp:rsid wsp:val=&quot;00863E13&quot;/&gt;&lt;wsp:rsid wsp:val=&quot;008702DD&quot;/&gt;&lt;wsp:rsid wsp:val=&quot;0088328D&quot;/&gt;&lt;wsp:rsid wsp:val=&quot;00883A98&quot;/&gt;&lt;wsp:rsid wsp:val=&quot;00884068&quot;/&gt;&lt;wsp:rsid wsp:val=&quot;0088458B&quot;/&gt;&lt;wsp:rsid wsp:val=&quot;008873FF&quot;/&gt;&lt;wsp:rsid wsp:val=&quot;0089794A&quot;/&gt;&lt;wsp:rsid wsp:val=&quot;008A0CF8&quot;/&gt;&lt;wsp:rsid wsp:val=&quot;008A3135&quot;/&gt;&lt;wsp:rsid wsp:val=&quot;008A52D7&quot;/&gt;&lt;wsp:rsid wsp:val=&quot;008A62BA&quot;/&gt;&lt;wsp:rsid wsp:val=&quot;008B3226&quot;/&gt;&lt;wsp:rsid wsp:val=&quot;008B4268&quot;/&gt;&lt;wsp:rsid wsp:val=&quot;008C2462&quot;/&gt;&lt;wsp:rsid wsp:val=&quot;008C5DBA&quot;/&gt;&lt;wsp:rsid wsp:val=&quot;008D29F6&quot;/&gt;&lt;wsp:rsid wsp:val=&quot;008D374F&quot;/&gt;&lt;wsp:rsid wsp:val=&quot;008D4D0A&quot;/&gt;&lt;wsp:rsid wsp:val=&quot;008E605B&quot;/&gt;&lt;wsp:rsid wsp:val=&quot;008F0312&quot;/&gt;&lt;wsp:rsid wsp:val=&quot;009035F7&quot;/&gt;&lt;wsp:rsid wsp:val=&quot;0090631F&quot;/&gt;&lt;wsp:rsid wsp:val=&quot;009103F1&quot;/&gt;&lt;wsp:rsid wsp:val=&quot;00920928&quot;/&gt;&lt;wsp:rsid wsp:val=&quot;00922473&quot;/&gt;&lt;wsp:rsid wsp:val=&quot;00922D52&quot;/&gt;&lt;wsp:rsid wsp:val=&quot;00927CC2&quot;/&gt;&lt;wsp:rsid wsp:val=&quot;0094016C&quot;/&gt;&lt;wsp:rsid wsp:val=&quot;0094151F&quot;/&gt;&lt;wsp:rsid wsp:val=&quot;009425AF&quot;/&gt;&lt;wsp:rsid wsp:val=&quot;009430BA&quot;/&gt;&lt;wsp:rsid wsp:val=&quot;009435A8&quot;/&gt;&lt;wsp:rsid wsp:val=&quot;009446B6&quot;/&gt;&lt;wsp:rsid wsp:val=&quot;00947B21&quot;/&gt;&lt;wsp:rsid wsp:val=&quot;009501A7&quot;/&gt;&lt;wsp:rsid wsp:val=&quot;00955487&quot;/&gt;&lt;wsp:rsid wsp:val=&quot;0095581D&quot;/&gt;&lt;wsp:rsid wsp:val=&quot;00962911&quot;/&gt;&lt;wsp:rsid wsp:val=&quot;00976026&quot;/&gt;&lt;wsp:rsid wsp:val=&quot;009773F8&quot;/&gt;&lt;wsp:rsid wsp:val=&quot;009802BB&quot;/&gt;&lt;wsp:rsid wsp:val=&quot;00981271&quot;/&gt;&lt;wsp:rsid wsp:val=&quot;009867BB&quot;/&gt;&lt;wsp:rsid wsp:val=&quot;0099136E&quot;/&gt;&lt;wsp:rsid wsp:val=&quot;00992069&quot;/&gt;&lt;wsp:rsid wsp:val=&quot;00993009&quot;/&gt;&lt;wsp:rsid wsp:val=&quot;009938E6&quot;/&gt;&lt;wsp:rsid wsp:val=&quot;0099522D&quot;/&gt;&lt;wsp:rsid wsp:val=&quot;00995EF8&quot;/&gt;&lt;wsp:rsid wsp:val=&quot;009972E4&quot;/&gt;&lt;wsp:rsid wsp:val=&quot;009A2B56&quot;/&gt;&lt;wsp:rsid wsp:val=&quot;009A3F17&quot;/&gt;&lt;wsp:rsid wsp:val=&quot;009B58D1&quot;/&gt;&lt;wsp:rsid wsp:val=&quot;009B66B2&quot;/&gt;&lt;wsp:rsid wsp:val=&quot;009C1531&quot;/&gt;&lt;wsp:rsid wsp:val=&quot;009D4036&quot;/&gt;&lt;wsp:rsid wsp:val=&quot;009D4C18&quot;/&gt;&lt;wsp:rsid wsp:val=&quot;009D6402&quot;/&gt;&lt;wsp:rsid wsp:val=&quot;009D6BA6&quot;/&gt;&lt;wsp:rsid wsp:val=&quot;009F273A&quot;/&gt;&lt;wsp:rsid wsp:val=&quot;00A03BC9&quot;/&gt;&lt;wsp:rsid wsp:val=&quot;00A049C2&quot;/&gt;&lt;wsp:rsid wsp:val=&quot;00A07B61&quot;/&gt;&lt;wsp:rsid wsp:val=&quot;00A1082D&quot;/&gt;&lt;wsp:rsid wsp:val=&quot;00A16ADE&quot;/&gt;&lt;wsp:rsid wsp:val=&quot;00A26201&quot;/&gt;&lt;wsp:rsid wsp:val=&quot;00A34626&quot;/&gt;&lt;wsp:rsid wsp:val=&quot;00A374B4&quot;/&gt;&lt;wsp:rsid wsp:val=&quot;00A42236&quot;/&gt;&lt;wsp:rsid wsp:val=&quot;00A43221&quot;/&gt;&lt;wsp:rsid wsp:val=&quot;00A4383B&quot;/&gt;&lt;wsp:rsid wsp:val=&quot;00A51CA7&quot;/&gt;&lt;wsp:rsid wsp:val=&quot;00A526D7&quot;/&gt;&lt;wsp:rsid wsp:val=&quot;00A55CD4&quot;/&gt;&lt;wsp:rsid wsp:val=&quot;00A701A7&quot;/&gt;&lt;wsp:rsid wsp:val=&quot;00A75AB5&quot;/&gt;&lt;wsp:rsid wsp:val=&quot;00A76342&quot;/&gt;&lt;wsp:rsid wsp:val=&quot;00A83386&quot;/&gt;&lt;wsp:rsid wsp:val=&quot;00A836D9&quot;/&gt;&lt;wsp:rsid wsp:val=&quot;00A86221&quot;/&gt;&lt;wsp:rsid wsp:val=&quot;00A86609&quot;/&gt;&lt;wsp:rsid wsp:val=&quot;00A908E5&quot;/&gt;&lt;wsp:rsid wsp:val=&quot;00AA2B68&quot;/&gt;&lt;wsp:rsid wsp:val=&quot;00AB3C2F&quot;/&gt;&lt;wsp:rsid wsp:val=&quot;00AB514D&quot;/&gt;&lt;wsp:rsid wsp:val=&quot;00AC03B4&quot;/&gt;&lt;wsp:rsid wsp:val=&quot;00AC4616&quot;/&gt;&lt;wsp:rsid wsp:val=&quot;00AC6905&quot;/&gt;&lt;wsp:rsid wsp:val=&quot;00AE1832&quot;/&gt;&lt;wsp:rsid wsp:val=&quot;00AE1BD3&quot;/&gt;&lt;wsp:rsid wsp:val=&quot;00AE5F10&quot;/&gt;&lt;wsp:rsid wsp:val=&quot;00AE66B7&quot;/&gt;&lt;wsp:rsid wsp:val=&quot;00AF527E&quot;/&gt;&lt;wsp:rsid wsp:val=&quot;00AF6ED8&quot;/&gt;&lt;wsp:rsid wsp:val=&quot;00B034F7&quot;/&gt;&lt;wsp:rsid wsp:val=&quot;00B07551&quot;/&gt;&lt;wsp:rsid wsp:val=&quot;00B11647&quot;/&gt;&lt;wsp:rsid wsp:val=&quot;00B13DAB&quot;/&gt;&lt;wsp:rsid wsp:val=&quot;00B227A4&quot;/&gt;&lt;wsp:rsid wsp:val=&quot;00B23D48&quot;/&gt;&lt;wsp:rsid wsp:val=&quot;00B25C0D&quot;/&gt;&lt;wsp:rsid wsp:val=&quot;00B275DB&quot;/&gt;&lt;wsp:rsid wsp:val=&quot;00B3045E&quot;/&gt;&lt;wsp:rsid wsp:val=&quot;00B31A31&quot;/&gt;&lt;wsp:rsid wsp:val=&quot;00B32FDF&quot;/&gt;&lt;wsp:rsid wsp:val=&quot;00B40FA5&quot;/&gt;&lt;wsp:rsid wsp:val=&quot;00B67C1B&quot;/&gt;&lt;wsp:rsid wsp:val=&quot;00B80E27&quot;/&gt;&lt;wsp:rsid wsp:val=&quot;00B81EF0&quot;/&gt;&lt;wsp:rsid wsp:val=&quot;00B83C93&quot;/&gt;&lt;wsp:rsid wsp:val=&quot;00B847B3&quot;/&gt;&lt;wsp:rsid wsp:val=&quot;00B930D3&quot;/&gt;&lt;wsp:rsid wsp:val=&quot;00B93E7F&quot;/&gt;&lt;wsp:rsid wsp:val=&quot;00B977B6&quot;/&gt;&lt;wsp:rsid wsp:val=&quot;00BA1143&quot;/&gt;&lt;wsp:rsid wsp:val=&quot;00BA5F12&quot;/&gt;&lt;wsp:rsid wsp:val=&quot;00BB0725&quot;/&gt;&lt;wsp:rsid wsp:val=&quot;00BB306E&quot;/&gt;&lt;wsp:rsid wsp:val=&quot;00BB37C6&quot;/&gt;&lt;wsp:rsid wsp:val=&quot;00BB7991&quot;/&gt;&lt;wsp:rsid wsp:val=&quot;00BC050C&quot;/&gt;&lt;wsp:rsid wsp:val=&quot;00BC2262&quot;/&gt;&lt;wsp:rsid wsp:val=&quot;00BC3B65&quot;/&gt;&lt;wsp:rsid wsp:val=&quot;00BD0EBF&quot;/&gt;&lt;wsp:rsid wsp:val=&quot;00BE48F4&quot;/&gt;&lt;wsp:rsid wsp:val=&quot;00BE63B4&quot;/&gt;&lt;wsp:rsid wsp:val=&quot;00BF31B1&quot;/&gt;&lt;wsp:rsid wsp:val=&quot;00C00348&quot;/&gt;&lt;wsp:rsid wsp:val=&quot;00C00646&quot;/&gt;&lt;wsp:rsid wsp:val=&quot;00C0204C&quot;/&gt;&lt;wsp:rsid wsp:val=&quot;00C06899&quot;/&gt;&lt;wsp:rsid wsp:val=&quot;00C12D42&quot;/&gt;&lt;wsp:rsid wsp:val=&quot;00C17D0D&quot;/&gt;&lt;wsp:rsid wsp:val=&quot;00C24D85&quot;/&gt;&lt;wsp:rsid wsp:val=&quot;00C35D8F&quot;/&gt;&lt;wsp:rsid wsp:val=&quot;00C36EAA&quot;/&gt;&lt;wsp:rsid wsp:val=&quot;00C435B5&quot;/&gt;&lt;wsp:rsid wsp:val=&quot;00C44DBA&quot;/&gt;&lt;wsp:rsid wsp:val=&quot;00C4651B&quot;/&gt;&lt;wsp:rsid wsp:val=&quot;00C67157&quot;/&gt;&lt;wsp:rsid wsp:val=&quot;00C706D2&quot;/&gt;&lt;wsp:rsid wsp:val=&quot;00C7246D&quot;/&gt;&lt;wsp:rsid wsp:val=&quot;00C8033F&quot;/&gt;&lt;wsp:rsid wsp:val=&quot;00C803E5&quot;/&gt;&lt;wsp:rsid wsp:val=&quot;00C80880&quot;/&gt;&lt;wsp:rsid wsp:val=&quot;00C80BFF&quot;/&gt;&lt;wsp:rsid wsp:val=&quot;00C81110&quot;/&gt;&lt;wsp:rsid wsp:val=&quot;00C839A6&quot;/&gt;&lt;wsp:rsid wsp:val=&quot;00C9050A&quot;/&gt;&lt;wsp:rsid wsp:val=&quot;00C94EB4&quot;/&gt;&lt;wsp:rsid wsp:val=&quot;00C97686&quot;/&gt;&lt;wsp:rsid wsp:val=&quot;00CB341E&quot;/&gt;&lt;wsp:rsid wsp:val=&quot;00CB3A0E&quot;/&gt;&lt;wsp:rsid wsp:val=&quot;00CC2D62&quot;/&gt;&lt;wsp:rsid wsp:val=&quot;00CC6E45&quot;/&gt;&lt;wsp:rsid wsp:val=&quot;00CD4757&quot;/&gt;&lt;wsp:rsid wsp:val=&quot;00CD7F9A&quot;/&gt;&lt;wsp:rsid wsp:val=&quot;00CF273C&quot;/&gt;&lt;wsp:rsid wsp:val=&quot;00D10D46&quot;/&gt;&lt;wsp:rsid wsp:val=&quot;00D21FAC&quot;/&gt;&lt;wsp:rsid wsp:val=&quot;00D240FC&quot;/&gt;&lt;wsp:rsid wsp:val=&quot;00D27032&quot;/&gt;&lt;wsp:rsid wsp:val=&quot;00D309EA&quot;/&gt;&lt;wsp:rsid wsp:val=&quot;00D32507&quot;/&gt;&lt;wsp:rsid wsp:val=&quot;00D36A2A&quot;/&gt;&lt;wsp:rsid wsp:val=&quot;00D36F51&quot;/&gt;&lt;wsp:rsid wsp:val=&quot;00D4227F&quot;/&gt;&lt;wsp:rsid wsp:val=&quot;00D43F6D&quot;/&gt;&lt;wsp:rsid wsp:val=&quot;00D47591&quot;/&gt;&lt;wsp:rsid wsp:val=&quot;00D52880&quot;/&gt;&lt;wsp:rsid wsp:val=&quot;00D56DD8&quot;/&gt;&lt;wsp:rsid wsp:val=&quot;00D63494&quot;/&gt;&lt;wsp:rsid wsp:val=&quot;00D677D3&quot;/&gt;&lt;wsp:rsid wsp:val=&quot;00D74B09&quot;/&gt;&lt;wsp:rsid wsp:val=&quot;00D81675&quot;/&gt;&lt;wsp:rsid wsp:val=&quot;00D838F9&quot;/&gt;&lt;wsp:rsid wsp:val=&quot;00D84DCB&quot;/&gt;&lt;wsp:rsid wsp:val=&quot;00D8532B&quot;/&gt;&lt;wsp:rsid wsp:val=&quot;00D856A4&quot;/&gt;&lt;wsp:rsid wsp:val=&quot;00D85B95&quot;/&gt;&lt;wsp:rsid wsp:val=&quot;00D86E3A&quot;/&gt;&lt;wsp:rsid wsp:val=&quot;00D91B0F&quot;/&gt;&lt;wsp:rsid wsp:val=&quot;00D93FF5&quot;/&gt;&lt;wsp:rsid wsp:val=&quot;00DA5294&quot;/&gt;&lt;wsp:rsid wsp:val=&quot;00DA6819&quot;/&gt;&lt;wsp:rsid wsp:val=&quot;00DA75FE&quot;/&gt;&lt;wsp:rsid wsp:val=&quot;00DB63A1&quot;/&gt;&lt;wsp:rsid wsp:val=&quot;00DC5579&quot;/&gt;&lt;wsp:rsid wsp:val=&quot;00DC5BE6&quot;/&gt;&lt;wsp:rsid wsp:val=&quot;00DD6961&quot;/&gt;&lt;wsp:rsid wsp:val=&quot;00DE1972&quot;/&gt;&lt;wsp:rsid wsp:val=&quot;00DE5094&quot;/&gt;&lt;wsp:rsid wsp:val=&quot;00DE5191&quot;/&gt;&lt;wsp:rsid wsp:val=&quot;00DE6044&quot;/&gt;&lt;wsp:rsid wsp:val=&quot;00DF1E3D&quot;/&gt;&lt;wsp:rsid wsp:val=&quot;00DF3ED9&quot;/&gt;&lt;wsp:rsid wsp:val=&quot;00DF556B&quot;/&gt;&lt;wsp:rsid wsp:val=&quot;00E04256&quot;/&gt;&lt;wsp:rsid wsp:val=&quot;00E04EFD&quot;/&gt;&lt;wsp:rsid wsp:val=&quot;00E11D97&quot;/&gt;&lt;wsp:rsid wsp:val=&quot;00E2113F&quot;/&gt;&lt;wsp:rsid wsp:val=&quot;00E22EAE&quot;/&gt;&lt;wsp:rsid wsp:val=&quot;00E23221&quot;/&gt;&lt;wsp:rsid wsp:val=&quot;00E2412E&quot;/&gt;&lt;wsp:rsid wsp:val=&quot;00E25E89&quot;/&gt;&lt;wsp:rsid wsp:val=&quot;00E26D94&quot;/&gt;&lt;wsp:rsid wsp:val=&quot;00E30387&quot;/&gt;&lt;wsp:rsid wsp:val=&quot;00E31774&quot;/&gt;&lt;wsp:rsid wsp:val=&quot;00E36A45&quot;/&gt;&lt;wsp:rsid wsp:val=&quot;00E40A82&quot;/&gt;&lt;wsp:rsid wsp:val=&quot;00E42A3F&quot;/&gt;&lt;wsp:rsid wsp:val=&quot;00E528F6&quot;/&gt;&lt;wsp:rsid wsp:val=&quot;00E53870&quot;/&gt;&lt;wsp:rsid wsp:val=&quot;00E54B35&quot;/&gt;&lt;wsp:rsid wsp:val=&quot;00E60B15&quot;/&gt;&lt;wsp:rsid wsp:val=&quot;00E63367&quot;/&gt;&lt;wsp:rsid wsp:val=&quot;00E6471D&quot;/&gt;&lt;wsp:rsid wsp:val=&quot;00E8045A&quot;/&gt;&lt;wsp:rsid wsp:val=&quot;00E91012&quot;/&gt;&lt;wsp:rsid wsp:val=&quot;00EA0EE6&quot;/&gt;&lt;wsp:rsid wsp:val=&quot;00EA1DAB&quot;/&gt;&lt;wsp:rsid wsp:val=&quot;00EA33D9&quot;/&gt;&lt;wsp:rsid wsp:val=&quot;00EB1B42&quot;/&gt;&lt;wsp:rsid wsp:val=&quot;00EB26C8&quot;/&gt;&lt;wsp:rsid wsp:val=&quot;00EB561F&quot;/&gt;&lt;wsp:rsid wsp:val=&quot;00ED389C&quot;/&gt;&lt;wsp:rsid wsp:val=&quot;00ED4E2D&quot;/&gt;&lt;wsp:rsid wsp:val=&quot;00EF0D68&quot;/&gt;&lt;wsp:rsid wsp:val=&quot;00EF12E7&quot;/&gt;&lt;wsp:rsid wsp:val=&quot;00EF5B6E&quot;/&gt;&lt;wsp:rsid wsp:val=&quot;00F0568B&quot;/&gt;&lt;wsp:rsid wsp:val=&quot;00F05D73&quot;/&gt;&lt;wsp:rsid wsp:val=&quot;00F12FE9&quot;/&gt;&lt;wsp:rsid wsp:val=&quot;00F13DA1&quot;/&gt;&lt;wsp:rsid wsp:val=&quot;00F17365&quot;/&gt;&lt;wsp:rsid wsp:val=&quot;00F221EF&quot;/&gt;&lt;wsp:rsid wsp:val=&quot;00F27A94&quot;/&gt;&lt;wsp:rsid wsp:val=&quot;00F32A9B&quot;/&gt;&lt;wsp:rsid wsp:val=&quot;00F419D6&quot;/&gt;&lt;wsp:rsid wsp:val=&quot;00F42DC7&quot;/&gt;&lt;wsp:rsid wsp:val=&quot;00F43D63&quot;/&gt;&lt;wsp:rsid wsp:val=&quot;00F45AA8&quot;/&gt;&lt;wsp:rsid wsp:val=&quot;00F45E02&quot;/&gt;&lt;wsp:rsid wsp:val=&quot;00F4697D&quot;/&gt;&lt;wsp:rsid wsp:val=&quot;00F47E89&quot;/&gt;&lt;wsp:rsid wsp:val=&quot;00F55493&quot;/&gt;&lt;wsp:rsid wsp:val=&quot;00F70DAA&quot;/&gt;&lt;wsp:rsid wsp:val=&quot;00F713FD&quot;/&gt;&lt;wsp:rsid wsp:val=&quot;00F7461B&quot;/&gt;&lt;wsp:rsid wsp:val=&quot;00F82CB3&quot;/&gt;&lt;wsp:rsid wsp:val=&quot;00F83BF4&quot;/&gt;&lt;wsp:rsid wsp:val=&quot;00F85D5E&quot;/&gt;&lt;wsp:rsid wsp:val=&quot;00F92660&quot;/&gt;&lt;wsp:rsid wsp:val=&quot;00F95146&quot;/&gt;&lt;wsp:rsid wsp:val=&quot;00F96FEA&quot;/&gt;&lt;wsp:rsid wsp:val=&quot;00FA2108&quot;/&gt;&lt;wsp:rsid wsp:val=&quot;00FA44F2&quot;/&gt;&lt;wsp:rsid wsp:val=&quot;00FB24A3&quot;/&gt;&lt;wsp:rsid wsp:val=&quot;00FB76B8&quot;/&gt;&lt;wsp:rsid wsp:val=&quot;00FC2A12&quot;/&gt;&lt;wsp:rsid wsp:val=&quot;00FC5E7B&quot;/&gt;&lt;wsp:rsid wsp:val=&quot;00FC7C4B&quot;/&gt;&lt;wsp:rsid wsp:val=&quot;00FD08E3&quot;/&gt;&lt;wsp:rsid wsp:val=&quot;00FD1885&quot;/&gt;&lt;wsp:rsid wsp:val=&quot;00FD1FFB&quot;/&gt;&lt;wsp:rsid wsp:val=&quot;00FD234C&quot;/&gt;&lt;wsp:rsid wsp:val=&quot;00FD640C&quot;/&gt;&lt;wsp:rsid wsp:val=&quot;00FE3EBF&quot;/&gt;&lt;wsp:rsid wsp:val=&quot;00FE65B6&quot;/&gt;&lt;wsp:rsid wsp:val=&quot;00FF29C5&quot;/&gt;&lt;wsp:rsid wsp:val=&quot;00FF7489&quot;/&gt;&lt;/wsp:rsids&gt;&lt;/w:docPr&gt;&lt;w:body&gt;&lt;wx:sect&gt;&lt;w:p wsp:rsidR=&quot;00000000&quot; wsp:rsidRPr=&quot;009D6BA6&quot; wsp:rsidRDefault=&quot;009D6BA6&quot; wsp:rsidP=&quot;009D6BA6&quot;&gt;&lt;m:oMathPara&gt;&lt;m:oMath&gt;&lt;m:r&gt;&lt;m:rPr&gt;&lt;m:sty m:val=&quot;p&quot;/&gt;&lt;/m:rPr&gt;&lt;w:rPr&gt;&lt;w:rFonts w:ascii=&quot;Cambria Math&quot; w:h-ansi=&quot;Cambria Math&quot; w:cs=&quot;Arial&quot;/&gt;&lt;wx:font wx:val=&quot;Cambria Math&quot;/&gt;&lt;/w:rPr&gt;&lt;m:t&gt;BA &lt;/m:t&gt;&lt;/m:r&gt;&lt;m:d&gt;&lt;m:dPr&gt;&lt;m:ctrlPr&gt;&lt;w:rPr&gt;&lt;w:rFonts w:ascii=&quot;Cambria Math&quot; w:h-ansi=&quot;Cambria Math&quot; w:cs=&quot;Arial&quot;/&gt;&lt;wx:font wx:val=&quot;Cambria Math&quot;/&gt;&lt;/w:rPr&gt;&lt;/m:ctrlPr&gt;&lt;/m:dPr&gt;&lt;m:e&gt;&lt;m:sSup&gt;&lt;m:sSupPr&gt;&lt;m:ctrlPr&gt;&lt;w:rPr&gt;&lt;w:rFonts w:ascii=&quot;Cambria Math&quot; w:h-ansi=&quot;Cambria Math&quot; w:cs=&quot;Arial&quot;/&gt;&lt;wx:font wx:val=&quot;Cambria Math&quot;/&gt;&lt;/w:rPr&gt;&lt;/m:ctrlPr&gt;&lt;/m:sSupPr&gt;&lt;m:e&gt;&lt;m:r&gt;&lt;m:rPr&gt;&lt;m:sty m:val=&quot;p&quot;/&gt;&lt;/m:rPr&gt;&lt;w:rPr&gt;&lt;w:rFonts w:ascii=&quot;Cambria Math&quot; w:h-ansi=&quot;Cambria Math&quot; w:cs=&quot;Arial&quot;/&gt;&lt;wx:font wx:val=&quot;Cambria Math&quot;/&gt;&lt;/w:rPr&gt;&lt;m:t&gt;m&lt;/m:t&gt;&lt;/m:r&gt;&lt;/m:e&gt;&lt;m:sup&gt;&lt;m:r&gt;&lt;m:rPr&gt;&lt;m:sty m:val=&quot;p&quot;/&gt;&lt;/m:rPr&gt;&lt;w:rPr&gt;&lt;w:rFonts w:ascii=&quot;Cambria Math&quot; w:h-ansi=&quot;Cambria Math&quot; w:cs=&quot;Arial&quot;/&gt;&lt;wx:font wx:val=&quot;Cambria Math&quot;/&gt;&lt;/w:rPr&gt;&lt;m:t&gt;2&lt;/m:t&gt;&lt;/m:r&gt;&lt;/m:sup&gt;&lt;/m:sSup&gt;&lt;m:sSup&gt;&lt;m:sSupPr&gt;&lt;m:ctrlPr&gt;&lt;w:rPr&gt;&lt;w:rFonts w:ascii=&quot;Cambria Math&quot; w:h-ansi=&quot;Cambria Math&quot; w:cs=&quot;Arial&quot;/&gt;&lt;wx:font wx:val=&quot;Cambria Math&quot;/&gt;&lt;/w:rPr&gt;&lt;/m:ctrlPr&gt;&lt;/m:sSupPr&gt;&lt;m:e&gt;&lt;m:r&gt;&lt;m:rPr&gt;&lt;m:sty m:val=&quot;p&quot;/&gt;&lt;/m:rPr&gt;&lt;w:rPr&gt;&lt;w:rFonts w:ascii=&quot;Cambria Math&quot; w:h-ansi=&quot;Cambria Math&quot; w:cs=&quot;Arial&quot;/&gt;&lt;wx:font wx:val=&quot;Cambria Math&quot;/&gt;&lt;/w:rPr&gt;&lt;m:t&gt;ha&lt;/m:t&gt;&lt;/m:r&gt;&lt;/m:e&gt;&lt;m:sup&gt;&lt;m:r&gt;&lt;m:rPr&gt;&lt;m:sty m:val=&quot;p&quot;/&gt;&lt;/m:rPr&gt;&lt;w:rPr&gt;&lt;w:rFonts w:ascii=&quot;Cambria Math&quot; w:h-ansi=&quot;Cambria Math&quot; w:cs=&quot;Arial&quot;/&gt;&lt;wx:font wx:val=&quot;Cambria Math&quot;/&gt;&lt;/w:rPr&gt;&lt;m:t&gt;-1&lt;/m:t&gt;&lt;/m:r&gt;&lt;/m:sup&gt;&lt;/m:sSup&gt;&lt;/m:e&gt;&lt;/m:d&gt;&lt;m:r&gt;&lt;m:rPr&gt;&lt;m:sty m:val=&quot;p&quot;/&gt;&lt;/m:rPr&gt;&lt;w:rPr&gt;&lt;w:rFonts w:ascii=&quot;Cambria Math&quot; w:h-ansi=&quot;Cambria Math&quot; w:cs=&quot;Arial&quot;/&gt;&lt;wx:font wx:val=&quot;Cambria Math&quot;/&gt;&lt;/w:rPr&gt;&lt;m:t&gt;=&lt;/m:t&gt;&lt;/m:r&gt;&lt;m:nary&gt;&lt;m:naryPr&gt;&lt;m:chr m:val=&quot;âˆ‘&quot;/&gt;&lt;m:limLoc m:val=&quot;undOvr&quot;/&gt;&lt;m:subHide m:val=&quot;1&quot;/&gt;&lt;m:supHide m:val=&quot;1&quot;/&gt;&lt;m:ctrlPr&gt;&lt;w:rPr&gt;&lt;w:rFonts w:ascii=&quot;Cambria Math&quot; w:h-ansi=&quot;Cambria Math&quot; w:cs=&quot;Arial&quot;/&gt;&lt;wx:font wx:val=&quot;Cambria Math&quot;/&gt;&lt;/w:rPr&gt;&lt;/m:ctrlPr&gt;&lt;/m:naryPr&gt;&lt;m:sub/&gt;&lt;m:sup/&gt;&lt;m:e&gt;&lt;m:d&gt;&lt;m:dPr&gt;&lt;m:ctrlPr&gt;&lt;w:rPr&gt;&lt;w:rFonts w:ascii=&quot;Cambria Math&quot; w:h-ansi=&quot;Cambria Math&quot; w:cs=&quot;Arial&quot;/&gt;&lt;wx:font wx:val=&quot;Cambria Math&quot;/&gt;&lt;w:i/&gt;&lt;/w:rPr&gt;&lt;/m:ctrlPr&gt;&lt;/m:dPr&gt;&lt;m:e&gt;&lt;m:f&gt;&lt;m:fPr&gt;&lt;m:ctrlPr&gt;&lt;w:rPr&gt;&lt;w:rFonts w:ascii=&quot;Cambria Math&quot; w:h-ansi=&quot;Cambria Math&quot; w:cs=&quot;Arial&quot;/&gt;&lt;wx:font wx:val=&quot;Cambria Math&quot;/&gt;&lt;w:i/&gt;&lt;/w:rPr&gt;&lt;/m:ctrlPr&gt;&lt;/m:fPr&gt;&lt;m:num&gt;&lt;m:sSup&gt;&lt;m:sSupPr&gt;&lt;m:ctrlPr&gt;&lt;w:rPr&gt;&lt;w:rFonts w:ascii=&quot;Cambria Math&quot; w:h-ansi=&quot;Cambria Math&quot; w:cs=&quot;Arial&quot;/&gt;&lt;wx:font wx:val=&quot;Cambria Math&quot;/&gt;&lt;/w:rPr&gt;&lt;/m:ctrlPr&gt;&lt;/m:sSupPr&gt;&lt;m:e&gt;&lt;m:r&gt;&lt;m:rPr&gt;&lt;m:sty m:val=&quot;p&quot;/&gt;&lt;/m:rPr&gt;&lt;w:rPr&gt;&lt;w:rFonts w:ascii=&quot;Cambria Math&quot; w:h-ansi=&quot;Cambria Math&quot; w:cs=&quot;Arial&quot;/&gt;&lt;wx:font wx:val=&quot;Cambria Math&quot;/&gt;&lt;/w:rPr&gt;&lt;m:t&gt;DBH&lt;/m:t&gt;&lt;/m:r&gt;&lt;/m:e&gt;&lt;m:sup&gt;&lt;m:r&gt;&lt;w:rPr&gt;&lt;w:rFonts w:ascii=&quot;Cambria Math&quot; w:h-ansi=&quot;Cambria Math&quot; w:cs=&quot;Arial&quot;/&gt;&lt;wx:font wx:val=&quot;Cambria Math&quot;/&gt;&lt;w:i/&gt;&lt;/w:rPr&gt;&lt;m:t&gt;2&lt;/m:t&gt;&lt;/m:r&gt;&lt;/m:sup&gt;&lt;/m:sSup&gt;&lt;m:r&gt;&lt;w:rPr&gt;&lt;w:rFonts w:ascii=&quot;Cambria Math&quot; w:h-ansi=&quot;Cambria Math&quot; w:cs=&quot;Arial&quot;/&gt;&lt;wx:font wx:val=&quot;Cambria Math&quot;/&gt;&lt;w:i/&gt;&lt;/w:rPr&gt;&lt;m:t&gt;Ã—&lt;/m:t&gt;&lt;/m:r&gt;&lt;m:d&gt;&lt;m:dPr&gt;&lt;m:ctrlPr&gt;&lt;w:rPr&gt;&lt;w:rFonts w:ascii=&quot;Cambria Math&quot; w:h-ansi=&quot;Cambria Math&quot; w:cs=&quot;Arial&quot;/&gt;&lt;wx:font wx:val=&quot;Cambria Math&quot;/&gt;&lt;w:i/&gt;&lt;/w:rPr&gt;&lt;/m:ctrlPr&gt;&lt;/m:dPr&gt;&lt;m:e&gt;&lt;m:f&gt;&lt;m:fPr&gt;&lt;m:ctrlPr&gt;&lt;w:rPr&gt;&lt;w:rFonts w:ascii=&quot;Cambria Math&quot; w:h-ansi=&quot;Cambria Math&quot; w:cs=&quot;Arial&quot;/&gt;&lt;wx:font wx:val=&quot;Cambria Math&quot;/&gt;&lt;w:i/&gt;&lt;/w:rPr&gt;&lt;/m:ctrlPr&gt;&lt;/m:fPr&gt;&lt;m:num&gt;&lt;m:r&gt;&lt;w:rPr&gt;&lt;w:rFonts w:ascii=&quot;Cambria Math&quot; w:h-ansi=&quot;Cambria Math&quot; w:cs=&quot;Arial&quot;/&gt;&lt;wx:font wx:val=&quot;Cambria Math&quot;/&gt;&lt;w:i/&gt;&lt;/w:rPr&gt;&lt;m:t&gt;Ï€&lt;/m:t&gt;&lt;/m:r&gt;&lt;/m:num&gt;&lt;m:den&gt;&lt;m:r&gt;&lt;w:rPr&gt;&lt;w:rFonts w:ascii=&quot;Cambria Math&quot; w:h-ansi=&quot;Cambria Math&quot; w:cs=&quot;Arial&quot;/&gt;&lt;wx:font wx:val=&quot;Cambria Math&quot;/&gt;&lt;w:i/&gt;&lt;/w:rPr&gt;&lt;m:t&gt;4&lt;/m:t&gt;&lt;/m:r&gt;&lt;/m:den&gt;&lt;/m:f&gt;&lt;/m:e&gt;&lt;/m:d&gt;&lt;/m:num&gt;&lt;m:den&gt;&lt;m:r&gt;&lt;w:rPr&gt;&lt;w:rFonts w:ascii=&quot;Cambria Math&quot; w:h-ansi=&quot;Cambria Math&quot; w:cs=&quot;Arial&quot;/&gt;&lt;wx:font wx:val=&quot;Cambria Math&quot;/&gt;&lt;w:i/&gt;&lt;/w:rPr&gt;&lt;m:t&gt;10000&lt;/m:t&gt;&lt;/m:r&gt;&lt;/m:den&gt;&lt;/m:f&gt;&lt;/m:e&gt;&lt;/m:d&gt;&lt;m:r&gt;&lt;w:rPr&gt;&lt;w:rFonts w:ascii=&quot;Cambria Math&quot; w:h-ansi=&quot;Cambria Math&quot; w:cs=&quot;Arial&quot;/&gt;&lt;wx:font wx:val=&quot;Cambria Math&quot;/&gt;&lt;w:i/&gt;&lt;/w:rPr&gt;&lt;m:t&gt;Ã—&lt;/m:t&gt;&lt;/m:r&gt;&lt;m:d&gt;&lt;m:dPr&gt;&lt;m:ctrlPr&gt;&lt;w:rPr&gt;&lt;w:rFonts w:ascii=&quot;Cambria Math&quot; w:h-ansi=&quot;Cambria Math&quot; w:cs=&quot;Arial&quot;/&gt;&lt;wx:font wx:val=&quot;Cambria Math&quot;/&gt;&lt;w:i/&gt;&lt;/w:rPr&gt;&lt;/m:ctrlPr&gt;&lt;/m:dPr&gt;&lt;m:e&gt;&lt;m:f&gt;&lt;m:fPr&gt;&lt;m:ctrlPr&gt;&lt;w:rPr&gt;&lt;w:rFonts w:ascii=&quot;Cambria Math&quot; w:h-ansi=&quot;Cambria Math&quot; w:cs=&quot;Arial&quot;/&gt;&lt;wx:font wx:val=&quot;Cambria Math&quot;/&gt;&lt;w:i/&gt;&lt;/w:rPr&gt;&lt;/m:ctrlPr&gt;&lt;/m:fPr&gt;&lt;m:num&gt;&lt;m:r&gt;&lt;w:rPr&gt;&lt;w:rFonts w:ascii=&quot;Cambria Math&quot; w:h-ansi=&quot;Cambria Math&quot; w:cs=&quot;Arial&quot;/&gt;&lt;wx:font wx:val=&quot;Cambria Math&quot;/&gt;&lt;w:i/&gt;&lt;/w:rPr&gt;&lt;m:t&gt;10000&lt;/m:t&gt;&lt;/m:r&gt;&lt;/m:num&gt;&lt;m:den&gt;&lt;m:r&gt;&lt;w:rPr&gt;&lt;w:rFonts w:ascii=&quot;Cambria Math&quot; w:h-ansi=&quot;Cambria Math&quot; w:cs=&quot;Arial&quot;/&gt;&lt;wx:font wx:val=&quot;Cambria Math&quot;/&gt;&lt;w:i/&gt;&lt;/w:rPr&gt;&lt;m:t&gt;400&lt;/m:t&gt;&lt;/m:r&gt;&lt;/m:den&gt;&lt;/m:f&gt;&lt;/m:e&gt;&lt;/m:d&gt;&lt;/m:e&gt;&lt;/m:nary&gt;&lt;/m:oMath&gt;&lt;/m:oMathPara&gt;&lt;/w:p&gt;&lt;w:sectPr wsp:rsidR=&quot;00000000&quot; wsp:rsidRPr=&quot;009D6BA6&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p>
    <w:p w:rsidR="00D63494" w:rsidRDefault="00D63494" w:rsidP="00E2113F">
      <w:pPr>
        <w:spacing w:line="360" w:lineRule="auto"/>
        <w:contextualSpacing/>
      </w:pPr>
    </w:p>
    <w:p w:rsidR="00B32FDF" w:rsidRDefault="00B32FDF" w:rsidP="00E2113F">
      <w:pPr>
        <w:spacing w:line="360" w:lineRule="auto"/>
        <w:contextualSpacing/>
        <w:rPr>
          <w:rFonts w:ascii="Arial" w:hAnsi="Arial" w:cs="Arial"/>
        </w:rPr>
      </w:pPr>
      <w:r>
        <w:rPr>
          <w:rFonts w:ascii="Arial" w:hAnsi="Arial" w:cs="Arial"/>
        </w:rPr>
        <w:t>T</w:t>
      </w:r>
      <w:r w:rsidRPr="0039134F">
        <w:rPr>
          <w:rFonts w:ascii="Arial" w:hAnsi="Arial" w:cs="Arial"/>
        </w:rPr>
        <w:t xml:space="preserve">he percentage change in </w:t>
      </w:r>
      <w:r>
        <w:rPr>
          <w:rFonts w:ascii="Arial" w:hAnsi="Arial" w:cs="Arial"/>
        </w:rPr>
        <w:t xml:space="preserve">basal area for all species </w:t>
      </w:r>
      <w:r w:rsidRPr="0039134F">
        <w:rPr>
          <w:rFonts w:ascii="Arial" w:hAnsi="Arial" w:cs="Arial"/>
        </w:rPr>
        <w:t xml:space="preserve">since 1964 for each </w:t>
      </w:r>
      <w:r>
        <w:rPr>
          <w:rFonts w:ascii="Arial" w:hAnsi="Arial" w:cs="Arial"/>
        </w:rPr>
        <w:t>sub</w:t>
      </w:r>
      <w:r w:rsidRPr="0039134F">
        <w:rPr>
          <w:rFonts w:ascii="Arial" w:hAnsi="Arial" w:cs="Arial"/>
        </w:rPr>
        <w:t>plot was calculated</w:t>
      </w:r>
      <w:r>
        <w:rPr>
          <w:rFonts w:ascii="Arial" w:hAnsi="Arial" w:cs="Arial"/>
        </w:rPr>
        <w:t xml:space="preserve"> using the formula:</w:t>
      </w:r>
    </w:p>
    <w:p w:rsidR="009938E6" w:rsidRPr="00687108" w:rsidRDefault="00252D89" w:rsidP="009938E6">
      <w:pPr>
        <w:spacing w:line="360" w:lineRule="auto"/>
        <w:contextualSpacing/>
        <w:rPr>
          <w:rFonts w:ascii="Arial" w:hAnsi="Arial" w:cs="Arial"/>
        </w:rPr>
      </w:pPr>
      <w:r>
        <w:pict>
          <v:shape id="_x0000_i1026" type="#_x0000_t75" style="width:134.2pt;height:30.5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461C0F&quot;/&gt;&lt;wsp:rsid wsp:val=&quot;00000DE9&quot;/&gt;&lt;wsp:rsid wsp:val=&quot;0001358A&quot;/&gt;&lt;wsp:rsid wsp:val=&quot;00014909&quot;/&gt;&lt;wsp:rsid wsp:val=&quot;000172C2&quot;/&gt;&lt;wsp:rsid wsp:val=&quot;000202AB&quot;/&gt;&lt;wsp:rsid wsp:val=&quot;000236FF&quot;/&gt;&lt;wsp:rsid wsp:val=&quot;000341BA&quot;/&gt;&lt;wsp:rsid wsp:val=&quot;00043EA1&quot;/&gt;&lt;wsp:rsid wsp:val=&quot;00053557&quot;/&gt;&lt;wsp:rsid wsp:val=&quot;00063263&quot;/&gt;&lt;wsp:rsid wsp:val=&quot;0007738F&quot;/&gt;&lt;wsp:rsid wsp:val=&quot;000878CB&quot;/&gt;&lt;wsp:rsid wsp:val=&quot;000A2B85&quot;/&gt;&lt;wsp:rsid wsp:val=&quot;000A5305&quot;/&gt;&lt;wsp:rsid wsp:val=&quot;000A6C6B&quot;/&gt;&lt;wsp:rsid wsp:val=&quot;000B22C9&quot;/&gt;&lt;wsp:rsid wsp:val=&quot;000B2BF4&quot;/&gt;&lt;wsp:rsid wsp:val=&quot;000B5963&quot;/&gt;&lt;wsp:rsid wsp:val=&quot;000C428C&quot;/&gt;&lt;wsp:rsid wsp:val=&quot;000C7C30&quot;/&gt;&lt;wsp:rsid wsp:val=&quot;000D30CD&quot;/&gt;&lt;wsp:rsid wsp:val=&quot;000D4A78&quot;/&gt;&lt;wsp:rsid wsp:val=&quot;000D7AD3&quot;/&gt;&lt;wsp:rsid wsp:val=&quot;000E0CFA&quot;/&gt;&lt;wsp:rsid wsp:val=&quot;000E0D50&quot;/&gt;&lt;wsp:rsid wsp:val=&quot;000E2314&quot;/&gt;&lt;wsp:rsid wsp:val=&quot;000E3DFC&quot;/&gt;&lt;wsp:rsid wsp:val=&quot;000F7337&quot;/&gt;&lt;wsp:rsid wsp:val=&quot;00104955&quot;/&gt;&lt;wsp:rsid wsp:val=&quot;00105554&quot;/&gt;&lt;wsp:rsid wsp:val=&quot;00105DC3&quot;/&gt;&lt;wsp:rsid wsp:val=&quot;00106B5C&quot;/&gt;&lt;wsp:rsid wsp:val=&quot;0012473C&quot;/&gt;&lt;wsp:rsid wsp:val=&quot;00124B27&quot;/&gt;&lt;wsp:rsid wsp:val=&quot;00143076&quot;/&gt;&lt;wsp:rsid wsp:val=&quot;001436D9&quot;/&gt;&lt;wsp:rsid wsp:val=&quot;00152A2C&quot;/&gt;&lt;wsp:rsid wsp:val=&quot;00157368&quot;/&gt;&lt;wsp:rsid wsp:val=&quot;00157424&quot;/&gt;&lt;wsp:rsid wsp:val=&quot;0016002C&quot;/&gt;&lt;wsp:rsid wsp:val=&quot;00164475&quot;/&gt;&lt;wsp:rsid wsp:val=&quot;001826DD&quot;/&gt;&lt;wsp:rsid wsp:val=&quot;00182D75&quot;/&gt;&lt;wsp:rsid wsp:val=&quot;001A061A&quot;/&gt;&lt;wsp:rsid wsp:val=&quot;001A15E3&quot;/&gt;&lt;wsp:rsid wsp:val=&quot;001A4C5C&quot;/&gt;&lt;wsp:rsid wsp:val=&quot;001A585C&quot;/&gt;&lt;wsp:rsid wsp:val=&quot;001B1B08&quot;/&gt;&lt;wsp:rsid wsp:val=&quot;001B3719&quot;/&gt;&lt;wsp:rsid wsp:val=&quot;001C0EA8&quot;/&gt;&lt;wsp:rsid wsp:val=&quot;001C0F20&quot;/&gt;&lt;wsp:rsid wsp:val=&quot;001C2C37&quot;/&gt;&lt;wsp:rsid wsp:val=&quot;001C6AF2&quot;/&gt;&lt;wsp:rsid wsp:val=&quot;001D3177&quot;/&gt;&lt;wsp:rsid wsp:val=&quot;001D5471&quot;/&gt;&lt;wsp:rsid wsp:val=&quot;001F1B02&quot;/&gt;&lt;wsp:rsid wsp:val=&quot;001F7C9A&quot;/&gt;&lt;wsp:rsid wsp:val=&quot;00205C8E&quot;/&gt;&lt;wsp:rsid wsp:val=&quot;002104AA&quot;/&gt;&lt;wsp:rsid wsp:val=&quot;00210E96&quot;/&gt;&lt;wsp:rsid wsp:val=&quot;00211FE2&quot;/&gt;&lt;wsp:rsid wsp:val=&quot;00215C9B&quot;/&gt;&lt;wsp:rsid wsp:val=&quot;0022407F&quot;/&gt;&lt;wsp:rsid wsp:val=&quot;00227D3D&quot;/&gt;&lt;wsp:rsid wsp:val=&quot;00230FB5&quot;/&gt;&lt;wsp:rsid wsp:val=&quot;002370B8&quot;/&gt;&lt;wsp:rsid wsp:val=&quot;002449BB&quot;/&gt;&lt;wsp:rsid wsp:val=&quot;0024551A&quot;/&gt;&lt;wsp:rsid wsp:val=&quot;0024679A&quot;/&gt;&lt;wsp:rsid wsp:val=&quot;002471DF&quot;/&gt;&lt;wsp:rsid wsp:val=&quot;00256317&quot;/&gt;&lt;wsp:rsid wsp:val=&quot;00260A0E&quot;/&gt;&lt;wsp:rsid wsp:val=&quot;00261B36&quot;/&gt;&lt;wsp:rsid wsp:val=&quot;00264B3F&quot;/&gt;&lt;wsp:rsid wsp:val=&quot;002709B2&quot;/&gt;&lt;wsp:rsid wsp:val=&quot;002720C0&quot;/&gt;&lt;wsp:rsid wsp:val=&quot;002740E9&quot;/&gt;&lt;wsp:rsid wsp:val=&quot;00274F70&quot;/&gt;&lt;wsp:rsid wsp:val=&quot;00280C6C&quot;/&gt;&lt;wsp:rsid wsp:val=&quot;002841DF&quot;/&gt;&lt;wsp:rsid wsp:val=&quot;002865EC&quot;/&gt;&lt;wsp:rsid wsp:val=&quot;002867ED&quot;/&gt;&lt;wsp:rsid wsp:val=&quot;002938ED&quot;/&gt;&lt;wsp:rsid wsp:val=&quot;002957B7&quot;/&gt;&lt;wsp:rsid wsp:val=&quot;002A2F90&quot;/&gt;&lt;wsp:rsid wsp:val=&quot;002B2FA6&quot;/&gt;&lt;wsp:rsid wsp:val=&quot;002B3B1C&quot;/&gt;&lt;wsp:rsid wsp:val=&quot;002B5BB7&quot;/&gt;&lt;wsp:rsid wsp:val=&quot;002B6EC4&quot;/&gt;&lt;wsp:rsid wsp:val=&quot;002C33C1&quot;/&gt;&lt;wsp:rsid wsp:val=&quot;002C398D&quot;/&gt;&lt;wsp:rsid wsp:val=&quot;002C7C7E&quot;/&gt;&lt;wsp:rsid wsp:val=&quot;002D43C8&quot;/&gt;&lt;wsp:rsid wsp:val=&quot;002E37E1&quot;/&gt;&lt;wsp:rsid wsp:val=&quot;002E3885&quot;/&gt;&lt;wsp:rsid wsp:val=&quot;002E3FEE&quot;/&gt;&lt;wsp:rsid wsp:val=&quot;002E4511&quot;/&gt;&lt;wsp:rsid wsp:val=&quot;002E5EE9&quot;/&gt;&lt;wsp:rsid wsp:val=&quot;002E7A0A&quot;/&gt;&lt;wsp:rsid wsp:val=&quot;002F0F3D&quot;/&gt;&lt;wsp:rsid wsp:val=&quot;002F1B50&quot;/&gt;&lt;wsp:rsid wsp:val=&quot;002F24D4&quot;/&gt;&lt;wsp:rsid wsp:val=&quot;0030370F&quot;/&gt;&lt;wsp:rsid wsp:val=&quot;00303924&quot;/&gt;&lt;wsp:rsid wsp:val=&quot;00304E9B&quot;/&gt;&lt;wsp:rsid wsp:val=&quot;00311864&quot;/&gt;&lt;wsp:rsid wsp:val=&quot;00312D6C&quot;/&gt;&lt;wsp:rsid wsp:val=&quot;00320D80&quot;/&gt;&lt;wsp:rsid wsp:val=&quot;0032182D&quot;/&gt;&lt;wsp:rsid wsp:val=&quot;00321C22&quot;/&gt;&lt;wsp:rsid wsp:val=&quot;00322BCA&quot;/&gt;&lt;wsp:rsid wsp:val=&quot;00323834&quot;/&gt;&lt;wsp:rsid wsp:val=&quot;003332A1&quot;/&gt;&lt;wsp:rsid wsp:val=&quot;00334AD2&quot;/&gt;&lt;wsp:rsid wsp:val=&quot;003353FC&quot;/&gt;&lt;wsp:rsid wsp:val=&quot;00336AC8&quot;/&gt;&lt;wsp:rsid wsp:val=&quot;00346C73&quot;/&gt;&lt;wsp:rsid wsp:val=&quot;0035153D&quot;/&gt;&lt;wsp:rsid wsp:val=&quot;00357AC4&quot;/&gt;&lt;wsp:rsid wsp:val=&quot;0036349D&quot;/&gt;&lt;wsp:rsid wsp:val=&quot;00364942&quot;/&gt;&lt;wsp:rsid wsp:val=&quot;00367BE2&quot;/&gt;&lt;wsp:rsid wsp:val=&quot;00376BAA&quot;/&gt;&lt;wsp:rsid wsp:val=&quot;003779B1&quot;/&gt;&lt;wsp:rsid wsp:val=&quot;00384259&quot;/&gt;&lt;wsp:rsid wsp:val=&quot;003851E3&quot;/&gt;&lt;wsp:rsid wsp:val=&quot;0039134F&quot;/&gt;&lt;wsp:rsid wsp:val=&quot;003939D7&quot;/&gt;&lt;wsp:rsid wsp:val=&quot;003A1D1A&quot;/&gt;&lt;wsp:rsid wsp:val=&quot;003A235F&quot;/&gt;&lt;wsp:rsid wsp:val=&quot;003A4F14&quot;/&gt;&lt;wsp:rsid wsp:val=&quot;003B030D&quot;/&gt;&lt;wsp:rsid wsp:val=&quot;003B2423&quot;/&gt;&lt;wsp:rsid wsp:val=&quot;003C0530&quot;/&gt;&lt;wsp:rsid wsp:val=&quot;003D20BB&quot;/&gt;&lt;wsp:rsid wsp:val=&quot;003D572D&quot;/&gt;&lt;wsp:rsid wsp:val=&quot;003E77B3&quot;/&gt;&lt;wsp:rsid wsp:val=&quot;003F121C&quot;/&gt;&lt;wsp:rsid wsp:val=&quot;003F4C02&quot;/&gt;&lt;wsp:rsid wsp:val=&quot;003F5424&quot;/&gt;&lt;wsp:rsid wsp:val=&quot;003F5527&quot;/&gt;&lt;wsp:rsid wsp:val=&quot;003F642B&quot;/&gt;&lt;wsp:rsid wsp:val=&quot;003F714B&quot;/&gt;&lt;wsp:rsid wsp:val=&quot;004018BB&quot;/&gt;&lt;wsp:rsid wsp:val=&quot;00403DB6&quot;/&gt;&lt;wsp:rsid wsp:val=&quot;00404562&quot;/&gt;&lt;wsp:rsid wsp:val=&quot;00410B09&quot;/&gt;&lt;wsp:rsid wsp:val=&quot;00421A77&quot;/&gt;&lt;wsp:rsid wsp:val=&quot;0042665C&quot;/&gt;&lt;wsp:rsid wsp:val=&quot;00431920&quot;/&gt;&lt;wsp:rsid wsp:val=&quot;00433981&quot;/&gt;&lt;wsp:rsid wsp:val=&quot;00441D1C&quot;/&gt;&lt;wsp:rsid wsp:val=&quot;004430BF&quot;/&gt;&lt;wsp:rsid wsp:val=&quot;00443ACB&quot;/&gt;&lt;wsp:rsid wsp:val=&quot;00461C0F&quot;/&gt;&lt;wsp:rsid wsp:val=&quot;00461C7B&quot;/&gt;&lt;wsp:rsid wsp:val=&quot;004671DD&quot;/&gt;&lt;wsp:rsid wsp:val=&quot;00467287&quot;/&gt;&lt;wsp:rsid wsp:val=&quot;00467CF3&quot;/&gt;&lt;wsp:rsid wsp:val=&quot;0047153F&quot;/&gt;&lt;wsp:rsid wsp:val=&quot;00476A4F&quot;/&gt;&lt;wsp:rsid wsp:val=&quot;00481038&quot;/&gt;&lt;wsp:rsid wsp:val=&quot;00484F2A&quot;/&gt;&lt;wsp:rsid wsp:val=&quot;004858E6&quot;/&gt;&lt;wsp:rsid wsp:val=&quot;00487571&quot;/&gt;&lt;wsp:rsid wsp:val=&quot;004879D0&quot;/&gt;&lt;wsp:rsid wsp:val=&quot;004915A6&quot;/&gt;&lt;wsp:rsid wsp:val=&quot;0049179C&quot;/&gt;&lt;wsp:rsid wsp:val=&quot;00495BFC&quot;/&gt;&lt;wsp:rsid wsp:val=&quot;0049691A&quot;/&gt;&lt;wsp:rsid wsp:val=&quot;00497AFA&quot;/&gt;&lt;wsp:rsid wsp:val=&quot;004A2604&quot;/&gt;&lt;wsp:rsid wsp:val=&quot;004B07ED&quot;/&gt;&lt;wsp:rsid wsp:val=&quot;004B0EA1&quot;/&gt;&lt;wsp:rsid wsp:val=&quot;004C46C4&quot;/&gt;&lt;wsp:rsid wsp:val=&quot;004D2334&quot;/&gt;&lt;wsp:rsid wsp:val=&quot;004D2574&quot;/&gt;&lt;wsp:rsid wsp:val=&quot;004D3478&quot;/&gt;&lt;wsp:rsid wsp:val=&quot;004E27C2&quot;/&gt;&lt;wsp:rsid wsp:val=&quot;004E63AE&quot;/&gt;&lt;wsp:rsid wsp:val=&quot;004E7567&quot;/&gt;&lt;wsp:rsid wsp:val=&quot;004F7E19&quot;/&gt;&lt;wsp:rsid wsp:val=&quot;005016B6&quot;/&gt;&lt;wsp:rsid wsp:val=&quot;005072F7&quot;/&gt;&lt;wsp:rsid wsp:val=&quot;00507959&quot;/&gt;&lt;wsp:rsid wsp:val=&quot;00513075&quot;/&gt;&lt;wsp:rsid wsp:val=&quot;005160BB&quot;/&gt;&lt;wsp:rsid wsp:val=&quot;00517531&quot;/&gt;&lt;wsp:rsid wsp:val=&quot;00524CAE&quot;/&gt;&lt;wsp:rsid wsp:val=&quot;00530E71&quot;/&gt;&lt;wsp:rsid wsp:val=&quot;00537F63&quot;/&gt;&lt;wsp:rsid wsp:val=&quot;00545E77&quot;/&gt;&lt;wsp:rsid wsp:val=&quot;005525DC&quot;/&gt;&lt;wsp:rsid wsp:val=&quot;0055516E&quot;/&gt;&lt;wsp:rsid wsp:val=&quot;005619B4&quot;/&gt;&lt;wsp:rsid wsp:val=&quot;005626F0&quot;/&gt;&lt;wsp:rsid wsp:val=&quot;00571159&quot;/&gt;&lt;wsp:rsid wsp:val=&quot;00571669&quot;/&gt;&lt;wsp:rsid wsp:val=&quot;00571795&quot;/&gt;&lt;wsp:rsid wsp:val=&quot;00571FE2&quot;/&gt;&lt;wsp:rsid wsp:val=&quot;00572AF1&quot;/&gt;&lt;wsp:rsid wsp:val=&quot;00574B23&quot;/&gt;&lt;wsp:rsid wsp:val=&quot;00574EEE&quot;/&gt;&lt;wsp:rsid wsp:val=&quot;00577959&quot;/&gt;&lt;wsp:rsid wsp:val=&quot;0058012C&quot;/&gt;&lt;wsp:rsid wsp:val=&quot;0058088D&quot;/&gt;&lt;wsp:rsid wsp:val=&quot;00580A9A&quot;/&gt;&lt;wsp:rsid wsp:val=&quot;00594894&quot;/&gt;&lt;wsp:rsid wsp:val=&quot;005A1B6B&quot;/&gt;&lt;wsp:rsid wsp:val=&quot;005A4208&quot;/&gt;&lt;wsp:rsid wsp:val=&quot;005B23CB&quot;/&gt;&lt;wsp:rsid wsp:val=&quot;005C3ACA&quot;/&gt;&lt;wsp:rsid wsp:val=&quot;005C71B7&quot;/&gt;&lt;wsp:rsid wsp:val=&quot;005D2F18&quot;/&gt;&lt;wsp:rsid wsp:val=&quot;005D3F92&quot;/&gt;&lt;wsp:rsid wsp:val=&quot;005D6DC7&quot;/&gt;&lt;wsp:rsid wsp:val=&quot;005E697F&quot;/&gt;&lt;wsp:rsid wsp:val=&quot;005E6F75&quot;/&gt;&lt;wsp:rsid wsp:val=&quot;005F7506&quot;/&gt;&lt;wsp:rsid wsp:val=&quot;00600A3F&quot;/&gt;&lt;wsp:rsid wsp:val=&quot;00600B44&quot;/&gt;&lt;wsp:rsid wsp:val=&quot;006013E8&quot;/&gt;&lt;wsp:rsid wsp:val=&quot;0060149F&quot;/&gt;&lt;wsp:rsid wsp:val=&quot;00602EE7&quot;/&gt;&lt;wsp:rsid wsp:val=&quot;006056A6&quot;/&gt;&lt;wsp:rsid wsp:val=&quot;0061737A&quot;/&gt;&lt;wsp:rsid wsp:val=&quot;00626A61&quot;/&gt;&lt;wsp:rsid wsp:val=&quot;00627690&quot;/&gt;&lt;wsp:rsid wsp:val=&quot;006364CE&quot;/&gt;&lt;wsp:rsid wsp:val=&quot;006369A6&quot;/&gt;&lt;wsp:rsid wsp:val=&quot;006375EC&quot;/&gt;&lt;wsp:rsid wsp:val=&quot;0064089C&quot;/&gt;&lt;wsp:rsid wsp:val=&quot;00652442&quot;/&gt;&lt;wsp:rsid wsp:val=&quot;00654E67&quot;/&gt;&lt;wsp:rsid wsp:val=&quot;0065681D&quot;/&gt;&lt;wsp:rsid wsp:val=&quot;00656A0E&quot;/&gt;&lt;wsp:rsid wsp:val=&quot;00664E94&quot;/&gt;&lt;wsp:rsid wsp:val=&quot;00672C90&quot;/&gt;&lt;wsp:rsid wsp:val=&quot;006757E3&quot;/&gt;&lt;wsp:rsid wsp:val=&quot;006816F9&quot;/&gt;&lt;wsp:rsid wsp:val=&quot;00682D8E&quot;/&gt;&lt;wsp:rsid wsp:val=&quot;00683FA7&quot;/&gt;&lt;wsp:rsid wsp:val=&quot;006859CF&quot;/&gt;&lt;wsp:rsid wsp:val=&quot;00687108&quot;/&gt;&lt;wsp:rsid wsp:val=&quot;0069408F&quot;/&gt;&lt;wsp:rsid wsp:val=&quot;006A4308&quot;/&gt;&lt;wsp:rsid wsp:val=&quot;006B48BB&quot;/&gt;&lt;wsp:rsid wsp:val=&quot;006B5FE8&quot;/&gt;&lt;wsp:rsid wsp:val=&quot;006B718F&quot;/&gt;&lt;wsp:rsid wsp:val=&quot;006C4373&quot;/&gt;&lt;wsp:rsid wsp:val=&quot;006C5079&quot;/&gt;&lt;wsp:rsid wsp:val=&quot;006D13ED&quot;/&gt;&lt;wsp:rsid wsp:val=&quot;006D1451&quot;/&gt;&lt;wsp:rsid wsp:val=&quot;006D1E07&quot;/&gt;&lt;wsp:rsid wsp:val=&quot;006E2509&quot;/&gt;&lt;wsp:rsid wsp:val=&quot;00702A32&quot;/&gt;&lt;wsp:rsid wsp:val=&quot;0070720C&quot;/&gt;&lt;wsp:rsid wsp:val=&quot;007109B2&quot;/&gt;&lt;wsp:rsid wsp:val=&quot;00715997&quot;/&gt;&lt;wsp:rsid wsp:val=&quot;00715DF5&quot;/&gt;&lt;wsp:rsid wsp:val=&quot;00716170&quot;/&gt;&lt;wsp:rsid wsp:val=&quot;00720A63&quot;/&gt;&lt;wsp:rsid wsp:val=&quot;00724C7A&quot;/&gt;&lt;wsp:rsid wsp:val=&quot;00727A94&quot;/&gt;&lt;wsp:rsid wsp:val=&quot;007303AC&quot;/&gt;&lt;wsp:rsid wsp:val=&quot;00735326&quot;/&gt;&lt;wsp:rsid wsp:val=&quot;00744A46&quot;/&gt;&lt;wsp:rsid wsp:val=&quot;00747B2F&quot;/&gt;&lt;wsp:rsid wsp:val=&quot;00751415&quot;/&gt;&lt;wsp:rsid wsp:val=&quot;0075296C&quot;/&gt;&lt;wsp:rsid wsp:val=&quot;0075417E&quot;/&gt;&lt;wsp:rsid wsp:val=&quot;00757E7B&quot;/&gt;&lt;wsp:rsid wsp:val=&quot;007605F5&quot;/&gt;&lt;wsp:rsid wsp:val=&quot;00760959&quot;/&gt;&lt;wsp:rsid wsp:val=&quot;00762D07&quot;/&gt;&lt;wsp:rsid wsp:val=&quot;00767018&quot;/&gt;&lt;wsp:rsid wsp:val=&quot;00771261&quot;/&gt;&lt;wsp:rsid wsp:val=&quot;00771F14&quot;/&gt;&lt;wsp:rsid wsp:val=&quot;0077262D&quot;/&gt;&lt;wsp:rsid wsp:val=&quot;0077522C&quot;/&gt;&lt;wsp:rsid wsp:val=&quot;00776E92&quot;/&gt;&lt;wsp:rsid wsp:val=&quot;00784744&quot;/&gt;&lt;wsp:rsid wsp:val=&quot;00785E40&quot;/&gt;&lt;wsp:rsid wsp:val=&quot;00787CB9&quot;/&gt;&lt;wsp:rsid wsp:val=&quot;00794EFE&quot;/&gt;&lt;wsp:rsid wsp:val=&quot;00796E1A&quot;/&gt;&lt;wsp:rsid wsp:val=&quot;007B28C5&quot;/&gt;&lt;wsp:rsid wsp:val=&quot;007C1A23&quot;/&gt;&lt;wsp:rsid wsp:val=&quot;007C2444&quot;/&gt;&lt;wsp:rsid wsp:val=&quot;007D0243&quot;/&gt;&lt;wsp:rsid wsp:val=&quot;007D3E5A&quot;/&gt;&lt;wsp:rsid wsp:val=&quot;007D4B0F&quot;/&gt;&lt;wsp:rsid wsp:val=&quot;007D6254&quot;/&gt;&lt;wsp:rsid wsp:val=&quot;007D7D9A&quot;/&gt;&lt;wsp:rsid wsp:val=&quot;007E2FD8&quot;/&gt;&lt;wsp:rsid wsp:val=&quot;007E4DE2&quot;/&gt;&lt;wsp:rsid wsp:val=&quot;007E5D14&quot;/&gt;&lt;wsp:rsid wsp:val=&quot;007E76C0&quot;/&gt;&lt;wsp:rsid wsp:val=&quot;007F548C&quot;/&gt;&lt;wsp:rsid wsp:val=&quot;007F71F8&quot;/&gt;&lt;wsp:rsid wsp:val=&quot;0080093F&quot;/&gt;&lt;wsp:rsid wsp:val=&quot;00800D2D&quot;/&gt;&lt;wsp:rsid wsp:val=&quot;00802DD7&quot;/&gt;&lt;wsp:rsid wsp:val=&quot;00807552&quot;/&gt;&lt;wsp:rsid wsp:val=&quot;00810F26&quot;/&gt;&lt;wsp:rsid wsp:val=&quot;00813E5D&quot;/&gt;&lt;wsp:rsid wsp:val=&quot;0081637D&quot;/&gt;&lt;wsp:rsid wsp:val=&quot;008246FB&quot;/&gt;&lt;wsp:rsid wsp:val=&quot;00826A12&quot;/&gt;&lt;wsp:rsid wsp:val=&quot;00827524&quot;/&gt;&lt;wsp:rsid wsp:val=&quot;00833E8E&quot;/&gt;&lt;wsp:rsid wsp:val=&quot;0085426E&quot;/&gt;&lt;wsp:rsid wsp:val=&quot;0086117B&quot;/&gt;&lt;wsp:rsid wsp:val=&quot;008612C8&quot;/&gt;&lt;wsp:rsid wsp:val=&quot;00861660&quot;/&gt;&lt;wsp:rsid wsp:val=&quot;00863E13&quot;/&gt;&lt;wsp:rsid wsp:val=&quot;008702DD&quot;/&gt;&lt;wsp:rsid wsp:val=&quot;0088328D&quot;/&gt;&lt;wsp:rsid wsp:val=&quot;00883A98&quot;/&gt;&lt;wsp:rsid wsp:val=&quot;00884068&quot;/&gt;&lt;wsp:rsid wsp:val=&quot;0088458B&quot;/&gt;&lt;wsp:rsid wsp:val=&quot;008873FF&quot;/&gt;&lt;wsp:rsid wsp:val=&quot;0089794A&quot;/&gt;&lt;wsp:rsid wsp:val=&quot;008A0CF8&quot;/&gt;&lt;wsp:rsid wsp:val=&quot;008A3135&quot;/&gt;&lt;wsp:rsid wsp:val=&quot;008A52D7&quot;/&gt;&lt;wsp:rsid wsp:val=&quot;008A62BA&quot;/&gt;&lt;wsp:rsid wsp:val=&quot;008B3226&quot;/&gt;&lt;wsp:rsid wsp:val=&quot;008B4268&quot;/&gt;&lt;wsp:rsid wsp:val=&quot;008C2462&quot;/&gt;&lt;wsp:rsid wsp:val=&quot;008C5DBA&quot;/&gt;&lt;wsp:rsid wsp:val=&quot;008D29F6&quot;/&gt;&lt;wsp:rsid wsp:val=&quot;008D374F&quot;/&gt;&lt;wsp:rsid wsp:val=&quot;008D4D0A&quot;/&gt;&lt;wsp:rsid wsp:val=&quot;008E605B&quot;/&gt;&lt;wsp:rsid wsp:val=&quot;008F0312&quot;/&gt;&lt;wsp:rsid wsp:val=&quot;009035F7&quot;/&gt;&lt;wsp:rsid wsp:val=&quot;0090631F&quot;/&gt;&lt;wsp:rsid wsp:val=&quot;009103F1&quot;/&gt;&lt;wsp:rsid wsp:val=&quot;00920928&quot;/&gt;&lt;wsp:rsid wsp:val=&quot;00922473&quot;/&gt;&lt;wsp:rsid wsp:val=&quot;00922D52&quot;/&gt;&lt;wsp:rsid wsp:val=&quot;00927CC2&quot;/&gt;&lt;wsp:rsid wsp:val=&quot;0094016C&quot;/&gt;&lt;wsp:rsid wsp:val=&quot;0094151F&quot;/&gt;&lt;wsp:rsid wsp:val=&quot;009425AF&quot;/&gt;&lt;wsp:rsid wsp:val=&quot;009430BA&quot;/&gt;&lt;wsp:rsid wsp:val=&quot;009435A8&quot;/&gt;&lt;wsp:rsid wsp:val=&quot;009446B6&quot;/&gt;&lt;wsp:rsid wsp:val=&quot;00947B21&quot;/&gt;&lt;wsp:rsid wsp:val=&quot;009501A7&quot;/&gt;&lt;wsp:rsid wsp:val=&quot;00955487&quot;/&gt;&lt;wsp:rsid wsp:val=&quot;0095581D&quot;/&gt;&lt;wsp:rsid wsp:val=&quot;00962911&quot;/&gt;&lt;wsp:rsid wsp:val=&quot;00976026&quot;/&gt;&lt;wsp:rsid wsp:val=&quot;009773F8&quot;/&gt;&lt;wsp:rsid wsp:val=&quot;009802BB&quot;/&gt;&lt;wsp:rsid wsp:val=&quot;00981271&quot;/&gt;&lt;wsp:rsid wsp:val=&quot;009867BB&quot;/&gt;&lt;wsp:rsid wsp:val=&quot;0099136E&quot;/&gt;&lt;wsp:rsid wsp:val=&quot;00992069&quot;/&gt;&lt;wsp:rsid wsp:val=&quot;00993009&quot;/&gt;&lt;wsp:rsid wsp:val=&quot;009938E6&quot;/&gt;&lt;wsp:rsid wsp:val=&quot;0099522D&quot;/&gt;&lt;wsp:rsid wsp:val=&quot;00995EF8&quot;/&gt;&lt;wsp:rsid wsp:val=&quot;009972E4&quot;/&gt;&lt;wsp:rsid wsp:val=&quot;009A2B56&quot;/&gt;&lt;wsp:rsid wsp:val=&quot;009A3F17&quot;/&gt;&lt;wsp:rsid wsp:val=&quot;009B58D1&quot;/&gt;&lt;wsp:rsid wsp:val=&quot;009B66B2&quot;/&gt;&lt;wsp:rsid wsp:val=&quot;009C1531&quot;/&gt;&lt;wsp:rsid wsp:val=&quot;009D4036&quot;/&gt;&lt;wsp:rsid wsp:val=&quot;009D4C18&quot;/&gt;&lt;wsp:rsid wsp:val=&quot;009D6402&quot;/&gt;&lt;wsp:rsid wsp:val=&quot;009F273A&quot;/&gt;&lt;wsp:rsid wsp:val=&quot;00A03BC9&quot;/&gt;&lt;wsp:rsid wsp:val=&quot;00A049C2&quot;/&gt;&lt;wsp:rsid wsp:val=&quot;00A07B61&quot;/&gt;&lt;wsp:rsid wsp:val=&quot;00A1082D&quot;/&gt;&lt;wsp:rsid wsp:val=&quot;00A16ADE&quot;/&gt;&lt;wsp:rsid wsp:val=&quot;00A26201&quot;/&gt;&lt;wsp:rsid wsp:val=&quot;00A34626&quot;/&gt;&lt;wsp:rsid wsp:val=&quot;00A374B4&quot;/&gt;&lt;wsp:rsid wsp:val=&quot;00A42236&quot;/&gt;&lt;wsp:rsid wsp:val=&quot;00A43221&quot;/&gt;&lt;wsp:rsid wsp:val=&quot;00A4383B&quot;/&gt;&lt;wsp:rsid wsp:val=&quot;00A51CA7&quot;/&gt;&lt;wsp:rsid wsp:val=&quot;00A526D7&quot;/&gt;&lt;wsp:rsid wsp:val=&quot;00A55CD4&quot;/&gt;&lt;wsp:rsid wsp:val=&quot;00A701A7&quot;/&gt;&lt;wsp:rsid wsp:val=&quot;00A75AB5&quot;/&gt;&lt;wsp:rsid wsp:val=&quot;00A76342&quot;/&gt;&lt;wsp:rsid wsp:val=&quot;00A83386&quot;/&gt;&lt;wsp:rsid wsp:val=&quot;00A836D9&quot;/&gt;&lt;wsp:rsid wsp:val=&quot;00A86221&quot;/&gt;&lt;wsp:rsid wsp:val=&quot;00A86609&quot;/&gt;&lt;wsp:rsid wsp:val=&quot;00A908E5&quot;/&gt;&lt;wsp:rsid wsp:val=&quot;00AA2B68&quot;/&gt;&lt;wsp:rsid wsp:val=&quot;00AB3C2F&quot;/&gt;&lt;wsp:rsid wsp:val=&quot;00AB514D&quot;/&gt;&lt;wsp:rsid wsp:val=&quot;00AC03B4&quot;/&gt;&lt;wsp:rsid wsp:val=&quot;00AC4616&quot;/&gt;&lt;wsp:rsid wsp:val=&quot;00AC6905&quot;/&gt;&lt;wsp:rsid wsp:val=&quot;00AE1832&quot;/&gt;&lt;wsp:rsid wsp:val=&quot;00AE1BD3&quot;/&gt;&lt;wsp:rsid wsp:val=&quot;00AE5F10&quot;/&gt;&lt;wsp:rsid wsp:val=&quot;00AE66B7&quot;/&gt;&lt;wsp:rsid wsp:val=&quot;00AF527E&quot;/&gt;&lt;wsp:rsid wsp:val=&quot;00AF6ED8&quot;/&gt;&lt;wsp:rsid wsp:val=&quot;00B034F7&quot;/&gt;&lt;wsp:rsid wsp:val=&quot;00B07551&quot;/&gt;&lt;wsp:rsid wsp:val=&quot;00B11647&quot;/&gt;&lt;wsp:rsid wsp:val=&quot;00B13DAB&quot;/&gt;&lt;wsp:rsid wsp:val=&quot;00B227A4&quot;/&gt;&lt;wsp:rsid wsp:val=&quot;00B23D48&quot;/&gt;&lt;wsp:rsid wsp:val=&quot;00B25C0D&quot;/&gt;&lt;wsp:rsid wsp:val=&quot;00B275DB&quot;/&gt;&lt;wsp:rsid wsp:val=&quot;00B3045E&quot;/&gt;&lt;wsp:rsid wsp:val=&quot;00B31A31&quot;/&gt;&lt;wsp:rsid wsp:val=&quot;00B32FDF&quot;/&gt;&lt;wsp:rsid wsp:val=&quot;00B40FA5&quot;/&gt;&lt;wsp:rsid wsp:val=&quot;00B67C1B&quot;/&gt;&lt;wsp:rsid wsp:val=&quot;00B80E27&quot;/&gt;&lt;wsp:rsid wsp:val=&quot;00B81EF0&quot;/&gt;&lt;wsp:rsid wsp:val=&quot;00B83C93&quot;/&gt;&lt;wsp:rsid wsp:val=&quot;00B847B3&quot;/&gt;&lt;wsp:rsid wsp:val=&quot;00B930D3&quot;/&gt;&lt;wsp:rsid wsp:val=&quot;00B93E7F&quot;/&gt;&lt;wsp:rsid wsp:val=&quot;00B977B6&quot;/&gt;&lt;wsp:rsid wsp:val=&quot;00BA1143&quot;/&gt;&lt;wsp:rsid wsp:val=&quot;00BA5F12&quot;/&gt;&lt;wsp:rsid wsp:val=&quot;00BB0725&quot;/&gt;&lt;wsp:rsid wsp:val=&quot;00BB306E&quot;/&gt;&lt;wsp:rsid wsp:val=&quot;00BB37C6&quot;/&gt;&lt;wsp:rsid wsp:val=&quot;00BB7991&quot;/&gt;&lt;wsp:rsid wsp:val=&quot;00BC050C&quot;/&gt;&lt;wsp:rsid wsp:val=&quot;00BC2262&quot;/&gt;&lt;wsp:rsid wsp:val=&quot;00BC3B65&quot;/&gt;&lt;wsp:rsid wsp:val=&quot;00BD0EBF&quot;/&gt;&lt;wsp:rsid wsp:val=&quot;00BE48F4&quot;/&gt;&lt;wsp:rsid wsp:val=&quot;00BE63B4&quot;/&gt;&lt;wsp:rsid wsp:val=&quot;00BF31B1&quot;/&gt;&lt;wsp:rsid wsp:val=&quot;00C00348&quot;/&gt;&lt;wsp:rsid wsp:val=&quot;00C00646&quot;/&gt;&lt;wsp:rsid wsp:val=&quot;00C0204C&quot;/&gt;&lt;wsp:rsid wsp:val=&quot;00C06899&quot;/&gt;&lt;wsp:rsid wsp:val=&quot;00C12D42&quot;/&gt;&lt;wsp:rsid wsp:val=&quot;00C17D0D&quot;/&gt;&lt;wsp:rsid wsp:val=&quot;00C24D85&quot;/&gt;&lt;wsp:rsid wsp:val=&quot;00C35D8F&quot;/&gt;&lt;wsp:rsid wsp:val=&quot;00C36EAA&quot;/&gt;&lt;wsp:rsid wsp:val=&quot;00C435B5&quot;/&gt;&lt;wsp:rsid wsp:val=&quot;00C44DBA&quot;/&gt;&lt;wsp:rsid wsp:val=&quot;00C4651B&quot;/&gt;&lt;wsp:rsid wsp:val=&quot;00C67157&quot;/&gt;&lt;wsp:rsid wsp:val=&quot;00C706D2&quot;/&gt;&lt;wsp:rsid wsp:val=&quot;00C7246D&quot;/&gt;&lt;wsp:rsid wsp:val=&quot;00C8033F&quot;/&gt;&lt;wsp:rsid wsp:val=&quot;00C803E5&quot;/&gt;&lt;wsp:rsid wsp:val=&quot;00C80880&quot;/&gt;&lt;wsp:rsid wsp:val=&quot;00C80BFF&quot;/&gt;&lt;wsp:rsid wsp:val=&quot;00C81110&quot;/&gt;&lt;wsp:rsid wsp:val=&quot;00C839A6&quot;/&gt;&lt;wsp:rsid wsp:val=&quot;00C9050A&quot;/&gt;&lt;wsp:rsid wsp:val=&quot;00C94EB4&quot;/&gt;&lt;wsp:rsid wsp:val=&quot;00C97686&quot;/&gt;&lt;wsp:rsid wsp:val=&quot;00CB341E&quot;/&gt;&lt;wsp:rsid wsp:val=&quot;00CB3A0E&quot;/&gt;&lt;wsp:rsid wsp:val=&quot;00CC2D62&quot;/&gt;&lt;wsp:rsid wsp:val=&quot;00CC6E45&quot;/&gt;&lt;wsp:rsid wsp:val=&quot;00CD4757&quot;/&gt;&lt;wsp:rsid wsp:val=&quot;00CD7F9A&quot;/&gt;&lt;wsp:rsid wsp:val=&quot;00CF273C&quot;/&gt;&lt;wsp:rsid wsp:val=&quot;00D10D46&quot;/&gt;&lt;wsp:rsid wsp:val=&quot;00D21FAC&quot;/&gt;&lt;wsp:rsid wsp:val=&quot;00D240FC&quot;/&gt;&lt;wsp:rsid wsp:val=&quot;00D27032&quot;/&gt;&lt;wsp:rsid wsp:val=&quot;00D309EA&quot;/&gt;&lt;wsp:rsid wsp:val=&quot;00D32507&quot;/&gt;&lt;wsp:rsid wsp:val=&quot;00D36A2A&quot;/&gt;&lt;wsp:rsid wsp:val=&quot;00D36F51&quot;/&gt;&lt;wsp:rsid wsp:val=&quot;00D4227F&quot;/&gt;&lt;wsp:rsid wsp:val=&quot;00D43F6D&quot;/&gt;&lt;wsp:rsid wsp:val=&quot;00D47591&quot;/&gt;&lt;wsp:rsid wsp:val=&quot;00D52880&quot;/&gt;&lt;wsp:rsid wsp:val=&quot;00D56DD8&quot;/&gt;&lt;wsp:rsid wsp:val=&quot;00D63494&quot;/&gt;&lt;wsp:rsid wsp:val=&quot;00D677D3&quot;/&gt;&lt;wsp:rsid wsp:val=&quot;00D74B09&quot;/&gt;&lt;wsp:rsid wsp:val=&quot;00D81675&quot;/&gt;&lt;wsp:rsid wsp:val=&quot;00D838F9&quot;/&gt;&lt;wsp:rsid wsp:val=&quot;00D84DCB&quot;/&gt;&lt;wsp:rsid wsp:val=&quot;00D8532B&quot;/&gt;&lt;wsp:rsid wsp:val=&quot;00D856A4&quot;/&gt;&lt;wsp:rsid wsp:val=&quot;00D85B95&quot;/&gt;&lt;wsp:rsid wsp:val=&quot;00D86E3A&quot;/&gt;&lt;wsp:rsid wsp:val=&quot;00D91B0F&quot;/&gt;&lt;wsp:rsid wsp:val=&quot;00D93FF5&quot;/&gt;&lt;wsp:rsid wsp:val=&quot;00DA5294&quot;/&gt;&lt;wsp:rsid wsp:val=&quot;00DA6819&quot;/&gt;&lt;wsp:rsid wsp:val=&quot;00DA75FE&quot;/&gt;&lt;wsp:rsid wsp:val=&quot;00DB63A1&quot;/&gt;&lt;wsp:rsid wsp:val=&quot;00DC5579&quot;/&gt;&lt;wsp:rsid wsp:val=&quot;00DC5BE6&quot;/&gt;&lt;wsp:rsid wsp:val=&quot;00DD6961&quot;/&gt;&lt;wsp:rsid wsp:val=&quot;00DE1972&quot;/&gt;&lt;wsp:rsid wsp:val=&quot;00DE5094&quot;/&gt;&lt;wsp:rsid wsp:val=&quot;00DE5191&quot;/&gt;&lt;wsp:rsid wsp:val=&quot;00DE6044&quot;/&gt;&lt;wsp:rsid wsp:val=&quot;00DF1E3D&quot;/&gt;&lt;wsp:rsid wsp:val=&quot;00DF3ED9&quot;/&gt;&lt;wsp:rsid wsp:val=&quot;00DF556B&quot;/&gt;&lt;wsp:rsid wsp:val=&quot;00E04256&quot;/&gt;&lt;wsp:rsid wsp:val=&quot;00E04EFD&quot;/&gt;&lt;wsp:rsid wsp:val=&quot;00E11D97&quot;/&gt;&lt;wsp:rsid wsp:val=&quot;00E2113F&quot;/&gt;&lt;wsp:rsid wsp:val=&quot;00E22EAE&quot;/&gt;&lt;wsp:rsid wsp:val=&quot;00E23221&quot;/&gt;&lt;wsp:rsid wsp:val=&quot;00E2412E&quot;/&gt;&lt;wsp:rsid wsp:val=&quot;00E25E89&quot;/&gt;&lt;wsp:rsid wsp:val=&quot;00E26D94&quot;/&gt;&lt;wsp:rsid wsp:val=&quot;00E30387&quot;/&gt;&lt;wsp:rsid wsp:val=&quot;00E31774&quot;/&gt;&lt;wsp:rsid wsp:val=&quot;00E36A45&quot;/&gt;&lt;wsp:rsid wsp:val=&quot;00E40A82&quot;/&gt;&lt;wsp:rsid wsp:val=&quot;00E42A3F&quot;/&gt;&lt;wsp:rsid wsp:val=&quot;00E528F6&quot;/&gt;&lt;wsp:rsid wsp:val=&quot;00E53870&quot;/&gt;&lt;wsp:rsid wsp:val=&quot;00E54B35&quot;/&gt;&lt;wsp:rsid wsp:val=&quot;00E60B15&quot;/&gt;&lt;wsp:rsid wsp:val=&quot;00E63367&quot;/&gt;&lt;wsp:rsid wsp:val=&quot;00E6471D&quot;/&gt;&lt;wsp:rsid wsp:val=&quot;00E8045A&quot;/&gt;&lt;wsp:rsid wsp:val=&quot;00E91012&quot;/&gt;&lt;wsp:rsid wsp:val=&quot;00EA0EE6&quot;/&gt;&lt;wsp:rsid wsp:val=&quot;00EA1DAB&quot;/&gt;&lt;wsp:rsid wsp:val=&quot;00EA33D9&quot;/&gt;&lt;wsp:rsid wsp:val=&quot;00EB1B42&quot;/&gt;&lt;wsp:rsid wsp:val=&quot;00EB26C8&quot;/&gt;&lt;wsp:rsid wsp:val=&quot;00EB561F&quot;/&gt;&lt;wsp:rsid wsp:val=&quot;00ED389C&quot;/&gt;&lt;wsp:rsid wsp:val=&quot;00ED4E2D&quot;/&gt;&lt;wsp:rsid wsp:val=&quot;00EF0D68&quot;/&gt;&lt;wsp:rsid wsp:val=&quot;00EF12E7&quot;/&gt;&lt;wsp:rsid wsp:val=&quot;00EF5B6E&quot;/&gt;&lt;wsp:rsid wsp:val=&quot;00F0568B&quot;/&gt;&lt;wsp:rsid wsp:val=&quot;00F05D73&quot;/&gt;&lt;wsp:rsid wsp:val=&quot;00F12FE9&quot;/&gt;&lt;wsp:rsid wsp:val=&quot;00F13DA1&quot;/&gt;&lt;wsp:rsid wsp:val=&quot;00F17365&quot;/&gt;&lt;wsp:rsid wsp:val=&quot;00F221EF&quot;/&gt;&lt;wsp:rsid wsp:val=&quot;00F27A94&quot;/&gt;&lt;wsp:rsid wsp:val=&quot;00F32A9B&quot;/&gt;&lt;wsp:rsid wsp:val=&quot;00F419D6&quot;/&gt;&lt;wsp:rsid wsp:val=&quot;00F42DC7&quot;/&gt;&lt;wsp:rsid wsp:val=&quot;00F43D63&quot;/&gt;&lt;wsp:rsid wsp:val=&quot;00F45AA8&quot;/&gt;&lt;wsp:rsid wsp:val=&quot;00F45E02&quot;/&gt;&lt;wsp:rsid wsp:val=&quot;00F4697D&quot;/&gt;&lt;wsp:rsid wsp:val=&quot;00F47E89&quot;/&gt;&lt;wsp:rsid wsp:val=&quot;00F55493&quot;/&gt;&lt;wsp:rsid wsp:val=&quot;00F70DAA&quot;/&gt;&lt;wsp:rsid wsp:val=&quot;00F713FD&quot;/&gt;&lt;wsp:rsid wsp:val=&quot;00F7461B&quot;/&gt;&lt;wsp:rsid wsp:val=&quot;00F82CB3&quot;/&gt;&lt;wsp:rsid wsp:val=&quot;00F83BF4&quot;/&gt;&lt;wsp:rsid wsp:val=&quot;00F85D5E&quot;/&gt;&lt;wsp:rsid wsp:val=&quot;00F92660&quot;/&gt;&lt;wsp:rsid wsp:val=&quot;00F95146&quot;/&gt;&lt;wsp:rsid wsp:val=&quot;00F96FEA&quot;/&gt;&lt;wsp:rsid wsp:val=&quot;00FA2108&quot;/&gt;&lt;wsp:rsid wsp:val=&quot;00FA44F2&quot;/&gt;&lt;wsp:rsid wsp:val=&quot;00FB24A3&quot;/&gt;&lt;wsp:rsid wsp:val=&quot;00FB76B8&quot;/&gt;&lt;wsp:rsid wsp:val=&quot;00FC2A12&quot;/&gt;&lt;wsp:rsid wsp:val=&quot;00FC5E7B&quot;/&gt;&lt;wsp:rsid wsp:val=&quot;00FC7C4B&quot;/&gt;&lt;wsp:rsid wsp:val=&quot;00FD08E3&quot;/&gt;&lt;wsp:rsid wsp:val=&quot;00FD1885&quot;/&gt;&lt;wsp:rsid wsp:val=&quot;00FD1FFB&quot;/&gt;&lt;wsp:rsid wsp:val=&quot;00FD234C&quot;/&gt;&lt;wsp:rsid wsp:val=&quot;00FD640C&quot;/&gt;&lt;wsp:rsid wsp:val=&quot;00FE3EBF&quot;/&gt;&lt;wsp:rsid wsp:val=&quot;00FE65B6&quot;/&gt;&lt;wsp:rsid wsp:val=&quot;00FF29C5&quot;/&gt;&lt;wsp:rsid wsp:val=&quot;00FF7489&quot;/&gt;&lt;/wsp:rsids&gt;&lt;/w:docPr&gt;&lt;w:body&gt;&lt;wx:sect&gt;&lt;w:p wsp:rsidR=&quot;00000000&quot; wsp:rsidRPr=&quot;001B1B08&quot; wsp:rsidRDefault=&quot;001B1B08&quot; wsp:rsidP=&quot;001B1B08&quot;&gt;&lt;m:oMathPara&gt;&lt;m:oMath&gt;&lt;m:sSub&gt;&lt;m:sSubPr&gt;&lt;m:ctrlPr&gt;&lt;w:rPr&gt;&lt;w:rFonts w:ascii=&quot;Cambria Math&quot; w:h-ansi=&quot;Cambria Math&quot; w:cs=&quot;Arial&quot;/&gt;&lt;wx:font wx:val=&quot;Cambria Math&quot;/&gt;&lt;/w:rPr&gt;&lt;/m:ctrlPr&gt;&lt;/m:sSubPr&gt;&lt;m:e&gt;&lt;m:r&gt;&lt;m:rPr&gt;&lt;m:sty m:val=&quot;p&quot;/&gt;&lt;/m:rPr&gt;&lt;w:rPr&gt;&lt;w:rFonts w:ascii=&quot;Cambria Math&quot; w:h-ansi=&quot;Cambria Math&quot; w:cs=&quot;Arial&quot;/&gt;&lt;wx:font wx:val=&quot;Cambria Math&quot;/&gt;&lt;/w:rPr&gt;&lt;m:t&gt;BA&lt;/m:t&gt;&lt;/m:r&gt;&lt;/m:e&gt;&lt;m:sub&gt;&lt;m:r&gt;&lt;w:rPr&gt;&lt;w:rFonts w:ascii=&quot;Cambria Math&quot; w:h-ansi=&quot;Cambria Math&quot; w:cs=&quot;Arial&quot;/&gt;&lt;wx:font wx:val=&quot;Cambria Math&quot;/&gt;&lt;w:i/&gt;&lt;/w:rPr&gt;&lt;m:t&gt;perc&lt;/m:t&gt;&lt;/m:r&gt;&lt;/m:sub&gt;&lt;/m:sSub&gt;&lt;m:r&gt;&lt;w:rPr&gt;&lt;w:rFonts w:ascii=&quot;Cambria Math&quot; w:h-ansi=&quot;Cambria Math&quot; w:cs=&quot;Arial&quot;/&gt;&lt;wx:font wx:val=&quot;Cambria Math&quot;/&gt;&lt;w:i/&gt;&lt;/w:rPr&gt;&lt;m:t&gt;=&lt;/m:t&gt;&lt;/m:r&gt;&lt;m:f&gt;&lt;m:fPr&gt;&lt;m:ctrlPr&gt;&lt;w:rPr&gt;&lt;w:rFonts w:ascii=&quot;Cambria Math&quot; w:h-ansi=&quot;Cambria Math&quot; w:cs=&quot;Arial&quot;/&gt;&lt;wx:font wx:val=&quot;Cambria Math&quot;/&gt;&lt;w:i/&gt;&lt;/w:rPr&gt;&lt;/m:ctrlPr&gt;&lt;/m:fPr&gt;&lt;m:num&gt;&lt;m:sSub&gt;&lt;m:sSubPr&gt;&lt;m:ctrlPr&gt;&lt;w:rPr&gt;&lt;w:rFonts w:ascii=&quot;Cambria Math&quot; w:h-ansi=&quot;Cambria Math&quot; w:cs=&quot;Arial&quot;/&gt;&lt;wx:font wx:val=&quot;Cambria Math&quot;/&gt;&lt;w:i/&gt;&lt;/w:rPr&gt;&lt;/m:ctrlPr&gt;&lt;/m:sSubPr&gt;&lt;m:e&gt;&lt;m:r&gt;&lt;w:rPr&gt;&lt;w:rFonts w:ascii=&quot;Cambria Math&quot; w:h-ansi=&quot;Cambria Math&quot; w:cs=&quot;Arial&quot;/&gt;&lt;wx:font wx:val=&quot;Cambria Math&quot;/&gt;&lt;w:i/&gt;&lt;/w:rPr&gt;&lt;m:t&gt;BA&lt;/m:t&gt;&lt;/m:r&gt;&lt;/m:e&gt;&lt;m:sub&gt;&lt;m:r&gt;&lt;w:rPr&gt;&lt;w:rFonts w:ascii=&quot;Cambria Math&quot; w:h-ansi=&quot;Cambria Math&quot; w:cs=&quot;Arial&quot;/&gt;&lt;wx:font wx:val=&quot;Cambria Math&quot;/&gt;&lt;w:i/&gt;&lt;/w:rPr&gt;&lt;m:t&gt;i,t2&lt;/m:t&gt;&lt;/m:r&gt;&lt;/m:sub&gt;&lt;/m:sSub&gt;&lt;m:r&gt;&lt;w:rPr&gt;&lt;w:rFonts w:ascii=&quot;Cambria Math&quot; w:h-ansi=&quot;Cambria Math&quot; w:cs=&quot;Arial&quot;/&gt;&lt;wx:font wx:val=&quot;Cambria Math&quot;/&gt;&lt;w:i/&gt;&lt;/w:rPr&gt;&lt;m:t&gt;-&lt;/m:t&gt;&lt;/m:r&gt;&lt;m:sSub&gt;&lt;m:sSubPr&gt;&lt;m:ctrlPr&gt;&lt;w:rPr&gt;&lt;w:rFonts w:ascii=&quot;Cambria Math&quot; w:h-ansi=&quot;Cambria Math&quot; w:cs=&quot;Arial&quot;/&gt;&lt;wx:font wx:val=&quot;Cambria Math&quot;/&gt;&lt;w:i/&gt;&lt;/w:rPr&gt;&lt;/m:ctrlPr&gt;&lt;/m:sSubPr&gt;&lt;m:e&gt;&lt;m:r&gt;&lt;w:rPr&gt;&lt;w:rFonts w:ascii=&quot;Cambria Math&quot; w:h-ansi=&quot;Cambria Math&quot; w:cs=&quot;Arial&quot;/&gt;&lt;wx:font wx:val=&quot;Cambria Math&quot;/&gt;&lt;w:i/&gt;&lt;/w:rPr&gt;&lt;m:t&gt;BA&lt;/m:t&gt;&lt;/m:r&gt;&lt;/m:e&gt;&lt;m:sub&gt;&lt;m:r&gt;&lt;w:rPr&gt;&lt;w:rFonts w:ascii=&quot;Cambria Math&quot; w:h-ansi=&quot;Cambria Math&quot; w:cs=&quot;Arial&quot;/&gt;&lt;wx:font wx:val=&quot;Cambria Math&quot;/&gt;&lt;w:i/&gt;&lt;/w:rPr&gt;&lt;m:t&gt;i,1964&lt;/m:t&gt;&lt;/m:r&gt;&lt;/m:sub&gt;&lt;/m:sSub&gt;&lt;/m:num&gt;&lt;m:den&gt;&lt;m:sSub&gt;&lt;m:sSubPr&gt;&lt;m:ctrlPr&gt;&lt;w:rPr&gt;&lt;w:rFonts w:ascii=&quot;Cambria Math&quot; w:h-ansi=&quot;Cambria Math&quot; w:cs=&quot;Arial&quot;/&gt;&lt;wx:font wx:val=&quot;Cambria Math&quot;/&gt;&lt;w:i/&gt;&lt;/w:rPr&gt;&lt;/m:ctrlPr&gt;&lt;/m:sSubPr&gt;&lt;m:e&gt;&lt;m:r&gt;&lt;w:rPr&gt;&lt;w:rFonts w:ascii=&quot;Cambria Math&quot; w:h-ansi=&quot;Cambria Math&quot; w:cs=&quot;Arial&quot;/&gt;&lt;wx:font wx:val=&quot;Cambria Math&quot;/&gt;&lt;w:i/&gt;&lt;/w:rPr&gt;&lt;m:t&gt;BA&lt;/m:t&gt;&lt;/m:r&gt;&lt;/m:e&gt;&lt;m:sub&gt;&lt;m:r&gt;&lt;w:rPr&gt;&lt;w:rFonts w:ascii=&quot;Cambria Math&quot; w:h-ansi=&quot;Cambria Math&quot; w:cs=&quot;Arial&quot;/&gt;&lt;wx:font wx:val=&quot;Cambria Math&quot;/&gt;&lt;w:i/&gt;&lt;/w:rPr&gt;&lt;m:t&gt;i,1964&lt;/m:t&gt;&lt;/m:r&gt;&lt;/m:sub&gt;&lt;/m:sSub&gt;&lt;/m:den&gt;&lt;/m:f&gt;&lt;/m:oMath&gt;&lt;/m:oMathPara&gt;&lt;/w:p&gt;&lt;w:sectPr wsp:rsidR=&quot;00000000&quot; wsp:rsidRPr=&quot;001B1B08&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p>
    <w:p w:rsidR="00D63494" w:rsidRDefault="00D63494" w:rsidP="00E2113F">
      <w:pPr>
        <w:spacing w:line="360" w:lineRule="auto"/>
        <w:contextualSpacing/>
      </w:pPr>
    </w:p>
    <w:p w:rsidR="00B32FDF" w:rsidRDefault="00B32FDF" w:rsidP="00E2113F">
      <w:pPr>
        <w:spacing w:line="360" w:lineRule="auto"/>
        <w:contextualSpacing/>
        <w:rPr>
          <w:rFonts w:ascii="Arial" w:hAnsi="Arial" w:cs="Arial"/>
        </w:rPr>
      </w:pPr>
      <w:proofErr w:type="gramStart"/>
      <w:r>
        <w:rPr>
          <w:rFonts w:ascii="Arial" w:hAnsi="Arial" w:cs="Arial"/>
        </w:rPr>
        <w:t>where</w:t>
      </w:r>
      <w:proofErr w:type="gramEnd"/>
      <w:r>
        <w:rPr>
          <w:rFonts w:ascii="Arial" w:hAnsi="Arial" w:cs="Arial"/>
        </w:rPr>
        <w:t xml:space="preserve"> </w:t>
      </w:r>
      <w:r w:rsidR="009938E6" w:rsidRPr="009938E6">
        <w:rPr>
          <w:rFonts w:ascii="Arial" w:hAnsi="Arial" w:cs="Arial"/>
        </w:rPr>
        <w:fldChar w:fldCharType="begin"/>
      </w:r>
      <w:r w:rsidR="009938E6" w:rsidRPr="009938E6">
        <w:rPr>
          <w:rFonts w:ascii="Arial" w:hAnsi="Arial" w:cs="Arial"/>
        </w:rPr>
        <w:instrText xml:space="preserve"> QUOTE </w:instrText>
      </w:r>
      <w:r w:rsidR="00252D89">
        <w:rPr>
          <w:position w:val="-8"/>
        </w:rPr>
        <w:pict>
          <v:shape id="_x0000_i1027" type="#_x0000_t75" style="width:40.35pt;height:15.2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461C0F&quot;/&gt;&lt;wsp:rsid wsp:val=&quot;00000DE9&quot;/&gt;&lt;wsp:rsid wsp:val=&quot;0001358A&quot;/&gt;&lt;wsp:rsid wsp:val=&quot;00014909&quot;/&gt;&lt;wsp:rsid wsp:val=&quot;000172C2&quot;/&gt;&lt;wsp:rsid wsp:val=&quot;000202AB&quot;/&gt;&lt;wsp:rsid wsp:val=&quot;000236FF&quot;/&gt;&lt;wsp:rsid wsp:val=&quot;000341BA&quot;/&gt;&lt;wsp:rsid wsp:val=&quot;00043EA1&quot;/&gt;&lt;wsp:rsid wsp:val=&quot;00053557&quot;/&gt;&lt;wsp:rsid wsp:val=&quot;00063263&quot;/&gt;&lt;wsp:rsid wsp:val=&quot;0007738F&quot;/&gt;&lt;wsp:rsid wsp:val=&quot;000878CB&quot;/&gt;&lt;wsp:rsid wsp:val=&quot;000A2B85&quot;/&gt;&lt;wsp:rsid wsp:val=&quot;000A5305&quot;/&gt;&lt;wsp:rsid wsp:val=&quot;000A6C6B&quot;/&gt;&lt;wsp:rsid wsp:val=&quot;000B22C9&quot;/&gt;&lt;wsp:rsid wsp:val=&quot;000B2BF4&quot;/&gt;&lt;wsp:rsid wsp:val=&quot;000B5963&quot;/&gt;&lt;wsp:rsid wsp:val=&quot;000C428C&quot;/&gt;&lt;wsp:rsid wsp:val=&quot;000C7C30&quot;/&gt;&lt;wsp:rsid wsp:val=&quot;000D30CD&quot;/&gt;&lt;wsp:rsid wsp:val=&quot;000D4A78&quot;/&gt;&lt;wsp:rsid wsp:val=&quot;000D7AD3&quot;/&gt;&lt;wsp:rsid wsp:val=&quot;000E0CFA&quot;/&gt;&lt;wsp:rsid wsp:val=&quot;000E0D50&quot;/&gt;&lt;wsp:rsid wsp:val=&quot;000E2314&quot;/&gt;&lt;wsp:rsid wsp:val=&quot;000E3DFC&quot;/&gt;&lt;wsp:rsid wsp:val=&quot;000F7337&quot;/&gt;&lt;wsp:rsid wsp:val=&quot;00104955&quot;/&gt;&lt;wsp:rsid wsp:val=&quot;00105554&quot;/&gt;&lt;wsp:rsid wsp:val=&quot;00105DC3&quot;/&gt;&lt;wsp:rsid wsp:val=&quot;00106B5C&quot;/&gt;&lt;wsp:rsid wsp:val=&quot;0012473C&quot;/&gt;&lt;wsp:rsid wsp:val=&quot;00124B27&quot;/&gt;&lt;wsp:rsid wsp:val=&quot;00143076&quot;/&gt;&lt;wsp:rsid wsp:val=&quot;001436D9&quot;/&gt;&lt;wsp:rsid wsp:val=&quot;00152A2C&quot;/&gt;&lt;wsp:rsid wsp:val=&quot;00157368&quot;/&gt;&lt;wsp:rsid wsp:val=&quot;00157424&quot;/&gt;&lt;wsp:rsid wsp:val=&quot;0016002C&quot;/&gt;&lt;wsp:rsid wsp:val=&quot;00164475&quot;/&gt;&lt;wsp:rsid wsp:val=&quot;001826DD&quot;/&gt;&lt;wsp:rsid wsp:val=&quot;00182D75&quot;/&gt;&lt;wsp:rsid wsp:val=&quot;001A061A&quot;/&gt;&lt;wsp:rsid wsp:val=&quot;001A15E3&quot;/&gt;&lt;wsp:rsid wsp:val=&quot;001A4C5C&quot;/&gt;&lt;wsp:rsid wsp:val=&quot;001A585C&quot;/&gt;&lt;wsp:rsid wsp:val=&quot;001B3719&quot;/&gt;&lt;wsp:rsid wsp:val=&quot;001C0EA8&quot;/&gt;&lt;wsp:rsid wsp:val=&quot;001C0F20&quot;/&gt;&lt;wsp:rsid wsp:val=&quot;001C2C37&quot;/&gt;&lt;wsp:rsid wsp:val=&quot;001C6AF2&quot;/&gt;&lt;wsp:rsid wsp:val=&quot;001D3177&quot;/&gt;&lt;wsp:rsid wsp:val=&quot;001D5471&quot;/&gt;&lt;wsp:rsid wsp:val=&quot;001F1B02&quot;/&gt;&lt;wsp:rsid wsp:val=&quot;001F7C9A&quot;/&gt;&lt;wsp:rsid wsp:val=&quot;00205C8E&quot;/&gt;&lt;wsp:rsid wsp:val=&quot;002104AA&quot;/&gt;&lt;wsp:rsid wsp:val=&quot;00210E96&quot;/&gt;&lt;wsp:rsid wsp:val=&quot;00211FE2&quot;/&gt;&lt;wsp:rsid wsp:val=&quot;00215C9B&quot;/&gt;&lt;wsp:rsid wsp:val=&quot;0022407F&quot;/&gt;&lt;wsp:rsid wsp:val=&quot;00227D3D&quot;/&gt;&lt;wsp:rsid wsp:val=&quot;00230FB5&quot;/&gt;&lt;wsp:rsid wsp:val=&quot;002370B8&quot;/&gt;&lt;wsp:rsid wsp:val=&quot;002449BB&quot;/&gt;&lt;wsp:rsid wsp:val=&quot;0024551A&quot;/&gt;&lt;wsp:rsid wsp:val=&quot;0024679A&quot;/&gt;&lt;wsp:rsid wsp:val=&quot;002471DF&quot;/&gt;&lt;wsp:rsid wsp:val=&quot;00256317&quot;/&gt;&lt;wsp:rsid wsp:val=&quot;00260A0E&quot;/&gt;&lt;wsp:rsid wsp:val=&quot;00261B36&quot;/&gt;&lt;wsp:rsid wsp:val=&quot;00264B3F&quot;/&gt;&lt;wsp:rsid wsp:val=&quot;002709B2&quot;/&gt;&lt;wsp:rsid wsp:val=&quot;002720C0&quot;/&gt;&lt;wsp:rsid wsp:val=&quot;002740E9&quot;/&gt;&lt;wsp:rsid wsp:val=&quot;00274F70&quot;/&gt;&lt;wsp:rsid wsp:val=&quot;00280C6C&quot;/&gt;&lt;wsp:rsid wsp:val=&quot;002841DF&quot;/&gt;&lt;wsp:rsid wsp:val=&quot;002865EC&quot;/&gt;&lt;wsp:rsid wsp:val=&quot;002867ED&quot;/&gt;&lt;wsp:rsid wsp:val=&quot;002938ED&quot;/&gt;&lt;wsp:rsid wsp:val=&quot;002957B7&quot;/&gt;&lt;wsp:rsid wsp:val=&quot;002A2F90&quot;/&gt;&lt;wsp:rsid wsp:val=&quot;002B2FA6&quot;/&gt;&lt;wsp:rsid wsp:val=&quot;002B3B1C&quot;/&gt;&lt;wsp:rsid wsp:val=&quot;002B5BB7&quot;/&gt;&lt;wsp:rsid wsp:val=&quot;002B6EC4&quot;/&gt;&lt;wsp:rsid wsp:val=&quot;002C33C1&quot;/&gt;&lt;wsp:rsid wsp:val=&quot;002C398D&quot;/&gt;&lt;wsp:rsid wsp:val=&quot;002C7C7E&quot;/&gt;&lt;wsp:rsid wsp:val=&quot;002D43C8&quot;/&gt;&lt;wsp:rsid wsp:val=&quot;002E37E1&quot;/&gt;&lt;wsp:rsid wsp:val=&quot;002E3885&quot;/&gt;&lt;wsp:rsid wsp:val=&quot;002E3FEE&quot;/&gt;&lt;wsp:rsid wsp:val=&quot;002E4511&quot;/&gt;&lt;wsp:rsid wsp:val=&quot;002E5EE9&quot;/&gt;&lt;wsp:rsid wsp:val=&quot;002E7A0A&quot;/&gt;&lt;wsp:rsid wsp:val=&quot;002F0F3D&quot;/&gt;&lt;wsp:rsid wsp:val=&quot;002F1B50&quot;/&gt;&lt;wsp:rsid wsp:val=&quot;002F24D4&quot;/&gt;&lt;wsp:rsid wsp:val=&quot;0030370F&quot;/&gt;&lt;wsp:rsid wsp:val=&quot;00303924&quot;/&gt;&lt;wsp:rsid wsp:val=&quot;00304E9B&quot;/&gt;&lt;wsp:rsid wsp:val=&quot;00311864&quot;/&gt;&lt;wsp:rsid wsp:val=&quot;00312D6C&quot;/&gt;&lt;wsp:rsid wsp:val=&quot;00320D80&quot;/&gt;&lt;wsp:rsid wsp:val=&quot;0032182D&quot;/&gt;&lt;wsp:rsid wsp:val=&quot;00321C22&quot;/&gt;&lt;wsp:rsid wsp:val=&quot;00322BCA&quot;/&gt;&lt;wsp:rsid wsp:val=&quot;00323834&quot;/&gt;&lt;wsp:rsid wsp:val=&quot;003332A1&quot;/&gt;&lt;wsp:rsid wsp:val=&quot;00334AD2&quot;/&gt;&lt;wsp:rsid wsp:val=&quot;003353FC&quot;/&gt;&lt;wsp:rsid wsp:val=&quot;00336AC8&quot;/&gt;&lt;wsp:rsid wsp:val=&quot;00346C73&quot;/&gt;&lt;wsp:rsid wsp:val=&quot;0035153D&quot;/&gt;&lt;wsp:rsid wsp:val=&quot;00357AC4&quot;/&gt;&lt;wsp:rsid wsp:val=&quot;0036349D&quot;/&gt;&lt;wsp:rsid wsp:val=&quot;00364942&quot;/&gt;&lt;wsp:rsid wsp:val=&quot;00367BE2&quot;/&gt;&lt;wsp:rsid wsp:val=&quot;00376BAA&quot;/&gt;&lt;wsp:rsid wsp:val=&quot;003779B1&quot;/&gt;&lt;wsp:rsid wsp:val=&quot;00384259&quot;/&gt;&lt;wsp:rsid wsp:val=&quot;003851E3&quot;/&gt;&lt;wsp:rsid wsp:val=&quot;0039134F&quot;/&gt;&lt;wsp:rsid wsp:val=&quot;003939D7&quot;/&gt;&lt;wsp:rsid wsp:val=&quot;003A1D1A&quot;/&gt;&lt;wsp:rsid wsp:val=&quot;003A235F&quot;/&gt;&lt;wsp:rsid wsp:val=&quot;003A4F14&quot;/&gt;&lt;wsp:rsid wsp:val=&quot;003B030D&quot;/&gt;&lt;wsp:rsid wsp:val=&quot;003B2423&quot;/&gt;&lt;wsp:rsid wsp:val=&quot;003C0530&quot;/&gt;&lt;wsp:rsid wsp:val=&quot;003D20BB&quot;/&gt;&lt;wsp:rsid wsp:val=&quot;003D572D&quot;/&gt;&lt;wsp:rsid wsp:val=&quot;003E77B3&quot;/&gt;&lt;wsp:rsid wsp:val=&quot;003F121C&quot;/&gt;&lt;wsp:rsid wsp:val=&quot;003F4C02&quot;/&gt;&lt;wsp:rsid wsp:val=&quot;003F5424&quot;/&gt;&lt;wsp:rsid wsp:val=&quot;003F5527&quot;/&gt;&lt;wsp:rsid wsp:val=&quot;003F642B&quot;/&gt;&lt;wsp:rsid wsp:val=&quot;003F714B&quot;/&gt;&lt;wsp:rsid wsp:val=&quot;004018BB&quot;/&gt;&lt;wsp:rsid wsp:val=&quot;00403DB6&quot;/&gt;&lt;wsp:rsid wsp:val=&quot;00404562&quot;/&gt;&lt;wsp:rsid wsp:val=&quot;00410B09&quot;/&gt;&lt;wsp:rsid wsp:val=&quot;00421A77&quot;/&gt;&lt;wsp:rsid wsp:val=&quot;0042665C&quot;/&gt;&lt;wsp:rsid wsp:val=&quot;00431920&quot;/&gt;&lt;wsp:rsid wsp:val=&quot;00433981&quot;/&gt;&lt;wsp:rsid wsp:val=&quot;00441D1C&quot;/&gt;&lt;wsp:rsid wsp:val=&quot;004430BF&quot;/&gt;&lt;wsp:rsid wsp:val=&quot;00443ACB&quot;/&gt;&lt;wsp:rsid wsp:val=&quot;00461C0F&quot;/&gt;&lt;wsp:rsid wsp:val=&quot;00461C7B&quot;/&gt;&lt;wsp:rsid wsp:val=&quot;004671DD&quot;/&gt;&lt;wsp:rsid wsp:val=&quot;00467287&quot;/&gt;&lt;wsp:rsid wsp:val=&quot;00467CF3&quot;/&gt;&lt;wsp:rsid wsp:val=&quot;0047153F&quot;/&gt;&lt;wsp:rsid wsp:val=&quot;00476A4F&quot;/&gt;&lt;wsp:rsid wsp:val=&quot;00481038&quot;/&gt;&lt;wsp:rsid wsp:val=&quot;00484F2A&quot;/&gt;&lt;wsp:rsid wsp:val=&quot;004858E6&quot;/&gt;&lt;wsp:rsid wsp:val=&quot;00487571&quot;/&gt;&lt;wsp:rsid wsp:val=&quot;004879D0&quot;/&gt;&lt;wsp:rsid wsp:val=&quot;004915A6&quot;/&gt;&lt;wsp:rsid wsp:val=&quot;0049179C&quot;/&gt;&lt;wsp:rsid wsp:val=&quot;00495BFC&quot;/&gt;&lt;wsp:rsid wsp:val=&quot;0049691A&quot;/&gt;&lt;wsp:rsid wsp:val=&quot;00497AFA&quot;/&gt;&lt;wsp:rsid wsp:val=&quot;004A2604&quot;/&gt;&lt;wsp:rsid wsp:val=&quot;004B07ED&quot;/&gt;&lt;wsp:rsid wsp:val=&quot;004B0EA1&quot;/&gt;&lt;wsp:rsid wsp:val=&quot;004C46C4&quot;/&gt;&lt;wsp:rsid wsp:val=&quot;004D2334&quot;/&gt;&lt;wsp:rsid wsp:val=&quot;004D2574&quot;/&gt;&lt;wsp:rsid wsp:val=&quot;004D3478&quot;/&gt;&lt;wsp:rsid wsp:val=&quot;004E27C2&quot;/&gt;&lt;wsp:rsid wsp:val=&quot;004E63AE&quot;/&gt;&lt;wsp:rsid wsp:val=&quot;004E7567&quot;/&gt;&lt;wsp:rsid wsp:val=&quot;004F7E19&quot;/&gt;&lt;wsp:rsid wsp:val=&quot;005016B6&quot;/&gt;&lt;wsp:rsid wsp:val=&quot;005072F7&quot;/&gt;&lt;wsp:rsid wsp:val=&quot;00507959&quot;/&gt;&lt;wsp:rsid wsp:val=&quot;00513075&quot;/&gt;&lt;wsp:rsid wsp:val=&quot;005160BB&quot;/&gt;&lt;wsp:rsid wsp:val=&quot;00517531&quot;/&gt;&lt;wsp:rsid wsp:val=&quot;00524CAE&quot;/&gt;&lt;wsp:rsid wsp:val=&quot;00530E71&quot;/&gt;&lt;wsp:rsid wsp:val=&quot;00537F63&quot;/&gt;&lt;wsp:rsid wsp:val=&quot;00545E77&quot;/&gt;&lt;wsp:rsid wsp:val=&quot;005525DC&quot;/&gt;&lt;wsp:rsid wsp:val=&quot;0055516E&quot;/&gt;&lt;wsp:rsid wsp:val=&quot;005619B4&quot;/&gt;&lt;wsp:rsid wsp:val=&quot;005626F0&quot;/&gt;&lt;wsp:rsid wsp:val=&quot;00571159&quot;/&gt;&lt;wsp:rsid wsp:val=&quot;00571669&quot;/&gt;&lt;wsp:rsid wsp:val=&quot;00571795&quot;/&gt;&lt;wsp:rsid wsp:val=&quot;00571FE2&quot;/&gt;&lt;wsp:rsid wsp:val=&quot;00572AF1&quot;/&gt;&lt;wsp:rsid wsp:val=&quot;00574B23&quot;/&gt;&lt;wsp:rsid wsp:val=&quot;00574EEE&quot;/&gt;&lt;wsp:rsid wsp:val=&quot;00577959&quot;/&gt;&lt;wsp:rsid wsp:val=&quot;0058012C&quot;/&gt;&lt;wsp:rsid wsp:val=&quot;0058088D&quot;/&gt;&lt;wsp:rsid wsp:val=&quot;00580A9A&quot;/&gt;&lt;wsp:rsid wsp:val=&quot;00594894&quot;/&gt;&lt;wsp:rsid wsp:val=&quot;005A1B6B&quot;/&gt;&lt;wsp:rsid wsp:val=&quot;005A4208&quot;/&gt;&lt;wsp:rsid wsp:val=&quot;005B23CB&quot;/&gt;&lt;wsp:rsid wsp:val=&quot;005C3ACA&quot;/&gt;&lt;wsp:rsid wsp:val=&quot;005C71B7&quot;/&gt;&lt;wsp:rsid wsp:val=&quot;005D2F18&quot;/&gt;&lt;wsp:rsid wsp:val=&quot;005D3F92&quot;/&gt;&lt;wsp:rsid wsp:val=&quot;005D6DC7&quot;/&gt;&lt;wsp:rsid wsp:val=&quot;005E697F&quot;/&gt;&lt;wsp:rsid wsp:val=&quot;005E6F75&quot;/&gt;&lt;wsp:rsid wsp:val=&quot;005F7506&quot;/&gt;&lt;wsp:rsid wsp:val=&quot;00600A3F&quot;/&gt;&lt;wsp:rsid wsp:val=&quot;00600B44&quot;/&gt;&lt;wsp:rsid wsp:val=&quot;006013E8&quot;/&gt;&lt;wsp:rsid wsp:val=&quot;0060149F&quot;/&gt;&lt;wsp:rsid wsp:val=&quot;00602EE7&quot;/&gt;&lt;wsp:rsid wsp:val=&quot;006056A6&quot;/&gt;&lt;wsp:rsid wsp:val=&quot;0061737A&quot;/&gt;&lt;wsp:rsid wsp:val=&quot;00626A61&quot;/&gt;&lt;wsp:rsid wsp:val=&quot;00627690&quot;/&gt;&lt;wsp:rsid wsp:val=&quot;006364CE&quot;/&gt;&lt;wsp:rsid wsp:val=&quot;006369A6&quot;/&gt;&lt;wsp:rsid wsp:val=&quot;006375EC&quot;/&gt;&lt;wsp:rsid wsp:val=&quot;0064089C&quot;/&gt;&lt;wsp:rsid wsp:val=&quot;00652442&quot;/&gt;&lt;wsp:rsid wsp:val=&quot;00654E67&quot;/&gt;&lt;wsp:rsid wsp:val=&quot;0065681D&quot;/&gt;&lt;wsp:rsid wsp:val=&quot;00656A0E&quot;/&gt;&lt;wsp:rsid wsp:val=&quot;00664E94&quot;/&gt;&lt;wsp:rsid wsp:val=&quot;00672C90&quot;/&gt;&lt;wsp:rsid wsp:val=&quot;006757E3&quot;/&gt;&lt;wsp:rsid wsp:val=&quot;006816F9&quot;/&gt;&lt;wsp:rsid wsp:val=&quot;00682D8E&quot;/&gt;&lt;wsp:rsid wsp:val=&quot;00683FA7&quot;/&gt;&lt;wsp:rsid wsp:val=&quot;006859CF&quot;/&gt;&lt;wsp:rsid wsp:val=&quot;00687108&quot;/&gt;&lt;wsp:rsid wsp:val=&quot;0069408F&quot;/&gt;&lt;wsp:rsid wsp:val=&quot;006A4308&quot;/&gt;&lt;wsp:rsid wsp:val=&quot;006B48BB&quot;/&gt;&lt;wsp:rsid wsp:val=&quot;006B5FE8&quot;/&gt;&lt;wsp:rsid wsp:val=&quot;006B718F&quot;/&gt;&lt;wsp:rsid wsp:val=&quot;006C4373&quot;/&gt;&lt;wsp:rsid wsp:val=&quot;006C5079&quot;/&gt;&lt;wsp:rsid wsp:val=&quot;006D13ED&quot;/&gt;&lt;wsp:rsid wsp:val=&quot;006D1451&quot;/&gt;&lt;wsp:rsid wsp:val=&quot;006D1E07&quot;/&gt;&lt;wsp:rsid wsp:val=&quot;006E2509&quot;/&gt;&lt;wsp:rsid wsp:val=&quot;00702A32&quot;/&gt;&lt;wsp:rsid wsp:val=&quot;0070720C&quot;/&gt;&lt;wsp:rsid wsp:val=&quot;007109B2&quot;/&gt;&lt;wsp:rsid wsp:val=&quot;00715997&quot;/&gt;&lt;wsp:rsid wsp:val=&quot;00715DF5&quot;/&gt;&lt;wsp:rsid wsp:val=&quot;00716170&quot;/&gt;&lt;wsp:rsid wsp:val=&quot;00720A63&quot;/&gt;&lt;wsp:rsid wsp:val=&quot;00724C7A&quot;/&gt;&lt;wsp:rsid wsp:val=&quot;00727A94&quot;/&gt;&lt;wsp:rsid wsp:val=&quot;007303AC&quot;/&gt;&lt;wsp:rsid wsp:val=&quot;00735326&quot;/&gt;&lt;wsp:rsid wsp:val=&quot;00744A46&quot;/&gt;&lt;wsp:rsid wsp:val=&quot;00747B2F&quot;/&gt;&lt;wsp:rsid wsp:val=&quot;00751415&quot;/&gt;&lt;wsp:rsid wsp:val=&quot;0075296C&quot;/&gt;&lt;wsp:rsid wsp:val=&quot;0075417E&quot;/&gt;&lt;wsp:rsid wsp:val=&quot;00757E7B&quot;/&gt;&lt;wsp:rsid wsp:val=&quot;007605F5&quot;/&gt;&lt;wsp:rsid wsp:val=&quot;00760959&quot;/&gt;&lt;wsp:rsid wsp:val=&quot;00762D07&quot;/&gt;&lt;wsp:rsid wsp:val=&quot;00767018&quot;/&gt;&lt;wsp:rsid wsp:val=&quot;00771261&quot;/&gt;&lt;wsp:rsid wsp:val=&quot;00771F14&quot;/&gt;&lt;wsp:rsid wsp:val=&quot;0077262D&quot;/&gt;&lt;wsp:rsid wsp:val=&quot;0077522C&quot;/&gt;&lt;wsp:rsid wsp:val=&quot;00776E92&quot;/&gt;&lt;wsp:rsid wsp:val=&quot;00784744&quot;/&gt;&lt;wsp:rsid wsp:val=&quot;00785E40&quot;/&gt;&lt;wsp:rsid wsp:val=&quot;00787CB9&quot;/&gt;&lt;wsp:rsid wsp:val=&quot;00794EFE&quot;/&gt;&lt;wsp:rsid wsp:val=&quot;00796E1A&quot;/&gt;&lt;wsp:rsid wsp:val=&quot;007B28C5&quot;/&gt;&lt;wsp:rsid wsp:val=&quot;007C1A23&quot;/&gt;&lt;wsp:rsid wsp:val=&quot;007C2444&quot;/&gt;&lt;wsp:rsid wsp:val=&quot;007D0243&quot;/&gt;&lt;wsp:rsid wsp:val=&quot;007D3E5A&quot;/&gt;&lt;wsp:rsid wsp:val=&quot;007D4B0F&quot;/&gt;&lt;wsp:rsid wsp:val=&quot;007D6254&quot;/&gt;&lt;wsp:rsid wsp:val=&quot;007D7D9A&quot;/&gt;&lt;wsp:rsid wsp:val=&quot;007E2FD8&quot;/&gt;&lt;wsp:rsid wsp:val=&quot;007E4DE2&quot;/&gt;&lt;wsp:rsid wsp:val=&quot;007E5D14&quot;/&gt;&lt;wsp:rsid wsp:val=&quot;007E76C0&quot;/&gt;&lt;wsp:rsid wsp:val=&quot;007F548C&quot;/&gt;&lt;wsp:rsid wsp:val=&quot;007F71F8&quot;/&gt;&lt;wsp:rsid wsp:val=&quot;0080093F&quot;/&gt;&lt;wsp:rsid wsp:val=&quot;00800D2D&quot;/&gt;&lt;wsp:rsid wsp:val=&quot;00802DD7&quot;/&gt;&lt;wsp:rsid wsp:val=&quot;00807552&quot;/&gt;&lt;wsp:rsid wsp:val=&quot;00810F26&quot;/&gt;&lt;wsp:rsid wsp:val=&quot;00813E5D&quot;/&gt;&lt;wsp:rsid wsp:val=&quot;0081637D&quot;/&gt;&lt;wsp:rsid wsp:val=&quot;008246FB&quot;/&gt;&lt;wsp:rsid wsp:val=&quot;00826A12&quot;/&gt;&lt;wsp:rsid wsp:val=&quot;00827524&quot;/&gt;&lt;wsp:rsid wsp:val=&quot;00833E8E&quot;/&gt;&lt;wsp:rsid wsp:val=&quot;0085426E&quot;/&gt;&lt;wsp:rsid wsp:val=&quot;0086117B&quot;/&gt;&lt;wsp:rsid wsp:val=&quot;008612C8&quot;/&gt;&lt;wsp:rsid wsp:val=&quot;00861660&quot;/&gt;&lt;wsp:rsid wsp:val=&quot;00863E13&quot;/&gt;&lt;wsp:rsid wsp:val=&quot;008702DD&quot;/&gt;&lt;wsp:rsid wsp:val=&quot;0088328D&quot;/&gt;&lt;wsp:rsid wsp:val=&quot;00883A98&quot;/&gt;&lt;wsp:rsid wsp:val=&quot;00884068&quot;/&gt;&lt;wsp:rsid wsp:val=&quot;0088458B&quot;/&gt;&lt;wsp:rsid wsp:val=&quot;008873FF&quot;/&gt;&lt;wsp:rsid wsp:val=&quot;0089794A&quot;/&gt;&lt;wsp:rsid wsp:val=&quot;008A0CF8&quot;/&gt;&lt;wsp:rsid wsp:val=&quot;008A3135&quot;/&gt;&lt;wsp:rsid wsp:val=&quot;008A52D7&quot;/&gt;&lt;wsp:rsid wsp:val=&quot;008A62BA&quot;/&gt;&lt;wsp:rsid wsp:val=&quot;008B3226&quot;/&gt;&lt;wsp:rsid wsp:val=&quot;008B4268&quot;/&gt;&lt;wsp:rsid wsp:val=&quot;008C2462&quot;/&gt;&lt;wsp:rsid wsp:val=&quot;008C5DBA&quot;/&gt;&lt;wsp:rsid wsp:val=&quot;008D29F6&quot;/&gt;&lt;wsp:rsid wsp:val=&quot;008D374F&quot;/&gt;&lt;wsp:rsid wsp:val=&quot;008D4D0A&quot;/&gt;&lt;wsp:rsid wsp:val=&quot;008E605B&quot;/&gt;&lt;wsp:rsid wsp:val=&quot;008F0312&quot;/&gt;&lt;wsp:rsid wsp:val=&quot;009035F7&quot;/&gt;&lt;wsp:rsid wsp:val=&quot;0090631F&quot;/&gt;&lt;wsp:rsid wsp:val=&quot;009103F1&quot;/&gt;&lt;wsp:rsid wsp:val=&quot;00920928&quot;/&gt;&lt;wsp:rsid wsp:val=&quot;00922473&quot;/&gt;&lt;wsp:rsid wsp:val=&quot;00922D52&quot;/&gt;&lt;wsp:rsid wsp:val=&quot;00927CC2&quot;/&gt;&lt;wsp:rsid wsp:val=&quot;0094016C&quot;/&gt;&lt;wsp:rsid wsp:val=&quot;0094151F&quot;/&gt;&lt;wsp:rsid wsp:val=&quot;009425AF&quot;/&gt;&lt;wsp:rsid wsp:val=&quot;009430BA&quot;/&gt;&lt;wsp:rsid wsp:val=&quot;009435A8&quot;/&gt;&lt;wsp:rsid wsp:val=&quot;009446B6&quot;/&gt;&lt;wsp:rsid wsp:val=&quot;00947B21&quot;/&gt;&lt;wsp:rsid wsp:val=&quot;009501A7&quot;/&gt;&lt;wsp:rsid wsp:val=&quot;00955487&quot;/&gt;&lt;wsp:rsid wsp:val=&quot;0095581D&quot;/&gt;&lt;wsp:rsid wsp:val=&quot;00962911&quot;/&gt;&lt;wsp:rsid wsp:val=&quot;00976026&quot;/&gt;&lt;wsp:rsid wsp:val=&quot;009773F8&quot;/&gt;&lt;wsp:rsid wsp:val=&quot;009802BB&quot;/&gt;&lt;wsp:rsid wsp:val=&quot;00981271&quot;/&gt;&lt;wsp:rsid wsp:val=&quot;009867BB&quot;/&gt;&lt;wsp:rsid wsp:val=&quot;0099136E&quot;/&gt;&lt;wsp:rsid wsp:val=&quot;00992069&quot;/&gt;&lt;wsp:rsid wsp:val=&quot;00993009&quot;/&gt;&lt;wsp:rsid wsp:val=&quot;009938E6&quot;/&gt;&lt;wsp:rsid wsp:val=&quot;0099522D&quot;/&gt;&lt;wsp:rsid wsp:val=&quot;00995EF8&quot;/&gt;&lt;wsp:rsid wsp:val=&quot;009972E4&quot;/&gt;&lt;wsp:rsid wsp:val=&quot;009A2B56&quot;/&gt;&lt;wsp:rsid wsp:val=&quot;009A3F17&quot;/&gt;&lt;wsp:rsid wsp:val=&quot;009B58D1&quot;/&gt;&lt;wsp:rsid wsp:val=&quot;009B66B2&quot;/&gt;&lt;wsp:rsid wsp:val=&quot;009C1531&quot;/&gt;&lt;wsp:rsid wsp:val=&quot;009D4036&quot;/&gt;&lt;wsp:rsid wsp:val=&quot;009D4C18&quot;/&gt;&lt;wsp:rsid wsp:val=&quot;009D6402&quot;/&gt;&lt;wsp:rsid wsp:val=&quot;009F273A&quot;/&gt;&lt;wsp:rsid wsp:val=&quot;00A03BC9&quot;/&gt;&lt;wsp:rsid wsp:val=&quot;00A049C2&quot;/&gt;&lt;wsp:rsid wsp:val=&quot;00A07B61&quot;/&gt;&lt;wsp:rsid wsp:val=&quot;00A1082D&quot;/&gt;&lt;wsp:rsid wsp:val=&quot;00A16ADE&quot;/&gt;&lt;wsp:rsid wsp:val=&quot;00A26201&quot;/&gt;&lt;wsp:rsid wsp:val=&quot;00A34626&quot;/&gt;&lt;wsp:rsid wsp:val=&quot;00A374B4&quot;/&gt;&lt;wsp:rsid wsp:val=&quot;00A42236&quot;/&gt;&lt;wsp:rsid wsp:val=&quot;00A43221&quot;/&gt;&lt;wsp:rsid wsp:val=&quot;00A4383B&quot;/&gt;&lt;wsp:rsid wsp:val=&quot;00A51CA7&quot;/&gt;&lt;wsp:rsid wsp:val=&quot;00A526D7&quot;/&gt;&lt;wsp:rsid wsp:val=&quot;00A55CD4&quot;/&gt;&lt;wsp:rsid wsp:val=&quot;00A701A7&quot;/&gt;&lt;wsp:rsid wsp:val=&quot;00A75AB5&quot;/&gt;&lt;wsp:rsid wsp:val=&quot;00A76342&quot;/&gt;&lt;wsp:rsid wsp:val=&quot;00A83386&quot;/&gt;&lt;wsp:rsid wsp:val=&quot;00A836D9&quot;/&gt;&lt;wsp:rsid wsp:val=&quot;00A86221&quot;/&gt;&lt;wsp:rsid wsp:val=&quot;00A86609&quot;/&gt;&lt;wsp:rsid wsp:val=&quot;00A908E5&quot;/&gt;&lt;wsp:rsid wsp:val=&quot;00AA2B68&quot;/&gt;&lt;wsp:rsid wsp:val=&quot;00AB3C2F&quot;/&gt;&lt;wsp:rsid wsp:val=&quot;00AB514D&quot;/&gt;&lt;wsp:rsid wsp:val=&quot;00AC03B4&quot;/&gt;&lt;wsp:rsid wsp:val=&quot;00AC4616&quot;/&gt;&lt;wsp:rsid wsp:val=&quot;00AC6905&quot;/&gt;&lt;wsp:rsid wsp:val=&quot;00AE1832&quot;/&gt;&lt;wsp:rsid wsp:val=&quot;00AE1BD3&quot;/&gt;&lt;wsp:rsid wsp:val=&quot;00AE5F10&quot;/&gt;&lt;wsp:rsid wsp:val=&quot;00AE66B7&quot;/&gt;&lt;wsp:rsid wsp:val=&quot;00AF527E&quot;/&gt;&lt;wsp:rsid wsp:val=&quot;00AF6ED8&quot;/&gt;&lt;wsp:rsid wsp:val=&quot;00B034F7&quot;/&gt;&lt;wsp:rsid wsp:val=&quot;00B07551&quot;/&gt;&lt;wsp:rsid wsp:val=&quot;00B11647&quot;/&gt;&lt;wsp:rsid wsp:val=&quot;00B13DAB&quot;/&gt;&lt;wsp:rsid wsp:val=&quot;00B227A4&quot;/&gt;&lt;wsp:rsid wsp:val=&quot;00B23D48&quot;/&gt;&lt;wsp:rsid wsp:val=&quot;00B25C0D&quot;/&gt;&lt;wsp:rsid wsp:val=&quot;00B275DB&quot;/&gt;&lt;wsp:rsid wsp:val=&quot;00B3045E&quot;/&gt;&lt;wsp:rsid wsp:val=&quot;00B31A31&quot;/&gt;&lt;wsp:rsid wsp:val=&quot;00B32FDF&quot;/&gt;&lt;wsp:rsid wsp:val=&quot;00B40FA5&quot;/&gt;&lt;wsp:rsid wsp:val=&quot;00B67C1B&quot;/&gt;&lt;wsp:rsid wsp:val=&quot;00B80E27&quot;/&gt;&lt;wsp:rsid wsp:val=&quot;00B81EF0&quot;/&gt;&lt;wsp:rsid wsp:val=&quot;00B83C93&quot;/&gt;&lt;wsp:rsid wsp:val=&quot;00B847B3&quot;/&gt;&lt;wsp:rsid wsp:val=&quot;00B930D3&quot;/&gt;&lt;wsp:rsid wsp:val=&quot;00B93E7F&quot;/&gt;&lt;wsp:rsid wsp:val=&quot;00B977B6&quot;/&gt;&lt;wsp:rsid wsp:val=&quot;00BA1143&quot;/&gt;&lt;wsp:rsid wsp:val=&quot;00BA5F12&quot;/&gt;&lt;wsp:rsid wsp:val=&quot;00BB0725&quot;/&gt;&lt;wsp:rsid wsp:val=&quot;00BB306E&quot;/&gt;&lt;wsp:rsid wsp:val=&quot;00BB37C6&quot;/&gt;&lt;wsp:rsid wsp:val=&quot;00BB7991&quot;/&gt;&lt;wsp:rsid wsp:val=&quot;00BC050C&quot;/&gt;&lt;wsp:rsid wsp:val=&quot;00BC2262&quot;/&gt;&lt;wsp:rsid wsp:val=&quot;00BC3B65&quot;/&gt;&lt;wsp:rsid wsp:val=&quot;00BD0EBF&quot;/&gt;&lt;wsp:rsid wsp:val=&quot;00BE48F4&quot;/&gt;&lt;wsp:rsid wsp:val=&quot;00BE63B4&quot;/&gt;&lt;wsp:rsid wsp:val=&quot;00BF31B1&quot;/&gt;&lt;wsp:rsid wsp:val=&quot;00C00348&quot;/&gt;&lt;wsp:rsid wsp:val=&quot;00C00646&quot;/&gt;&lt;wsp:rsid wsp:val=&quot;00C0204C&quot;/&gt;&lt;wsp:rsid wsp:val=&quot;00C06899&quot;/&gt;&lt;wsp:rsid wsp:val=&quot;00C12D42&quot;/&gt;&lt;wsp:rsid wsp:val=&quot;00C17D0D&quot;/&gt;&lt;wsp:rsid wsp:val=&quot;00C24D85&quot;/&gt;&lt;wsp:rsid wsp:val=&quot;00C35D8F&quot;/&gt;&lt;wsp:rsid wsp:val=&quot;00C36EAA&quot;/&gt;&lt;wsp:rsid wsp:val=&quot;00C435B5&quot;/&gt;&lt;wsp:rsid wsp:val=&quot;00C44DBA&quot;/&gt;&lt;wsp:rsid wsp:val=&quot;00C4651B&quot;/&gt;&lt;wsp:rsid wsp:val=&quot;00C67157&quot;/&gt;&lt;wsp:rsid wsp:val=&quot;00C706D2&quot;/&gt;&lt;wsp:rsid wsp:val=&quot;00C7246D&quot;/&gt;&lt;wsp:rsid wsp:val=&quot;00C8033F&quot;/&gt;&lt;wsp:rsid wsp:val=&quot;00C803E5&quot;/&gt;&lt;wsp:rsid wsp:val=&quot;00C80880&quot;/&gt;&lt;wsp:rsid wsp:val=&quot;00C80BFF&quot;/&gt;&lt;wsp:rsid wsp:val=&quot;00C81110&quot;/&gt;&lt;wsp:rsid wsp:val=&quot;00C839A6&quot;/&gt;&lt;wsp:rsid wsp:val=&quot;00C9050A&quot;/&gt;&lt;wsp:rsid wsp:val=&quot;00C94EB4&quot;/&gt;&lt;wsp:rsid wsp:val=&quot;00C97686&quot;/&gt;&lt;wsp:rsid wsp:val=&quot;00CB341E&quot;/&gt;&lt;wsp:rsid wsp:val=&quot;00CB3A0E&quot;/&gt;&lt;wsp:rsid wsp:val=&quot;00CC2D62&quot;/&gt;&lt;wsp:rsid wsp:val=&quot;00CC6E45&quot;/&gt;&lt;wsp:rsid wsp:val=&quot;00CD4757&quot;/&gt;&lt;wsp:rsid wsp:val=&quot;00CD7F9A&quot;/&gt;&lt;wsp:rsid wsp:val=&quot;00CF273C&quot;/&gt;&lt;wsp:rsid wsp:val=&quot;00D10D46&quot;/&gt;&lt;wsp:rsid wsp:val=&quot;00D21FAC&quot;/&gt;&lt;wsp:rsid wsp:val=&quot;00D240FC&quot;/&gt;&lt;wsp:rsid wsp:val=&quot;00D27032&quot;/&gt;&lt;wsp:rsid wsp:val=&quot;00D309EA&quot;/&gt;&lt;wsp:rsid wsp:val=&quot;00D32507&quot;/&gt;&lt;wsp:rsid wsp:val=&quot;00D36A2A&quot;/&gt;&lt;wsp:rsid wsp:val=&quot;00D36F51&quot;/&gt;&lt;wsp:rsid wsp:val=&quot;00D4227F&quot;/&gt;&lt;wsp:rsid wsp:val=&quot;00D43F6D&quot;/&gt;&lt;wsp:rsid wsp:val=&quot;00D47591&quot;/&gt;&lt;wsp:rsid wsp:val=&quot;00D52880&quot;/&gt;&lt;wsp:rsid wsp:val=&quot;00D56DD8&quot;/&gt;&lt;wsp:rsid wsp:val=&quot;00D63494&quot;/&gt;&lt;wsp:rsid wsp:val=&quot;00D677D3&quot;/&gt;&lt;wsp:rsid wsp:val=&quot;00D74B09&quot;/&gt;&lt;wsp:rsid wsp:val=&quot;00D81675&quot;/&gt;&lt;wsp:rsid wsp:val=&quot;00D838F9&quot;/&gt;&lt;wsp:rsid wsp:val=&quot;00D84DCB&quot;/&gt;&lt;wsp:rsid wsp:val=&quot;00D8532B&quot;/&gt;&lt;wsp:rsid wsp:val=&quot;00D856A4&quot;/&gt;&lt;wsp:rsid wsp:val=&quot;00D85B95&quot;/&gt;&lt;wsp:rsid wsp:val=&quot;00D86E3A&quot;/&gt;&lt;wsp:rsid wsp:val=&quot;00D91B0F&quot;/&gt;&lt;wsp:rsid wsp:val=&quot;00D93FF5&quot;/&gt;&lt;wsp:rsid wsp:val=&quot;00DA5294&quot;/&gt;&lt;wsp:rsid wsp:val=&quot;00DA6819&quot;/&gt;&lt;wsp:rsid wsp:val=&quot;00DA75FE&quot;/&gt;&lt;wsp:rsid wsp:val=&quot;00DB63A1&quot;/&gt;&lt;wsp:rsid wsp:val=&quot;00DC5579&quot;/&gt;&lt;wsp:rsid wsp:val=&quot;00DC5BE6&quot;/&gt;&lt;wsp:rsid wsp:val=&quot;00DD6961&quot;/&gt;&lt;wsp:rsid wsp:val=&quot;00DE1972&quot;/&gt;&lt;wsp:rsid wsp:val=&quot;00DE5094&quot;/&gt;&lt;wsp:rsid wsp:val=&quot;00DE5191&quot;/&gt;&lt;wsp:rsid wsp:val=&quot;00DE6044&quot;/&gt;&lt;wsp:rsid wsp:val=&quot;00DF1E3D&quot;/&gt;&lt;wsp:rsid wsp:val=&quot;00DF3ED9&quot;/&gt;&lt;wsp:rsid wsp:val=&quot;00DF556B&quot;/&gt;&lt;wsp:rsid wsp:val=&quot;00E04256&quot;/&gt;&lt;wsp:rsid wsp:val=&quot;00E04EFD&quot;/&gt;&lt;wsp:rsid wsp:val=&quot;00E11D97&quot;/&gt;&lt;wsp:rsid wsp:val=&quot;00E2113F&quot;/&gt;&lt;wsp:rsid wsp:val=&quot;00E22EAE&quot;/&gt;&lt;wsp:rsid wsp:val=&quot;00E23221&quot;/&gt;&lt;wsp:rsid wsp:val=&quot;00E2412E&quot;/&gt;&lt;wsp:rsid wsp:val=&quot;00E25E89&quot;/&gt;&lt;wsp:rsid wsp:val=&quot;00E26D94&quot;/&gt;&lt;wsp:rsid wsp:val=&quot;00E30387&quot;/&gt;&lt;wsp:rsid wsp:val=&quot;00E31774&quot;/&gt;&lt;wsp:rsid wsp:val=&quot;00E36A45&quot;/&gt;&lt;wsp:rsid wsp:val=&quot;00E40A82&quot;/&gt;&lt;wsp:rsid wsp:val=&quot;00E42A3F&quot;/&gt;&lt;wsp:rsid wsp:val=&quot;00E528F6&quot;/&gt;&lt;wsp:rsid wsp:val=&quot;00E53870&quot;/&gt;&lt;wsp:rsid wsp:val=&quot;00E54B35&quot;/&gt;&lt;wsp:rsid wsp:val=&quot;00E60B15&quot;/&gt;&lt;wsp:rsid wsp:val=&quot;00E63367&quot;/&gt;&lt;wsp:rsid wsp:val=&quot;00E6471D&quot;/&gt;&lt;wsp:rsid wsp:val=&quot;00E8045A&quot;/&gt;&lt;wsp:rsid wsp:val=&quot;00E91012&quot;/&gt;&lt;wsp:rsid wsp:val=&quot;00EA0EE6&quot;/&gt;&lt;wsp:rsid wsp:val=&quot;00EA1DAB&quot;/&gt;&lt;wsp:rsid wsp:val=&quot;00EA33D9&quot;/&gt;&lt;wsp:rsid wsp:val=&quot;00EB1B42&quot;/&gt;&lt;wsp:rsid wsp:val=&quot;00EB26C8&quot;/&gt;&lt;wsp:rsid wsp:val=&quot;00EB561F&quot;/&gt;&lt;wsp:rsid wsp:val=&quot;00ED389C&quot;/&gt;&lt;wsp:rsid wsp:val=&quot;00ED4E2D&quot;/&gt;&lt;wsp:rsid wsp:val=&quot;00EE59AC&quot;/&gt;&lt;wsp:rsid wsp:val=&quot;00EF0D68&quot;/&gt;&lt;wsp:rsid wsp:val=&quot;00EF12E7&quot;/&gt;&lt;wsp:rsid wsp:val=&quot;00EF5B6E&quot;/&gt;&lt;wsp:rsid wsp:val=&quot;00F0568B&quot;/&gt;&lt;wsp:rsid wsp:val=&quot;00F05D73&quot;/&gt;&lt;wsp:rsid wsp:val=&quot;00F12FE9&quot;/&gt;&lt;wsp:rsid wsp:val=&quot;00F13DA1&quot;/&gt;&lt;wsp:rsid wsp:val=&quot;00F17365&quot;/&gt;&lt;wsp:rsid wsp:val=&quot;00F221EF&quot;/&gt;&lt;wsp:rsid wsp:val=&quot;00F27A94&quot;/&gt;&lt;wsp:rsid wsp:val=&quot;00F32A9B&quot;/&gt;&lt;wsp:rsid wsp:val=&quot;00F419D6&quot;/&gt;&lt;wsp:rsid wsp:val=&quot;00F42DC7&quot;/&gt;&lt;wsp:rsid wsp:val=&quot;00F43D63&quot;/&gt;&lt;wsp:rsid wsp:val=&quot;00F45AA8&quot;/&gt;&lt;wsp:rsid wsp:val=&quot;00F45E02&quot;/&gt;&lt;wsp:rsid wsp:val=&quot;00F4697D&quot;/&gt;&lt;wsp:rsid wsp:val=&quot;00F47E89&quot;/&gt;&lt;wsp:rsid wsp:val=&quot;00F55493&quot;/&gt;&lt;wsp:rsid wsp:val=&quot;00F70DAA&quot;/&gt;&lt;wsp:rsid wsp:val=&quot;00F713FD&quot;/&gt;&lt;wsp:rsid wsp:val=&quot;00F7461B&quot;/&gt;&lt;wsp:rsid wsp:val=&quot;00F82CB3&quot;/&gt;&lt;wsp:rsid wsp:val=&quot;00F83BF4&quot;/&gt;&lt;wsp:rsid wsp:val=&quot;00F85D5E&quot;/&gt;&lt;wsp:rsid wsp:val=&quot;00F92660&quot;/&gt;&lt;wsp:rsid wsp:val=&quot;00F95146&quot;/&gt;&lt;wsp:rsid wsp:val=&quot;00F96FEA&quot;/&gt;&lt;wsp:rsid wsp:val=&quot;00FA2108&quot;/&gt;&lt;wsp:rsid wsp:val=&quot;00FA44F2&quot;/&gt;&lt;wsp:rsid wsp:val=&quot;00FB24A3&quot;/&gt;&lt;wsp:rsid wsp:val=&quot;00FB76B8&quot;/&gt;&lt;wsp:rsid wsp:val=&quot;00FC2A12&quot;/&gt;&lt;wsp:rsid wsp:val=&quot;00FC5E7B&quot;/&gt;&lt;wsp:rsid wsp:val=&quot;00FC7C4B&quot;/&gt;&lt;wsp:rsid wsp:val=&quot;00FD08E3&quot;/&gt;&lt;wsp:rsid wsp:val=&quot;00FD1885&quot;/&gt;&lt;wsp:rsid wsp:val=&quot;00FD1FFB&quot;/&gt;&lt;wsp:rsid wsp:val=&quot;00FD234C&quot;/&gt;&lt;wsp:rsid wsp:val=&quot;00FD640C&quot;/&gt;&lt;wsp:rsid wsp:val=&quot;00FE3EBF&quot;/&gt;&lt;wsp:rsid wsp:val=&quot;00FE65B6&quot;/&gt;&lt;wsp:rsid wsp:val=&quot;00FF29C5&quot;/&gt;&lt;wsp:rsid wsp:val=&quot;00FF7489&quot;/&gt;&lt;/wsp:rsids&gt;&lt;/w:docPr&gt;&lt;w:body&gt;&lt;wx:sect&gt;&lt;w:p wsp:rsidR=&quot;00000000&quot; wsp:rsidRDefault=&quot;00EE59AC&quot; wsp:rsidP=&quot;00EE59AC&quot;&gt;&lt;m:oMathPara&gt;&lt;m:oMath&gt;&lt;m:sSub&gt;&lt;m:sSubPr&gt;&lt;m:ctrlPr&gt;&lt;w:rPr&gt;&lt;w:rFonts w:ascii=&quot;Cambria Math&quot; w:h-ansi=&quot;Cambria Math&quot; w:cs=&quot;Arial&quot;/&gt;&lt;wx:font wx:val=&quot;Cambria Math&quot;/&gt;&lt;w:i/&gt;&lt;/w:rPr&gt;&lt;/m:ctrlPr&gt;&lt;/m:sSubPr&gt;&lt;m:e&gt;&lt;m:r&gt;&lt;w:rPr&gt;&lt;w:rFonts w:ascii=&quot;Cambria Math&quot; w:h-ansi=&quot;Cambria Math&quot; w:cs=&quot;Arial&quot;/&gt;&lt;wx:font wx:val=&quot;Cambria Math&quot;/&gt;&lt;w:i/&gt;&lt;/w:rPr&gt;&lt;m:t&gt;BA&lt;/m:t&gt;&lt;/m:r&gt;&lt;/m:e&gt;&lt;m:sub&gt;&lt;m:r&gt;&lt;w:rPr&gt;&lt;w:rFonts w:ascii=&quot;Cambria Math&quot; w:h-ansi=&quot;Cambria Math&quot; w:cs=&quot;Arial&quot;/&gt;&lt;wx:font wx:val=&quot;Cambria Math&quot;/&gt;&lt;w:i/&gt;&lt;/w:rPr&gt;&lt;m:t&gt;i,1964&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009938E6" w:rsidRPr="009938E6">
        <w:rPr>
          <w:rFonts w:ascii="Arial" w:hAnsi="Arial" w:cs="Arial"/>
        </w:rPr>
        <w:instrText xml:space="preserve"> </w:instrText>
      </w:r>
      <w:r w:rsidR="009938E6" w:rsidRPr="009938E6">
        <w:rPr>
          <w:rFonts w:ascii="Arial" w:hAnsi="Arial" w:cs="Arial"/>
        </w:rPr>
        <w:fldChar w:fldCharType="separate"/>
      </w:r>
      <w:r w:rsidR="00252D89">
        <w:rPr>
          <w:position w:val="-8"/>
        </w:rPr>
        <w:pict>
          <v:shape id="_x0000_i1028" type="#_x0000_t75" style="width:40.35pt;height:15.2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461C0F&quot;/&gt;&lt;wsp:rsid wsp:val=&quot;00000DE9&quot;/&gt;&lt;wsp:rsid wsp:val=&quot;0001358A&quot;/&gt;&lt;wsp:rsid wsp:val=&quot;00014909&quot;/&gt;&lt;wsp:rsid wsp:val=&quot;000172C2&quot;/&gt;&lt;wsp:rsid wsp:val=&quot;000202AB&quot;/&gt;&lt;wsp:rsid wsp:val=&quot;000236FF&quot;/&gt;&lt;wsp:rsid wsp:val=&quot;000341BA&quot;/&gt;&lt;wsp:rsid wsp:val=&quot;00043EA1&quot;/&gt;&lt;wsp:rsid wsp:val=&quot;00053557&quot;/&gt;&lt;wsp:rsid wsp:val=&quot;00063263&quot;/&gt;&lt;wsp:rsid wsp:val=&quot;0007738F&quot;/&gt;&lt;wsp:rsid wsp:val=&quot;000878CB&quot;/&gt;&lt;wsp:rsid wsp:val=&quot;000A2B85&quot;/&gt;&lt;wsp:rsid wsp:val=&quot;000A5305&quot;/&gt;&lt;wsp:rsid wsp:val=&quot;000A6C6B&quot;/&gt;&lt;wsp:rsid wsp:val=&quot;000B22C9&quot;/&gt;&lt;wsp:rsid wsp:val=&quot;000B2BF4&quot;/&gt;&lt;wsp:rsid wsp:val=&quot;000B5963&quot;/&gt;&lt;wsp:rsid wsp:val=&quot;000C428C&quot;/&gt;&lt;wsp:rsid wsp:val=&quot;000C7C30&quot;/&gt;&lt;wsp:rsid wsp:val=&quot;000D30CD&quot;/&gt;&lt;wsp:rsid wsp:val=&quot;000D4A78&quot;/&gt;&lt;wsp:rsid wsp:val=&quot;000D7AD3&quot;/&gt;&lt;wsp:rsid wsp:val=&quot;000E0CFA&quot;/&gt;&lt;wsp:rsid wsp:val=&quot;000E0D50&quot;/&gt;&lt;wsp:rsid wsp:val=&quot;000E2314&quot;/&gt;&lt;wsp:rsid wsp:val=&quot;000E3DFC&quot;/&gt;&lt;wsp:rsid wsp:val=&quot;000F7337&quot;/&gt;&lt;wsp:rsid wsp:val=&quot;00104955&quot;/&gt;&lt;wsp:rsid wsp:val=&quot;00105554&quot;/&gt;&lt;wsp:rsid wsp:val=&quot;00105DC3&quot;/&gt;&lt;wsp:rsid wsp:val=&quot;00106B5C&quot;/&gt;&lt;wsp:rsid wsp:val=&quot;0012473C&quot;/&gt;&lt;wsp:rsid wsp:val=&quot;00124B27&quot;/&gt;&lt;wsp:rsid wsp:val=&quot;00143076&quot;/&gt;&lt;wsp:rsid wsp:val=&quot;001436D9&quot;/&gt;&lt;wsp:rsid wsp:val=&quot;00152A2C&quot;/&gt;&lt;wsp:rsid wsp:val=&quot;00157368&quot;/&gt;&lt;wsp:rsid wsp:val=&quot;00157424&quot;/&gt;&lt;wsp:rsid wsp:val=&quot;0016002C&quot;/&gt;&lt;wsp:rsid wsp:val=&quot;00164475&quot;/&gt;&lt;wsp:rsid wsp:val=&quot;001826DD&quot;/&gt;&lt;wsp:rsid wsp:val=&quot;00182D75&quot;/&gt;&lt;wsp:rsid wsp:val=&quot;001A061A&quot;/&gt;&lt;wsp:rsid wsp:val=&quot;001A15E3&quot;/&gt;&lt;wsp:rsid wsp:val=&quot;001A4C5C&quot;/&gt;&lt;wsp:rsid wsp:val=&quot;001A585C&quot;/&gt;&lt;wsp:rsid wsp:val=&quot;001B3719&quot;/&gt;&lt;wsp:rsid wsp:val=&quot;001C0EA8&quot;/&gt;&lt;wsp:rsid wsp:val=&quot;001C0F20&quot;/&gt;&lt;wsp:rsid wsp:val=&quot;001C2C37&quot;/&gt;&lt;wsp:rsid wsp:val=&quot;001C6AF2&quot;/&gt;&lt;wsp:rsid wsp:val=&quot;001D3177&quot;/&gt;&lt;wsp:rsid wsp:val=&quot;001D5471&quot;/&gt;&lt;wsp:rsid wsp:val=&quot;001F1B02&quot;/&gt;&lt;wsp:rsid wsp:val=&quot;001F7C9A&quot;/&gt;&lt;wsp:rsid wsp:val=&quot;00205C8E&quot;/&gt;&lt;wsp:rsid wsp:val=&quot;002104AA&quot;/&gt;&lt;wsp:rsid wsp:val=&quot;00210E96&quot;/&gt;&lt;wsp:rsid wsp:val=&quot;00211FE2&quot;/&gt;&lt;wsp:rsid wsp:val=&quot;00215C9B&quot;/&gt;&lt;wsp:rsid wsp:val=&quot;0022407F&quot;/&gt;&lt;wsp:rsid wsp:val=&quot;00227D3D&quot;/&gt;&lt;wsp:rsid wsp:val=&quot;00230FB5&quot;/&gt;&lt;wsp:rsid wsp:val=&quot;002370B8&quot;/&gt;&lt;wsp:rsid wsp:val=&quot;002449BB&quot;/&gt;&lt;wsp:rsid wsp:val=&quot;0024551A&quot;/&gt;&lt;wsp:rsid wsp:val=&quot;0024679A&quot;/&gt;&lt;wsp:rsid wsp:val=&quot;002471DF&quot;/&gt;&lt;wsp:rsid wsp:val=&quot;00256317&quot;/&gt;&lt;wsp:rsid wsp:val=&quot;00260A0E&quot;/&gt;&lt;wsp:rsid wsp:val=&quot;00261B36&quot;/&gt;&lt;wsp:rsid wsp:val=&quot;00264B3F&quot;/&gt;&lt;wsp:rsid wsp:val=&quot;002709B2&quot;/&gt;&lt;wsp:rsid wsp:val=&quot;002720C0&quot;/&gt;&lt;wsp:rsid wsp:val=&quot;002740E9&quot;/&gt;&lt;wsp:rsid wsp:val=&quot;00274F70&quot;/&gt;&lt;wsp:rsid wsp:val=&quot;00280C6C&quot;/&gt;&lt;wsp:rsid wsp:val=&quot;002841DF&quot;/&gt;&lt;wsp:rsid wsp:val=&quot;002865EC&quot;/&gt;&lt;wsp:rsid wsp:val=&quot;002867ED&quot;/&gt;&lt;wsp:rsid wsp:val=&quot;002938ED&quot;/&gt;&lt;wsp:rsid wsp:val=&quot;002957B7&quot;/&gt;&lt;wsp:rsid wsp:val=&quot;002A2F90&quot;/&gt;&lt;wsp:rsid wsp:val=&quot;002B2FA6&quot;/&gt;&lt;wsp:rsid wsp:val=&quot;002B3B1C&quot;/&gt;&lt;wsp:rsid wsp:val=&quot;002B5BB7&quot;/&gt;&lt;wsp:rsid wsp:val=&quot;002B6EC4&quot;/&gt;&lt;wsp:rsid wsp:val=&quot;002C33C1&quot;/&gt;&lt;wsp:rsid wsp:val=&quot;002C398D&quot;/&gt;&lt;wsp:rsid wsp:val=&quot;002C7C7E&quot;/&gt;&lt;wsp:rsid wsp:val=&quot;002D43C8&quot;/&gt;&lt;wsp:rsid wsp:val=&quot;002E37E1&quot;/&gt;&lt;wsp:rsid wsp:val=&quot;002E3885&quot;/&gt;&lt;wsp:rsid wsp:val=&quot;002E3FEE&quot;/&gt;&lt;wsp:rsid wsp:val=&quot;002E4511&quot;/&gt;&lt;wsp:rsid wsp:val=&quot;002E5EE9&quot;/&gt;&lt;wsp:rsid wsp:val=&quot;002E7A0A&quot;/&gt;&lt;wsp:rsid wsp:val=&quot;002F0F3D&quot;/&gt;&lt;wsp:rsid wsp:val=&quot;002F1B50&quot;/&gt;&lt;wsp:rsid wsp:val=&quot;002F24D4&quot;/&gt;&lt;wsp:rsid wsp:val=&quot;0030370F&quot;/&gt;&lt;wsp:rsid wsp:val=&quot;00303924&quot;/&gt;&lt;wsp:rsid wsp:val=&quot;00304E9B&quot;/&gt;&lt;wsp:rsid wsp:val=&quot;00311864&quot;/&gt;&lt;wsp:rsid wsp:val=&quot;00312D6C&quot;/&gt;&lt;wsp:rsid wsp:val=&quot;00320D80&quot;/&gt;&lt;wsp:rsid wsp:val=&quot;0032182D&quot;/&gt;&lt;wsp:rsid wsp:val=&quot;00321C22&quot;/&gt;&lt;wsp:rsid wsp:val=&quot;00322BCA&quot;/&gt;&lt;wsp:rsid wsp:val=&quot;00323834&quot;/&gt;&lt;wsp:rsid wsp:val=&quot;003332A1&quot;/&gt;&lt;wsp:rsid wsp:val=&quot;00334AD2&quot;/&gt;&lt;wsp:rsid wsp:val=&quot;003353FC&quot;/&gt;&lt;wsp:rsid wsp:val=&quot;00336AC8&quot;/&gt;&lt;wsp:rsid wsp:val=&quot;00346C73&quot;/&gt;&lt;wsp:rsid wsp:val=&quot;0035153D&quot;/&gt;&lt;wsp:rsid wsp:val=&quot;00357AC4&quot;/&gt;&lt;wsp:rsid wsp:val=&quot;0036349D&quot;/&gt;&lt;wsp:rsid wsp:val=&quot;00364942&quot;/&gt;&lt;wsp:rsid wsp:val=&quot;00367BE2&quot;/&gt;&lt;wsp:rsid wsp:val=&quot;00376BAA&quot;/&gt;&lt;wsp:rsid wsp:val=&quot;003779B1&quot;/&gt;&lt;wsp:rsid wsp:val=&quot;00384259&quot;/&gt;&lt;wsp:rsid wsp:val=&quot;003851E3&quot;/&gt;&lt;wsp:rsid wsp:val=&quot;0039134F&quot;/&gt;&lt;wsp:rsid wsp:val=&quot;003939D7&quot;/&gt;&lt;wsp:rsid wsp:val=&quot;003A1D1A&quot;/&gt;&lt;wsp:rsid wsp:val=&quot;003A235F&quot;/&gt;&lt;wsp:rsid wsp:val=&quot;003A4F14&quot;/&gt;&lt;wsp:rsid wsp:val=&quot;003B030D&quot;/&gt;&lt;wsp:rsid wsp:val=&quot;003B2423&quot;/&gt;&lt;wsp:rsid wsp:val=&quot;003C0530&quot;/&gt;&lt;wsp:rsid wsp:val=&quot;003D20BB&quot;/&gt;&lt;wsp:rsid wsp:val=&quot;003D572D&quot;/&gt;&lt;wsp:rsid wsp:val=&quot;003E77B3&quot;/&gt;&lt;wsp:rsid wsp:val=&quot;003F121C&quot;/&gt;&lt;wsp:rsid wsp:val=&quot;003F4C02&quot;/&gt;&lt;wsp:rsid wsp:val=&quot;003F5424&quot;/&gt;&lt;wsp:rsid wsp:val=&quot;003F5527&quot;/&gt;&lt;wsp:rsid wsp:val=&quot;003F642B&quot;/&gt;&lt;wsp:rsid wsp:val=&quot;003F714B&quot;/&gt;&lt;wsp:rsid wsp:val=&quot;004018BB&quot;/&gt;&lt;wsp:rsid wsp:val=&quot;00403DB6&quot;/&gt;&lt;wsp:rsid wsp:val=&quot;00404562&quot;/&gt;&lt;wsp:rsid wsp:val=&quot;00410B09&quot;/&gt;&lt;wsp:rsid wsp:val=&quot;00421A77&quot;/&gt;&lt;wsp:rsid wsp:val=&quot;0042665C&quot;/&gt;&lt;wsp:rsid wsp:val=&quot;00431920&quot;/&gt;&lt;wsp:rsid wsp:val=&quot;00433981&quot;/&gt;&lt;wsp:rsid wsp:val=&quot;00441D1C&quot;/&gt;&lt;wsp:rsid wsp:val=&quot;004430BF&quot;/&gt;&lt;wsp:rsid wsp:val=&quot;00443ACB&quot;/&gt;&lt;wsp:rsid wsp:val=&quot;00461C0F&quot;/&gt;&lt;wsp:rsid wsp:val=&quot;00461C7B&quot;/&gt;&lt;wsp:rsid wsp:val=&quot;004671DD&quot;/&gt;&lt;wsp:rsid wsp:val=&quot;00467287&quot;/&gt;&lt;wsp:rsid wsp:val=&quot;00467CF3&quot;/&gt;&lt;wsp:rsid wsp:val=&quot;0047153F&quot;/&gt;&lt;wsp:rsid wsp:val=&quot;00476A4F&quot;/&gt;&lt;wsp:rsid wsp:val=&quot;00481038&quot;/&gt;&lt;wsp:rsid wsp:val=&quot;00484F2A&quot;/&gt;&lt;wsp:rsid wsp:val=&quot;004858E6&quot;/&gt;&lt;wsp:rsid wsp:val=&quot;00487571&quot;/&gt;&lt;wsp:rsid wsp:val=&quot;004879D0&quot;/&gt;&lt;wsp:rsid wsp:val=&quot;004915A6&quot;/&gt;&lt;wsp:rsid wsp:val=&quot;0049179C&quot;/&gt;&lt;wsp:rsid wsp:val=&quot;00495BFC&quot;/&gt;&lt;wsp:rsid wsp:val=&quot;0049691A&quot;/&gt;&lt;wsp:rsid wsp:val=&quot;00497AFA&quot;/&gt;&lt;wsp:rsid wsp:val=&quot;004A2604&quot;/&gt;&lt;wsp:rsid wsp:val=&quot;004B07ED&quot;/&gt;&lt;wsp:rsid wsp:val=&quot;004B0EA1&quot;/&gt;&lt;wsp:rsid wsp:val=&quot;004C46C4&quot;/&gt;&lt;wsp:rsid wsp:val=&quot;004D2334&quot;/&gt;&lt;wsp:rsid wsp:val=&quot;004D2574&quot;/&gt;&lt;wsp:rsid wsp:val=&quot;004D3478&quot;/&gt;&lt;wsp:rsid wsp:val=&quot;004E27C2&quot;/&gt;&lt;wsp:rsid wsp:val=&quot;004E63AE&quot;/&gt;&lt;wsp:rsid wsp:val=&quot;004E7567&quot;/&gt;&lt;wsp:rsid wsp:val=&quot;004F7E19&quot;/&gt;&lt;wsp:rsid wsp:val=&quot;005016B6&quot;/&gt;&lt;wsp:rsid wsp:val=&quot;005072F7&quot;/&gt;&lt;wsp:rsid wsp:val=&quot;00507959&quot;/&gt;&lt;wsp:rsid wsp:val=&quot;00513075&quot;/&gt;&lt;wsp:rsid wsp:val=&quot;005160BB&quot;/&gt;&lt;wsp:rsid wsp:val=&quot;00517531&quot;/&gt;&lt;wsp:rsid wsp:val=&quot;00524CAE&quot;/&gt;&lt;wsp:rsid wsp:val=&quot;00530E71&quot;/&gt;&lt;wsp:rsid wsp:val=&quot;00537F63&quot;/&gt;&lt;wsp:rsid wsp:val=&quot;00545E77&quot;/&gt;&lt;wsp:rsid wsp:val=&quot;005525DC&quot;/&gt;&lt;wsp:rsid wsp:val=&quot;0055516E&quot;/&gt;&lt;wsp:rsid wsp:val=&quot;005619B4&quot;/&gt;&lt;wsp:rsid wsp:val=&quot;005626F0&quot;/&gt;&lt;wsp:rsid wsp:val=&quot;00571159&quot;/&gt;&lt;wsp:rsid wsp:val=&quot;00571669&quot;/&gt;&lt;wsp:rsid wsp:val=&quot;00571795&quot;/&gt;&lt;wsp:rsid wsp:val=&quot;00571FE2&quot;/&gt;&lt;wsp:rsid wsp:val=&quot;00572AF1&quot;/&gt;&lt;wsp:rsid wsp:val=&quot;00574B23&quot;/&gt;&lt;wsp:rsid wsp:val=&quot;00574EEE&quot;/&gt;&lt;wsp:rsid wsp:val=&quot;00577959&quot;/&gt;&lt;wsp:rsid wsp:val=&quot;0058012C&quot;/&gt;&lt;wsp:rsid wsp:val=&quot;0058088D&quot;/&gt;&lt;wsp:rsid wsp:val=&quot;00580A9A&quot;/&gt;&lt;wsp:rsid wsp:val=&quot;00594894&quot;/&gt;&lt;wsp:rsid wsp:val=&quot;005A1B6B&quot;/&gt;&lt;wsp:rsid wsp:val=&quot;005A4208&quot;/&gt;&lt;wsp:rsid wsp:val=&quot;005B23CB&quot;/&gt;&lt;wsp:rsid wsp:val=&quot;005C3ACA&quot;/&gt;&lt;wsp:rsid wsp:val=&quot;005C71B7&quot;/&gt;&lt;wsp:rsid wsp:val=&quot;005D2F18&quot;/&gt;&lt;wsp:rsid wsp:val=&quot;005D3F92&quot;/&gt;&lt;wsp:rsid wsp:val=&quot;005D6DC7&quot;/&gt;&lt;wsp:rsid wsp:val=&quot;005E697F&quot;/&gt;&lt;wsp:rsid wsp:val=&quot;005E6F75&quot;/&gt;&lt;wsp:rsid wsp:val=&quot;005F7506&quot;/&gt;&lt;wsp:rsid wsp:val=&quot;00600A3F&quot;/&gt;&lt;wsp:rsid wsp:val=&quot;00600B44&quot;/&gt;&lt;wsp:rsid wsp:val=&quot;006013E8&quot;/&gt;&lt;wsp:rsid wsp:val=&quot;0060149F&quot;/&gt;&lt;wsp:rsid wsp:val=&quot;00602EE7&quot;/&gt;&lt;wsp:rsid wsp:val=&quot;006056A6&quot;/&gt;&lt;wsp:rsid wsp:val=&quot;0061737A&quot;/&gt;&lt;wsp:rsid wsp:val=&quot;00626A61&quot;/&gt;&lt;wsp:rsid wsp:val=&quot;00627690&quot;/&gt;&lt;wsp:rsid wsp:val=&quot;006364CE&quot;/&gt;&lt;wsp:rsid wsp:val=&quot;006369A6&quot;/&gt;&lt;wsp:rsid wsp:val=&quot;006375EC&quot;/&gt;&lt;wsp:rsid wsp:val=&quot;0064089C&quot;/&gt;&lt;wsp:rsid wsp:val=&quot;00652442&quot;/&gt;&lt;wsp:rsid wsp:val=&quot;00654E67&quot;/&gt;&lt;wsp:rsid wsp:val=&quot;0065681D&quot;/&gt;&lt;wsp:rsid wsp:val=&quot;00656A0E&quot;/&gt;&lt;wsp:rsid wsp:val=&quot;00664E94&quot;/&gt;&lt;wsp:rsid wsp:val=&quot;00672C90&quot;/&gt;&lt;wsp:rsid wsp:val=&quot;006757E3&quot;/&gt;&lt;wsp:rsid wsp:val=&quot;006816F9&quot;/&gt;&lt;wsp:rsid wsp:val=&quot;00682D8E&quot;/&gt;&lt;wsp:rsid wsp:val=&quot;00683FA7&quot;/&gt;&lt;wsp:rsid wsp:val=&quot;006859CF&quot;/&gt;&lt;wsp:rsid wsp:val=&quot;00687108&quot;/&gt;&lt;wsp:rsid wsp:val=&quot;0069408F&quot;/&gt;&lt;wsp:rsid wsp:val=&quot;006A4308&quot;/&gt;&lt;wsp:rsid wsp:val=&quot;006B48BB&quot;/&gt;&lt;wsp:rsid wsp:val=&quot;006B5FE8&quot;/&gt;&lt;wsp:rsid wsp:val=&quot;006B718F&quot;/&gt;&lt;wsp:rsid wsp:val=&quot;006C4373&quot;/&gt;&lt;wsp:rsid wsp:val=&quot;006C5079&quot;/&gt;&lt;wsp:rsid wsp:val=&quot;006D13ED&quot;/&gt;&lt;wsp:rsid wsp:val=&quot;006D1451&quot;/&gt;&lt;wsp:rsid wsp:val=&quot;006D1E07&quot;/&gt;&lt;wsp:rsid wsp:val=&quot;006E2509&quot;/&gt;&lt;wsp:rsid wsp:val=&quot;00702A32&quot;/&gt;&lt;wsp:rsid wsp:val=&quot;0070720C&quot;/&gt;&lt;wsp:rsid wsp:val=&quot;007109B2&quot;/&gt;&lt;wsp:rsid wsp:val=&quot;00715997&quot;/&gt;&lt;wsp:rsid wsp:val=&quot;00715DF5&quot;/&gt;&lt;wsp:rsid wsp:val=&quot;00716170&quot;/&gt;&lt;wsp:rsid wsp:val=&quot;00720A63&quot;/&gt;&lt;wsp:rsid wsp:val=&quot;00724C7A&quot;/&gt;&lt;wsp:rsid wsp:val=&quot;00727A94&quot;/&gt;&lt;wsp:rsid wsp:val=&quot;007303AC&quot;/&gt;&lt;wsp:rsid wsp:val=&quot;00735326&quot;/&gt;&lt;wsp:rsid wsp:val=&quot;00744A46&quot;/&gt;&lt;wsp:rsid wsp:val=&quot;00747B2F&quot;/&gt;&lt;wsp:rsid wsp:val=&quot;00751415&quot;/&gt;&lt;wsp:rsid wsp:val=&quot;0075296C&quot;/&gt;&lt;wsp:rsid wsp:val=&quot;0075417E&quot;/&gt;&lt;wsp:rsid wsp:val=&quot;00757E7B&quot;/&gt;&lt;wsp:rsid wsp:val=&quot;007605F5&quot;/&gt;&lt;wsp:rsid wsp:val=&quot;00760959&quot;/&gt;&lt;wsp:rsid wsp:val=&quot;00762D07&quot;/&gt;&lt;wsp:rsid wsp:val=&quot;00767018&quot;/&gt;&lt;wsp:rsid wsp:val=&quot;00771261&quot;/&gt;&lt;wsp:rsid wsp:val=&quot;00771F14&quot;/&gt;&lt;wsp:rsid wsp:val=&quot;0077262D&quot;/&gt;&lt;wsp:rsid wsp:val=&quot;0077522C&quot;/&gt;&lt;wsp:rsid wsp:val=&quot;00776E92&quot;/&gt;&lt;wsp:rsid wsp:val=&quot;00784744&quot;/&gt;&lt;wsp:rsid wsp:val=&quot;00785E40&quot;/&gt;&lt;wsp:rsid wsp:val=&quot;00787CB9&quot;/&gt;&lt;wsp:rsid wsp:val=&quot;00794EFE&quot;/&gt;&lt;wsp:rsid wsp:val=&quot;00796E1A&quot;/&gt;&lt;wsp:rsid wsp:val=&quot;007B28C5&quot;/&gt;&lt;wsp:rsid wsp:val=&quot;007C1A23&quot;/&gt;&lt;wsp:rsid wsp:val=&quot;007C2444&quot;/&gt;&lt;wsp:rsid wsp:val=&quot;007D0243&quot;/&gt;&lt;wsp:rsid wsp:val=&quot;007D3E5A&quot;/&gt;&lt;wsp:rsid wsp:val=&quot;007D4B0F&quot;/&gt;&lt;wsp:rsid wsp:val=&quot;007D6254&quot;/&gt;&lt;wsp:rsid wsp:val=&quot;007D7D9A&quot;/&gt;&lt;wsp:rsid wsp:val=&quot;007E2FD8&quot;/&gt;&lt;wsp:rsid wsp:val=&quot;007E4DE2&quot;/&gt;&lt;wsp:rsid wsp:val=&quot;007E5D14&quot;/&gt;&lt;wsp:rsid wsp:val=&quot;007E76C0&quot;/&gt;&lt;wsp:rsid wsp:val=&quot;007F548C&quot;/&gt;&lt;wsp:rsid wsp:val=&quot;007F71F8&quot;/&gt;&lt;wsp:rsid wsp:val=&quot;0080093F&quot;/&gt;&lt;wsp:rsid wsp:val=&quot;00800D2D&quot;/&gt;&lt;wsp:rsid wsp:val=&quot;00802DD7&quot;/&gt;&lt;wsp:rsid wsp:val=&quot;00807552&quot;/&gt;&lt;wsp:rsid wsp:val=&quot;00810F26&quot;/&gt;&lt;wsp:rsid wsp:val=&quot;00813E5D&quot;/&gt;&lt;wsp:rsid wsp:val=&quot;0081637D&quot;/&gt;&lt;wsp:rsid wsp:val=&quot;008246FB&quot;/&gt;&lt;wsp:rsid wsp:val=&quot;00826A12&quot;/&gt;&lt;wsp:rsid wsp:val=&quot;00827524&quot;/&gt;&lt;wsp:rsid wsp:val=&quot;00833E8E&quot;/&gt;&lt;wsp:rsid wsp:val=&quot;0085426E&quot;/&gt;&lt;wsp:rsid wsp:val=&quot;0086117B&quot;/&gt;&lt;wsp:rsid wsp:val=&quot;008612C8&quot;/&gt;&lt;wsp:rsid wsp:val=&quot;00861660&quot;/&gt;&lt;wsp:rsid wsp:val=&quot;00863E13&quot;/&gt;&lt;wsp:rsid wsp:val=&quot;008702DD&quot;/&gt;&lt;wsp:rsid wsp:val=&quot;0088328D&quot;/&gt;&lt;wsp:rsid wsp:val=&quot;00883A98&quot;/&gt;&lt;wsp:rsid wsp:val=&quot;00884068&quot;/&gt;&lt;wsp:rsid wsp:val=&quot;0088458B&quot;/&gt;&lt;wsp:rsid wsp:val=&quot;008873FF&quot;/&gt;&lt;wsp:rsid wsp:val=&quot;0089794A&quot;/&gt;&lt;wsp:rsid wsp:val=&quot;008A0CF8&quot;/&gt;&lt;wsp:rsid wsp:val=&quot;008A3135&quot;/&gt;&lt;wsp:rsid wsp:val=&quot;008A52D7&quot;/&gt;&lt;wsp:rsid wsp:val=&quot;008A62BA&quot;/&gt;&lt;wsp:rsid wsp:val=&quot;008B3226&quot;/&gt;&lt;wsp:rsid wsp:val=&quot;008B4268&quot;/&gt;&lt;wsp:rsid wsp:val=&quot;008C2462&quot;/&gt;&lt;wsp:rsid wsp:val=&quot;008C5DBA&quot;/&gt;&lt;wsp:rsid wsp:val=&quot;008D29F6&quot;/&gt;&lt;wsp:rsid wsp:val=&quot;008D374F&quot;/&gt;&lt;wsp:rsid wsp:val=&quot;008D4D0A&quot;/&gt;&lt;wsp:rsid wsp:val=&quot;008E605B&quot;/&gt;&lt;wsp:rsid wsp:val=&quot;008F0312&quot;/&gt;&lt;wsp:rsid wsp:val=&quot;009035F7&quot;/&gt;&lt;wsp:rsid wsp:val=&quot;0090631F&quot;/&gt;&lt;wsp:rsid wsp:val=&quot;009103F1&quot;/&gt;&lt;wsp:rsid wsp:val=&quot;00920928&quot;/&gt;&lt;wsp:rsid wsp:val=&quot;00922473&quot;/&gt;&lt;wsp:rsid wsp:val=&quot;00922D52&quot;/&gt;&lt;wsp:rsid wsp:val=&quot;00927CC2&quot;/&gt;&lt;wsp:rsid wsp:val=&quot;0094016C&quot;/&gt;&lt;wsp:rsid wsp:val=&quot;0094151F&quot;/&gt;&lt;wsp:rsid wsp:val=&quot;009425AF&quot;/&gt;&lt;wsp:rsid wsp:val=&quot;009430BA&quot;/&gt;&lt;wsp:rsid wsp:val=&quot;009435A8&quot;/&gt;&lt;wsp:rsid wsp:val=&quot;009446B6&quot;/&gt;&lt;wsp:rsid wsp:val=&quot;00947B21&quot;/&gt;&lt;wsp:rsid wsp:val=&quot;009501A7&quot;/&gt;&lt;wsp:rsid wsp:val=&quot;00955487&quot;/&gt;&lt;wsp:rsid wsp:val=&quot;0095581D&quot;/&gt;&lt;wsp:rsid wsp:val=&quot;00962911&quot;/&gt;&lt;wsp:rsid wsp:val=&quot;00976026&quot;/&gt;&lt;wsp:rsid wsp:val=&quot;009773F8&quot;/&gt;&lt;wsp:rsid wsp:val=&quot;009802BB&quot;/&gt;&lt;wsp:rsid wsp:val=&quot;00981271&quot;/&gt;&lt;wsp:rsid wsp:val=&quot;009867BB&quot;/&gt;&lt;wsp:rsid wsp:val=&quot;0099136E&quot;/&gt;&lt;wsp:rsid wsp:val=&quot;00992069&quot;/&gt;&lt;wsp:rsid wsp:val=&quot;00993009&quot;/&gt;&lt;wsp:rsid wsp:val=&quot;009938E6&quot;/&gt;&lt;wsp:rsid wsp:val=&quot;0099522D&quot;/&gt;&lt;wsp:rsid wsp:val=&quot;00995EF8&quot;/&gt;&lt;wsp:rsid wsp:val=&quot;009972E4&quot;/&gt;&lt;wsp:rsid wsp:val=&quot;009A2B56&quot;/&gt;&lt;wsp:rsid wsp:val=&quot;009A3F17&quot;/&gt;&lt;wsp:rsid wsp:val=&quot;009B58D1&quot;/&gt;&lt;wsp:rsid wsp:val=&quot;009B66B2&quot;/&gt;&lt;wsp:rsid wsp:val=&quot;009C1531&quot;/&gt;&lt;wsp:rsid wsp:val=&quot;009D4036&quot;/&gt;&lt;wsp:rsid wsp:val=&quot;009D4C18&quot;/&gt;&lt;wsp:rsid wsp:val=&quot;009D6402&quot;/&gt;&lt;wsp:rsid wsp:val=&quot;009F273A&quot;/&gt;&lt;wsp:rsid wsp:val=&quot;00A03BC9&quot;/&gt;&lt;wsp:rsid wsp:val=&quot;00A049C2&quot;/&gt;&lt;wsp:rsid wsp:val=&quot;00A07B61&quot;/&gt;&lt;wsp:rsid wsp:val=&quot;00A1082D&quot;/&gt;&lt;wsp:rsid wsp:val=&quot;00A16ADE&quot;/&gt;&lt;wsp:rsid wsp:val=&quot;00A26201&quot;/&gt;&lt;wsp:rsid wsp:val=&quot;00A34626&quot;/&gt;&lt;wsp:rsid wsp:val=&quot;00A374B4&quot;/&gt;&lt;wsp:rsid wsp:val=&quot;00A42236&quot;/&gt;&lt;wsp:rsid wsp:val=&quot;00A43221&quot;/&gt;&lt;wsp:rsid wsp:val=&quot;00A4383B&quot;/&gt;&lt;wsp:rsid wsp:val=&quot;00A51CA7&quot;/&gt;&lt;wsp:rsid wsp:val=&quot;00A526D7&quot;/&gt;&lt;wsp:rsid wsp:val=&quot;00A55CD4&quot;/&gt;&lt;wsp:rsid wsp:val=&quot;00A701A7&quot;/&gt;&lt;wsp:rsid wsp:val=&quot;00A75AB5&quot;/&gt;&lt;wsp:rsid wsp:val=&quot;00A76342&quot;/&gt;&lt;wsp:rsid wsp:val=&quot;00A83386&quot;/&gt;&lt;wsp:rsid wsp:val=&quot;00A836D9&quot;/&gt;&lt;wsp:rsid wsp:val=&quot;00A86221&quot;/&gt;&lt;wsp:rsid wsp:val=&quot;00A86609&quot;/&gt;&lt;wsp:rsid wsp:val=&quot;00A908E5&quot;/&gt;&lt;wsp:rsid wsp:val=&quot;00AA2B68&quot;/&gt;&lt;wsp:rsid wsp:val=&quot;00AB3C2F&quot;/&gt;&lt;wsp:rsid wsp:val=&quot;00AB514D&quot;/&gt;&lt;wsp:rsid wsp:val=&quot;00AC03B4&quot;/&gt;&lt;wsp:rsid wsp:val=&quot;00AC4616&quot;/&gt;&lt;wsp:rsid wsp:val=&quot;00AC6905&quot;/&gt;&lt;wsp:rsid wsp:val=&quot;00AE1832&quot;/&gt;&lt;wsp:rsid wsp:val=&quot;00AE1BD3&quot;/&gt;&lt;wsp:rsid wsp:val=&quot;00AE5F10&quot;/&gt;&lt;wsp:rsid wsp:val=&quot;00AE66B7&quot;/&gt;&lt;wsp:rsid wsp:val=&quot;00AF527E&quot;/&gt;&lt;wsp:rsid wsp:val=&quot;00AF6ED8&quot;/&gt;&lt;wsp:rsid wsp:val=&quot;00B034F7&quot;/&gt;&lt;wsp:rsid wsp:val=&quot;00B07551&quot;/&gt;&lt;wsp:rsid wsp:val=&quot;00B11647&quot;/&gt;&lt;wsp:rsid wsp:val=&quot;00B13DAB&quot;/&gt;&lt;wsp:rsid wsp:val=&quot;00B227A4&quot;/&gt;&lt;wsp:rsid wsp:val=&quot;00B23D48&quot;/&gt;&lt;wsp:rsid wsp:val=&quot;00B25C0D&quot;/&gt;&lt;wsp:rsid wsp:val=&quot;00B275DB&quot;/&gt;&lt;wsp:rsid wsp:val=&quot;00B3045E&quot;/&gt;&lt;wsp:rsid wsp:val=&quot;00B31A31&quot;/&gt;&lt;wsp:rsid wsp:val=&quot;00B32FDF&quot;/&gt;&lt;wsp:rsid wsp:val=&quot;00B40FA5&quot;/&gt;&lt;wsp:rsid wsp:val=&quot;00B67C1B&quot;/&gt;&lt;wsp:rsid wsp:val=&quot;00B80E27&quot;/&gt;&lt;wsp:rsid wsp:val=&quot;00B81EF0&quot;/&gt;&lt;wsp:rsid wsp:val=&quot;00B83C93&quot;/&gt;&lt;wsp:rsid wsp:val=&quot;00B847B3&quot;/&gt;&lt;wsp:rsid wsp:val=&quot;00B930D3&quot;/&gt;&lt;wsp:rsid wsp:val=&quot;00B93E7F&quot;/&gt;&lt;wsp:rsid wsp:val=&quot;00B977B6&quot;/&gt;&lt;wsp:rsid wsp:val=&quot;00BA1143&quot;/&gt;&lt;wsp:rsid wsp:val=&quot;00BA5F12&quot;/&gt;&lt;wsp:rsid wsp:val=&quot;00BB0725&quot;/&gt;&lt;wsp:rsid wsp:val=&quot;00BB306E&quot;/&gt;&lt;wsp:rsid wsp:val=&quot;00BB37C6&quot;/&gt;&lt;wsp:rsid wsp:val=&quot;00BB7991&quot;/&gt;&lt;wsp:rsid wsp:val=&quot;00BC050C&quot;/&gt;&lt;wsp:rsid wsp:val=&quot;00BC2262&quot;/&gt;&lt;wsp:rsid wsp:val=&quot;00BC3B65&quot;/&gt;&lt;wsp:rsid wsp:val=&quot;00BD0EBF&quot;/&gt;&lt;wsp:rsid wsp:val=&quot;00BE48F4&quot;/&gt;&lt;wsp:rsid wsp:val=&quot;00BE63B4&quot;/&gt;&lt;wsp:rsid wsp:val=&quot;00BF31B1&quot;/&gt;&lt;wsp:rsid wsp:val=&quot;00C00348&quot;/&gt;&lt;wsp:rsid wsp:val=&quot;00C00646&quot;/&gt;&lt;wsp:rsid wsp:val=&quot;00C0204C&quot;/&gt;&lt;wsp:rsid wsp:val=&quot;00C06899&quot;/&gt;&lt;wsp:rsid wsp:val=&quot;00C12D42&quot;/&gt;&lt;wsp:rsid wsp:val=&quot;00C17D0D&quot;/&gt;&lt;wsp:rsid wsp:val=&quot;00C24D85&quot;/&gt;&lt;wsp:rsid wsp:val=&quot;00C35D8F&quot;/&gt;&lt;wsp:rsid wsp:val=&quot;00C36EAA&quot;/&gt;&lt;wsp:rsid wsp:val=&quot;00C435B5&quot;/&gt;&lt;wsp:rsid wsp:val=&quot;00C44DBA&quot;/&gt;&lt;wsp:rsid wsp:val=&quot;00C4651B&quot;/&gt;&lt;wsp:rsid wsp:val=&quot;00C67157&quot;/&gt;&lt;wsp:rsid wsp:val=&quot;00C706D2&quot;/&gt;&lt;wsp:rsid wsp:val=&quot;00C7246D&quot;/&gt;&lt;wsp:rsid wsp:val=&quot;00C8033F&quot;/&gt;&lt;wsp:rsid wsp:val=&quot;00C803E5&quot;/&gt;&lt;wsp:rsid wsp:val=&quot;00C80880&quot;/&gt;&lt;wsp:rsid wsp:val=&quot;00C80BFF&quot;/&gt;&lt;wsp:rsid wsp:val=&quot;00C81110&quot;/&gt;&lt;wsp:rsid wsp:val=&quot;00C839A6&quot;/&gt;&lt;wsp:rsid wsp:val=&quot;00C9050A&quot;/&gt;&lt;wsp:rsid wsp:val=&quot;00C94EB4&quot;/&gt;&lt;wsp:rsid wsp:val=&quot;00C97686&quot;/&gt;&lt;wsp:rsid wsp:val=&quot;00CB341E&quot;/&gt;&lt;wsp:rsid wsp:val=&quot;00CB3A0E&quot;/&gt;&lt;wsp:rsid wsp:val=&quot;00CC2D62&quot;/&gt;&lt;wsp:rsid wsp:val=&quot;00CC6E45&quot;/&gt;&lt;wsp:rsid wsp:val=&quot;00CD4757&quot;/&gt;&lt;wsp:rsid wsp:val=&quot;00CD7F9A&quot;/&gt;&lt;wsp:rsid wsp:val=&quot;00CF273C&quot;/&gt;&lt;wsp:rsid wsp:val=&quot;00D10D46&quot;/&gt;&lt;wsp:rsid wsp:val=&quot;00D21FAC&quot;/&gt;&lt;wsp:rsid wsp:val=&quot;00D240FC&quot;/&gt;&lt;wsp:rsid wsp:val=&quot;00D27032&quot;/&gt;&lt;wsp:rsid wsp:val=&quot;00D309EA&quot;/&gt;&lt;wsp:rsid wsp:val=&quot;00D32507&quot;/&gt;&lt;wsp:rsid wsp:val=&quot;00D36A2A&quot;/&gt;&lt;wsp:rsid wsp:val=&quot;00D36F51&quot;/&gt;&lt;wsp:rsid wsp:val=&quot;00D4227F&quot;/&gt;&lt;wsp:rsid wsp:val=&quot;00D43F6D&quot;/&gt;&lt;wsp:rsid wsp:val=&quot;00D47591&quot;/&gt;&lt;wsp:rsid wsp:val=&quot;00D52880&quot;/&gt;&lt;wsp:rsid wsp:val=&quot;00D56DD8&quot;/&gt;&lt;wsp:rsid wsp:val=&quot;00D63494&quot;/&gt;&lt;wsp:rsid wsp:val=&quot;00D677D3&quot;/&gt;&lt;wsp:rsid wsp:val=&quot;00D74B09&quot;/&gt;&lt;wsp:rsid wsp:val=&quot;00D81675&quot;/&gt;&lt;wsp:rsid wsp:val=&quot;00D838F9&quot;/&gt;&lt;wsp:rsid wsp:val=&quot;00D84DCB&quot;/&gt;&lt;wsp:rsid wsp:val=&quot;00D8532B&quot;/&gt;&lt;wsp:rsid wsp:val=&quot;00D856A4&quot;/&gt;&lt;wsp:rsid wsp:val=&quot;00D85B95&quot;/&gt;&lt;wsp:rsid wsp:val=&quot;00D86E3A&quot;/&gt;&lt;wsp:rsid wsp:val=&quot;00D91B0F&quot;/&gt;&lt;wsp:rsid wsp:val=&quot;00D93FF5&quot;/&gt;&lt;wsp:rsid wsp:val=&quot;00DA5294&quot;/&gt;&lt;wsp:rsid wsp:val=&quot;00DA6819&quot;/&gt;&lt;wsp:rsid wsp:val=&quot;00DA75FE&quot;/&gt;&lt;wsp:rsid wsp:val=&quot;00DB63A1&quot;/&gt;&lt;wsp:rsid wsp:val=&quot;00DC5579&quot;/&gt;&lt;wsp:rsid wsp:val=&quot;00DC5BE6&quot;/&gt;&lt;wsp:rsid wsp:val=&quot;00DD6961&quot;/&gt;&lt;wsp:rsid wsp:val=&quot;00DE1972&quot;/&gt;&lt;wsp:rsid wsp:val=&quot;00DE5094&quot;/&gt;&lt;wsp:rsid wsp:val=&quot;00DE5191&quot;/&gt;&lt;wsp:rsid wsp:val=&quot;00DE6044&quot;/&gt;&lt;wsp:rsid wsp:val=&quot;00DF1E3D&quot;/&gt;&lt;wsp:rsid wsp:val=&quot;00DF3ED9&quot;/&gt;&lt;wsp:rsid wsp:val=&quot;00DF556B&quot;/&gt;&lt;wsp:rsid wsp:val=&quot;00E04256&quot;/&gt;&lt;wsp:rsid wsp:val=&quot;00E04EFD&quot;/&gt;&lt;wsp:rsid wsp:val=&quot;00E11D97&quot;/&gt;&lt;wsp:rsid wsp:val=&quot;00E2113F&quot;/&gt;&lt;wsp:rsid wsp:val=&quot;00E22EAE&quot;/&gt;&lt;wsp:rsid wsp:val=&quot;00E23221&quot;/&gt;&lt;wsp:rsid wsp:val=&quot;00E2412E&quot;/&gt;&lt;wsp:rsid wsp:val=&quot;00E25E89&quot;/&gt;&lt;wsp:rsid wsp:val=&quot;00E26D94&quot;/&gt;&lt;wsp:rsid wsp:val=&quot;00E30387&quot;/&gt;&lt;wsp:rsid wsp:val=&quot;00E31774&quot;/&gt;&lt;wsp:rsid wsp:val=&quot;00E36A45&quot;/&gt;&lt;wsp:rsid wsp:val=&quot;00E40A82&quot;/&gt;&lt;wsp:rsid wsp:val=&quot;00E42A3F&quot;/&gt;&lt;wsp:rsid wsp:val=&quot;00E528F6&quot;/&gt;&lt;wsp:rsid wsp:val=&quot;00E53870&quot;/&gt;&lt;wsp:rsid wsp:val=&quot;00E54B35&quot;/&gt;&lt;wsp:rsid wsp:val=&quot;00E60B15&quot;/&gt;&lt;wsp:rsid wsp:val=&quot;00E63367&quot;/&gt;&lt;wsp:rsid wsp:val=&quot;00E6471D&quot;/&gt;&lt;wsp:rsid wsp:val=&quot;00E8045A&quot;/&gt;&lt;wsp:rsid wsp:val=&quot;00E91012&quot;/&gt;&lt;wsp:rsid wsp:val=&quot;00EA0EE6&quot;/&gt;&lt;wsp:rsid wsp:val=&quot;00EA1DAB&quot;/&gt;&lt;wsp:rsid wsp:val=&quot;00EA33D9&quot;/&gt;&lt;wsp:rsid wsp:val=&quot;00EB1B42&quot;/&gt;&lt;wsp:rsid wsp:val=&quot;00EB26C8&quot;/&gt;&lt;wsp:rsid wsp:val=&quot;00EB561F&quot;/&gt;&lt;wsp:rsid wsp:val=&quot;00ED389C&quot;/&gt;&lt;wsp:rsid wsp:val=&quot;00ED4E2D&quot;/&gt;&lt;wsp:rsid wsp:val=&quot;00EE59AC&quot;/&gt;&lt;wsp:rsid wsp:val=&quot;00EF0D68&quot;/&gt;&lt;wsp:rsid wsp:val=&quot;00EF12E7&quot;/&gt;&lt;wsp:rsid wsp:val=&quot;00EF5B6E&quot;/&gt;&lt;wsp:rsid wsp:val=&quot;00F0568B&quot;/&gt;&lt;wsp:rsid wsp:val=&quot;00F05D73&quot;/&gt;&lt;wsp:rsid wsp:val=&quot;00F12FE9&quot;/&gt;&lt;wsp:rsid wsp:val=&quot;00F13DA1&quot;/&gt;&lt;wsp:rsid wsp:val=&quot;00F17365&quot;/&gt;&lt;wsp:rsid wsp:val=&quot;00F221EF&quot;/&gt;&lt;wsp:rsid wsp:val=&quot;00F27A94&quot;/&gt;&lt;wsp:rsid wsp:val=&quot;00F32A9B&quot;/&gt;&lt;wsp:rsid wsp:val=&quot;00F419D6&quot;/&gt;&lt;wsp:rsid wsp:val=&quot;00F42DC7&quot;/&gt;&lt;wsp:rsid wsp:val=&quot;00F43D63&quot;/&gt;&lt;wsp:rsid wsp:val=&quot;00F45AA8&quot;/&gt;&lt;wsp:rsid wsp:val=&quot;00F45E02&quot;/&gt;&lt;wsp:rsid wsp:val=&quot;00F4697D&quot;/&gt;&lt;wsp:rsid wsp:val=&quot;00F47E89&quot;/&gt;&lt;wsp:rsid wsp:val=&quot;00F55493&quot;/&gt;&lt;wsp:rsid wsp:val=&quot;00F70DAA&quot;/&gt;&lt;wsp:rsid wsp:val=&quot;00F713FD&quot;/&gt;&lt;wsp:rsid wsp:val=&quot;00F7461B&quot;/&gt;&lt;wsp:rsid wsp:val=&quot;00F82CB3&quot;/&gt;&lt;wsp:rsid wsp:val=&quot;00F83BF4&quot;/&gt;&lt;wsp:rsid wsp:val=&quot;00F85D5E&quot;/&gt;&lt;wsp:rsid wsp:val=&quot;00F92660&quot;/&gt;&lt;wsp:rsid wsp:val=&quot;00F95146&quot;/&gt;&lt;wsp:rsid wsp:val=&quot;00F96FEA&quot;/&gt;&lt;wsp:rsid wsp:val=&quot;00FA2108&quot;/&gt;&lt;wsp:rsid wsp:val=&quot;00FA44F2&quot;/&gt;&lt;wsp:rsid wsp:val=&quot;00FB24A3&quot;/&gt;&lt;wsp:rsid wsp:val=&quot;00FB76B8&quot;/&gt;&lt;wsp:rsid wsp:val=&quot;00FC2A12&quot;/&gt;&lt;wsp:rsid wsp:val=&quot;00FC5E7B&quot;/&gt;&lt;wsp:rsid wsp:val=&quot;00FC7C4B&quot;/&gt;&lt;wsp:rsid wsp:val=&quot;00FD08E3&quot;/&gt;&lt;wsp:rsid wsp:val=&quot;00FD1885&quot;/&gt;&lt;wsp:rsid wsp:val=&quot;00FD1FFB&quot;/&gt;&lt;wsp:rsid wsp:val=&quot;00FD234C&quot;/&gt;&lt;wsp:rsid wsp:val=&quot;00FD640C&quot;/&gt;&lt;wsp:rsid wsp:val=&quot;00FE3EBF&quot;/&gt;&lt;wsp:rsid wsp:val=&quot;00FE65B6&quot;/&gt;&lt;wsp:rsid wsp:val=&quot;00FF29C5&quot;/&gt;&lt;wsp:rsid wsp:val=&quot;00FF7489&quot;/&gt;&lt;/wsp:rsids&gt;&lt;/w:docPr&gt;&lt;w:body&gt;&lt;wx:sect&gt;&lt;w:p wsp:rsidR=&quot;00000000&quot; wsp:rsidRDefault=&quot;00EE59AC&quot; wsp:rsidP=&quot;00EE59AC&quot;&gt;&lt;m:oMathPara&gt;&lt;m:oMath&gt;&lt;m:sSub&gt;&lt;m:sSubPr&gt;&lt;m:ctrlPr&gt;&lt;w:rPr&gt;&lt;w:rFonts w:ascii=&quot;Cambria Math&quot; w:h-ansi=&quot;Cambria Math&quot; w:cs=&quot;Arial&quot;/&gt;&lt;wx:font wx:val=&quot;Cambria Math&quot;/&gt;&lt;w:i/&gt;&lt;/w:rPr&gt;&lt;/m:ctrlPr&gt;&lt;/m:sSubPr&gt;&lt;m:e&gt;&lt;m:r&gt;&lt;w:rPr&gt;&lt;w:rFonts w:ascii=&quot;Cambria Math&quot; w:h-ansi=&quot;Cambria Math&quot; w:cs=&quot;Arial&quot;/&gt;&lt;wx:font wx:val=&quot;Cambria Math&quot;/&gt;&lt;w:i/&gt;&lt;/w:rPr&gt;&lt;m:t&gt;BA&lt;/m:t&gt;&lt;/m:r&gt;&lt;/m:e&gt;&lt;m:sub&gt;&lt;m:r&gt;&lt;w:rPr&gt;&lt;w:rFonts w:ascii=&quot;Cambria Math&quot; w:h-ansi=&quot;Cambria Math&quot; w:cs=&quot;Arial&quot;/&gt;&lt;wx:font wx:val=&quot;Cambria Math&quot;/&gt;&lt;w:i/&gt;&lt;/w:rPr&gt;&lt;m:t&gt;i,1964&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009938E6" w:rsidRPr="009938E6">
        <w:rPr>
          <w:rFonts w:ascii="Arial" w:hAnsi="Arial" w:cs="Arial"/>
        </w:rPr>
        <w:fldChar w:fldCharType="end"/>
      </w:r>
      <w:r w:rsidR="009938E6">
        <w:rPr>
          <w:rFonts w:ascii="Arial" w:hAnsi="Arial" w:cs="Arial"/>
        </w:rPr>
        <w:t xml:space="preserve"> </w:t>
      </w:r>
      <w:r>
        <w:rPr>
          <w:rFonts w:ascii="Arial" w:hAnsi="Arial" w:cs="Arial"/>
        </w:rPr>
        <w:t xml:space="preserve"> represents the BA of a subplot </w:t>
      </w:r>
      <w:r w:rsidR="009938E6" w:rsidRPr="009938E6">
        <w:rPr>
          <w:rFonts w:ascii="Arial" w:hAnsi="Arial" w:cs="Arial"/>
        </w:rPr>
        <w:fldChar w:fldCharType="begin"/>
      </w:r>
      <w:r w:rsidR="009938E6" w:rsidRPr="009938E6">
        <w:rPr>
          <w:rFonts w:ascii="Arial" w:hAnsi="Arial" w:cs="Arial"/>
        </w:rPr>
        <w:instrText xml:space="preserve"> QUOTE </w:instrText>
      </w:r>
      <w:r w:rsidR="00252D89">
        <w:rPr>
          <w:position w:val="-5"/>
        </w:rPr>
        <w:pict>
          <v:shape id="_x0000_i1029" type="#_x0000_t75" style="width:4.35pt;height:13.6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461C0F&quot;/&gt;&lt;wsp:rsid wsp:val=&quot;00000DE9&quot;/&gt;&lt;wsp:rsid wsp:val=&quot;0001358A&quot;/&gt;&lt;wsp:rsid wsp:val=&quot;00014909&quot;/&gt;&lt;wsp:rsid wsp:val=&quot;000172C2&quot;/&gt;&lt;wsp:rsid wsp:val=&quot;000202AB&quot;/&gt;&lt;wsp:rsid wsp:val=&quot;000236FF&quot;/&gt;&lt;wsp:rsid wsp:val=&quot;000341BA&quot;/&gt;&lt;wsp:rsid wsp:val=&quot;00043EA1&quot;/&gt;&lt;wsp:rsid wsp:val=&quot;00053557&quot;/&gt;&lt;wsp:rsid wsp:val=&quot;00063263&quot;/&gt;&lt;wsp:rsid wsp:val=&quot;0007738F&quot;/&gt;&lt;wsp:rsid wsp:val=&quot;000878CB&quot;/&gt;&lt;wsp:rsid wsp:val=&quot;000A2B85&quot;/&gt;&lt;wsp:rsid wsp:val=&quot;000A5305&quot;/&gt;&lt;wsp:rsid wsp:val=&quot;000A6C6B&quot;/&gt;&lt;wsp:rsid wsp:val=&quot;000B22C9&quot;/&gt;&lt;wsp:rsid wsp:val=&quot;000B2BF4&quot;/&gt;&lt;wsp:rsid wsp:val=&quot;000B5963&quot;/&gt;&lt;wsp:rsid wsp:val=&quot;000C428C&quot;/&gt;&lt;wsp:rsid wsp:val=&quot;000C7C30&quot;/&gt;&lt;wsp:rsid wsp:val=&quot;000D30CD&quot;/&gt;&lt;wsp:rsid wsp:val=&quot;000D4A78&quot;/&gt;&lt;wsp:rsid wsp:val=&quot;000D7AD3&quot;/&gt;&lt;wsp:rsid wsp:val=&quot;000E0CFA&quot;/&gt;&lt;wsp:rsid wsp:val=&quot;000E0D50&quot;/&gt;&lt;wsp:rsid wsp:val=&quot;000E2314&quot;/&gt;&lt;wsp:rsid wsp:val=&quot;000E3DFC&quot;/&gt;&lt;wsp:rsid wsp:val=&quot;000F7337&quot;/&gt;&lt;wsp:rsid wsp:val=&quot;00104955&quot;/&gt;&lt;wsp:rsid wsp:val=&quot;00105554&quot;/&gt;&lt;wsp:rsid wsp:val=&quot;00105DC3&quot;/&gt;&lt;wsp:rsid wsp:val=&quot;00106B5C&quot;/&gt;&lt;wsp:rsid wsp:val=&quot;0012473C&quot;/&gt;&lt;wsp:rsid wsp:val=&quot;00124B27&quot;/&gt;&lt;wsp:rsid wsp:val=&quot;00143076&quot;/&gt;&lt;wsp:rsid wsp:val=&quot;001436D9&quot;/&gt;&lt;wsp:rsid wsp:val=&quot;00152A2C&quot;/&gt;&lt;wsp:rsid wsp:val=&quot;00157368&quot;/&gt;&lt;wsp:rsid wsp:val=&quot;00157424&quot;/&gt;&lt;wsp:rsid wsp:val=&quot;0016002C&quot;/&gt;&lt;wsp:rsid wsp:val=&quot;00164475&quot;/&gt;&lt;wsp:rsid wsp:val=&quot;001826DD&quot;/&gt;&lt;wsp:rsid wsp:val=&quot;00182D75&quot;/&gt;&lt;wsp:rsid wsp:val=&quot;001A061A&quot;/&gt;&lt;wsp:rsid wsp:val=&quot;001A15E3&quot;/&gt;&lt;wsp:rsid wsp:val=&quot;001A4C5C&quot;/&gt;&lt;wsp:rsid wsp:val=&quot;001A585C&quot;/&gt;&lt;wsp:rsid wsp:val=&quot;001B3719&quot;/&gt;&lt;wsp:rsid wsp:val=&quot;001C0EA8&quot;/&gt;&lt;wsp:rsid wsp:val=&quot;001C0F20&quot;/&gt;&lt;wsp:rsid wsp:val=&quot;001C2C37&quot;/&gt;&lt;wsp:rsid wsp:val=&quot;001C6AF2&quot;/&gt;&lt;wsp:rsid wsp:val=&quot;001D3177&quot;/&gt;&lt;wsp:rsid wsp:val=&quot;001D5471&quot;/&gt;&lt;wsp:rsid wsp:val=&quot;001F1B02&quot;/&gt;&lt;wsp:rsid wsp:val=&quot;001F7C9A&quot;/&gt;&lt;wsp:rsid wsp:val=&quot;00205C8E&quot;/&gt;&lt;wsp:rsid wsp:val=&quot;002104AA&quot;/&gt;&lt;wsp:rsid wsp:val=&quot;00210E96&quot;/&gt;&lt;wsp:rsid wsp:val=&quot;00211FE2&quot;/&gt;&lt;wsp:rsid wsp:val=&quot;00215C9B&quot;/&gt;&lt;wsp:rsid wsp:val=&quot;0022407F&quot;/&gt;&lt;wsp:rsid wsp:val=&quot;00227D3D&quot;/&gt;&lt;wsp:rsid wsp:val=&quot;00230FB5&quot;/&gt;&lt;wsp:rsid wsp:val=&quot;002370B8&quot;/&gt;&lt;wsp:rsid wsp:val=&quot;002449BB&quot;/&gt;&lt;wsp:rsid wsp:val=&quot;0024551A&quot;/&gt;&lt;wsp:rsid wsp:val=&quot;0024679A&quot;/&gt;&lt;wsp:rsid wsp:val=&quot;002471DF&quot;/&gt;&lt;wsp:rsid wsp:val=&quot;00256317&quot;/&gt;&lt;wsp:rsid wsp:val=&quot;00260A0E&quot;/&gt;&lt;wsp:rsid wsp:val=&quot;00261B36&quot;/&gt;&lt;wsp:rsid wsp:val=&quot;00264B3F&quot;/&gt;&lt;wsp:rsid wsp:val=&quot;002709B2&quot;/&gt;&lt;wsp:rsid wsp:val=&quot;002720C0&quot;/&gt;&lt;wsp:rsid wsp:val=&quot;002740E9&quot;/&gt;&lt;wsp:rsid wsp:val=&quot;00274F70&quot;/&gt;&lt;wsp:rsid wsp:val=&quot;00280C6C&quot;/&gt;&lt;wsp:rsid wsp:val=&quot;002841DF&quot;/&gt;&lt;wsp:rsid wsp:val=&quot;002865EC&quot;/&gt;&lt;wsp:rsid wsp:val=&quot;002867ED&quot;/&gt;&lt;wsp:rsid wsp:val=&quot;002938ED&quot;/&gt;&lt;wsp:rsid wsp:val=&quot;002957B7&quot;/&gt;&lt;wsp:rsid wsp:val=&quot;002A2F90&quot;/&gt;&lt;wsp:rsid wsp:val=&quot;002B2FA6&quot;/&gt;&lt;wsp:rsid wsp:val=&quot;002B3B1C&quot;/&gt;&lt;wsp:rsid wsp:val=&quot;002B5BB7&quot;/&gt;&lt;wsp:rsid wsp:val=&quot;002B6EC4&quot;/&gt;&lt;wsp:rsid wsp:val=&quot;002C33C1&quot;/&gt;&lt;wsp:rsid wsp:val=&quot;002C398D&quot;/&gt;&lt;wsp:rsid wsp:val=&quot;002C7C7E&quot;/&gt;&lt;wsp:rsid wsp:val=&quot;002D43C8&quot;/&gt;&lt;wsp:rsid wsp:val=&quot;002E37E1&quot;/&gt;&lt;wsp:rsid wsp:val=&quot;002E3885&quot;/&gt;&lt;wsp:rsid wsp:val=&quot;002E3FEE&quot;/&gt;&lt;wsp:rsid wsp:val=&quot;002E4511&quot;/&gt;&lt;wsp:rsid wsp:val=&quot;002E5EE9&quot;/&gt;&lt;wsp:rsid wsp:val=&quot;002E7A0A&quot;/&gt;&lt;wsp:rsid wsp:val=&quot;002F0F3D&quot;/&gt;&lt;wsp:rsid wsp:val=&quot;002F1B50&quot;/&gt;&lt;wsp:rsid wsp:val=&quot;002F24D4&quot;/&gt;&lt;wsp:rsid wsp:val=&quot;0030370F&quot;/&gt;&lt;wsp:rsid wsp:val=&quot;00303924&quot;/&gt;&lt;wsp:rsid wsp:val=&quot;00304E9B&quot;/&gt;&lt;wsp:rsid wsp:val=&quot;00311864&quot;/&gt;&lt;wsp:rsid wsp:val=&quot;00312D6C&quot;/&gt;&lt;wsp:rsid wsp:val=&quot;00320D80&quot;/&gt;&lt;wsp:rsid wsp:val=&quot;0032182D&quot;/&gt;&lt;wsp:rsid wsp:val=&quot;00321C22&quot;/&gt;&lt;wsp:rsid wsp:val=&quot;00322BCA&quot;/&gt;&lt;wsp:rsid wsp:val=&quot;00323834&quot;/&gt;&lt;wsp:rsid wsp:val=&quot;003332A1&quot;/&gt;&lt;wsp:rsid wsp:val=&quot;00334AD2&quot;/&gt;&lt;wsp:rsid wsp:val=&quot;003353FC&quot;/&gt;&lt;wsp:rsid wsp:val=&quot;00336AC8&quot;/&gt;&lt;wsp:rsid wsp:val=&quot;00346C73&quot;/&gt;&lt;wsp:rsid wsp:val=&quot;0035153D&quot;/&gt;&lt;wsp:rsid wsp:val=&quot;00357AC4&quot;/&gt;&lt;wsp:rsid wsp:val=&quot;0036349D&quot;/&gt;&lt;wsp:rsid wsp:val=&quot;00364942&quot;/&gt;&lt;wsp:rsid wsp:val=&quot;00367BE2&quot;/&gt;&lt;wsp:rsid wsp:val=&quot;00376BAA&quot;/&gt;&lt;wsp:rsid wsp:val=&quot;003779B1&quot;/&gt;&lt;wsp:rsid wsp:val=&quot;00384259&quot;/&gt;&lt;wsp:rsid wsp:val=&quot;003851E3&quot;/&gt;&lt;wsp:rsid wsp:val=&quot;0039134F&quot;/&gt;&lt;wsp:rsid wsp:val=&quot;003939D7&quot;/&gt;&lt;wsp:rsid wsp:val=&quot;003A1D1A&quot;/&gt;&lt;wsp:rsid wsp:val=&quot;003A235F&quot;/&gt;&lt;wsp:rsid wsp:val=&quot;003A4F14&quot;/&gt;&lt;wsp:rsid wsp:val=&quot;003B030D&quot;/&gt;&lt;wsp:rsid wsp:val=&quot;003B2423&quot;/&gt;&lt;wsp:rsid wsp:val=&quot;003C0530&quot;/&gt;&lt;wsp:rsid wsp:val=&quot;003D20BB&quot;/&gt;&lt;wsp:rsid wsp:val=&quot;003D572D&quot;/&gt;&lt;wsp:rsid wsp:val=&quot;003E77B3&quot;/&gt;&lt;wsp:rsid wsp:val=&quot;003F121C&quot;/&gt;&lt;wsp:rsid wsp:val=&quot;003F4C02&quot;/&gt;&lt;wsp:rsid wsp:val=&quot;003F5424&quot;/&gt;&lt;wsp:rsid wsp:val=&quot;003F5527&quot;/&gt;&lt;wsp:rsid wsp:val=&quot;003F642B&quot;/&gt;&lt;wsp:rsid wsp:val=&quot;003F714B&quot;/&gt;&lt;wsp:rsid wsp:val=&quot;004018BB&quot;/&gt;&lt;wsp:rsid wsp:val=&quot;00403DB6&quot;/&gt;&lt;wsp:rsid wsp:val=&quot;00404562&quot;/&gt;&lt;wsp:rsid wsp:val=&quot;00410B09&quot;/&gt;&lt;wsp:rsid wsp:val=&quot;00421A77&quot;/&gt;&lt;wsp:rsid wsp:val=&quot;0042665C&quot;/&gt;&lt;wsp:rsid wsp:val=&quot;00431920&quot;/&gt;&lt;wsp:rsid wsp:val=&quot;00433981&quot;/&gt;&lt;wsp:rsid wsp:val=&quot;00441D1C&quot;/&gt;&lt;wsp:rsid wsp:val=&quot;004430BF&quot;/&gt;&lt;wsp:rsid wsp:val=&quot;00443ACB&quot;/&gt;&lt;wsp:rsid wsp:val=&quot;00461C0F&quot;/&gt;&lt;wsp:rsid wsp:val=&quot;00461C7B&quot;/&gt;&lt;wsp:rsid wsp:val=&quot;004671DD&quot;/&gt;&lt;wsp:rsid wsp:val=&quot;00467287&quot;/&gt;&lt;wsp:rsid wsp:val=&quot;00467CF3&quot;/&gt;&lt;wsp:rsid wsp:val=&quot;0047153F&quot;/&gt;&lt;wsp:rsid wsp:val=&quot;00476A4F&quot;/&gt;&lt;wsp:rsid wsp:val=&quot;00481038&quot;/&gt;&lt;wsp:rsid wsp:val=&quot;00484F2A&quot;/&gt;&lt;wsp:rsid wsp:val=&quot;004858E6&quot;/&gt;&lt;wsp:rsid wsp:val=&quot;00487571&quot;/&gt;&lt;wsp:rsid wsp:val=&quot;004879D0&quot;/&gt;&lt;wsp:rsid wsp:val=&quot;004915A6&quot;/&gt;&lt;wsp:rsid wsp:val=&quot;0049179C&quot;/&gt;&lt;wsp:rsid wsp:val=&quot;00495BFC&quot;/&gt;&lt;wsp:rsid wsp:val=&quot;0049691A&quot;/&gt;&lt;wsp:rsid wsp:val=&quot;00497AFA&quot;/&gt;&lt;wsp:rsid wsp:val=&quot;004A2604&quot;/&gt;&lt;wsp:rsid wsp:val=&quot;004B07ED&quot;/&gt;&lt;wsp:rsid wsp:val=&quot;004B0EA1&quot;/&gt;&lt;wsp:rsid wsp:val=&quot;004C46C4&quot;/&gt;&lt;wsp:rsid wsp:val=&quot;004D2334&quot;/&gt;&lt;wsp:rsid wsp:val=&quot;004D2574&quot;/&gt;&lt;wsp:rsid wsp:val=&quot;004D3478&quot;/&gt;&lt;wsp:rsid wsp:val=&quot;004E27C2&quot;/&gt;&lt;wsp:rsid wsp:val=&quot;004E63AE&quot;/&gt;&lt;wsp:rsid wsp:val=&quot;004E7567&quot;/&gt;&lt;wsp:rsid wsp:val=&quot;004F7E19&quot;/&gt;&lt;wsp:rsid wsp:val=&quot;005016B6&quot;/&gt;&lt;wsp:rsid wsp:val=&quot;005072F7&quot;/&gt;&lt;wsp:rsid wsp:val=&quot;00507959&quot;/&gt;&lt;wsp:rsid wsp:val=&quot;00513075&quot;/&gt;&lt;wsp:rsid wsp:val=&quot;005160BB&quot;/&gt;&lt;wsp:rsid wsp:val=&quot;00517531&quot;/&gt;&lt;wsp:rsid wsp:val=&quot;00524CAE&quot;/&gt;&lt;wsp:rsid wsp:val=&quot;00530E71&quot;/&gt;&lt;wsp:rsid wsp:val=&quot;00537F63&quot;/&gt;&lt;wsp:rsid wsp:val=&quot;00545E77&quot;/&gt;&lt;wsp:rsid wsp:val=&quot;005525DC&quot;/&gt;&lt;wsp:rsid wsp:val=&quot;0055516E&quot;/&gt;&lt;wsp:rsid wsp:val=&quot;005619B4&quot;/&gt;&lt;wsp:rsid wsp:val=&quot;005626F0&quot;/&gt;&lt;wsp:rsid wsp:val=&quot;00571159&quot;/&gt;&lt;wsp:rsid wsp:val=&quot;00571669&quot;/&gt;&lt;wsp:rsid wsp:val=&quot;00571795&quot;/&gt;&lt;wsp:rsid wsp:val=&quot;00571FE2&quot;/&gt;&lt;wsp:rsid wsp:val=&quot;00572AF1&quot;/&gt;&lt;wsp:rsid wsp:val=&quot;00574B23&quot;/&gt;&lt;wsp:rsid wsp:val=&quot;00574EEE&quot;/&gt;&lt;wsp:rsid wsp:val=&quot;00577959&quot;/&gt;&lt;wsp:rsid wsp:val=&quot;0058012C&quot;/&gt;&lt;wsp:rsid wsp:val=&quot;0058088D&quot;/&gt;&lt;wsp:rsid wsp:val=&quot;00580A9A&quot;/&gt;&lt;wsp:rsid wsp:val=&quot;00594894&quot;/&gt;&lt;wsp:rsid wsp:val=&quot;005A1B6B&quot;/&gt;&lt;wsp:rsid wsp:val=&quot;005A4208&quot;/&gt;&lt;wsp:rsid wsp:val=&quot;005B23CB&quot;/&gt;&lt;wsp:rsid wsp:val=&quot;005C3ACA&quot;/&gt;&lt;wsp:rsid wsp:val=&quot;005C71B7&quot;/&gt;&lt;wsp:rsid wsp:val=&quot;005D2F18&quot;/&gt;&lt;wsp:rsid wsp:val=&quot;005D3F92&quot;/&gt;&lt;wsp:rsid wsp:val=&quot;005D6DC7&quot;/&gt;&lt;wsp:rsid wsp:val=&quot;005E697F&quot;/&gt;&lt;wsp:rsid wsp:val=&quot;005E6F75&quot;/&gt;&lt;wsp:rsid wsp:val=&quot;005F7506&quot;/&gt;&lt;wsp:rsid wsp:val=&quot;00600A3F&quot;/&gt;&lt;wsp:rsid wsp:val=&quot;00600B44&quot;/&gt;&lt;wsp:rsid wsp:val=&quot;006013E8&quot;/&gt;&lt;wsp:rsid wsp:val=&quot;0060149F&quot;/&gt;&lt;wsp:rsid wsp:val=&quot;00602EE7&quot;/&gt;&lt;wsp:rsid wsp:val=&quot;006056A6&quot;/&gt;&lt;wsp:rsid wsp:val=&quot;0061737A&quot;/&gt;&lt;wsp:rsid wsp:val=&quot;00626A61&quot;/&gt;&lt;wsp:rsid wsp:val=&quot;00627690&quot;/&gt;&lt;wsp:rsid wsp:val=&quot;006364CE&quot;/&gt;&lt;wsp:rsid wsp:val=&quot;006369A6&quot;/&gt;&lt;wsp:rsid wsp:val=&quot;006375EC&quot;/&gt;&lt;wsp:rsid wsp:val=&quot;0064089C&quot;/&gt;&lt;wsp:rsid wsp:val=&quot;00652442&quot;/&gt;&lt;wsp:rsid wsp:val=&quot;00654E67&quot;/&gt;&lt;wsp:rsid wsp:val=&quot;0065681D&quot;/&gt;&lt;wsp:rsid wsp:val=&quot;00656A0E&quot;/&gt;&lt;wsp:rsid wsp:val=&quot;00664E94&quot;/&gt;&lt;wsp:rsid wsp:val=&quot;00672C90&quot;/&gt;&lt;wsp:rsid wsp:val=&quot;006757E3&quot;/&gt;&lt;wsp:rsid wsp:val=&quot;006816F9&quot;/&gt;&lt;wsp:rsid wsp:val=&quot;00682D8E&quot;/&gt;&lt;wsp:rsid wsp:val=&quot;00683FA7&quot;/&gt;&lt;wsp:rsid wsp:val=&quot;006859CF&quot;/&gt;&lt;wsp:rsid wsp:val=&quot;00687108&quot;/&gt;&lt;wsp:rsid wsp:val=&quot;0069408F&quot;/&gt;&lt;wsp:rsid wsp:val=&quot;006A4308&quot;/&gt;&lt;wsp:rsid wsp:val=&quot;006B48BB&quot;/&gt;&lt;wsp:rsid wsp:val=&quot;006B5FE8&quot;/&gt;&lt;wsp:rsid wsp:val=&quot;006B718F&quot;/&gt;&lt;wsp:rsid wsp:val=&quot;006C4373&quot;/&gt;&lt;wsp:rsid wsp:val=&quot;006C5079&quot;/&gt;&lt;wsp:rsid wsp:val=&quot;006D13ED&quot;/&gt;&lt;wsp:rsid wsp:val=&quot;006D1451&quot;/&gt;&lt;wsp:rsid wsp:val=&quot;006D1E07&quot;/&gt;&lt;wsp:rsid wsp:val=&quot;006E2509&quot;/&gt;&lt;wsp:rsid wsp:val=&quot;00702A32&quot;/&gt;&lt;wsp:rsid wsp:val=&quot;0070720C&quot;/&gt;&lt;wsp:rsid wsp:val=&quot;007109B2&quot;/&gt;&lt;wsp:rsid wsp:val=&quot;00715997&quot;/&gt;&lt;wsp:rsid wsp:val=&quot;00715DF5&quot;/&gt;&lt;wsp:rsid wsp:val=&quot;00716170&quot;/&gt;&lt;wsp:rsid wsp:val=&quot;00720A63&quot;/&gt;&lt;wsp:rsid wsp:val=&quot;00724C7A&quot;/&gt;&lt;wsp:rsid wsp:val=&quot;00727A94&quot;/&gt;&lt;wsp:rsid wsp:val=&quot;007303AC&quot;/&gt;&lt;wsp:rsid wsp:val=&quot;00735326&quot;/&gt;&lt;wsp:rsid wsp:val=&quot;00744A46&quot;/&gt;&lt;wsp:rsid wsp:val=&quot;00747B2F&quot;/&gt;&lt;wsp:rsid wsp:val=&quot;00751415&quot;/&gt;&lt;wsp:rsid wsp:val=&quot;0075296C&quot;/&gt;&lt;wsp:rsid wsp:val=&quot;0075417E&quot;/&gt;&lt;wsp:rsid wsp:val=&quot;00757E7B&quot;/&gt;&lt;wsp:rsid wsp:val=&quot;007605F5&quot;/&gt;&lt;wsp:rsid wsp:val=&quot;00760959&quot;/&gt;&lt;wsp:rsid wsp:val=&quot;00762D07&quot;/&gt;&lt;wsp:rsid wsp:val=&quot;00767018&quot;/&gt;&lt;wsp:rsid wsp:val=&quot;00771261&quot;/&gt;&lt;wsp:rsid wsp:val=&quot;00771F14&quot;/&gt;&lt;wsp:rsid wsp:val=&quot;0077262D&quot;/&gt;&lt;wsp:rsid wsp:val=&quot;0077522C&quot;/&gt;&lt;wsp:rsid wsp:val=&quot;00776E92&quot;/&gt;&lt;wsp:rsid wsp:val=&quot;00784744&quot;/&gt;&lt;wsp:rsid wsp:val=&quot;00785E40&quot;/&gt;&lt;wsp:rsid wsp:val=&quot;00787CB9&quot;/&gt;&lt;wsp:rsid wsp:val=&quot;00794EFE&quot;/&gt;&lt;wsp:rsid wsp:val=&quot;00796E1A&quot;/&gt;&lt;wsp:rsid wsp:val=&quot;007B28C5&quot;/&gt;&lt;wsp:rsid wsp:val=&quot;007C1A23&quot;/&gt;&lt;wsp:rsid wsp:val=&quot;007C2444&quot;/&gt;&lt;wsp:rsid wsp:val=&quot;007D0243&quot;/&gt;&lt;wsp:rsid wsp:val=&quot;007D3E5A&quot;/&gt;&lt;wsp:rsid wsp:val=&quot;007D4B0F&quot;/&gt;&lt;wsp:rsid wsp:val=&quot;007D6254&quot;/&gt;&lt;wsp:rsid wsp:val=&quot;007D7D9A&quot;/&gt;&lt;wsp:rsid wsp:val=&quot;007E2FD8&quot;/&gt;&lt;wsp:rsid wsp:val=&quot;007E4DE2&quot;/&gt;&lt;wsp:rsid wsp:val=&quot;007E5D14&quot;/&gt;&lt;wsp:rsid wsp:val=&quot;007E76C0&quot;/&gt;&lt;wsp:rsid wsp:val=&quot;007F548C&quot;/&gt;&lt;wsp:rsid wsp:val=&quot;007F71F8&quot;/&gt;&lt;wsp:rsid wsp:val=&quot;0080093F&quot;/&gt;&lt;wsp:rsid wsp:val=&quot;00800D2D&quot;/&gt;&lt;wsp:rsid wsp:val=&quot;00802DD7&quot;/&gt;&lt;wsp:rsid wsp:val=&quot;00807552&quot;/&gt;&lt;wsp:rsid wsp:val=&quot;00810F26&quot;/&gt;&lt;wsp:rsid wsp:val=&quot;00813E5D&quot;/&gt;&lt;wsp:rsid wsp:val=&quot;0081637D&quot;/&gt;&lt;wsp:rsid wsp:val=&quot;008246FB&quot;/&gt;&lt;wsp:rsid wsp:val=&quot;00826A12&quot;/&gt;&lt;wsp:rsid wsp:val=&quot;00827524&quot;/&gt;&lt;wsp:rsid wsp:val=&quot;00833E8E&quot;/&gt;&lt;wsp:rsid wsp:val=&quot;0085426E&quot;/&gt;&lt;wsp:rsid wsp:val=&quot;0086117B&quot;/&gt;&lt;wsp:rsid wsp:val=&quot;008612C8&quot;/&gt;&lt;wsp:rsid wsp:val=&quot;00861660&quot;/&gt;&lt;wsp:rsid wsp:val=&quot;00863E13&quot;/&gt;&lt;wsp:rsid wsp:val=&quot;008702DD&quot;/&gt;&lt;wsp:rsid wsp:val=&quot;0088328D&quot;/&gt;&lt;wsp:rsid wsp:val=&quot;00883A98&quot;/&gt;&lt;wsp:rsid wsp:val=&quot;00884068&quot;/&gt;&lt;wsp:rsid wsp:val=&quot;0088458B&quot;/&gt;&lt;wsp:rsid wsp:val=&quot;008873FF&quot;/&gt;&lt;wsp:rsid wsp:val=&quot;0089794A&quot;/&gt;&lt;wsp:rsid wsp:val=&quot;008A0CF8&quot;/&gt;&lt;wsp:rsid wsp:val=&quot;008A3135&quot;/&gt;&lt;wsp:rsid wsp:val=&quot;008A52D7&quot;/&gt;&lt;wsp:rsid wsp:val=&quot;008A62BA&quot;/&gt;&lt;wsp:rsid wsp:val=&quot;008B3226&quot;/&gt;&lt;wsp:rsid wsp:val=&quot;008B4268&quot;/&gt;&lt;wsp:rsid wsp:val=&quot;008C2462&quot;/&gt;&lt;wsp:rsid wsp:val=&quot;008C5DBA&quot;/&gt;&lt;wsp:rsid wsp:val=&quot;008D29F6&quot;/&gt;&lt;wsp:rsid wsp:val=&quot;008D374F&quot;/&gt;&lt;wsp:rsid wsp:val=&quot;008D4D0A&quot;/&gt;&lt;wsp:rsid wsp:val=&quot;008E605B&quot;/&gt;&lt;wsp:rsid wsp:val=&quot;008F0312&quot;/&gt;&lt;wsp:rsid wsp:val=&quot;009035F7&quot;/&gt;&lt;wsp:rsid wsp:val=&quot;0090631F&quot;/&gt;&lt;wsp:rsid wsp:val=&quot;009103F1&quot;/&gt;&lt;wsp:rsid wsp:val=&quot;00920928&quot;/&gt;&lt;wsp:rsid wsp:val=&quot;00922473&quot;/&gt;&lt;wsp:rsid wsp:val=&quot;00922D52&quot;/&gt;&lt;wsp:rsid wsp:val=&quot;00927CC2&quot;/&gt;&lt;wsp:rsid wsp:val=&quot;0094016C&quot;/&gt;&lt;wsp:rsid wsp:val=&quot;0094151F&quot;/&gt;&lt;wsp:rsid wsp:val=&quot;009425AF&quot;/&gt;&lt;wsp:rsid wsp:val=&quot;009430BA&quot;/&gt;&lt;wsp:rsid wsp:val=&quot;009435A8&quot;/&gt;&lt;wsp:rsid wsp:val=&quot;009446B6&quot;/&gt;&lt;wsp:rsid wsp:val=&quot;00947B21&quot;/&gt;&lt;wsp:rsid wsp:val=&quot;009501A7&quot;/&gt;&lt;wsp:rsid wsp:val=&quot;00955487&quot;/&gt;&lt;wsp:rsid wsp:val=&quot;0095581D&quot;/&gt;&lt;wsp:rsid wsp:val=&quot;00962911&quot;/&gt;&lt;wsp:rsid wsp:val=&quot;00976026&quot;/&gt;&lt;wsp:rsid wsp:val=&quot;009773F8&quot;/&gt;&lt;wsp:rsid wsp:val=&quot;009802BB&quot;/&gt;&lt;wsp:rsid wsp:val=&quot;00981271&quot;/&gt;&lt;wsp:rsid wsp:val=&quot;009867BB&quot;/&gt;&lt;wsp:rsid wsp:val=&quot;0099136E&quot;/&gt;&lt;wsp:rsid wsp:val=&quot;00992069&quot;/&gt;&lt;wsp:rsid wsp:val=&quot;00993009&quot;/&gt;&lt;wsp:rsid wsp:val=&quot;009938E6&quot;/&gt;&lt;wsp:rsid wsp:val=&quot;0099522D&quot;/&gt;&lt;wsp:rsid wsp:val=&quot;00995EF8&quot;/&gt;&lt;wsp:rsid wsp:val=&quot;009972E4&quot;/&gt;&lt;wsp:rsid wsp:val=&quot;009A2B56&quot;/&gt;&lt;wsp:rsid wsp:val=&quot;009A3F17&quot;/&gt;&lt;wsp:rsid wsp:val=&quot;009B58D1&quot;/&gt;&lt;wsp:rsid wsp:val=&quot;009B66B2&quot;/&gt;&lt;wsp:rsid wsp:val=&quot;009C1531&quot;/&gt;&lt;wsp:rsid wsp:val=&quot;009D4036&quot;/&gt;&lt;wsp:rsid wsp:val=&quot;009D4C18&quot;/&gt;&lt;wsp:rsid wsp:val=&quot;009D6402&quot;/&gt;&lt;wsp:rsid wsp:val=&quot;009F273A&quot;/&gt;&lt;wsp:rsid wsp:val=&quot;00A03BC9&quot;/&gt;&lt;wsp:rsid wsp:val=&quot;00A049C2&quot;/&gt;&lt;wsp:rsid wsp:val=&quot;00A07B61&quot;/&gt;&lt;wsp:rsid wsp:val=&quot;00A1082D&quot;/&gt;&lt;wsp:rsid wsp:val=&quot;00A16ADE&quot;/&gt;&lt;wsp:rsid wsp:val=&quot;00A26201&quot;/&gt;&lt;wsp:rsid wsp:val=&quot;00A34626&quot;/&gt;&lt;wsp:rsid wsp:val=&quot;00A374B4&quot;/&gt;&lt;wsp:rsid wsp:val=&quot;00A42236&quot;/&gt;&lt;wsp:rsid wsp:val=&quot;00A43221&quot;/&gt;&lt;wsp:rsid wsp:val=&quot;00A4383B&quot;/&gt;&lt;wsp:rsid wsp:val=&quot;00A51CA7&quot;/&gt;&lt;wsp:rsid wsp:val=&quot;00A526D7&quot;/&gt;&lt;wsp:rsid wsp:val=&quot;00A55CD4&quot;/&gt;&lt;wsp:rsid wsp:val=&quot;00A701A7&quot;/&gt;&lt;wsp:rsid wsp:val=&quot;00A75AB5&quot;/&gt;&lt;wsp:rsid wsp:val=&quot;00A76342&quot;/&gt;&lt;wsp:rsid wsp:val=&quot;00A83386&quot;/&gt;&lt;wsp:rsid wsp:val=&quot;00A836D9&quot;/&gt;&lt;wsp:rsid wsp:val=&quot;00A86221&quot;/&gt;&lt;wsp:rsid wsp:val=&quot;00A86609&quot;/&gt;&lt;wsp:rsid wsp:val=&quot;00A908E5&quot;/&gt;&lt;wsp:rsid wsp:val=&quot;00AA2B68&quot;/&gt;&lt;wsp:rsid wsp:val=&quot;00AB3C2F&quot;/&gt;&lt;wsp:rsid wsp:val=&quot;00AB514D&quot;/&gt;&lt;wsp:rsid wsp:val=&quot;00AC03B4&quot;/&gt;&lt;wsp:rsid wsp:val=&quot;00AC4616&quot;/&gt;&lt;wsp:rsid wsp:val=&quot;00AC6905&quot;/&gt;&lt;wsp:rsid wsp:val=&quot;00AE1832&quot;/&gt;&lt;wsp:rsid wsp:val=&quot;00AE1BD3&quot;/&gt;&lt;wsp:rsid wsp:val=&quot;00AE5F10&quot;/&gt;&lt;wsp:rsid wsp:val=&quot;00AE66B7&quot;/&gt;&lt;wsp:rsid wsp:val=&quot;00AF527E&quot;/&gt;&lt;wsp:rsid wsp:val=&quot;00AF6ED8&quot;/&gt;&lt;wsp:rsid wsp:val=&quot;00B034F7&quot;/&gt;&lt;wsp:rsid wsp:val=&quot;00B07551&quot;/&gt;&lt;wsp:rsid wsp:val=&quot;00B11647&quot;/&gt;&lt;wsp:rsid wsp:val=&quot;00B13DAB&quot;/&gt;&lt;wsp:rsid wsp:val=&quot;00B227A4&quot;/&gt;&lt;wsp:rsid wsp:val=&quot;00B23D48&quot;/&gt;&lt;wsp:rsid wsp:val=&quot;00B25C0D&quot;/&gt;&lt;wsp:rsid wsp:val=&quot;00B275DB&quot;/&gt;&lt;wsp:rsid wsp:val=&quot;00B3045E&quot;/&gt;&lt;wsp:rsid wsp:val=&quot;00B31A31&quot;/&gt;&lt;wsp:rsid wsp:val=&quot;00B32FDF&quot;/&gt;&lt;wsp:rsid wsp:val=&quot;00B40FA5&quot;/&gt;&lt;wsp:rsid wsp:val=&quot;00B67C1B&quot;/&gt;&lt;wsp:rsid wsp:val=&quot;00B80E27&quot;/&gt;&lt;wsp:rsid wsp:val=&quot;00B81EF0&quot;/&gt;&lt;wsp:rsid wsp:val=&quot;00B83C93&quot;/&gt;&lt;wsp:rsid wsp:val=&quot;00B847B3&quot;/&gt;&lt;wsp:rsid wsp:val=&quot;00B930D3&quot;/&gt;&lt;wsp:rsid wsp:val=&quot;00B93E7F&quot;/&gt;&lt;wsp:rsid wsp:val=&quot;00B977B6&quot;/&gt;&lt;wsp:rsid wsp:val=&quot;00BA1143&quot;/&gt;&lt;wsp:rsid wsp:val=&quot;00BA5F12&quot;/&gt;&lt;wsp:rsid wsp:val=&quot;00BB0725&quot;/&gt;&lt;wsp:rsid wsp:val=&quot;00BB306E&quot;/&gt;&lt;wsp:rsid wsp:val=&quot;00BB37C6&quot;/&gt;&lt;wsp:rsid wsp:val=&quot;00BB39E0&quot;/&gt;&lt;wsp:rsid wsp:val=&quot;00BB7991&quot;/&gt;&lt;wsp:rsid wsp:val=&quot;00BC050C&quot;/&gt;&lt;wsp:rsid wsp:val=&quot;00BC2262&quot;/&gt;&lt;wsp:rsid wsp:val=&quot;00BC3B65&quot;/&gt;&lt;wsp:rsid wsp:val=&quot;00BD0EBF&quot;/&gt;&lt;wsp:rsid wsp:val=&quot;00BE48F4&quot;/&gt;&lt;wsp:rsid wsp:val=&quot;00BE63B4&quot;/&gt;&lt;wsp:rsid wsp:val=&quot;00BF31B1&quot;/&gt;&lt;wsp:rsid wsp:val=&quot;00C00348&quot;/&gt;&lt;wsp:rsid wsp:val=&quot;00C00646&quot;/&gt;&lt;wsp:rsid wsp:val=&quot;00C0204C&quot;/&gt;&lt;wsp:rsid wsp:val=&quot;00C06899&quot;/&gt;&lt;wsp:rsid wsp:val=&quot;00C12D42&quot;/&gt;&lt;wsp:rsid wsp:val=&quot;00C17D0D&quot;/&gt;&lt;wsp:rsid wsp:val=&quot;00C24D85&quot;/&gt;&lt;wsp:rsid wsp:val=&quot;00C35D8F&quot;/&gt;&lt;wsp:rsid wsp:val=&quot;00C36EAA&quot;/&gt;&lt;wsp:rsid wsp:val=&quot;00C435B5&quot;/&gt;&lt;wsp:rsid wsp:val=&quot;00C44DBA&quot;/&gt;&lt;wsp:rsid wsp:val=&quot;00C4651B&quot;/&gt;&lt;wsp:rsid wsp:val=&quot;00C67157&quot;/&gt;&lt;wsp:rsid wsp:val=&quot;00C706D2&quot;/&gt;&lt;wsp:rsid wsp:val=&quot;00C7246D&quot;/&gt;&lt;wsp:rsid wsp:val=&quot;00C8033F&quot;/&gt;&lt;wsp:rsid wsp:val=&quot;00C803E5&quot;/&gt;&lt;wsp:rsid wsp:val=&quot;00C80880&quot;/&gt;&lt;wsp:rsid wsp:val=&quot;00C80BFF&quot;/&gt;&lt;wsp:rsid wsp:val=&quot;00C81110&quot;/&gt;&lt;wsp:rsid wsp:val=&quot;00C839A6&quot;/&gt;&lt;wsp:rsid wsp:val=&quot;00C9050A&quot;/&gt;&lt;wsp:rsid wsp:val=&quot;00C94EB4&quot;/&gt;&lt;wsp:rsid wsp:val=&quot;00C97686&quot;/&gt;&lt;wsp:rsid wsp:val=&quot;00CB341E&quot;/&gt;&lt;wsp:rsid wsp:val=&quot;00CB3A0E&quot;/&gt;&lt;wsp:rsid wsp:val=&quot;00CC2D62&quot;/&gt;&lt;wsp:rsid wsp:val=&quot;00CC6E45&quot;/&gt;&lt;wsp:rsid wsp:val=&quot;00CD4757&quot;/&gt;&lt;wsp:rsid wsp:val=&quot;00CD7F9A&quot;/&gt;&lt;wsp:rsid wsp:val=&quot;00CF273C&quot;/&gt;&lt;wsp:rsid wsp:val=&quot;00D10D46&quot;/&gt;&lt;wsp:rsid wsp:val=&quot;00D21FAC&quot;/&gt;&lt;wsp:rsid wsp:val=&quot;00D240FC&quot;/&gt;&lt;wsp:rsid wsp:val=&quot;00D27032&quot;/&gt;&lt;wsp:rsid wsp:val=&quot;00D309EA&quot;/&gt;&lt;wsp:rsid wsp:val=&quot;00D32507&quot;/&gt;&lt;wsp:rsid wsp:val=&quot;00D36A2A&quot;/&gt;&lt;wsp:rsid wsp:val=&quot;00D36F51&quot;/&gt;&lt;wsp:rsid wsp:val=&quot;00D4227F&quot;/&gt;&lt;wsp:rsid wsp:val=&quot;00D43F6D&quot;/&gt;&lt;wsp:rsid wsp:val=&quot;00D47591&quot;/&gt;&lt;wsp:rsid wsp:val=&quot;00D52880&quot;/&gt;&lt;wsp:rsid wsp:val=&quot;00D56DD8&quot;/&gt;&lt;wsp:rsid wsp:val=&quot;00D63494&quot;/&gt;&lt;wsp:rsid wsp:val=&quot;00D677D3&quot;/&gt;&lt;wsp:rsid wsp:val=&quot;00D74B09&quot;/&gt;&lt;wsp:rsid wsp:val=&quot;00D81675&quot;/&gt;&lt;wsp:rsid wsp:val=&quot;00D838F9&quot;/&gt;&lt;wsp:rsid wsp:val=&quot;00D84DCB&quot;/&gt;&lt;wsp:rsid wsp:val=&quot;00D8532B&quot;/&gt;&lt;wsp:rsid wsp:val=&quot;00D856A4&quot;/&gt;&lt;wsp:rsid wsp:val=&quot;00D85B95&quot;/&gt;&lt;wsp:rsid wsp:val=&quot;00D86E3A&quot;/&gt;&lt;wsp:rsid wsp:val=&quot;00D91B0F&quot;/&gt;&lt;wsp:rsid wsp:val=&quot;00D93FF5&quot;/&gt;&lt;wsp:rsid wsp:val=&quot;00DA5294&quot;/&gt;&lt;wsp:rsid wsp:val=&quot;00DA6819&quot;/&gt;&lt;wsp:rsid wsp:val=&quot;00DA75FE&quot;/&gt;&lt;wsp:rsid wsp:val=&quot;00DB63A1&quot;/&gt;&lt;wsp:rsid wsp:val=&quot;00DC5579&quot;/&gt;&lt;wsp:rsid wsp:val=&quot;00DC5BE6&quot;/&gt;&lt;wsp:rsid wsp:val=&quot;00DD6961&quot;/&gt;&lt;wsp:rsid wsp:val=&quot;00DE1972&quot;/&gt;&lt;wsp:rsid wsp:val=&quot;00DE5094&quot;/&gt;&lt;wsp:rsid wsp:val=&quot;00DE5191&quot;/&gt;&lt;wsp:rsid wsp:val=&quot;00DE6044&quot;/&gt;&lt;wsp:rsid wsp:val=&quot;00DF1E3D&quot;/&gt;&lt;wsp:rsid wsp:val=&quot;00DF3ED9&quot;/&gt;&lt;wsp:rsid wsp:val=&quot;00DF556B&quot;/&gt;&lt;wsp:rsid wsp:val=&quot;00E04256&quot;/&gt;&lt;wsp:rsid wsp:val=&quot;00E04EFD&quot;/&gt;&lt;wsp:rsid wsp:val=&quot;00E11D97&quot;/&gt;&lt;wsp:rsid wsp:val=&quot;00E2113F&quot;/&gt;&lt;wsp:rsid wsp:val=&quot;00E22EAE&quot;/&gt;&lt;wsp:rsid wsp:val=&quot;00E23221&quot;/&gt;&lt;wsp:rsid wsp:val=&quot;00E2412E&quot;/&gt;&lt;wsp:rsid wsp:val=&quot;00E25E89&quot;/&gt;&lt;wsp:rsid wsp:val=&quot;00E26D94&quot;/&gt;&lt;wsp:rsid wsp:val=&quot;00E30387&quot;/&gt;&lt;wsp:rsid wsp:val=&quot;00E31774&quot;/&gt;&lt;wsp:rsid wsp:val=&quot;00E36A45&quot;/&gt;&lt;wsp:rsid wsp:val=&quot;00E40A82&quot;/&gt;&lt;wsp:rsid wsp:val=&quot;00E42A3F&quot;/&gt;&lt;wsp:rsid wsp:val=&quot;00E528F6&quot;/&gt;&lt;wsp:rsid wsp:val=&quot;00E53870&quot;/&gt;&lt;wsp:rsid wsp:val=&quot;00E54B35&quot;/&gt;&lt;wsp:rsid wsp:val=&quot;00E60B15&quot;/&gt;&lt;wsp:rsid wsp:val=&quot;00E63367&quot;/&gt;&lt;wsp:rsid wsp:val=&quot;00E6471D&quot;/&gt;&lt;wsp:rsid wsp:val=&quot;00E8045A&quot;/&gt;&lt;wsp:rsid wsp:val=&quot;00E91012&quot;/&gt;&lt;wsp:rsid wsp:val=&quot;00EA0EE6&quot;/&gt;&lt;wsp:rsid wsp:val=&quot;00EA1DAB&quot;/&gt;&lt;wsp:rsid wsp:val=&quot;00EA33D9&quot;/&gt;&lt;wsp:rsid wsp:val=&quot;00EB1B42&quot;/&gt;&lt;wsp:rsid wsp:val=&quot;00EB26C8&quot;/&gt;&lt;wsp:rsid wsp:val=&quot;00EB561F&quot;/&gt;&lt;wsp:rsid wsp:val=&quot;00ED389C&quot;/&gt;&lt;wsp:rsid wsp:val=&quot;00ED4E2D&quot;/&gt;&lt;wsp:rsid wsp:val=&quot;00EF0D68&quot;/&gt;&lt;wsp:rsid wsp:val=&quot;00EF12E7&quot;/&gt;&lt;wsp:rsid wsp:val=&quot;00EF5B6E&quot;/&gt;&lt;wsp:rsid wsp:val=&quot;00F0568B&quot;/&gt;&lt;wsp:rsid wsp:val=&quot;00F05D73&quot;/&gt;&lt;wsp:rsid wsp:val=&quot;00F12FE9&quot;/&gt;&lt;wsp:rsid wsp:val=&quot;00F13DA1&quot;/&gt;&lt;wsp:rsid wsp:val=&quot;00F17365&quot;/&gt;&lt;wsp:rsid wsp:val=&quot;00F221EF&quot;/&gt;&lt;wsp:rsid wsp:val=&quot;00F27A94&quot;/&gt;&lt;wsp:rsid wsp:val=&quot;00F32A9B&quot;/&gt;&lt;wsp:rsid wsp:val=&quot;00F419D6&quot;/&gt;&lt;wsp:rsid wsp:val=&quot;00F42DC7&quot;/&gt;&lt;wsp:rsid wsp:val=&quot;00F43D63&quot;/&gt;&lt;wsp:rsid wsp:val=&quot;00F45AA8&quot;/&gt;&lt;wsp:rsid wsp:val=&quot;00F45E02&quot;/&gt;&lt;wsp:rsid wsp:val=&quot;00F4697D&quot;/&gt;&lt;wsp:rsid wsp:val=&quot;00F47E89&quot;/&gt;&lt;wsp:rsid wsp:val=&quot;00F55493&quot;/&gt;&lt;wsp:rsid wsp:val=&quot;00F70DAA&quot;/&gt;&lt;wsp:rsid wsp:val=&quot;00F713FD&quot;/&gt;&lt;wsp:rsid wsp:val=&quot;00F7461B&quot;/&gt;&lt;wsp:rsid wsp:val=&quot;00F82CB3&quot;/&gt;&lt;wsp:rsid wsp:val=&quot;00F83BF4&quot;/&gt;&lt;wsp:rsid wsp:val=&quot;00F85D5E&quot;/&gt;&lt;wsp:rsid wsp:val=&quot;00F92660&quot;/&gt;&lt;wsp:rsid wsp:val=&quot;00F95146&quot;/&gt;&lt;wsp:rsid wsp:val=&quot;00F96FEA&quot;/&gt;&lt;wsp:rsid wsp:val=&quot;00FA2108&quot;/&gt;&lt;wsp:rsid wsp:val=&quot;00FA44F2&quot;/&gt;&lt;wsp:rsid wsp:val=&quot;00FB24A3&quot;/&gt;&lt;wsp:rsid wsp:val=&quot;00FB76B8&quot;/&gt;&lt;wsp:rsid wsp:val=&quot;00FC2A12&quot;/&gt;&lt;wsp:rsid wsp:val=&quot;00FC5E7B&quot;/&gt;&lt;wsp:rsid wsp:val=&quot;00FC7C4B&quot;/&gt;&lt;wsp:rsid wsp:val=&quot;00FD08E3&quot;/&gt;&lt;wsp:rsid wsp:val=&quot;00FD1885&quot;/&gt;&lt;wsp:rsid wsp:val=&quot;00FD1FFB&quot;/&gt;&lt;wsp:rsid wsp:val=&quot;00FD234C&quot;/&gt;&lt;wsp:rsid wsp:val=&quot;00FD640C&quot;/&gt;&lt;wsp:rsid wsp:val=&quot;00FE3EBF&quot;/&gt;&lt;wsp:rsid wsp:val=&quot;00FE65B6&quot;/&gt;&lt;wsp:rsid wsp:val=&quot;00FF29C5&quot;/&gt;&lt;wsp:rsid wsp:val=&quot;00FF7489&quot;/&gt;&lt;/wsp:rsids&gt;&lt;/w:docPr&gt;&lt;w:body&gt;&lt;wx:sect&gt;&lt;w:p wsp:rsidR=&quot;00000000&quot; wsp:rsidRDefault=&quot;00BB39E0&quot; wsp:rsidP=&quot;00BB39E0&quot;&gt;&lt;m:oMathPara&gt;&lt;m:oMath&gt;&lt;m:r&gt;&lt;w:rPr&gt;&lt;w:rFonts w:ascii=&quot;Cambria Math&quot; w:h-ansi=&quot;Cambria Math&quot; w:cs=&quot;Arial&quot;/&gt;&lt;wx:font wx:val=&quot;Cambria Math&quot;/&gt;&lt;w:i/&gt;&lt;/w:rPr&gt;&lt;m:t&gt;i&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009938E6" w:rsidRPr="009938E6">
        <w:rPr>
          <w:rFonts w:ascii="Arial" w:hAnsi="Arial" w:cs="Arial"/>
        </w:rPr>
        <w:instrText xml:space="preserve"> </w:instrText>
      </w:r>
      <w:r w:rsidR="009938E6" w:rsidRPr="009938E6">
        <w:rPr>
          <w:rFonts w:ascii="Arial" w:hAnsi="Arial" w:cs="Arial"/>
        </w:rPr>
        <w:fldChar w:fldCharType="separate"/>
      </w:r>
      <w:r w:rsidR="00252D89">
        <w:rPr>
          <w:position w:val="-5"/>
        </w:rPr>
        <w:pict>
          <v:shape id="_x0000_i1030" type="#_x0000_t75" style="width:4.35pt;height:13.6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461C0F&quot;/&gt;&lt;wsp:rsid wsp:val=&quot;00000DE9&quot;/&gt;&lt;wsp:rsid wsp:val=&quot;0001358A&quot;/&gt;&lt;wsp:rsid wsp:val=&quot;00014909&quot;/&gt;&lt;wsp:rsid wsp:val=&quot;000172C2&quot;/&gt;&lt;wsp:rsid wsp:val=&quot;000202AB&quot;/&gt;&lt;wsp:rsid wsp:val=&quot;000236FF&quot;/&gt;&lt;wsp:rsid wsp:val=&quot;000341BA&quot;/&gt;&lt;wsp:rsid wsp:val=&quot;00043EA1&quot;/&gt;&lt;wsp:rsid wsp:val=&quot;00053557&quot;/&gt;&lt;wsp:rsid wsp:val=&quot;00063263&quot;/&gt;&lt;wsp:rsid wsp:val=&quot;0007738F&quot;/&gt;&lt;wsp:rsid wsp:val=&quot;000878CB&quot;/&gt;&lt;wsp:rsid wsp:val=&quot;000A2B85&quot;/&gt;&lt;wsp:rsid wsp:val=&quot;000A5305&quot;/&gt;&lt;wsp:rsid wsp:val=&quot;000A6C6B&quot;/&gt;&lt;wsp:rsid wsp:val=&quot;000B22C9&quot;/&gt;&lt;wsp:rsid wsp:val=&quot;000B2BF4&quot;/&gt;&lt;wsp:rsid wsp:val=&quot;000B5963&quot;/&gt;&lt;wsp:rsid wsp:val=&quot;000C428C&quot;/&gt;&lt;wsp:rsid wsp:val=&quot;000C7C30&quot;/&gt;&lt;wsp:rsid wsp:val=&quot;000D30CD&quot;/&gt;&lt;wsp:rsid wsp:val=&quot;000D4A78&quot;/&gt;&lt;wsp:rsid wsp:val=&quot;000D7AD3&quot;/&gt;&lt;wsp:rsid wsp:val=&quot;000E0CFA&quot;/&gt;&lt;wsp:rsid wsp:val=&quot;000E0D50&quot;/&gt;&lt;wsp:rsid wsp:val=&quot;000E2314&quot;/&gt;&lt;wsp:rsid wsp:val=&quot;000E3DFC&quot;/&gt;&lt;wsp:rsid wsp:val=&quot;000F7337&quot;/&gt;&lt;wsp:rsid wsp:val=&quot;00104955&quot;/&gt;&lt;wsp:rsid wsp:val=&quot;00105554&quot;/&gt;&lt;wsp:rsid wsp:val=&quot;00105DC3&quot;/&gt;&lt;wsp:rsid wsp:val=&quot;00106B5C&quot;/&gt;&lt;wsp:rsid wsp:val=&quot;0012473C&quot;/&gt;&lt;wsp:rsid wsp:val=&quot;00124B27&quot;/&gt;&lt;wsp:rsid wsp:val=&quot;00143076&quot;/&gt;&lt;wsp:rsid wsp:val=&quot;001436D9&quot;/&gt;&lt;wsp:rsid wsp:val=&quot;00152A2C&quot;/&gt;&lt;wsp:rsid wsp:val=&quot;00157368&quot;/&gt;&lt;wsp:rsid wsp:val=&quot;00157424&quot;/&gt;&lt;wsp:rsid wsp:val=&quot;0016002C&quot;/&gt;&lt;wsp:rsid wsp:val=&quot;00164475&quot;/&gt;&lt;wsp:rsid wsp:val=&quot;001826DD&quot;/&gt;&lt;wsp:rsid wsp:val=&quot;00182D75&quot;/&gt;&lt;wsp:rsid wsp:val=&quot;001A061A&quot;/&gt;&lt;wsp:rsid wsp:val=&quot;001A15E3&quot;/&gt;&lt;wsp:rsid wsp:val=&quot;001A4C5C&quot;/&gt;&lt;wsp:rsid wsp:val=&quot;001A585C&quot;/&gt;&lt;wsp:rsid wsp:val=&quot;001B3719&quot;/&gt;&lt;wsp:rsid wsp:val=&quot;001C0EA8&quot;/&gt;&lt;wsp:rsid wsp:val=&quot;001C0F20&quot;/&gt;&lt;wsp:rsid wsp:val=&quot;001C2C37&quot;/&gt;&lt;wsp:rsid wsp:val=&quot;001C6AF2&quot;/&gt;&lt;wsp:rsid wsp:val=&quot;001D3177&quot;/&gt;&lt;wsp:rsid wsp:val=&quot;001D5471&quot;/&gt;&lt;wsp:rsid wsp:val=&quot;001F1B02&quot;/&gt;&lt;wsp:rsid wsp:val=&quot;001F7C9A&quot;/&gt;&lt;wsp:rsid wsp:val=&quot;00205C8E&quot;/&gt;&lt;wsp:rsid wsp:val=&quot;002104AA&quot;/&gt;&lt;wsp:rsid wsp:val=&quot;00210E96&quot;/&gt;&lt;wsp:rsid wsp:val=&quot;00211FE2&quot;/&gt;&lt;wsp:rsid wsp:val=&quot;00215C9B&quot;/&gt;&lt;wsp:rsid wsp:val=&quot;0022407F&quot;/&gt;&lt;wsp:rsid wsp:val=&quot;00227D3D&quot;/&gt;&lt;wsp:rsid wsp:val=&quot;00230FB5&quot;/&gt;&lt;wsp:rsid wsp:val=&quot;002370B8&quot;/&gt;&lt;wsp:rsid wsp:val=&quot;002449BB&quot;/&gt;&lt;wsp:rsid wsp:val=&quot;0024551A&quot;/&gt;&lt;wsp:rsid wsp:val=&quot;0024679A&quot;/&gt;&lt;wsp:rsid wsp:val=&quot;002471DF&quot;/&gt;&lt;wsp:rsid wsp:val=&quot;00256317&quot;/&gt;&lt;wsp:rsid wsp:val=&quot;00260A0E&quot;/&gt;&lt;wsp:rsid wsp:val=&quot;00261B36&quot;/&gt;&lt;wsp:rsid wsp:val=&quot;00264B3F&quot;/&gt;&lt;wsp:rsid wsp:val=&quot;002709B2&quot;/&gt;&lt;wsp:rsid wsp:val=&quot;002720C0&quot;/&gt;&lt;wsp:rsid wsp:val=&quot;002740E9&quot;/&gt;&lt;wsp:rsid wsp:val=&quot;00274F70&quot;/&gt;&lt;wsp:rsid wsp:val=&quot;00280C6C&quot;/&gt;&lt;wsp:rsid wsp:val=&quot;002841DF&quot;/&gt;&lt;wsp:rsid wsp:val=&quot;002865EC&quot;/&gt;&lt;wsp:rsid wsp:val=&quot;002867ED&quot;/&gt;&lt;wsp:rsid wsp:val=&quot;002938ED&quot;/&gt;&lt;wsp:rsid wsp:val=&quot;002957B7&quot;/&gt;&lt;wsp:rsid wsp:val=&quot;002A2F90&quot;/&gt;&lt;wsp:rsid wsp:val=&quot;002B2FA6&quot;/&gt;&lt;wsp:rsid wsp:val=&quot;002B3B1C&quot;/&gt;&lt;wsp:rsid wsp:val=&quot;002B5BB7&quot;/&gt;&lt;wsp:rsid wsp:val=&quot;002B6EC4&quot;/&gt;&lt;wsp:rsid wsp:val=&quot;002C33C1&quot;/&gt;&lt;wsp:rsid wsp:val=&quot;002C398D&quot;/&gt;&lt;wsp:rsid wsp:val=&quot;002C7C7E&quot;/&gt;&lt;wsp:rsid wsp:val=&quot;002D43C8&quot;/&gt;&lt;wsp:rsid wsp:val=&quot;002E37E1&quot;/&gt;&lt;wsp:rsid wsp:val=&quot;002E3885&quot;/&gt;&lt;wsp:rsid wsp:val=&quot;002E3FEE&quot;/&gt;&lt;wsp:rsid wsp:val=&quot;002E4511&quot;/&gt;&lt;wsp:rsid wsp:val=&quot;002E5EE9&quot;/&gt;&lt;wsp:rsid wsp:val=&quot;002E7A0A&quot;/&gt;&lt;wsp:rsid wsp:val=&quot;002F0F3D&quot;/&gt;&lt;wsp:rsid wsp:val=&quot;002F1B50&quot;/&gt;&lt;wsp:rsid wsp:val=&quot;002F24D4&quot;/&gt;&lt;wsp:rsid wsp:val=&quot;0030370F&quot;/&gt;&lt;wsp:rsid wsp:val=&quot;00303924&quot;/&gt;&lt;wsp:rsid wsp:val=&quot;00304E9B&quot;/&gt;&lt;wsp:rsid wsp:val=&quot;00311864&quot;/&gt;&lt;wsp:rsid wsp:val=&quot;00312D6C&quot;/&gt;&lt;wsp:rsid wsp:val=&quot;00320D80&quot;/&gt;&lt;wsp:rsid wsp:val=&quot;0032182D&quot;/&gt;&lt;wsp:rsid wsp:val=&quot;00321C22&quot;/&gt;&lt;wsp:rsid wsp:val=&quot;00322BCA&quot;/&gt;&lt;wsp:rsid wsp:val=&quot;00323834&quot;/&gt;&lt;wsp:rsid wsp:val=&quot;003332A1&quot;/&gt;&lt;wsp:rsid wsp:val=&quot;00334AD2&quot;/&gt;&lt;wsp:rsid wsp:val=&quot;003353FC&quot;/&gt;&lt;wsp:rsid wsp:val=&quot;00336AC8&quot;/&gt;&lt;wsp:rsid wsp:val=&quot;00346C73&quot;/&gt;&lt;wsp:rsid wsp:val=&quot;0035153D&quot;/&gt;&lt;wsp:rsid wsp:val=&quot;00357AC4&quot;/&gt;&lt;wsp:rsid wsp:val=&quot;0036349D&quot;/&gt;&lt;wsp:rsid wsp:val=&quot;00364942&quot;/&gt;&lt;wsp:rsid wsp:val=&quot;00367BE2&quot;/&gt;&lt;wsp:rsid wsp:val=&quot;00376BAA&quot;/&gt;&lt;wsp:rsid wsp:val=&quot;003779B1&quot;/&gt;&lt;wsp:rsid wsp:val=&quot;00384259&quot;/&gt;&lt;wsp:rsid wsp:val=&quot;003851E3&quot;/&gt;&lt;wsp:rsid wsp:val=&quot;0039134F&quot;/&gt;&lt;wsp:rsid wsp:val=&quot;003939D7&quot;/&gt;&lt;wsp:rsid wsp:val=&quot;003A1D1A&quot;/&gt;&lt;wsp:rsid wsp:val=&quot;003A235F&quot;/&gt;&lt;wsp:rsid wsp:val=&quot;003A4F14&quot;/&gt;&lt;wsp:rsid wsp:val=&quot;003B030D&quot;/&gt;&lt;wsp:rsid wsp:val=&quot;003B2423&quot;/&gt;&lt;wsp:rsid wsp:val=&quot;003C0530&quot;/&gt;&lt;wsp:rsid wsp:val=&quot;003D20BB&quot;/&gt;&lt;wsp:rsid wsp:val=&quot;003D572D&quot;/&gt;&lt;wsp:rsid wsp:val=&quot;003E77B3&quot;/&gt;&lt;wsp:rsid wsp:val=&quot;003F121C&quot;/&gt;&lt;wsp:rsid wsp:val=&quot;003F4C02&quot;/&gt;&lt;wsp:rsid wsp:val=&quot;003F5424&quot;/&gt;&lt;wsp:rsid wsp:val=&quot;003F5527&quot;/&gt;&lt;wsp:rsid wsp:val=&quot;003F642B&quot;/&gt;&lt;wsp:rsid wsp:val=&quot;003F714B&quot;/&gt;&lt;wsp:rsid wsp:val=&quot;004018BB&quot;/&gt;&lt;wsp:rsid wsp:val=&quot;00403DB6&quot;/&gt;&lt;wsp:rsid wsp:val=&quot;00404562&quot;/&gt;&lt;wsp:rsid wsp:val=&quot;00410B09&quot;/&gt;&lt;wsp:rsid wsp:val=&quot;00421A77&quot;/&gt;&lt;wsp:rsid wsp:val=&quot;0042665C&quot;/&gt;&lt;wsp:rsid wsp:val=&quot;00431920&quot;/&gt;&lt;wsp:rsid wsp:val=&quot;00433981&quot;/&gt;&lt;wsp:rsid wsp:val=&quot;00441D1C&quot;/&gt;&lt;wsp:rsid wsp:val=&quot;004430BF&quot;/&gt;&lt;wsp:rsid wsp:val=&quot;00443ACB&quot;/&gt;&lt;wsp:rsid wsp:val=&quot;00461C0F&quot;/&gt;&lt;wsp:rsid wsp:val=&quot;00461C7B&quot;/&gt;&lt;wsp:rsid wsp:val=&quot;004671DD&quot;/&gt;&lt;wsp:rsid wsp:val=&quot;00467287&quot;/&gt;&lt;wsp:rsid wsp:val=&quot;00467CF3&quot;/&gt;&lt;wsp:rsid wsp:val=&quot;0047153F&quot;/&gt;&lt;wsp:rsid wsp:val=&quot;00476A4F&quot;/&gt;&lt;wsp:rsid wsp:val=&quot;00481038&quot;/&gt;&lt;wsp:rsid wsp:val=&quot;00484F2A&quot;/&gt;&lt;wsp:rsid wsp:val=&quot;004858E6&quot;/&gt;&lt;wsp:rsid wsp:val=&quot;00487571&quot;/&gt;&lt;wsp:rsid wsp:val=&quot;004879D0&quot;/&gt;&lt;wsp:rsid wsp:val=&quot;004915A6&quot;/&gt;&lt;wsp:rsid wsp:val=&quot;0049179C&quot;/&gt;&lt;wsp:rsid wsp:val=&quot;00495BFC&quot;/&gt;&lt;wsp:rsid wsp:val=&quot;0049691A&quot;/&gt;&lt;wsp:rsid wsp:val=&quot;00497AFA&quot;/&gt;&lt;wsp:rsid wsp:val=&quot;004A2604&quot;/&gt;&lt;wsp:rsid wsp:val=&quot;004B07ED&quot;/&gt;&lt;wsp:rsid wsp:val=&quot;004B0EA1&quot;/&gt;&lt;wsp:rsid wsp:val=&quot;004C46C4&quot;/&gt;&lt;wsp:rsid wsp:val=&quot;004D2334&quot;/&gt;&lt;wsp:rsid wsp:val=&quot;004D2574&quot;/&gt;&lt;wsp:rsid wsp:val=&quot;004D3478&quot;/&gt;&lt;wsp:rsid wsp:val=&quot;004E27C2&quot;/&gt;&lt;wsp:rsid wsp:val=&quot;004E63AE&quot;/&gt;&lt;wsp:rsid wsp:val=&quot;004E7567&quot;/&gt;&lt;wsp:rsid wsp:val=&quot;004F7E19&quot;/&gt;&lt;wsp:rsid wsp:val=&quot;005016B6&quot;/&gt;&lt;wsp:rsid wsp:val=&quot;005072F7&quot;/&gt;&lt;wsp:rsid wsp:val=&quot;00507959&quot;/&gt;&lt;wsp:rsid wsp:val=&quot;00513075&quot;/&gt;&lt;wsp:rsid wsp:val=&quot;005160BB&quot;/&gt;&lt;wsp:rsid wsp:val=&quot;00517531&quot;/&gt;&lt;wsp:rsid wsp:val=&quot;00524CAE&quot;/&gt;&lt;wsp:rsid wsp:val=&quot;00530E71&quot;/&gt;&lt;wsp:rsid wsp:val=&quot;00537F63&quot;/&gt;&lt;wsp:rsid wsp:val=&quot;00545E77&quot;/&gt;&lt;wsp:rsid wsp:val=&quot;005525DC&quot;/&gt;&lt;wsp:rsid wsp:val=&quot;0055516E&quot;/&gt;&lt;wsp:rsid wsp:val=&quot;005619B4&quot;/&gt;&lt;wsp:rsid wsp:val=&quot;005626F0&quot;/&gt;&lt;wsp:rsid wsp:val=&quot;00571159&quot;/&gt;&lt;wsp:rsid wsp:val=&quot;00571669&quot;/&gt;&lt;wsp:rsid wsp:val=&quot;00571795&quot;/&gt;&lt;wsp:rsid wsp:val=&quot;00571FE2&quot;/&gt;&lt;wsp:rsid wsp:val=&quot;00572AF1&quot;/&gt;&lt;wsp:rsid wsp:val=&quot;00574B23&quot;/&gt;&lt;wsp:rsid wsp:val=&quot;00574EEE&quot;/&gt;&lt;wsp:rsid wsp:val=&quot;00577959&quot;/&gt;&lt;wsp:rsid wsp:val=&quot;0058012C&quot;/&gt;&lt;wsp:rsid wsp:val=&quot;0058088D&quot;/&gt;&lt;wsp:rsid wsp:val=&quot;00580A9A&quot;/&gt;&lt;wsp:rsid wsp:val=&quot;00594894&quot;/&gt;&lt;wsp:rsid wsp:val=&quot;005A1B6B&quot;/&gt;&lt;wsp:rsid wsp:val=&quot;005A4208&quot;/&gt;&lt;wsp:rsid wsp:val=&quot;005B23CB&quot;/&gt;&lt;wsp:rsid wsp:val=&quot;005C3ACA&quot;/&gt;&lt;wsp:rsid wsp:val=&quot;005C71B7&quot;/&gt;&lt;wsp:rsid wsp:val=&quot;005D2F18&quot;/&gt;&lt;wsp:rsid wsp:val=&quot;005D3F92&quot;/&gt;&lt;wsp:rsid wsp:val=&quot;005D6DC7&quot;/&gt;&lt;wsp:rsid wsp:val=&quot;005E697F&quot;/&gt;&lt;wsp:rsid wsp:val=&quot;005E6F75&quot;/&gt;&lt;wsp:rsid wsp:val=&quot;005F7506&quot;/&gt;&lt;wsp:rsid wsp:val=&quot;00600A3F&quot;/&gt;&lt;wsp:rsid wsp:val=&quot;00600B44&quot;/&gt;&lt;wsp:rsid wsp:val=&quot;006013E8&quot;/&gt;&lt;wsp:rsid wsp:val=&quot;0060149F&quot;/&gt;&lt;wsp:rsid wsp:val=&quot;00602EE7&quot;/&gt;&lt;wsp:rsid wsp:val=&quot;006056A6&quot;/&gt;&lt;wsp:rsid wsp:val=&quot;0061737A&quot;/&gt;&lt;wsp:rsid wsp:val=&quot;00626A61&quot;/&gt;&lt;wsp:rsid wsp:val=&quot;00627690&quot;/&gt;&lt;wsp:rsid wsp:val=&quot;006364CE&quot;/&gt;&lt;wsp:rsid wsp:val=&quot;006369A6&quot;/&gt;&lt;wsp:rsid wsp:val=&quot;006375EC&quot;/&gt;&lt;wsp:rsid wsp:val=&quot;0064089C&quot;/&gt;&lt;wsp:rsid wsp:val=&quot;00652442&quot;/&gt;&lt;wsp:rsid wsp:val=&quot;00654E67&quot;/&gt;&lt;wsp:rsid wsp:val=&quot;0065681D&quot;/&gt;&lt;wsp:rsid wsp:val=&quot;00656A0E&quot;/&gt;&lt;wsp:rsid wsp:val=&quot;00664E94&quot;/&gt;&lt;wsp:rsid wsp:val=&quot;00672C90&quot;/&gt;&lt;wsp:rsid wsp:val=&quot;006757E3&quot;/&gt;&lt;wsp:rsid wsp:val=&quot;006816F9&quot;/&gt;&lt;wsp:rsid wsp:val=&quot;00682D8E&quot;/&gt;&lt;wsp:rsid wsp:val=&quot;00683FA7&quot;/&gt;&lt;wsp:rsid wsp:val=&quot;006859CF&quot;/&gt;&lt;wsp:rsid wsp:val=&quot;00687108&quot;/&gt;&lt;wsp:rsid wsp:val=&quot;0069408F&quot;/&gt;&lt;wsp:rsid wsp:val=&quot;006A4308&quot;/&gt;&lt;wsp:rsid wsp:val=&quot;006B48BB&quot;/&gt;&lt;wsp:rsid wsp:val=&quot;006B5FE8&quot;/&gt;&lt;wsp:rsid wsp:val=&quot;006B718F&quot;/&gt;&lt;wsp:rsid wsp:val=&quot;006C4373&quot;/&gt;&lt;wsp:rsid wsp:val=&quot;006C5079&quot;/&gt;&lt;wsp:rsid wsp:val=&quot;006D13ED&quot;/&gt;&lt;wsp:rsid wsp:val=&quot;006D1451&quot;/&gt;&lt;wsp:rsid wsp:val=&quot;006D1E07&quot;/&gt;&lt;wsp:rsid wsp:val=&quot;006E2509&quot;/&gt;&lt;wsp:rsid wsp:val=&quot;00702A32&quot;/&gt;&lt;wsp:rsid wsp:val=&quot;0070720C&quot;/&gt;&lt;wsp:rsid wsp:val=&quot;007109B2&quot;/&gt;&lt;wsp:rsid wsp:val=&quot;00715997&quot;/&gt;&lt;wsp:rsid wsp:val=&quot;00715DF5&quot;/&gt;&lt;wsp:rsid wsp:val=&quot;00716170&quot;/&gt;&lt;wsp:rsid wsp:val=&quot;00720A63&quot;/&gt;&lt;wsp:rsid wsp:val=&quot;00724C7A&quot;/&gt;&lt;wsp:rsid wsp:val=&quot;00727A94&quot;/&gt;&lt;wsp:rsid wsp:val=&quot;007303AC&quot;/&gt;&lt;wsp:rsid wsp:val=&quot;00735326&quot;/&gt;&lt;wsp:rsid wsp:val=&quot;00744A46&quot;/&gt;&lt;wsp:rsid wsp:val=&quot;00747B2F&quot;/&gt;&lt;wsp:rsid wsp:val=&quot;00751415&quot;/&gt;&lt;wsp:rsid wsp:val=&quot;0075296C&quot;/&gt;&lt;wsp:rsid wsp:val=&quot;0075417E&quot;/&gt;&lt;wsp:rsid wsp:val=&quot;00757E7B&quot;/&gt;&lt;wsp:rsid wsp:val=&quot;007605F5&quot;/&gt;&lt;wsp:rsid wsp:val=&quot;00760959&quot;/&gt;&lt;wsp:rsid wsp:val=&quot;00762D07&quot;/&gt;&lt;wsp:rsid wsp:val=&quot;00767018&quot;/&gt;&lt;wsp:rsid wsp:val=&quot;00771261&quot;/&gt;&lt;wsp:rsid wsp:val=&quot;00771F14&quot;/&gt;&lt;wsp:rsid wsp:val=&quot;0077262D&quot;/&gt;&lt;wsp:rsid wsp:val=&quot;0077522C&quot;/&gt;&lt;wsp:rsid wsp:val=&quot;00776E92&quot;/&gt;&lt;wsp:rsid wsp:val=&quot;00784744&quot;/&gt;&lt;wsp:rsid wsp:val=&quot;00785E40&quot;/&gt;&lt;wsp:rsid wsp:val=&quot;00787CB9&quot;/&gt;&lt;wsp:rsid wsp:val=&quot;00794EFE&quot;/&gt;&lt;wsp:rsid wsp:val=&quot;00796E1A&quot;/&gt;&lt;wsp:rsid wsp:val=&quot;007B28C5&quot;/&gt;&lt;wsp:rsid wsp:val=&quot;007C1A23&quot;/&gt;&lt;wsp:rsid wsp:val=&quot;007C2444&quot;/&gt;&lt;wsp:rsid wsp:val=&quot;007D0243&quot;/&gt;&lt;wsp:rsid wsp:val=&quot;007D3E5A&quot;/&gt;&lt;wsp:rsid wsp:val=&quot;007D4B0F&quot;/&gt;&lt;wsp:rsid wsp:val=&quot;007D6254&quot;/&gt;&lt;wsp:rsid wsp:val=&quot;007D7D9A&quot;/&gt;&lt;wsp:rsid wsp:val=&quot;007E2FD8&quot;/&gt;&lt;wsp:rsid wsp:val=&quot;007E4DE2&quot;/&gt;&lt;wsp:rsid wsp:val=&quot;007E5D14&quot;/&gt;&lt;wsp:rsid wsp:val=&quot;007E76C0&quot;/&gt;&lt;wsp:rsid wsp:val=&quot;007F548C&quot;/&gt;&lt;wsp:rsid wsp:val=&quot;007F71F8&quot;/&gt;&lt;wsp:rsid wsp:val=&quot;0080093F&quot;/&gt;&lt;wsp:rsid wsp:val=&quot;00800D2D&quot;/&gt;&lt;wsp:rsid wsp:val=&quot;00802DD7&quot;/&gt;&lt;wsp:rsid wsp:val=&quot;00807552&quot;/&gt;&lt;wsp:rsid wsp:val=&quot;00810F26&quot;/&gt;&lt;wsp:rsid wsp:val=&quot;00813E5D&quot;/&gt;&lt;wsp:rsid wsp:val=&quot;0081637D&quot;/&gt;&lt;wsp:rsid wsp:val=&quot;008246FB&quot;/&gt;&lt;wsp:rsid wsp:val=&quot;00826A12&quot;/&gt;&lt;wsp:rsid wsp:val=&quot;00827524&quot;/&gt;&lt;wsp:rsid wsp:val=&quot;00833E8E&quot;/&gt;&lt;wsp:rsid wsp:val=&quot;0085426E&quot;/&gt;&lt;wsp:rsid wsp:val=&quot;0086117B&quot;/&gt;&lt;wsp:rsid wsp:val=&quot;008612C8&quot;/&gt;&lt;wsp:rsid wsp:val=&quot;00861660&quot;/&gt;&lt;wsp:rsid wsp:val=&quot;00863E13&quot;/&gt;&lt;wsp:rsid wsp:val=&quot;008702DD&quot;/&gt;&lt;wsp:rsid wsp:val=&quot;0088328D&quot;/&gt;&lt;wsp:rsid wsp:val=&quot;00883A98&quot;/&gt;&lt;wsp:rsid wsp:val=&quot;00884068&quot;/&gt;&lt;wsp:rsid wsp:val=&quot;0088458B&quot;/&gt;&lt;wsp:rsid wsp:val=&quot;008873FF&quot;/&gt;&lt;wsp:rsid wsp:val=&quot;0089794A&quot;/&gt;&lt;wsp:rsid wsp:val=&quot;008A0CF8&quot;/&gt;&lt;wsp:rsid wsp:val=&quot;008A3135&quot;/&gt;&lt;wsp:rsid wsp:val=&quot;008A52D7&quot;/&gt;&lt;wsp:rsid wsp:val=&quot;008A62BA&quot;/&gt;&lt;wsp:rsid wsp:val=&quot;008B3226&quot;/&gt;&lt;wsp:rsid wsp:val=&quot;008B4268&quot;/&gt;&lt;wsp:rsid wsp:val=&quot;008C2462&quot;/&gt;&lt;wsp:rsid wsp:val=&quot;008C5DBA&quot;/&gt;&lt;wsp:rsid wsp:val=&quot;008D29F6&quot;/&gt;&lt;wsp:rsid wsp:val=&quot;008D374F&quot;/&gt;&lt;wsp:rsid wsp:val=&quot;008D4D0A&quot;/&gt;&lt;wsp:rsid wsp:val=&quot;008E605B&quot;/&gt;&lt;wsp:rsid wsp:val=&quot;008F0312&quot;/&gt;&lt;wsp:rsid wsp:val=&quot;009035F7&quot;/&gt;&lt;wsp:rsid wsp:val=&quot;0090631F&quot;/&gt;&lt;wsp:rsid wsp:val=&quot;009103F1&quot;/&gt;&lt;wsp:rsid wsp:val=&quot;00920928&quot;/&gt;&lt;wsp:rsid wsp:val=&quot;00922473&quot;/&gt;&lt;wsp:rsid wsp:val=&quot;00922D52&quot;/&gt;&lt;wsp:rsid wsp:val=&quot;00927CC2&quot;/&gt;&lt;wsp:rsid wsp:val=&quot;0094016C&quot;/&gt;&lt;wsp:rsid wsp:val=&quot;0094151F&quot;/&gt;&lt;wsp:rsid wsp:val=&quot;009425AF&quot;/&gt;&lt;wsp:rsid wsp:val=&quot;009430BA&quot;/&gt;&lt;wsp:rsid wsp:val=&quot;009435A8&quot;/&gt;&lt;wsp:rsid wsp:val=&quot;009446B6&quot;/&gt;&lt;wsp:rsid wsp:val=&quot;00947B21&quot;/&gt;&lt;wsp:rsid wsp:val=&quot;009501A7&quot;/&gt;&lt;wsp:rsid wsp:val=&quot;00955487&quot;/&gt;&lt;wsp:rsid wsp:val=&quot;0095581D&quot;/&gt;&lt;wsp:rsid wsp:val=&quot;00962911&quot;/&gt;&lt;wsp:rsid wsp:val=&quot;00976026&quot;/&gt;&lt;wsp:rsid wsp:val=&quot;009773F8&quot;/&gt;&lt;wsp:rsid wsp:val=&quot;009802BB&quot;/&gt;&lt;wsp:rsid wsp:val=&quot;00981271&quot;/&gt;&lt;wsp:rsid wsp:val=&quot;009867BB&quot;/&gt;&lt;wsp:rsid wsp:val=&quot;0099136E&quot;/&gt;&lt;wsp:rsid wsp:val=&quot;00992069&quot;/&gt;&lt;wsp:rsid wsp:val=&quot;00993009&quot;/&gt;&lt;wsp:rsid wsp:val=&quot;009938E6&quot;/&gt;&lt;wsp:rsid wsp:val=&quot;0099522D&quot;/&gt;&lt;wsp:rsid wsp:val=&quot;00995EF8&quot;/&gt;&lt;wsp:rsid wsp:val=&quot;009972E4&quot;/&gt;&lt;wsp:rsid wsp:val=&quot;009A2B56&quot;/&gt;&lt;wsp:rsid wsp:val=&quot;009A3F17&quot;/&gt;&lt;wsp:rsid wsp:val=&quot;009B58D1&quot;/&gt;&lt;wsp:rsid wsp:val=&quot;009B66B2&quot;/&gt;&lt;wsp:rsid wsp:val=&quot;009C1531&quot;/&gt;&lt;wsp:rsid wsp:val=&quot;009D4036&quot;/&gt;&lt;wsp:rsid wsp:val=&quot;009D4C18&quot;/&gt;&lt;wsp:rsid wsp:val=&quot;009D6402&quot;/&gt;&lt;wsp:rsid wsp:val=&quot;009F273A&quot;/&gt;&lt;wsp:rsid wsp:val=&quot;00A03BC9&quot;/&gt;&lt;wsp:rsid wsp:val=&quot;00A049C2&quot;/&gt;&lt;wsp:rsid wsp:val=&quot;00A07B61&quot;/&gt;&lt;wsp:rsid wsp:val=&quot;00A1082D&quot;/&gt;&lt;wsp:rsid wsp:val=&quot;00A16ADE&quot;/&gt;&lt;wsp:rsid wsp:val=&quot;00A26201&quot;/&gt;&lt;wsp:rsid wsp:val=&quot;00A34626&quot;/&gt;&lt;wsp:rsid wsp:val=&quot;00A374B4&quot;/&gt;&lt;wsp:rsid wsp:val=&quot;00A42236&quot;/&gt;&lt;wsp:rsid wsp:val=&quot;00A43221&quot;/&gt;&lt;wsp:rsid wsp:val=&quot;00A4383B&quot;/&gt;&lt;wsp:rsid wsp:val=&quot;00A51CA7&quot;/&gt;&lt;wsp:rsid wsp:val=&quot;00A526D7&quot;/&gt;&lt;wsp:rsid wsp:val=&quot;00A55CD4&quot;/&gt;&lt;wsp:rsid wsp:val=&quot;00A701A7&quot;/&gt;&lt;wsp:rsid wsp:val=&quot;00A75AB5&quot;/&gt;&lt;wsp:rsid wsp:val=&quot;00A76342&quot;/&gt;&lt;wsp:rsid wsp:val=&quot;00A83386&quot;/&gt;&lt;wsp:rsid wsp:val=&quot;00A836D9&quot;/&gt;&lt;wsp:rsid wsp:val=&quot;00A86221&quot;/&gt;&lt;wsp:rsid wsp:val=&quot;00A86609&quot;/&gt;&lt;wsp:rsid wsp:val=&quot;00A908E5&quot;/&gt;&lt;wsp:rsid wsp:val=&quot;00AA2B68&quot;/&gt;&lt;wsp:rsid wsp:val=&quot;00AB3C2F&quot;/&gt;&lt;wsp:rsid wsp:val=&quot;00AB514D&quot;/&gt;&lt;wsp:rsid wsp:val=&quot;00AC03B4&quot;/&gt;&lt;wsp:rsid wsp:val=&quot;00AC4616&quot;/&gt;&lt;wsp:rsid wsp:val=&quot;00AC6905&quot;/&gt;&lt;wsp:rsid wsp:val=&quot;00AE1832&quot;/&gt;&lt;wsp:rsid wsp:val=&quot;00AE1BD3&quot;/&gt;&lt;wsp:rsid wsp:val=&quot;00AE5F10&quot;/&gt;&lt;wsp:rsid wsp:val=&quot;00AE66B7&quot;/&gt;&lt;wsp:rsid wsp:val=&quot;00AF527E&quot;/&gt;&lt;wsp:rsid wsp:val=&quot;00AF6ED8&quot;/&gt;&lt;wsp:rsid wsp:val=&quot;00B034F7&quot;/&gt;&lt;wsp:rsid wsp:val=&quot;00B07551&quot;/&gt;&lt;wsp:rsid wsp:val=&quot;00B11647&quot;/&gt;&lt;wsp:rsid wsp:val=&quot;00B13DAB&quot;/&gt;&lt;wsp:rsid wsp:val=&quot;00B227A4&quot;/&gt;&lt;wsp:rsid wsp:val=&quot;00B23D48&quot;/&gt;&lt;wsp:rsid wsp:val=&quot;00B25C0D&quot;/&gt;&lt;wsp:rsid wsp:val=&quot;00B275DB&quot;/&gt;&lt;wsp:rsid wsp:val=&quot;00B3045E&quot;/&gt;&lt;wsp:rsid wsp:val=&quot;00B31A31&quot;/&gt;&lt;wsp:rsid wsp:val=&quot;00B32FDF&quot;/&gt;&lt;wsp:rsid wsp:val=&quot;00B40FA5&quot;/&gt;&lt;wsp:rsid wsp:val=&quot;00B67C1B&quot;/&gt;&lt;wsp:rsid wsp:val=&quot;00B80E27&quot;/&gt;&lt;wsp:rsid wsp:val=&quot;00B81EF0&quot;/&gt;&lt;wsp:rsid wsp:val=&quot;00B83C93&quot;/&gt;&lt;wsp:rsid wsp:val=&quot;00B847B3&quot;/&gt;&lt;wsp:rsid wsp:val=&quot;00B930D3&quot;/&gt;&lt;wsp:rsid wsp:val=&quot;00B93E7F&quot;/&gt;&lt;wsp:rsid wsp:val=&quot;00B977B6&quot;/&gt;&lt;wsp:rsid wsp:val=&quot;00BA1143&quot;/&gt;&lt;wsp:rsid wsp:val=&quot;00BA5F12&quot;/&gt;&lt;wsp:rsid wsp:val=&quot;00BB0725&quot;/&gt;&lt;wsp:rsid wsp:val=&quot;00BB306E&quot;/&gt;&lt;wsp:rsid wsp:val=&quot;00BB37C6&quot;/&gt;&lt;wsp:rsid wsp:val=&quot;00BB39E0&quot;/&gt;&lt;wsp:rsid wsp:val=&quot;00BB7991&quot;/&gt;&lt;wsp:rsid wsp:val=&quot;00BC050C&quot;/&gt;&lt;wsp:rsid wsp:val=&quot;00BC2262&quot;/&gt;&lt;wsp:rsid wsp:val=&quot;00BC3B65&quot;/&gt;&lt;wsp:rsid wsp:val=&quot;00BD0EBF&quot;/&gt;&lt;wsp:rsid wsp:val=&quot;00BE48F4&quot;/&gt;&lt;wsp:rsid wsp:val=&quot;00BE63B4&quot;/&gt;&lt;wsp:rsid wsp:val=&quot;00BF31B1&quot;/&gt;&lt;wsp:rsid wsp:val=&quot;00C00348&quot;/&gt;&lt;wsp:rsid wsp:val=&quot;00C00646&quot;/&gt;&lt;wsp:rsid wsp:val=&quot;00C0204C&quot;/&gt;&lt;wsp:rsid wsp:val=&quot;00C06899&quot;/&gt;&lt;wsp:rsid wsp:val=&quot;00C12D42&quot;/&gt;&lt;wsp:rsid wsp:val=&quot;00C17D0D&quot;/&gt;&lt;wsp:rsid wsp:val=&quot;00C24D85&quot;/&gt;&lt;wsp:rsid wsp:val=&quot;00C35D8F&quot;/&gt;&lt;wsp:rsid wsp:val=&quot;00C36EAA&quot;/&gt;&lt;wsp:rsid wsp:val=&quot;00C435B5&quot;/&gt;&lt;wsp:rsid wsp:val=&quot;00C44DBA&quot;/&gt;&lt;wsp:rsid wsp:val=&quot;00C4651B&quot;/&gt;&lt;wsp:rsid wsp:val=&quot;00C67157&quot;/&gt;&lt;wsp:rsid wsp:val=&quot;00C706D2&quot;/&gt;&lt;wsp:rsid wsp:val=&quot;00C7246D&quot;/&gt;&lt;wsp:rsid wsp:val=&quot;00C8033F&quot;/&gt;&lt;wsp:rsid wsp:val=&quot;00C803E5&quot;/&gt;&lt;wsp:rsid wsp:val=&quot;00C80880&quot;/&gt;&lt;wsp:rsid wsp:val=&quot;00C80BFF&quot;/&gt;&lt;wsp:rsid wsp:val=&quot;00C81110&quot;/&gt;&lt;wsp:rsid wsp:val=&quot;00C839A6&quot;/&gt;&lt;wsp:rsid wsp:val=&quot;00C9050A&quot;/&gt;&lt;wsp:rsid wsp:val=&quot;00C94EB4&quot;/&gt;&lt;wsp:rsid wsp:val=&quot;00C97686&quot;/&gt;&lt;wsp:rsid wsp:val=&quot;00CB341E&quot;/&gt;&lt;wsp:rsid wsp:val=&quot;00CB3A0E&quot;/&gt;&lt;wsp:rsid wsp:val=&quot;00CC2D62&quot;/&gt;&lt;wsp:rsid wsp:val=&quot;00CC6E45&quot;/&gt;&lt;wsp:rsid wsp:val=&quot;00CD4757&quot;/&gt;&lt;wsp:rsid wsp:val=&quot;00CD7F9A&quot;/&gt;&lt;wsp:rsid wsp:val=&quot;00CF273C&quot;/&gt;&lt;wsp:rsid wsp:val=&quot;00D10D46&quot;/&gt;&lt;wsp:rsid wsp:val=&quot;00D21FAC&quot;/&gt;&lt;wsp:rsid wsp:val=&quot;00D240FC&quot;/&gt;&lt;wsp:rsid wsp:val=&quot;00D27032&quot;/&gt;&lt;wsp:rsid wsp:val=&quot;00D309EA&quot;/&gt;&lt;wsp:rsid wsp:val=&quot;00D32507&quot;/&gt;&lt;wsp:rsid wsp:val=&quot;00D36A2A&quot;/&gt;&lt;wsp:rsid wsp:val=&quot;00D36F51&quot;/&gt;&lt;wsp:rsid wsp:val=&quot;00D4227F&quot;/&gt;&lt;wsp:rsid wsp:val=&quot;00D43F6D&quot;/&gt;&lt;wsp:rsid wsp:val=&quot;00D47591&quot;/&gt;&lt;wsp:rsid wsp:val=&quot;00D52880&quot;/&gt;&lt;wsp:rsid wsp:val=&quot;00D56DD8&quot;/&gt;&lt;wsp:rsid wsp:val=&quot;00D63494&quot;/&gt;&lt;wsp:rsid wsp:val=&quot;00D677D3&quot;/&gt;&lt;wsp:rsid wsp:val=&quot;00D74B09&quot;/&gt;&lt;wsp:rsid wsp:val=&quot;00D81675&quot;/&gt;&lt;wsp:rsid wsp:val=&quot;00D838F9&quot;/&gt;&lt;wsp:rsid wsp:val=&quot;00D84DCB&quot;/&gt;&lt;wsp:rsid wsp:val=&quot;00D8532B&quot;/&gt;&lt;wsp:rsid wsp:val=&quot;00D856A4&quot;/&gt;&lt;wsp:rsid wsp:val=&quot;00D85B95&quot;/&gt;&lt;wsp:rsid wsp:val=&quot;00D86E3A&quot;/&gt;&lt;wsp:rsid wsp:val=&quot;00D91B0F&quot;/&gt;&lt;wsp:rsid wsp:val=&quot;00D93FF5&quot;/&gt;&lt;wsp:rsid wsp:val=&quot;00DA5294&quot;/&gt;&lt;wsp:rsid wsp:val=&quot;00DA6819&quot;/&gt;&lt;wsp:rsid wsp:val=&quot;00DA75FE&quot;/&gt;&lt;wsp:rsid wsp:val=&quot;00DB63A1&quot;/&gt;&lt;wsp:rsid wsp:val=&quot;00DC5579&quot;/&gt;&lt;wsp:rsid wsp:val=&quot;00DC5BE6&quot;/&gt;&lt;wsp:rsid wsp:val=&quot;00DD6961&quot;/&gt;&lt;wsp:rsid wsp:val=&quot;00DE1972&quot;/&gt;&lt;wsp:rsid wsp:val=&quot;00DE5094&quot;/&gt;&lt;wsp:rsid wsp:val=&quot;00DE5191&quot;/&gt;&lt;wsp:rsid wsp:val=&quot;00DE6044&quot;/&gt;&lt;wsp:rsid wsp:val=&quot;00DF1E3D&quot;/&gt;&lt;wsp:rsid wsp:val=&quot;00DF3ED9&quot;/&gt;&lt;wsp:rsid wsp:val=&quot;00DF556B&quot;/&gt;&lt;wsp:rsid wsp:val=&quot;00E04256&quot;/&gt;&lt;wsp:rsid wsp:val=&quot;00E04EFD&quot;/&gt;&lt;wsp:rsid wsp:val=&quot;00E11D97&quot;/&gt;&lt;wsp:rsid wsp:val=&quot;00E2113F&quot;/&gt;&lt;wsp:rsid wsp:val=&quot;00E22EAE&quot;/&gt;&lt;wsp:rsid wsp:val=&quot;00E23221&quot;/&gt;&lt;wsp:rsid wsp:val=&quot;00E2412E&quot;/&gt;&lt;wsp:rsid wsp:val=&quot;00E25E89&quot;/&gt;&lt;wsp:rsid wsp:val=&quot;00E26D94&quot;/&gt;&lt;wsp:rsid wsp:val=&quot;00E30387&quot;/&gt;&lt;wsp:rsid wsp:val=&quot;00E31774&quot;/&gt;&lt;wsp:rsid wsp:val=&quot;00E36A45&quot;/&gt;&lt;wsp:rsid wsp:val=&quot;00E40A82&quot;/&gt;&lt;wsp:rsid wsp:val=&quot;00E42A3F&quot;/&gt;&lt;wsp:rsid wsp:val=&quot;00E528F6&quot;/&gt;&lt;wsp:rsid wsp:val=&quot;00E53870&quot;/&gt;&lt;wsp:rsid wsp:val=&quot;00E54B35&quot;/&gt;&lt;wsp:rsid wsp:val=&quot;00E60B15&quot;/&gt;&lt;wsp:rsid wsp:val=&quot;00E63367&quot;/&gt;&lt;wsp:rsid wsp:val=&quot;00E6471D&quot;/&gt;&lt;wsp:rsid wsp:val=&quot;00E8045A&quot;/&gt;&lt;wsp:rsid wsp:val=&quot;00E91012&quot;/&gt;&lt;wsp:rsid wsp:val=&quot;00EA0EE6&quot;/&gt;&lt;wsp:rsid wsp:val=&quot;00EA1DAB&quot;/&gt;&lt;wsp:rsid wsp:val=&quot;00EA33D9&quot;/&gt;&lt;wsp:rsid wsp:val=&quot;00EB1B42&quot;/&gt;&lt;wsp:rsid wsp:val=&quot;00EB26C8&quot;/&gt;&lt;wsp:rsid wsp:val=&quot;00EB561F&quot;/&gt;&lt;wsp:rsid wsp:val=&quot;00ED389C&quot;/&gt;&lt;wsp:rsid wsp:val=&quot;00ED4E2D&quot;/&gt;&lt;wsp:rsid wsp:val=&quot;00EF0D68&quot;/&gt;&lt;wsp:rsid wsp:val=&quot;00EF12E7&quot;/&gt;&lt;wsp:rsid wsp:val=&quot;00EF5B6E&quot;/&gt;&lt;wsp:rsid wsp:val=&quot;00F0568B&quot;/&gt;&lt;wsp:rsid wsp:val=&quot;00F05D73&quot;/&gt;&lt;wsp:rsid wsp:val=&quot;00F12FE9&quot;/&gt;&lt;wsp:rsid wsp:val=&quot;00F13DA1&quot;/&gt;&lt;wsp:rsid wsp:val=&quot;00F17365&quot;/&gt;&lt;wsp:rsid wsp:val=&quot;00F221EF&quot;/&gt;&lt;wsp:rsid wsp:val=&quot;00F27A94&quot;/&gt;&lt;wsp:rsid wsp:val=&quot;00F32A9B&quot;/&gt;&lt;wsp:rsid wsp:val=&quot;00F419D6&quot;/&gt;&lt;wsp:rsid wsp:val=&quot;00F42DC7&quot;/&gt;&lt;wsp:rsid wsp:val=&quot;00F43D63&quot;/&gt;&lt;wsp:rsid wsp:val=&quot;00F45AA8&quot;/&gt;&lt;wsp:rsid wsp:val=&quot;00F45E02&quot;/&gt;&lt;wsp:rsid wsp:val=&quot;00F4697D&quot;/&gt;&lt;wsp:rsid wsp:val=&quot;00F47E89&quot;/&gt;&lt;wsp:rsid wsp:val=&quot;00F55493&quot;/&gt;&lt;wsp:rsid wsp:val=&quot;00F70DAA&quot;/&gt;&lt;wsp:rsid wsp:val=&quot;00F713FD&quot;/&gt;&lt;wsp:rsid wsp:val=&quot;00F7461B&quot;/&gt;&lt;wsp:rsid wsp:val=&quot;00F82CB3&quot;/&gt;&lt;wsp:rsid wsp:val=&quot;00F83BF4&quot;/&gt;&lt;wsp:rsid wsp:val=&quot;00F85D5E&quot;/&gt;&lt;wsp:rsid wsp:val=&quot;00F92660&quot;/&gt;&lt;wsp:rsid wsp:val=&quot;00F95146&quot;/&gt;&lt;wsp:rsid wsp:val=&quot;00F96FEA&quot;/&gt;&lt;wsp:rsid wsp:val=&quot;00FA2108&quot;/&gt;&lt;wsp:rsid wsp:val=&quot;00FA44F2&quot;/&gt;&lt;wsp:rsid wsp:val=&quot;00FB24A3&quot;/&gt;&lt;wsp:rsid wsp:val=&quot;00FB76B8&quot;/&gt;&lt;wsp:rsid wsp:val=&quot;00FC2A12&quot;/&gt;&lt;wsp:rsid wsp:val=&quot;00FC5E7B&quot;/&gt;&lt;wsp:rsid wsp:val=&quot;00FC7C4B&quot;/&gt;&lt;wsp:rsid wsp:val=&quot;00FD08E3&quot;/&gt;&lt;wsp:rsid wsp:val=&quot;00FD1885&quot;/&gt;&lt;wsp:rsid wsp:val=&quot;00FD1FFB&quot;/&gt;&lt;wsp:rsid wsp:val=&quot;00FD234C&quot;/&gt;&lt;wsp:rsid wsp:val=&quot;00FD640C&quot;/&gt;&lt;wsp:rsid wsp:val=&quot;00FE3EBF&quot;/&gt;&lt;wsp:rsid wsp:val=&quot;00FE65B6&quot;/&gt;&lt;wsp:rsid wsp:val=&quot;00FF29C5&quot;/&gt;&lt;wsp:rsid wsp:val=&quot;00FF7489&quot;/&gt;&lt;/wsp:rsids&gt;&lt;/w:docPr&gt;&lt;w:body&gt;&lt;wx:sect&gt;&lt;w:p wsp:rsidR=&quot;00000000&quot; wsp:rsidRDefault=&quot;00BB39E0&quot; wsp:rsidP=&quot;00BB39E0&quot;&gt;&lt;m:oMathPara&gt;&lt;m:oMath&gt;&lt;m:r&gt;&lt;w:rPr&gt;&lt;w:rFonts w:ascii=&quot;Cambria Math&quot; w:h-ansi=&quot;Cambria Math&quot; w:cs=&quot;Arial&quot;/&gt;&lt;wx:font wx:val=&quot;Cambria Math&quot;/&gt;&lt;w:i/&gt;&lt;/w:rPr&gt;&lt;m:t&gt;i&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009938E6" w:rsidRPr="009938E6">
        <w:rPr>
          <w:rFonts w:ascii="Arial" w:hAnsi="Arial" w:cs="Arial"/>
        </w:rPr>
        <w:fldChar w:fldCharType="end"/>
      </w:r>
      <w:r>
        <w:rPr>
          <w:rFonts w:ascii="Arial" w:hAnsi="Arial" w:cs="Arial"/>
          <w:i/>
        </w:rPr>
        <w:t xml:space="preserve"> </w:t>
      </w:r>
      <w:r>
        <w:rPr>
          <w:rFonts w:ascii="Arial" w:hAnsi="Arial" w:cs="Arial"/>
        </w:rPr>
        <w:t xml:space="preserve">in 1964 and </w:t>
      </w:r>
      <w:r w:rsidR="009938E6" w:rsidRPr="009938E6">
        <w:rPr>
          <w:rFonts w:ascii="Arial" w:hAnsi="Arial" w:cs="Arial"/>
        </w:rPr>
        <w:fldChar w:fldCharType="begin"/>
      </w:r>
      <w:r w:rsidR="009938E6" w:rsidRPr="009938E6">
        <w:rPr>
          <w:rFonts w:ascii="Arial" w:hAnsi="Arial" w:cs="Arial"/>
        </w:rPr>
        <w:instrText xml:space="preserve"> QUOTE </w:instrText>
      </w:r>
      <w:r w:rsidR="00252D89">
        <w:rPr>
          <w:position w:val="-8"/>
        </w:rPr>
        <w:pict>
          <v:shape id="_x0000_i1031" type="#_x0000_t75" style="width:29.45pt;height:15.2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461C0F&quot;/&gt;&lt;wsp:rsid wsp:val=&quot;00000DE9&quot;/&gt;&lt;wsp:rsid wsp:val=&quot;0001358A&quot;/&gt;&lt;wsp:rsid wsp:val=&quot;00014909&quot;/&gt;&lt;wsp:rsid wsp:val=&quot;000172C2&quot;/&gt;&lt;wsp:rsid wsp:val=&quot;000202AB&quot;/&gt;&lt;wsp:rsid wsp:val=&quot;000236FF&quot;/&gt;&lt;wsp:rsid wsp:val=&quot;000341BA&quot;/&gt;&lt;wsp:rsid wsp:val=&quot;00043EA1&quot;/&gt;&lt;wsp:rsid wsp:val=&quot;00053557&quot;/&gt;&lt;wsp:rsid wsp:val=&quot;00063263&quot;/&gt;&lt;wsp:rsid wsp:val=&quot;0007738F&quot;/&gt;&lt;wsp:rsid wsp:val=&quot;000878CB&quot;/&gt;&lt;wsp:rsid wsp:val=&quot;000A2B85&quot;/&gt;&lt;wsp:rsid wsp:val=&quot;000A5305&quot;/&gt;&lt;wsp:rsid wsp:val=&quot;000A6C6B&quot;/&gt;&lt;wsp:rsid wsp:val=&quot;000B22C9&quot;/&gt;&lt;wsp:rsid wsp:val=&quot;000B2BF4&quot;/&gt;&lt;wsp:rsid wsp:val=&quot;000B5963&quot;/&gt;&lt;wsp:rsid wsp:val=&quot;000C428C&quot;/&gt;&lt;wsp:rsid wsp:val=&quot;000C7C30&quot;/&gt;&lt;wsp:rsid wsp:val=&quot;000D30CD&quot;/&gt;&lt;wsp:rsid wsp:val=&quot;000D4A78&quot;/&gt;&lt;wsp:rsid wsp:val=&quot;000D7AD3&quot;/&gt;&lt;wsp:rsid wsp:val=&quot;000E0CFA&quot;/&gt;&lt;wsp:rsid wsp:val=&quot;000E0D50&quot;/&gt;&lt;wsp:rsid wsp:val=&quot;000E2314&quot;/&gt;&lt;wsp:rsid wsp:val=&quot;000E3DFC&quot;/&gt;&lt;wsp:rsid wsp:val=&quot;000F7337&quot;/&gt;&lt;wsp:rsid wsp:val=&quot;00104955&quot;/&gt;&lt;wsp:rsid wsp:val=&quot;00105554&quot;/&gt;&lt;wsp:rsid wsp:val=&quot;00105DC3&quot;/&gt;&lt;wsp:rsid wsp:val=&quot;00106B5C&quot;/&gt;&lt;wsp:rsid wsp:val=&quot;0012473C&quot;/&gt;&lt;wsp:rsid wsp:val=&quot;00124B27&quot;/&gt;&lt;wsp:rsid wsp:val=&quot;00143076&quot;/&gt;&lt;wsp:rsid wsp:val=&quot;001436D9&quot;/&gt;&lt;wsp:rsid wsp:val=&quot;00152A2C&quot;/&gt;&lt;wsp:rsid wsp:val=&quot;00157368&quot;/&gt;&lt;wsp:rsid wsp:val=&quot;00157424&quot;/&gt;&lt;wsp:rsid wsp:val=&quot;0016002C&quot;/&gt;&lt;wsp:rsid wsp:val=&quot;00164475&quot;/&gt;&lt;wsp:rsid wsp:val=&quot;001826DD&quot;/&gt;&lt;wsp:rsid wsp:val=&quot;00182D75&quot;/&gt;&lt;wsp:rsid wsp:val=&quot;001A061A&quot;/&gt;&lt;wsp:rsid wsp:val=&quot;001A15E3&quot;/&gt;&lt;wsp:rsid wsp:val=&quot;001A4C5C&quot;/&gt;&lt;wsp:rsid wsp:val=&quot;001A585C&quot;/&gt;&lt;wsp:rsid wsp:val=&quot;001B3719&quot;/&gt;&lt;wsp:rsid wsp:val=&quot;001C0EA8&quot;/&gt;&lt;wsp:rsid wsp:val=&quot;001C0F20&quot;/&gt;&lt;wsp:rsid wsp:val=&quot;001C2C37&quot;/&gt;&lt;wsp:rsid wsp:val=&quot;001C6AF2&quot;/&gt;&lt;wsp:rsid wsp:val=&quot;001D3177&quot;/&gt;&lt;wsp:rsid wsp:val=&quot;001D5471&quot;/&gt;&lt;wsp:rsid wsp:val=&quot;001F1B02&quot;/&gt;&lt;wsp:rsid wsp:val=&quot;001F7C9A&quot;/&gt;&lt;wsp:rsid wsp:val=&quot;00205C8E&quot;/&gt;&lt;wsp:rsid wsp:val=&quot;002104AA&quot;/&gt;&lt;wsp:rsid wsp:val=&quot;00210E96&quot;/&gt;&lt;wsp:rsid wsp:val=&quot;00211FE2&quot;/&gt;&lt;wsp:rsid wsp:val=&quot;00215C9B&quot;/&gt;&lt;wsp:rsid wsp:val=&quot;0022407F&quot;/&gt;&lt;wsp:rsid wsp:val=&quot;00227D3D&quot;/&gt;&lt;wsp:rsid wsp:val=&quot;00230FB5&quot;/&gt;&lt;wsp:rsid wsp:val=&quot;002370B8&quot;/&gt;&lt;wsp:rsid wsp:val=&quot;002449BB&quot;/&gt;&lt;wsp:rsid wsp:val=&quot;0024551A&quot;/&gt;&lt;wsp:rsid wsp:val=&quot;0024679A&quot;/&gt;&lt;wsp:rsid wsp:val=&quot;002471DF&quot;/&gt;&lt;wsp:rsid wsp:val=&quot;00256317&quot;/&gt;&lt;wsp:rsid wsp:val=&quot;00260A0E&quot;/&gt;&lt;wsp:rsid wsp:val=&quot;00261B36&quot;/&gt;&lt;wsp:rsid wsp:val=&quot;00264B3F&quot;/&gt;&lt;wsp:rsid wsp:val=&quot;002709B2&quot;/&gt;&lt;wsp:rsid wsp:val=&quot;002720C0&quot;/&gt;&lt;wsp:rsid wsp:val=&quot;002740E9&quot;/&gt;&lt;wsp:rsid wsp:val=&quot;00274F70&quot;/&gt;&lt;wsp:rsid wsp:val=&quot;00280C6C&quot;/&gt;&lt;wsp:rsid wsp:val=&quot;002841DF&quot;/&gt;&lt;wsp:rsid wsp:val=&quot;002865EC&quot;/&gt;&lt;wsp:rsid wsp:val=&quot;002867ED&quot;/&gt;&lt;wsp:rsid wsp:val=&quot;002938ED&quot;/&gt;&lt;wsp:rsid wsp:val=&quot;002957B7&quot;/&gt;&lt;wsp:rsid wsp:val=&quot;002A2F90&quot;/&gt;&lt;wsp:rsid wsp:val=&quot;002B2FA6&quot;/&gt;&lt;wsp:rsid wsp:val=&quot;002B3B1C&quot;/&gt;&lt;wsp:rsid wsp:val=&quot;002B5BB7&quot;/&gt;&lt;wsp:rsid wsp:val=&quot;002B6EC4&quot;/&gt;&lt;wsp:rsid wsp:val=&quot;002C33C1&quot;/&gt;&lt;wsp:rsid wsp:val=&quot;002C398D&quot;/&gt;&lt;wsp:rsid wsp:val=&quot;002C7C7E&quot;/&gt;&lt;wsp:rsid wsp:val=&quot;002D43C8&quot;/&gt;&lt;wsp:rsid wsp:val=&quot;002E37E1&quot;/&gt;&lt;wsp:rsid wsp:val=&quot;002E3885&quot;/&gt;&lt;wsp:rsid wsp:val=&quot;002E3FEE&quot;/&gt;&lt;wsp:rsid wsp:val=&quot;002E4511&quot;/&gt;&lt;wsp:rsid wsp:val=&quot;002E5EE9&quot;/&gt;&lt;wsp:rsid wsp:val=&quot;002E7A0A&quot;/&gt;&lt;wsp:rsid wsp:val=&quot;002F0F3D&quot;/&gt;&lt;wsp:rsid wsp:val=&quot;002F1B50&quot;/&gt;&lt;wsp:rsid wsp:val=&quot;002F24D4&quot;/&gt;&lt;wsp:rsid wsp:val=&quot;0030370F&quot;/&gt;&lt;wsp:rsid wsp:val=&quot;00303924&quot;/&gt;&lt;wsp:rsid wsp:val=&quot;00304E9B&quot;/&gt;&lt;wsp:rsid wsp:val=&quot;00311864&quot;/&gt;&lt;wsp:rsid wsp:val=&quot;00312D6C&quot;/&gt;&lt;wsp:rsid wsp:val=&quot;00320D80&quot;/&gt;&lt;wsp:rsid wsp:val=&quot;0032182D&quot;/&gt;&lt;wsp:rsid wsp:val=&quot;00321C22&quot;/&gt;&lt;wsp:rsid wsp:val=&quot;00322BCA&quot;/&gt;&lt;wsp:rsid wsp:val=&quot;00323834&quot;/&gt;&lt;wsp:rsid wsp:val=&quot;003332A1&quot;/&gt;&lt;wsp:rsid wsp:val=&quot;00334AD2&quot;/&gt;&lt;wsp:rsid wsp:val=&quot;003353FC&quot;/&gt;&lt;wsp:rsid wsp:val=&quot;00336AC8&quot;/&gt;&lt;wsp:rsid wsp:val=&quot;00346C73&quot;/&gt;&lt;wsp:rsid wsp:val=&quot;0035153D&quot;/&gt;&lt;wsp:rsid wsp:val=&quot;00357AC4&quot;/&gt;&lt;wsp:rsid wsp:val=&quot;0036349D&quot;/&gt;&lt;wsp:rsid wsp:val=&quot;00364942&quot;/&gt;&lt;wsp:rsid wsp:val=&quot;00367BE2&quot;/&gt;&lt;wsp:rsid wsp:val=&quot;00376BAA&quot;/&gt;&lt;wsp:rsid wsp:val=&quot;003779B1&quot;/&gt;&lt;wsp:rsid wsp:val=&quot;00384259&quot;/&gt;&lt;wsp:rsid wsp:val=&quot;003851E3&quot;/&gt;&lt;wsp:rsid wsp:val=&quot;0039134F&quot;/&gt;&lt;wsp:rsid wsp:val=&quot;003939D7&quot;/&gt;&lt;wsp:rsid wsp:val=&quot;003A1D1A&quot;/&gt;&lt;wsp:rsid wsp:val=&quot;003A235F&quot;/&gt;&lt;wsp:rsid wsp:val=&quot;003A4F14&quot;/&gt;&lt;wsp:rsid wsp:val=&quot;003B030D&quot;/&gt;&lt;wsp:rsid wsp:val=&quot;003B2423&quot;/&gt;&lt;wsp:rsid wsp:val=&quot;003C0530&quot;/&gt;&lt;wsp:rsid wsp:val=&quot;003D20BB&quot;/&gt;&lt;wsp:rsid wsp:val=&quot;003D572D&quot;/&gt;&lt;wsp:rsid wsp:val=&quot;003E77B3&quot;/&gt;&lt;wsp:rsid wsp:val=&quot;003F121C&quot;/&gt;&lt;wsp:rsid wsp:val=&quot;003F4C02&quot;/&gt;&lt;wsp:rsid wsp:val=&quot;003F5424&quot;/&gt;&lt;wsp:rsid wsp:val=&quot;003F5527&quot;/&gt;&lt;wsp:rsid wsp:val=&quot;003F642B&quot;/&gt;&lt;wsp:rsid wsp:val=&quot;003F714B&quot;/&gt;&lt;wsp:rsid wsp:val=&quot;004018BB&quot;/&gt;&lt;wsp:rsid wsp:val=&quot;00403DB6&quot;/&gt;&lt;wsp:rsid wsp:val=&quot;00404562&quot;/&gt;&lt;wsp:rsid wsp:val=&quot;00410B09&quot;/&gt;&lt;wsp:rsid wsp:val=&quot;00421A77&quot;/&gt;&lt;wsp:rsid wsp:val=&quot;0042665C&quot;/&gt;&lt;wsp:rsid wsp:val=&quot;00431920&quot;/&gt;&lt;wsp:rsid wsp:val=&quot;00433981&quot;/&gt;&lt;wsp:rsid wsp:val=&quot;00441D1C&quot;/&gt;&lt;wsp:rsid wsp:val=&quot;004430BF&quot;/&gt;&lt;wsp:rsid wsp:val=&quot;00443ACB&quot;/&gt;&lt;wsp:rsid wsp:val=&quot;00461C0F&quot;/&gt;&lt;wsp:rsid wsp:val=&quot;00461C7B&quot;/&gt;&lt;wsp:rsid wsp:val=&quot;004671DD&quot;/&gt;&lt;wsp:rsid wsp:val=&quot;00467287&quot;/&gt;&lt;wsp:rsid wsp:val=&quot;00467CF3&quot;/&gt;&lt;wsp:rsid wsp:val=&quot;0047153F&quot;/&gt;&lt;wsp:rsid wsp:val=&quot;00476A4F&quot;/&gt;&lt;wsp:rsid wsp:val=&quot;00481038&quot;/&gt;&lt;wsp:rsid wsp:val=&quot;00484F2A&quot;/&gt;&lt;wsp:rsid wsp:val=&quot;004858E6&quot;/&gt;&lt;wsp:rsid wsp:val=&quot;00487571&quot;/&gt;&lt;wsp:rsid wsp:val=&quot;004879D0&quot;/&gt;&lt;wsp:rsid wsp:val=&quot;004915A6&quot;/&gt;&lt;wsp:rsid wsp:val=&quot;0049179C&quot;/&gt;&lt;wsp:rsid wsp:val=&quot;00495BFC&quot;/&gt;&lt;wsp:rsid wsp:val=&quot;0049691A&quot;/&gt;&lt;wsp:rsid wsp:val=&quot;00497AFA&quot;/&gt;&lt;wsp:rsid wsp:val=&quot;004A2604&quot;/&gt;&lt;wsp:rsid wsp:val=&quot;004B07ED&quot;/&gt;&lt;wsp:rsid wsp:val=&quot;004B0EA1&quot;/&gt;&lt;wsp:rsid wsp:val=&quot;004C46C4&quot;/&gt;&lt;wsp:rsid wsp:val=&quot;004D2334&quot;/&gt;&lt;wsp:rsid wsp:val=&quot;004D2574&quot;/&gt;&lt;wsp:rsid wsp:val=&quot;004D3478&quot;/&gt;&lt;wsp:rsid wsp:val=&quot;004E27C2&quot;/&gt;&lt;wsp:rsid wsp:val=&quot;004E63AE&quot;/&gt;&lt;wsp:rsid wsp:val=&quot;004E7567&quot;/&gt;&lt;wsp:rsid wsp:val=&quot;004F7E19&quot;/&gt;&lt;wsp:rsid wsp:val=&quot;005016B6&quot;/&gt;&lt;wsp:rsid wsp:val=&quot;005072F7&quot;/&gt;&lt;wsp:rsid wsp:val=&quot;00507959&quot;/&gt;&lt;wsp:rsid wsp:val=&quot;00513075&quot;/&gt;&lt;wsp:rsid wsp:val=&quot;005160BB&quot;/&gt;&lt;wsp:rsid wsp:val=&quot;00517531&quot;/&gt;&lt;wsp:rsid wsp:val=&quot;00524CAE&quot;/&gt;&lt;wsp:rsid wsp:val=&quot;00530E71&quot;/&gt;&lt;wsp:rsid wsp:val=&quot;00537F63&quot;/&gt;&lt;wsp:rsid wsp:val=&quot;00545E77&quot;/&gt;&lt;wsp:rsid wsp:val=&quot;005525DC&quot;/&gt;&lt;wsp:rsid wsp:val=&quot;0055516E&quot;/&gt;&lt;wsp:rsid wsp:val=&quot;005619B4&quot;/&gt;&lt;wsp:rsid wsp:val=&quot;005626F0&quot;/&gt;&lt;wsp:rsid wsp:val=&quot;00571159&quot;/&gt;&lt;wsp:rsid wsp:val=&quot;00571669&quot;/&gt;&lt;wsp:rsid wsp:val=&quot;00571795&quot;/&gt;&lt;wsp:rsid wsp:val=&quot;00571FE2&quot;/&gt;&lt;wsp:rsid wsp:val=&quot;00572AF1&quot;/&gt;&lt;wsp:rsid wsp:val=&quot;00574B23&quot;/&gt;&lt;wsp:rsid wsp:val=&quot;00574EEE&quot;/&gt;&lt;wsp:rsid wsp:val=&quot;00577959&quot;/&gt;&lt;wsp:rsid wsp:val=&quot;0058012C&quot;/&gt;&lt;wsp:rsid wsp:val=&quot;0058088D&quot;/&gt;&lt;wsp:rsid wsp:val=&quot;00580A9A&quot;/&gt;&lt;wsp:rsid wsp:val=&quot;00594894&quot;/&gt;&lt;wsp:rsid wsp:val=&quot;005A1B6B&quot;/&gt;&lt;wsp:rsid wsp:val=&quot;005A4208&quot;/&gt;&lt;wsp:rsid wsp:val=&quot;005B23CB&quot;/&gt;&lt;wsp:rsid wsp:val=&quot;005C3ACA&quot;/&gt;&lt;wsp:rsid wsp:val=&quot;005C71B7&quot;/&gt;&lt;wsp:rsid wsp:val=&quot;005D2F18&quot;/&gt;&lt;wsp:rsid wsp:val=&quot;005D3F92&quot;/&gt;&lt;wsp:rsid wsp:val=&quot;005D6DC7&quot;/&gt;&lt;wsp:rsid wsp:val=&quot;005E697F&quot;/&gt;&lt;wsp:rsid wsp:val=&quot;005E6F75&quot;/&gt;&lt;wsp:rsid wsp:val=&quot;005F7506&quot;/&gt;&lt;wsp:rsid wsp:val=&quot;00600A3F&quot;/&gt;&lt;wsp:rsid wsp:val=&quot;00600B44&quot;/&gt;&lt;wsp:rsid wsp:val=&quot;006013E8&quot;/&gt;&lt;wsp:rsid wsp:val=&quot;0060149F&quot;/&gt;&lt;wsp:rsid wsp:val=&quot;00602EE7&quot;/&gt;&lt;wsp:rsid wsp:val=&quot;006056A6&quot;/&gt;&lt;wsp:rsid wsp:val=&quot;0061737A&quot;/&gt;&lt;wsp:rsid wsp:val=&quot;00626A61&quot;/&gt;&lt;wsp:rsid wsp:val=&quot;00627690&quot;/&gt;&lt;wsp:rsid wsp:val=&quot;006364CE&quot;/&gt;&lt;wsp:rsid wsp:val=&quot;006369A6&quot;/&gt;&lt;wsp:rsid wsp:val=&quot;006375EC&quot;/&gt;&lt;wsp:rsid wsp:val=&quot;0064089C&quot;/&gt;&lt;wsp:rsid wsp:val=&quot;00652442&quot;/&gt;&lt;wsp:rsid wsp:val=&quot;00654E67&quot;/&gt;&lt;wsp:rsid wsp:val=&quot;0065681D&quot;/&gt;&lt;wsp:rsid wsp:val=&quot;00656A0E&quot;/&gt;&lt;wsp:rsid wsp:val=&quot;00664E94&quot;/&gt;&lt;wsp:rsid wsp:val=&quot;00672C90&quot;/&gt;&lt;wsp:rsid wsp:val=&quot;006757E3&quot;/&gt;&lt;wsp:rsid wsp:val=&quot;006816F9&quot;/&gt;&lt;wsp:rsid wsp:val=&quot;00682D8E&quot;/&gt;&lt;wsp:rsid wsp:val=&quot;00683FA7&quot;/&gt;&lt;wsp:rsid wsp:val=&quot;006859CF&quot;/&gt;&lt;wsp:rsid wsp:val=&quot;00687108&quot;/&gt;&lt;wsp:rsid wsp:val=&quot;0069408F&quot;/&gt;&lt;wsp:rsid wsp:val=&quot;006A4308&quot;/&gt;&lt;wsp:rsid wsp:val=&quot;006B48BB&quot;/&gt;&lt;wsp:rsid wsp:val=&quot;006B5FE8&quot;/&gt;&lt;wsp:rsid wsp:val=&quot;006B718F&quot;/&gt;&lt;wsp:rsid wsp:val=&quot;006C4373&quot;/&gt;&lt;wsp:rsid wsp:val=&quot;006C5079&quot;/&gt;&lt;wsp:rsid wsp:val=&quot;006D13ED&quot;/&gt;&lt;wsp:rsid wsp:val=&quot;006D1451&quot;/&gt;&lt;wsp:rsid wsp:val=&quot;006D1E07&quot;/&gt;&lt;wsp:rsid wsp:val=&quot;006E2509&quot;/&gt;&lt;wsp:rsid wsp:val=&quot;00702A32&quot;/&gt;&lt;wsp:rsid wsp:val=&quot;0070720C&quot;/&gt;&lt;wsp:rsid wsp:val=&quot;007109B2&quot;/&gt;&lt;wsp:rsid wsp:val=&quot;00715997&quot;/&gt;&lt;wsp:rsid wsp:val=&quot;00715DF5&quot;/&gt;&lt;wsp:rsid wsp:val=&quot;00716170&quot;/&gt;&lt;wsp:rsid wsp:val=&quot;00720A63&quot;/&gt;&lt;wsp:rsid wsp:val=&quot;00724C7A&quot;/&gt;&lt;wsp:rsid wsp:val=&quot;00727A94&quot;/&gt;&lt;wsp:rsid wsp:val=&quot;007303AC&quot;/&gt;&lt;wsp:rsid wsp:val=&quot;00735326&quot;/&gt;&lt;wsp:rsid wsp:val=&quot;00744A46&quot;/&gt;&lt;wsp:rsid wsp:val=&quot;00747B2F&quot;/&gt;&lt;wsp:rsid wsp:val=&quot;00751415&quot;/&gt;&lt;wsp:rsid wsp:val=&quot;0075296C&quot;/&gt;&lt;wsp:rsid wsp:val=&quot;0075417E&quot;/&gt;&lt;wsp:rsid wsp:val=&quot;00757E7B&quot;/&gt;&lt;wsp:rsid wsp:val=&quot;007605F5&quot;/&gt;&lt;wsp:rsid wsp:val=&quot;00760959&quot;/&gt;&lt;wsp:rsid wsp:val=&quot;00762D07&quot;/&gt;&lt;wsp:rsid wsp:val=&quot;00767018&quot;/&gt;&lt;wsp:rsid wsp:val=&quot;00771261&quot;/&gt;&lt;wsp:rsid wsp:val=&quot;00771F14&quot;/&gt;&lt;wsp:rsid wsp:val=&quot;0077262D&quot;/&gt;&lt;wsp:rsid wsp:val=&quot;0077522C&quot;/&gt;&lt;wsp:rsid wsp:val=&quot;00776E92&quot;/&gt;&lt;wsp:rsid wsp:val=&quot;00784744&quot;/&gt;&lt;wsp:rsid wsp:val=&quot;00785E40&quot;/&gt;&lt;wsp:rsid wsp:val=&quot;00787CB9&quot;/&gt;&lt;wsp:rsid wsp:val=&quot;00794EFE&quot;/&gt;&lt;wsp:rsid wsp:val=&quot;00796E1A&quot;/&gt;&lt;wsp:rsid wsp:val=&quot;007B28C5&quot;/&gt;&lt;wsp:rsid wsp:val=&quot;007C1A23&quot;/&gt;&lt;wsp:rsid wsp:val=&quot;007C2444&quot;/&gt;&lt;wsp:rsid wsp:val=&quot;007D0243&quot;/&gt;&lt;wsp:rsid wsp:val=&quot;007D3E5A&quot;/&gt;&lt;wsp:rsid wsp:val=&quot;007D4B0F&quot;/&gt;&lt;wsp:rsid wsp:val=&quot;007D6254&quot;/&gt;&lt;wsp:rsid wsp:val=&quot;007D7D9A&quot;/&gt;&lt;wsp:rsid wsp:val=&quot;007E2FD8&quot;/&gt;&lt;wsp:rsid wsp:val=&quot;007E4DE2&quot;/&gt;&lt;wsp:rsid wsp:val=&quot;007E5D14&quot;/&gt;&lt;wsp:rsid wsp:val=&quot;007E76C0&quot;/&gt;&lt;wsp:rsid wsp:val=&quot;007F548C&quot;/&gt;&lt;wsp:rsid wsp:val=&quot;007F71F8&quot;/&gt;&lt;wsp:rsid wsp:val=&quot;0080093F&quot;/&gt;&lt;wsp:rsid wsp:val=&quot;00800D2D&quot;/&gt;&lt;wsp:rsid wsp:val=&quot;00802DD7&quot;/&gt;&lt;wsp:rsid wsp:val=&quot;00807552&quot;/&gt;&lt;wsp:rsid wsp:val=&quot;00810F26&quot;/&gt;&lt;wsp:rsid wsp:val=&quot;00813E5D&quot;/&gt;&lt;wsp:rsid wsp:val=&quot;0081637D&quot;/&gt;&lt;wsp:rsid wsp:val=&quot;008246FB&quot;/&gt;&lt;wsp:rsid wsp:val=&quot;00826A12&quot;/&gt;&lt;wsp:rsid wsp:val=&quot;00827524&quot;/&gt;&lt;wsp:rsid wsp:val=&quot;00833E8E&quot;/&gt;&lt;wsp:rsid wsp:val=&quot;0085426E&quot;/&gt;&lt;wsp:rsid wsp:val=&quot;0086117B&quot;/&gt;&lt;wsp:rsid wsp:val=&quot;008612C8&quot;/&gt;&lt;wsp:rsid wsp:val=&quot;00861660&quot;/&gt;&lt;wsp:rsid wsp:val=&quot;00863E13&quot;/&gt;&lt;wsp:rsid wsp:val=&quot;008702DD&quot;/&gt;&lt;wsp:rsid wsp:val=&quot;0088328D&quot;/&gt;&lt;wsp:rsid wsp:val=&quot;00883A98&quot;/&gt;&lt;wsp:rsid wsp:val=&quot;00884068&quot;/&gt;&lt;wsp:rsid wsp:val=&quot;0088458B&quot;/&gt;&lt;wsp:rsid wsp:val=&quot;008873FF&quot;/&gt;&lt;wsp:rsid wsp:val=&quot;0089794A&quot;/&gt;&lt;wsp:rsid wsp:val=&quot;008A0CF8&quot;/&gt;&lt;wsp:rsid wsp:val=&quot;008A3135&quot;/&gt;&lt;wsp:rsid wsp:val=&quot;008A52D7&quot;/&gt;&lt;wsp:rsid wsp:val=&quot;008A62BA&quot;/&gt;&lt;wsp:rsid wsp:val=&quot;008B3226&quot;/&gt;&lt;wsp:rsid wsp:val=&quot;008B4268&quot;/&gt;&lt;wsp:rsid wsp:val=&quot;008C2462&quot;/&gt;&lt;wsp:rsid wsp:val=&quot;008C5DBA&quot;/&gt;&lt;wsp:rsid wsp:val=&quot;008D29F6&quot;/&gt;&lt;wsp:rsid wsp:val=&quot;008D374F&quot;/&gt;&lt;wsp:rsid wsp:val=&quot;008D4D0A&quot;/&gt;&lt;wsp:rsid wsp:val=&quot;008E605B&quot;/&gt;&lt;wsp:rsid wsp:val=&quot;008F0312&quot;/&gt;&lt;wsp:rsid wsp:val=&quot;009035F7&quot;/&gt;&lt;wsp:rsid wsp:val=&quot;0090631F&quot;/&gt;&lt;wsp:rsid wsp:val=&quot;009103F1&quot;/&gt;&lt;wsp:rsid wsp:val=&quot;0091440A&quot;/&gt;&lt;wsp:rsid wsp:val=&quot;00920928&quot;/&gt;&lt;wsp:rsid wsp:val=&quot;00922473&quot;/&gt;&lt;wsp:rsid wsp:val=&quot;00922D52&quot;/&gt;&lt;wsp:rsid wsp:val=&quot;00927CC2&quot;/&gt;&lt;wsp:rsid wsp:val=&quot;0094016C&quot;/&gt;&lt;wsp:rsid wsp:val=&quot;0094151F&quot;/&gt;&lt;wsp:rsid wsp:val=&quot;009425AF&quot;/&gt;&lt;wsp:rsid wsp:val=&quot;009430BA&quot;/&gt;&lt;wsp:rsid wsp:val=&quot;009435A8&quot;/&gt;&lt;wsp:rsid wsp:val=&quot;009446B6&quot;/&gt;&lt;wsp:rsid wsp:val=&quot;00947B21&quot;/&gt;&lt;wsp:rsid wsp:val=&quot;009501A7&quot;/&gt;&lt;wsp:rsid wsp:val=&quot;00955487&quot;/&gt;&lt;wsp:rsid wsp:val=&quot;0095581D&quot;/&gt;&lt;wsp:rsid wsp:val=&quot;00962911&quot;/&gt;&lt;wsp:rsid wsp:val=&quot;00976026&quot;/&gt;&lt;wsp:rsid wsp:val=&quot;009773F8&quot;/&gt;&lt;wsp:rsid wsp:val=&quot;009802BB&quot;/&gt;&lt;wsp:rsid wsp:val=&quot;00981271&quot;/&gt;&lt;wsp:rsid wsp:val=&quot;009867BB&quot;/&gt;&lt;wsp:rsid wsp:val=&quot;0099136E&quot;/&gt;&lt;wsp:rsid wsp:val=&quot;00992069&quot;/&gt;&lt;wsp:rsid wsp:val=&quot;00993009&quot;/&gt;&lt;wsp:rsid wsp:val=&quot;009938E6&quot;/&gt;&lt;wsp:rsid wsp:val=&quot;0099522D&quot;/&gt;&lt;wsp:rsid wsp:val=&quot;00995EF8&quot;/&gt;&lt;wsp:rsid wsp:val=&quot;009972E4&quot;/&gt;&lt;wsp:rsid wsp:val=&quot;009A2B56&quot;/&gt;&lt;wsp:rsid wsp:val=&quot;009A3F17&quot;/&gt;&lt;wsp:rsid wsp:val=&quot;009B58D1&quot;/&gt;&lt;wsp:rsid wsp:val=&quot;009B66B2&quot;/&gt;&lt;wsp:rsid wsp:val=&quot;009C1531&quot;/&gt;&lt;wsp:rsid wsp:val=&quot;009D4036&quot;/&gt;&lt;wsp:rsid wsp:val=&quot;009D4C18&quot;/&gt;&lt;wsp:rsid wsp:val=&quot;009D6402&quot;/&gt;&lt;wsp:rsid wsp:val=&quot;009F273A&quot;/&gt;&lt;wsp:rsid wsp:val=&quot;00A03BC9&quot;/&gt;&lt;wsp:rsid wsp:val=&quot;00A049C2&quot;/&gt;&lt;wsp:rsid wsp:val=&quot;00A07B61&quot;/&gt;&lt;wsp:rsid wsp:val=&quot;00A1082D&quot;/&gt;&lt;wsp:rsid wsp:val=&quot;00A16ADE&quot;/&gt;&lt;wsp:rsid wsp:val=&quot;00A26201&quot;/&gt;&lt;wsp:rsid wsp:val=&quot;00A34626&quot;/&gt;&lt;wsp:rsid wsp:val=&quot;00A374B4&quot;/&gt;&lt;wsp:rsid wsp:val=&quot;00A42236&quot;/&gt;&lt;wsp:rsid wsp:val=&quot;00A43221&quot;/&gt;&lt;wsp:rsid wsp:val=&quot;00A4383B&quot;/&gt;&lt;wsp:rsid wsp:val=&quot;00A51CA7&quot;/&gt;&lt;wsp:rsid wsp:val=&quot;00A526D7&quot;/&gt;&lt;wsp:rsid wsp:val=&quot;00A55CD4&quot;/&gt;&lt;wsp:rsid wsp:val=&quot;00A701A7&quot;/&gt;&lt;wsp:rsid wsp:val=&quot;00A75AB5&quot;/&gt;&lt;wsp:rsid wsp:val=&quot;00A76342&quot;/&gt;&lt;wsp:rsid wsp:val=&quot;00A83386&quot;/&gt;&lt;wsp:rsid wsp:val=&quot;00A836D9&quot;/&gt;&lt;wsp:rsid wsp:val=&quot;00A86221&quot;/&gt;&lt;wsp:rsid wsp:val=&quot;00A86609&quot;/&gt;&lt;wsp:rsid wsp:val=&quot;00A908E5&quot;/&gt;&lt;wsp:rsid wsp:val=&quot;00AA2B68&quot;/&gt;&lt;wsp:rsid wsp:val=&quot;00AB3C2F&quot;/&gt;&lt;wsp:rsid wsp:val=&quot;00AB514D&quot;/&gt;&lt;wsp:rsid wsp:val=&quot;00AC03B4&quot;/&gt;&lt;wsp:rsid wsp:val=&quot;00AC4616&quot;/&gt;&lt;wsp:rsid wsp:val=&quot;00AC6905&quot;/&gt;&lt;wsp:rsid wsp:val=&quot;00AE1832&quot;/&gt;&lt;wsp:rsid wsp:val=&quot;00AE1BD3&quot;/&gt;&lt;wsp:rsid wsp:val=&quot;00AE5F10&quot;/&gt;&lt;wsp:rsid wsp:val=&quot;00AE66B7&quot;/&gt;&lt;wsp:rsid wsp:val=&quot;00AF527E&quot;/&gt;&lt;wsp:rsid wsp:val=&quot;00AF6ED8&quot;/&gt;&lt;wsp:rsid wsp:val=&quot;00B034F7&quot;/&gt;&lt;wsp:rsid wsp:val=&quot;00B07551&quot;/&gt;&lt;wsp:rsid wsp:val=&quot;00B11647&quot;/&gt;&lt;wsp:rsid wsp:val=&quot;00B13DAB&quot;/&gt;&lt;wsp:rsid wsp:val=&quot;00B227A4&quot;/&gt;&lt;wsp:rsid wsp:val=&quot;00B23D48&quot;/&gt;&lt;wsp:rsid wsp:val=&quot;00B25C0D&quot;/&gt;&lt;wsp:rsid wsp:val=&quot;00B275DB&quot;/&gt;&lt;wsp:rsid wsp:val=&quot;00B3045E&quot;/&gt;&lt;wsp:rsid wsp:val=&quot;00B31A31&quot;/&gt;&lt;wsp:rsid wsp:val=&quot;00B32FDF&quot;/&gt;&lt;wsp:rsid wsp:val=&quot;00B40FA5&quot;/&gt;&lt;wsp:rsid wsp:val=&quot;00B67C1B&quot;/&gt;&lt;wsp:rsid wsp:val=&quot;00B80E27&quot;/&gt;&lt;wsp:rsid wsp:val=&quot;00B81EF0&quot;/&gt;&lt;wsp:rsid wsp:val=&quot;00B83C93&quot;/&gt;&lt;wsp:rsid wsp:val=&quot;00B847B3&quot;/&gt;&lt;wsp:rsid wsp:val=&quot;00B930D3&quot;/&gt;&lt;wsp:rsid wsp:val=&quot;00B93E7F&quot;/&gt;&lt;wsp:rsid wsp:val=&quot;00B977B6&quot;/&gt;&lt;wsp:rsid wsp:val=&quot;00BA1143&quot;/&gt;&lt;wsp:rsid wsp:val=&quot;00BA5F12&quot;/&gt;&lt;wsp:rsid wsp:val=&quot;00BB0725&quot;/&gt;&lt;wsp:rsid wsp:val=&quot;00BB306E&quot;/&gt;&lt;wsp:rsid wsp:val=&quot;00BB37C6&quot;/&gt;&lt;wsp:rsid wsp:val=&quot;00BB7991&quot;/&gt;&lt;wsp:rsid wsp:val=&quot;00BC050C&quot;/&gt;&lt;wsp:rsid wsp:val=&quot;00BC2262&quot;/&gt;&lt;wsp:rsid wsp:val=&quot;00BC3B65&quot;/&gt;&lt;wsp:rsid wsp:val=&quot;00BD0EBF&quot;/&gt;&lt;wsp:rsid wsp:val=&quot;00BE48F4&quot;/&gt;&lt;wsp:rsid wsp:val=&quot;00BE63B4&quot;/&gt;&lt;wsp:rsid wsp:val=&quot;00BF31B1&quot;/&gt;&lt;wsp:rsid wsp:val=&quot;00C00348&quot;/&gt;&lt;wsp:rsid wsp:val=&quot;00C00646&quot;/&gt;&lt;wsp:rsid wsp:val=&quot;00C0204C&quot;/&gt;&lt;wsp:rsid wsp:val=&quot;00C06899&quot;/&gt;&lt;wsp:rsid wsp:val=&quot;00C12D42&quot;/&gt;&lt;wsp:rsid wsp:val=&quot;00C17D0D&quot;/&gt;&lt;wsp:rsid wsp:val=&quot;00C24D85&quot;/&gt;&lt;wsp:rsid wsp:val=&quot;00C35D8F&quot;/&gt;&lt;wsp:rsid wsp:val=&quot;00C36EAA&quot;/&gt;&lt;wsp:rsid wsp:val=&quot;00C435B5&quot;/&gt;&lt;wsp:rsid wsp:val=&quot;00C44DBA&quot;/&gt;&lt;wsp:rsid wsp:val=&quot;00C4651B&quot;/&gt;&lt;wsp:rsid wsp:val=&quot;00C67157&quot;/&gt;&lt;wsp:rsid wsp:val=&quot;00C706D2&quot;/&gt;&lt;wsp:rsid wsp:val=&quot;00C7246D&quot;/&gt;&lt;wsp:rsid wsp:val=&quot;00C8033F&quot;/&gt;&lt;wsp:rsid wsp:val=&quot;00C803E5&quot;/&gt;&lt;wsp:rsid wsp:val=&quot;00C80880&quot;/&gt;&lt;wsp:rsid wsp:val=&quot;00C80BFF&quot;/&gt;&lt;wsp:rsid wsp:val=&quot;00C81110&quot;/&gt;&lt;wsp:rsid wsp:val=&quot;00C839A6&quot;/&gt;&lt;wsp:rsid wsp:val=&quot;00C9050A&quot;/&gt;&lt;wsp:rsid wsp:val=&quot;00C94EB4&quot;/&gt;&lt;wsp:rsid wsp:val=&quot;00C97686&quot;/&gt;&lt;wsp:rsid wsp:val=&quot;00CB341E&quot;/&gt;&lt;wsp:rsid wsp:val=&quot;00CB3A0E&quot;/&gt;&lt;wsp:rsid wsp:val=&quot;00CC2D62&quot;/&gt;&lt;wsp:rsid wsp:val=&quot;00CC6E45&quot;/&gt;&lt;wsp:rsid wsp:val=&quot;00CD4757&quot;/&gt;&lt;wsp:rsid wsp:val=&quot;00CD7F9A&quot;/&gt;&lt;wsp:rsid wsp:val=&quot;00CF273C&quot;/&gt;&lt;wsp:rsid wsp:val=&quot;00D10D46&quot;/&gt;&lt;wsp:rsid wsp:val=&quot;00D21FAC&quot;/&gt;&lt;wsp:rsid wsp:val=&quot;00D240FC&quot;/&gt;&lt;wsp:rsid wsp:val=&quot;00D27032&quot;/&gt;&lt;wsp:rsid wsp:val=&quot;00D309EA&quot;/&gt;&lt;wsp:rsid wsp:val=&quot;00D32507&quot;/&gt;&lt;wsp:rsid wsp:val=&quot;00D36A2A&quot;/&gt;&lt;wsp:rsid wsp:val=&quot;00D36F51&quot;/&gt;&lt;wsp:rsid wsp:val=&quot;00D4227F&quot;/&gt;&lt;wsp:rsid wsp:val=&quot;00D43F6D&quot;/&gt;&lt;wsp:rsid wsp:val=&quot;00D47591&quot;/&gt;&lt;wsp:rsid wsp:val=&quot;00D52880&quot;/&gt;&lt;wsp:rsid wsp:val=&quot;00D56DD8&quot;/&gt;&lt;wsp:rsid wsp:val=&quot;00D63494&quot;/&gt;&lt;wsp:rsid wsp:val=&quot;00D677D3&quot;/&gt;&lt;wsp:rsid wsp:val=&quot;00D74B09&quot;/&gt;&lt;wsp:rsid wsp:val=&quot;00D81675&quot;/&gt;&lt;wsp:rsid wsp:val=&quot;00D838F9&quot;/&gt;&lt;wsp:rsid wsp:val=&quot;00D84DCB&quot;/&gt;&lt;wsp:rsid wsp:val=&quot;00D8532B&quot;/&gt;&lt;wsp:rsid wsp:val=&quot;00D856A4&quot;/&gt;&lt;wsp:rsid wsp:val=&quot;00D85B95&quot;/&gt;&lt;wsp:rsid wsp:val=&quot;00D86E3A&quot;/&gt;&lt;wsp:rsid wsp:val=&quot;00D91B0F&quot;/&gt;&lt;wsp:rsid wsp:val=&quot;00D93FF5&quot;/&gt;&lt;wsp:rsid wsp:val=&quot;00DA5294&quot;/&gt;&lt;wsp:rsid wsp:val=&quot;00DA6819&quot;/&gt;&lt;wsp:rsid wsp:val=&quot;00DA75FE&quot;/&gt;&lt;wsp:rsid wsp:val=&quot;00DB63A1&quot;/&gt;&lt;wsp:rsid wsp:val=&quot;00DC5579&quot;/&gt;&lt;wsp:rsid wsp:val=&quot;00DC5BE6&quot;/&gt;&lt;wsp:rsid wsp:val=&quot;00DD6961&quot;/&gt;&lt;wsp:rsid wsp:val=&quot;00DE1972&quot;/&gt;&lt;wsp:rsid wsp:val=&quot;00DE5094&quot;/&gt;&lt;wsp:rsid wsp:val=&quot;00DE5191&quot;/&gt;&lt;wsp:rsid wsp:val=&quot;00DE6044&quot;/&gt;&lt;wsp:rsid wsp:val=&quot;00DF1E3D&quot;/&gt;&lt;wsp:rsid wsp:val=&quot;00DF3ED9&quot;/&gt;&lt;wsp:rsid wsp:val=&quot;00DF556B&quot;/&gt;&lt;wsp:rsid wsp:val=&quot;00E04256&quot;/&gt;&lt;wsp:rsid wsp:val=&quot;00E04EFD&quot;/&gt;&lt;wsp:rsid wsp:val=&quot;00E11D97&quot;/&gt;&lt;wsp:rsid wsp:val=&quot;00E2113F&quot;/&gt;&lt;wsp:rsid wsp:val=&quot;00E22EAE&quot;/&gt;&lt;wsp:rsid wsp:val=&quot;00E23221&quot;/&gt;&lt;wsp:rsid wsp:val=&quot;00E2412E&quot;/&gt;&lt;wsp:rsid wsp:val=&quot;00E25E89&quot;/&gt;&lt;wsp:rsid wsp:val=&quot;00E26D94&quot;/&gt;&lt;wsp:rsid wsp:val=&quot;00E30387&quot;/&gt;&lt;wsp:rsid wsp:val=&quot;00E31774&quot;/&gt;&lt;wsp:rsid wsp:val=&quot;00E36A45&quot;/&gt;&lt;wsp:rsid wsp:val=&quot;00E40A82&quot;/&gt;&lt;wsp:rsid wsp:val=&quot;00E42A3F&quot;/&gt;&lt;wsp:rsid wsp:val=&quot;00E528F6&quot;/&gt;&lt;wsp:rsid wsp:val=&quot;00E53870&quot;/&gt;&lt;wsp:rsid wsp:val=&quot;00E54B35&quot;/&gt;&lt;wsp:rsid wsp:val=&quot;00E60B15&quot;/&gt;&lt;wsp:rsid wsp:val=&quot;00E63367&quot;/&gt;&lt;wsp:rsid wsp:val=&quot;00E6471D&quot;/&gt;&lt;wsp:rsid wsp:val=&quot;00E8045A&quot;/&gt;&lt;wsp:rsid wsp:val=&quot;00E91012&quot;/&gt;&lt;wsp:rsid wsp:val=&quot;00EA0EE6&quot;/&gt;&lt;wsp:rsid wsp:val=&quot;00EA1DAB&quot;/&gt;&lt;wsp:rsid wsp:val=&quot;00EA33D9&quot;/&gt;&lt;wsp:rsid wsp:val=&quot;00EB1B42&quot;/&gt;&lt;wsp:rsid wsp:val=&quot;00EB26C8&quot;/&gt;&lt;wsp:rsid wsp:val=&quot;00EB561F&quot;/&gt;&lt;wsp:rsid wsp:val=&quot;00ED389C&quot;/&gt;&lt;wsp:rsid wsp:val=&quot;00ED4E2D&quot;/&gt;&lt;wsp:rsid wsp:val=&quot;00EF0D68&quot;/&gt;&lt;wsp:rsid wsp:val=&quot;00EF12E7&quot;/&gt;&lt;wsp:rsid wsp:val=&quot;00EF5B6E&quot;/&gt;&lt;wsp:rsid wsp:val=&quot;00F0568B&quot;/&gt;&lt;wsp:rsid wsp:val=&quot;00F05D73&quot;/&gt;&lt;wsp:rsid wsp:val=&quot;00F12FE9&quot;/&gt;&lt;wsp:rsid wsp:val=&quot;00F13DA1&quot;/&gt;&lt;wsp:rsid wsp:val=&quot;00F17365&quot;/&gt;&lt;wsp:rsid wsp:val=&quot;00F221EF&quot;/&gt;&lt;wsp:rsid wsp:val=&quot;00F27A94&quot;/&gt;&lt;wsp:rsid wsp:val=&quot;00F32A9B&quot;/&gt;&lt;wsp:rsid wsp:val=&quot;00F419D6&quot;/&gt;&lt;wsp:rsid wsp:val=&quot;00F42DC7&quot;/&gt;&lt;wsp:rsid wsp:val=&quot;00F43D63&quot;/&gt;&lt;wsp:rsid wsp:val=&quot;00F45AA8&quot;/&gt;&lt;wsp:rsid wsp:val=&quot;00F45E02&quot;/&gt;&lt;wsp:rsid wsp:val=&quot;00F4697D&quot;/&gt;&lt;wsp:rsid wsp:val=&quot;00F47E89&quot;/&gt;&lt;wsp:rsid wsp:val=&quot;00F55493&quot;/&gt;&lt;wsp:rsid wsp:val=&quot;00F70DAA&quot;/&gt;&lt;wsp:rsid wsp:val=&quot;00F713FD&quot;/&gt;&lt;wsp:rsid wsp:val=&quot;00F7461B&quot;/&gt;&lt;wsp:rsid wsp:val=&quot;00F82CB3&quot;/&gt;&lt;wsp:rsid wsp:val=&quot;00F83BF4&quot;/&gt;&lt;wsp:rsid wsp:val=&quot;00F85D5E&quot;/&gt;&lt;wsp:rsid wsp:val=&quot;00F92660&quot;/&gt;&lt;wsp:rsid wsp:val=&quot;00F95146&quot;/&gt;&lt;wsp:rsid wsp:val=&quot;00F96FEA&quot;/&gt;&lt;wsp:rsid wsp:val=&quot;00FA2108&quot;/&gt;&lt;wsp:rsid wsp:val=&quot;00FA44F2&quot;/&gt;&lt;wsp:rsid wsp:val=&quot;00FB24A3&quot;/&gt;&lt;wsp:rsid wsp:val=&quot;00FB76B8&quot;/&gt;&lt;wsp:rsid wsp:val=&quot;00FC2A12&quot;/&gt;&lt;wsp:rsid wsp:val=&quot;00FC5E7B&quot;/&gt;&lt;wsp:rsid wsp:val=&quot;00FC7C4B&quot;/&gt;&lt;wsp:rsid wsp:val=&quot;00FD08E3&quot;/&gt;&lt;wsp:rsid wsp:val=&quot;00FD1885&quot;/&gt;&lt;wsp:rsid wsp:val=&quot;00FD1FFB&quot;/&gt;&lt;wsp:rsid wsp:val=&quot;00FD234C&quot;/&gt;&lt;wsp:rsid wsp:val=&quot;00FD640C&quot;/&gt;&lt;wsp:rsid wsp:val=&quot;00FE3EBF&quot;/&gt;&lt;wsp:rsid wsp:val=&quot;00FE65B6&quot;/&gt;&lt;wsp:rsid wsp:val=&quot;00FF29C5&quot;/&gt;&lt;wsp:rsid wsp:val=&quot;00FF7489&quot;/&gt;&lt;/wsp:rsids&gt;&lt;/w:docPr&gt;&lt;w:body&gt;&lt;wx:sect&gt;&lt;w:p wsp:rsidR=&quot;00000000&quot; wsp:rsidRDefault=&quot;0091440A&quot; wsp:rsidP=&quot;0091440A&quot;&gt;&lt;m:oMathPara&gt;&lt;m:oMath&gt;&lt;m:sSub&gt;&lt;m:sSubPr&gt;&lt;m:ctrlPr&gt;&lt;w:rPr&gt;&lt;w:rFonts w:ascii=&quot;Cambria Math&quot; w:h-ansi=&quot;Cambria Math&quot; w:cs=&quot;Arial&quot;/&gt;&lt;wx:font wx:val=&quot;Cambria Math&quot;/&gt;&lt;w:i/&gt;&lt;/w:rPr&gt;&lt;/m:ctrlPr&gt;&lt;/m:sSubPr&gt;&lt;m:e&gt;&lt;m:r&gt;&lt;w:rPr&gt;&lt;w:rFonts w:ascii=&quot;Cambria Math&quot; w:h-ansi=&quot;Cambria Math&quot; w:cs=&quot;Arial&quot;/&gt;&lt;wx:font wx:val=&quot;Cambria Math&quot;/&gt;&lt;w:i/&gt;&lt;/w:rPr&gt;&lt;m:t&gt;BA&lt;/m:t&gt;&lt;/m:r&gt;&lt;/m:e&gt;&lt;m:sub&gt;&lt;m:r&gt;&lt;w:rPr&gt;&lt;w:rFonts w:ascii=&quot;Cambria Math&quot; w:h-ansi=&quot;Cambria Math&quot; w:cs=&quot;Arial&quot;/&gt;&lt;wx:font wx:val=&quot;Cambria Math&quot;/&gt;&lt;w:i/&gt;&lt;/w:rPr&gt;&lt;m:t&gt;i,t2&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009938E6" w:rsidRPr="009938E6">
        <w:rPr>
          <w:rFonts w:ascii="Arial" w:hAnsi="Arial" w:cs="Arial"/>
        </w:rPr>
        <w:instrText xml:space="preserve"> </w:instrText>
      </w:r>
      <w:r w:rsidR="009938E6" w:rsidRPr="009938E6">
        <w:rPr>
          <w:rFonts w:ascii="Arial" w:hAnsi="Arial" w:cs="Arial"/>
        </w:rPr>
        <w:fldChar w:fldCharType="separate"/>
      </w:r>
      <w:r w:rsidR="00252D89">
        <w:rPr>
          <w:position w:val="-8"/>
        </w:rPr>
        <w:pict>
          <v:shape id="_x0000_i1032" type="#_x0000_t75" style="width:29.45pt;height:15.2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461C0F&quot;/&gt;&lt;wsp:rsid wsp:val=&quot;00000DE9&quot;/&gt;&lt;wsp:rsid wsp:val=&quot;0001358A&quot;/&gt;&lt;wsp:rsid wsp:val=&quot;00014909&quot;/&gt;&lt;wsp:rsid wsp:val=&quot;000172C2&quot;/&gt;&lt;wsp:rsid wsp:val=&quot;000202AB&quot;/&gt;&lt;wsp:rsid wsp:val=&quot;000236FF&quot;/&gt;&lt;wsp:rsid wsp:val=&quot;000341BA&quot;/&gt;&lt;wsp:rsid wsp:val=&quot;00043EA1&quot;/&gt;&lt;wsp:rsid wsp:val=&quot;00053557&quot;/&gt;&lt;wsp:rsid wsp:val=&quot;00063263&quot;/&gt;&lt;wsp:rsid wsp:val=&quot;0007738F&quot;/&gt;&lt;wsp:rsid wsp:val=&quot;000878CB&quot;/&gt;&lt;wsp:rsid wsp:val=&quot;000A2B85&quot;/&gt;&lt;wsp:rsid wsp:val=&quot;000A5305&quot;/&gt;&lt;wsp:rsid wsp:val=&quot;000A6C6B&quot;/&gt;&lt;wsp:rsid wsp:val=&quot;000B22C9&quot;/&gt;&lt;wsp:rsid wsp:val=&quot;000B2BF4&quot;/&gt;&lt;wsp:rsid wsp:val=&quot;000B5963&quot;/&gt;&lt;wsp:rsid wsp:val=&quot;000C428C&quot;/&gt;&lt;wsp:rsid wsp:val=&quot;000C7C30&quot;/&gt;&lt;wsp:rsid wsp:val=&quot;000D30CD&quot;/&gt;&lt;wsp:rsid wsp:val=&quot;000D4A78&quot;/&gt;&lt;wsp:rsid wsp:val=&quot;000D7AD3&quot;/&gt;&lt;wsp:rsid wsp:val=&quot;000E0CFA&quot;/&gt;&lt;wsp:rsid wsp:val=&quot;000E0D50&quot;/&gt;&lt;wsp:rsid wsp:val=&quot;000E2314&quot;/&gt;&lt;wsp:rsid wsp:val=&quot;000E3DFC&quot;/&gt;&lt;wsp:rsid wsp:val=&quot;000F7337&quot;/&gt;&lt;wsp:rsid wsp:val=&quot;00104955&quot;/&gt;&lt;wsp:rsid wsp:val=&quot;00105554&quot;/&gt;&lt;wsp:rsid wsp:val=&quot;00105DC3&quot;/&gt;&lt;wsp:rsid wsp:val=&quot;00106B5C&quot;/&gt;&lt;wsp:rsid wsp:val=&quot;0012473C&quot;/&gt;&lt;wsp:rsid wsp:val=&quot;00124B27&quot;/&gt;&lt;wsp:rsid wsp:val=&quot;00143076&quot;/&gt;&lt;wsp:rsid wsp:val=&quot;001436D9&quot;/&gt;&lt;wsp:rsid wsp:val=&quot;00152A2C&quot;/&gt;&lt;wsp:rsid wsp:val=&quot;00157368&quot;/&gt;&lt;wsp:rsid wsp:val=&quot;00157424&quot;/&gt;&lt;wsp:rsid wsp:val=&quot;0016002C&quot;/&gt;&lt;wsp:rsid wsp:val=&quot;00164475&quot;/&gt;&lt;wsp:rsid wsp:val=&quot;001826DD&quot;/&gt;&lt;wsp:rsid wsp:val=&quot;00182D75&quot;/&gt;&lt;wsp:rsid wsp:val=&quot;001A061A&quot;/&gt;&lt;wsp:rsid wsp:val=&quot;001A15E3&quot;/&gt;&lt;wsp:rsid wsp:val=&quot;001A4C5C&quot;/&gt;&lt;wsp:rsid wsp:val=&quot;001A585C&quot;/&gt;&lt;wsp:rsid wsp:val=&quot;001B3719&quot;/&gt;&lt;wsp:rsid wsp:val=&quot;001C0EA8&quot;/&gt;&lt;wsp:rsid wsp:val=&quot;001C0F20&quot;/&gt;&lt;wsp:rsid wsp:val=&quot;001C2C37&quot;/&gt;&lt;wsp:rsid wsp:val=&quot;001C6AF2&quot;/&gt;&lt;wsp:rsid wsp:val=&quot;001D3177&quot;/&gt;&lt;wsp:rsid wsp:val=&quot;001D5471&quot;/&gt;&lt;wsp:rsid wsp:val=&quot;001F1B02&quot;/&gt;&lt;wsp:rsid wsp:val=&quot;001F7C9A&quot;/&gt;&lt;wsp:rsid wsp:val=&quot;00205C8E&quot;/&gt;&lt;wsp:rsid wsp:val=&quot;002104AA&quot;/&gt;&lt;wsp:rsid wsp:val=&quot;00210E96&quot;/&gt;&lt;wsp:rsid wsp:val=&quot;00211FE2&quot;/&gt;&lt;wsp:rsid wsp:val=&quot;00215C9B&quot;/&gt;&lt;wsp:rsid wsp:val=&quot;0022407F&quot;/&gt;&lt;wsp:rsid wsp:val=&quot;00227D3D&quot;/&gt;&lt;wsp:rsid wsp:val=&quot;00230FB5&quot;/&gt;&lt;wsp:rsid wsp:val=&quot;002370B8&quot;/&gt;&lt;wsp:rsid wsp:val=&quot;002449BB&quot;/&gt;&lt;wsp:rsid wsp:val=&quot;0024551A&quot;/&gt;&lt;wsp:rsid wsp:val=&quot;0024679A&quot;/&gt;&lt;wsp:rsid wsp:val=&quot;002471DF&quot;/&gt;&lt;wsp:rsid wsp:val=&quot;00256317&quot;/&gt;&lt;wsp:rsid wsp:val=&quot;00260A0E&quot;/&gt;&lt;wsp:rsid wsp:val=&quot;00261B36&quot;/&gt;&lt;wsp:rsid wsp:val=&quot;00264B3F&quot;/&gt;&lt;wsp:rsid wsp:val=&quot;002709B2&quot;/&gt;&lt;wsp:rsid wsp:val=&quot;002720C0&quot;/&gt;&lt;wsp:rsid wsp:val=&quot;002740E9&quot;/&gt;&lt;wsp:rsid wsp:val=&quot;00274F70&quot;/&gt;&lt;wsp:rsid wsp:val=&quot;00280C6C&quot;/&gt;&lt;wsp:rsid wsp:val=&quot;002841DF&quot;/&gt;&lt;wsp:rsid wsp:val=&quot;002865EC&quot;/&gt;&lt;wsp:rsid wsp:val=&quot;002867ED&quot;/&gt;&lt;wsp:rsid wsp:val=&quot;002938ED&quot;/&gt;&lt;wsp:rsid wsp:val=&quot;002957B7&quot;/&gt;&lt;wsp:rsid wsp:val=&quot;002A2F90&quot;/&gt;&lt;wsp:rsid wsp:val=&quot;002B2FA6&quot;/&gt;&lt;wsp:rsid wsp:val=&quot;002B3B1C&quot;/&gt;&lt;wsp:rsid wsp:val=&quot;002B5BB7&quot;/&gt;&lt;wsp:rsid wsp:val=&quot;002B6EC4&quot;/&gt;&lt;wsp:rsid wsp:val=&quot;002C33C1&quot;/&gt;&lt;wsp:rsid wsp:val=&quot;002C398D&quot;/&gt;&lt;wsp:rsid wsp:val=&quot;002C7C7E&quot;/&gt;&lt;wsp:rsid wsp:val=&quot;002D43C8&quot;/&gt;&lt;wsp:rsid wsp:val=&quot;002E37E1&quot;/&gt;&lt;wsp:rsid wsp:val=&quot;002E3885&quot;/&gt;&lt;wsp:rsid wsp:val=&quot;002E3FEE&quot;/&gt;&lt;wsp:rsid wsp:val=&quot;002E4511&quot;/&gt;&lt;wsp:rsid wsp:val=&quot;002E5EE9&quot;/&gt;&lt;wsp:rsid wsp:val=&quot;002E7A0A&quot;/&gt;&lt;wsp:rsid wsp:val=&quot;002F0F3D&quot;/&gt;&lt;wsp:rsid wsp:val=&quot;002F1B50&quot;/&gt;&lt;wsp:rsid wsp:val=&quot;002F24D4&quot;/&gt;&lt;wsp:rsid wsp:val=&quot;0030370F&quot;/&gt;&lt;wsp:rsid wsp:val=&quot;00303924&quot;/&gt;&lt;wsp:rsid wsp:val=&quot;00304E9B&quot;/&gt;&lt;wsp:rsid wsp:val=&quot;00311864&quot;/&gt;&lt;wsp:rsid wsp:val=&quot;00312D6C&quot;/&gt;&lt;wsp:rsid wsp:val=&quot;00320D80&quot;/&gt;&lt;wsp:rsid wsp:val=&quot;0032182D&quot;/&gt;&lt;wsp:rsid wsp:val=&quot;00321C22&quot;/&gt;&lt;wsp:rsid wsp:val=&quot;00322BCA&quot;/&gt;&lt;wsp:rsid wsp:val=&quot;00323834&quot;/&gt;&lt;wsp:rsid wsp:val=&quot;003332A1&quot;/&gt;&lt;wsp:rsid wsp:val=&quot;00334AD2&quot;/&gt;&lt;wsp:rsid wsp:val=&quot;003353FC&quot;/&gt;&lt;wsp:rsid wsp:val=&quot;00336AC8&quot;/&gt;&lt;wsp:rsid wsp:val=&quot;00346C73&quot;/&gt;&lt;wsp:rsid wsp:val=&quot;0035153D&quot;/&gt;&lt;wsp:rsid wsp:val=&quot;00357AC4&quot;/&gt;&lt;wsp:rsid wsp:val=&quot;0036349D&quot;/&gt;&lt;wsp:rsid wsp:val=&quot;00364942&quot;/&gt;&lt;wsp:rsid wsp:val=&quot;00367BE2&quot;/&gt;&lt;wsp:rsid wsp:val=&quot;00376BAA&quot;/&gt;&lt;wsp:rsid wsp:val=&quot;003779B1&quot;/&gt;&lt;wsp:rsid wsp:val=&quot;00384259&quot;/&gt;&lt;wsp:rsid wsp:val=&quot;003851E3&quot;/&gt;&lt;wsp:rsid wsp:val=&quot;0039134F&quot;/&gt;&lt;wsp:rsid wsp:val=&quot;003939D7&quot;/&gt;&lt;wsp:rsid wsp:val=&quot;003A1D1A&quot;/&gt;&lt;wsp:rsid wsp:val=&quot;003A235F&quot;/&gt;&lt;wsp:rsid wsp:val=&quot;003A4F14&quot;/&gt;&lt;wsp:rsid wsp:val=&quot;003B030D&quot;/&gt;&lt;wsp:rsid wsp:val=&quot;003B2423&quot;/&gt;&lt;wsp:rsid wsp:val=&quot;003C0530&quot;/&gt;&lt;wsp:rsid wsp:val=&quot;003D20BB&quot;/&gt;&lt;wsp:rsid wsp:val=&quot;003D572D&quot;/&gt;&lt;wsp:rsid wsp:val=&quot;003E77B3&quot;/&gt;&lt;wsp:rsid wsp:val=&quot;003F121C&quot;/&gt;&lt;wsp:rsid wsp:val=&quot;003F4C02&quot;/&gt;&lt;wsp:rsid wsp:val=&quot;003F5424&quot;/&gt;&lt;wsp:rsid wsp:val=&quot;003F5527&quot;/&gt;&lt;wsp:rsid wsp:val=&quot;003F642B&quot;/&gt;&lt;wsp:rsid wsp:val=&quot;003F714B&quot;/&gt;&lt;wsp:rsid wsp:val=&quot;004018BB&quot;/&gt;&lt;wsp:rsid wsp:val=&quot;00403DB6&quot;/&gt;&lt;wsp:rsid wsp:val=&quot;00404562&quot;/&gt;&lt;wsp:rsid wsp:val=&quot;00410B09&quot;/&gt;&lt;wsp:rsid wsp:val=&quot;00421A77&quot;/&gt;&lt;wsp:rsid wsp:val=&quot;0042665C&quot;/&gt;&lt;wsp:rsid wsp:val=&quot;00431920&quot;/&gt;&lt;wsp:rsid wsp:val=&quot;00433981&quot;/&gt;&lt;wsp:rsid wsp:val=&quot;00441D1C&quot;/&gt;&lt;wsp:rsid wsp:val=&quot;004430BF&quot;/&gt;&lt;wsp:rsid wsp:val=&quot;00443ACB&quot;/&gt;&lt;wsp:rsid wsp:val=&quot;00461C0F&quot;/&gt;&lt;wsp:rsid wsp:val=&quot;00461C7B&quot;/&gt;&lt;wsp:rsid wsp:val=&quot;004671DD&quot;/&gt;&lt;wsp:rsid wsp:val=&quot;00467287&quot;/&gt;&lt;wsp:rsid wsp:val=&quot;00467CF3&quot;/&gt;&lt;wsp:rsid wsp:val=&quot;0047153F&quot;/&gt;&lt;wsp:rsid wsp:val=&quot;00476A4F&quot;/&gt;&lt;wsp:rsid wsp:val=&quot;00481038&quot;/&gt;&lt;wsp:rsid wsp:val=&quot;00484F2A&quot;/&gt;&lt;wsp:rsid wsp:val=&quot;004858E6&quot;/&gt;&lt;wsp:rsid wsp:val=&quot;00487571&quot;/&gt;&lt;wsp:rsid wsp:val=&quot;004879D0&quot;/&gt;&lt;wsp:rsid wsp:val=&quot;004915A6&quot;/&gt;&lt;wsp:rsid wsp:val=&quot;0049179C&quot;/&gt;&lt;wsp:rsid wsp:val=&quot;00495BFC&quot;/&gt;&lt;wsp:rsid wsp:val=&quot;0049691A&quot;/&gt;&lt;wsp:rsid wsp:val=&quot;00497AFA&quot;/&gt;&lt;wsp:rsid wsp:val=&quot;004A2604&quot;/&gt;&lt;wsp:rsid wsp:val=&quot;004B07ED&quot;/&gt;&lt;wsp:rsid wsp:val=&quot;004B0EA1&quot;/&gt;&lt;wsp:rsid wsp:val=&quot;004C46C4&quot;/&gt;&lt;wsp:rsid wsp:val=&quot;004D2334&quot;/&gt;&lt;wsp:rsid wsp:val=&quot;004D2574&quot;/&gt;&lt;wsp:rsid wsp:val=&quot;004D3478&quot;/&gt;&lt;wsp:rsid wsp:val=&quot;004E27C2&quot;/&gt;&lt;wsp:rsid wsp:val=&quot;004E63AE&quot;/&gt;&lt;wsp:rsid wsp:val=&quot;004E7567&quot;/&gt;&lt;wsp:rsid wsp:val=&quot;004F7E19&quot;/&gt;&lt;wsp:rsid wsp:val=&quot;005016B6&quot;/&gt;&lt;wsp:rsid wsp:val=&quot;005072F7&quot;/&gt;&lt;wsp:rsid wsp:val=&quot;00507959&quot;/&gt;&lt;wsp:rsid wsp:val=&quot;00513075&quot;/&gt;&lt;wsp:rsid wsp:val=&quot;005160BB&quot;/&gt;&lt;wsp:rsid wsp:val=&quot;00517531&quot;/&gt;&lt;wsp:rsid wsp:val=&quot;00524CAE&quot;/&gt;&lt;wsp:rsid wsp:val=&quot;00530E71&quot;/&gt;&lt;wsp:rsid wsp:val=&quot;00537F63&quot;/&gt;&lt;wsp:rsid wsp:val=&quot;00545E77&quot;/&gt;&lt;wsp:rsid wsp:val=&quot;005525DC&quot;/&gt;&lt;wsp:rsid wsp:val=&quot;0055516E&quot;/&gt;&lt;wsp:rsid wsp:val=&quot;005619B4&quot;/&gt;&lt;wsp:rsid wsp:val=&quot;005626F0&quot;/&gt;&lt;wsp:rsid wsp:val=&quot;00571159&quot;/&gt;&lt;wsp:rsid wsp:val=&quot;00571669&quot;/&gt;&lt;wsp:rsid wsp:val=&quot;00571795&quot;/&gt;&lt;wsp:rsid wsp:val=&quot;00571FE2&quot;/&gt;&lt;wsp:rsid wsp:val=&quot;00572AF1&quot;/&gt;&lt;wsp:rsid wsp:val=&quot;00574B23&quot;/&gt;&lt;wsp:rsid wsp:val=&quot;00574EEE&quot;/&gt;&lt;wsp:rsid wsp:val=&quot;00577959&quot;/&gt;&lt;wsp:rsid wsp:val=&quot;0058012C&quot;/&gt;&lt;wsp:rsid wsp:val=&quot;0058088D&quot;/&gt;&lt;wsp:rsid wsp:val=&quot;00580A9A&quot;/&gt;&lt;wsp:rsid wsp:val=&quot;00594894&quot;/&gt;&lt;wsp:rsid wsp:val=&quot;005A1B6B&quot;/&gt;&lt;wsp:rsid wsp:val=&quot;005A4208&quot;/&gt;&lt;wsp:rsid wsp:val=&quot;005B23CB&quot;/&gt;&lt;wsp:rsid wsp:val=&quot;005C3ACA&quot;/&gt;&lt;wsp:rsid wsp:val=&quot;005C71B7&quot;/&gt;&lt;wsp:rsid wsp:val=&quot;005D2F18&quot;/&gt;&lt;wsp:rsid wsp:val=&quot;005D3F92&quot;/&gt;&lt;wsp:rsid wsp:val=&quot;005D6DC7&quot;/&gt;&lt;wsp:rsid wsp:val=&quot;005E697F&quot;/&gt;&lt;wsp:rsid wsp:val=&quot;005E6F75&quot;/&gt;&lt;wsp:rsid wsp:val=&quot;005F7506&quot;/&gt;&lt;wsp:rsid wsp:val=&quot;00600A3F&quot;/&gt;&lt;wsp:rsid wsp:val=&quot;00600B44&quot;/&gt;&lt;wsp:rsid wsp:val=&quot;006013E8&quot;/&gt;&lt;wsp:rsid wsp:val=&quot;0060149F&quot;/&gt;&lt;wsp:rsid wsp:val=&quot;00602EE7&quot;/&gt;&lt;wsp:rsid wsp:val=&quot;006056A6&quot;/&gt;&lt;wsp:rsid wsp:val=&quot;0061737A&quot;/&gt;&lt;wsp:rsid wsp:val=&quot;00626A61&quot;/&gt;&lt;wsp:rsid wsp:val=&quot;00627690&quot;/&gt;&lt;wsp:rsid wsp:val=&quot;006364CE&quot;/&gt;&lt;wsp:rsid wsp:val=&quot;006369A6&quot;/&gt;&lt;wsp:rsid wsp:val=&quot;006375EC&quot;/&gt;&lt;wsp:rsid wsp:val=&quot;0064089C&quot;/&gt;&lt;wsp:rsid wsp:val=&quot;00652442&quot;/&gt;&lt;wsp:rsid wsp:val=&quot;00654E67&quot;/&gt;&lt;wsp:rsid wsp:val=&quot;0065681D&quot;/&gt;&lt;wsp:rsid wsp:val=&quot;00656A0E&quot;/&gt;&lt;wsp:rsid wsp:val=&quot;00664E94&quot;/&gt;&lt;wsp:rsid wsp:val=&quot;00672C90&quot;/&gt;&lt;wsp:rsid wsp:val=&quot;006757E3&quot;/&gt;&lt;wsp:rsid wsp:val=&quot;006816F9&quot;/&gt;&lt;wsp:rsid wsp:val=&quot;00682D8E&quot;/&gt;&lt;wsp:rsid wsp:val=&quot;00683FA7&quot;/&gt;&lt;wsp:rsid wsp:val=&quot;006859CF&quot;/&gt;&lt;wsp:rsid wsp:val=&quot;00687108&quot;/&gt;&lt;wsp:rsid wsp:val=&quot;0069408F&quot;/&gt;&lt;wsp:rsid wsp:val=&quot;006A4308&quot;/&gt;&lt;wsp:rsid wsp:val=&quot;006B48BB&quot;/&gt;&lt;wsp:rsid wsp:val=&quot;006B5FE8&quot;/&gt;&lt;wsp:rsid wsp:val=&quot;006B718F&quot;/&gt;&lt;wsp:rsid wsp:val=&quot;006C4373&quot;/&gt;&lt;wsp:rsid wsp:val=&quot;006C5079&quot;/&gt;&lt;wsp:rsid wsp:val=&quot;006D13ED&quot;/&gt;&lt;wsp:rsid wsp:val=&quot;006D1451&quot;/&gt;&lt;wsp:rsid wsp:val=&quot;006D1E07&quot;/&gt;&lt;wsp:rsid wsp:val=&quot;006E2509&quot;/&gt;&lt;wsp:rsid wsp:val=&quot;00702A32&quot;/&gt;&lt;wsp:rsid wsp:val=&quot;0070720C&quot;/&gt;&lt;wsp:rsid wsp:val=&quot;007109B2&quot;/&gt;&lt;wsp:rsid wsp:val=&quot;00715997&quot;/&gt;&lt;wsp:rsid wsp:val=&quot;00715DF5&quot;/&gt;&lt;wsp:rsid wsp:val=&quot;00716170&quot;/&gt;&lt;wsp:rsid wsp:val=&quot;00720A63&quot;/&gt;&lt;wsp:rsid wsp:val=&quot;00724C7A&quot;/&gt;&lt;wsp:rsid wsp:val=&quot;00727A94&quot;/&gt;&lt;wsp:rsid wsp:val=&quot;007303AC&quot;/&gt;&lt;wsp:rsid wsp:val=&quot;00735326&quot;/&gt;&lt;wsp:rsid wsp:val=&quot;00744A46&quot;/&gt;&lt;wsp:rsid wsp:val=&quot;00747B2F&quot;/&gt;&lt;wsp:rsid wsp:val=&quot;00751415&quot;/&gt;&lt;wsp:rsid wsp:val=&quot;0075296C&quot;/&gt;&lt;wsp:rsid wsp:val=&quot;0075417E&quot;/&gt;&lt;wsp:rsid wsp:val=&quot;00757E7B&quot;/&gt;&lt;wsp:rsid wsp:val=&quot;007605F5&quot;/&gt;&lt;wsp:rsid wsp:val=&quot;00760959&quot;/&gt;&lt;wsp:rsid wsp:val=&quot;00762D07&quot;/&gt;&lt;wsp:rsid wsp:val=&quot;00767018&quot;/&gt;&lt;wsp:rsid wsp:val=&quot;00771261&quot;/&gt;&lt;wsp:rsid wsp:val=&quot;00771F14&quot;/&gt;&lt;wsp:rsid wsp:val=&quot;0077262D&quot;/&gt;&lt;wsp:rsid wsp:val=&quot;0077522C&quot;/&gt;&lt;wsp:rsid wsp:val=&quot;00776E92&quot;/&gt;&lt;wsp:rsid wsp:val=&quot;00784744&quot;/&gt;&lt;wsp:rsid wsp:val=&quot;00785E40&quot;/&gt;&lt;wsp:rsid wsp:val=&quot;00787CB9&quot;/&gt;&lt;wsp:rsid wsp:val=&quot;00794EFE&quot;/&gt;&lt;wsp:rsid wsp:val=&quot;00796E1A&quot;/&gt;&lt;wsp:rsid wsp:val=&quot;007B28C5&quot;/&gt;&lt;wsp:rsid wsp:val=&quot;007C1A23&quot;/&gt;&lt;wsp:rsid wsp:val=&quot;007C2444&quot;/&gt;&lt;wsp:rsid wsp:val=&quot;007D0243&quot;/&gt;&lt;wsp:rsid wsp:val=&quot;007D3E5A&quot;/&gt;&lt;wsp:rsid wsp:val=&quot;007D4B0F&quot;/&gt;&lt;wsp:rsid wsp:val=&quot;007D6254&quot;/&gt;&lt;wsp:rsid wsp:val=&quot;007D7D9A&quot;/&gt;&lt;wsp:rsid wsp:val=&quot;007E2FD8&quot;/&gt;&lt;wsp:rsid wsp:val=&quot;007E4DE2&quot;/&gt;&lt;wsp:rsid wsp:val=&quot;007E5D14&quot;/&gt;&lt;wsp:rsid wsp:val=&quot;007E76C0&quot;/&gt;&lt;wsp:rsid wsp:val=&quot;007F548C&quot;/&gt;&lt;wsp:rsid wsp:val=&quot;007F71F8&quot;/&gt;&lt;wsp:rsid wsp:val=&quot;0080093F&quot;/&gt;&lt;wsp:rsid wsp:val=&quot;00800D2D&quot;/&gt;&lt;wsp:rsid wsp:val=&quot;00802DD7&quot;/&gt;&lt;wsp:rsid wsp:val=&quot;00807552&quot;/&gt;&lt;wsp:rsid wsp:val=&quot;00810F26&quot;/&gt;&lt;wsp:rsid wsp:val=&quot;00813E5D&quot;/&gt;&lt;wsp:rsid wsp:val=&quot;0081637D&quot;/&gt;&lt;wsp:rsid wsp:val=&quot;008246FB&quot;/&gt;&lt;wsp:rsid wsp:val=&quot;00826A12&quot;/&gt;&lt;wsp:rsid wsp:val=&quot;00827524&quot;/&gt;&lt;wsp:rsid wsp:val=&quot;00833E8E&quot;/&gt;&lt;wsp:rsid wsp:val=&quot;0085426E&quot;/&gt;&lt;wsp:rsid wsp:val=&quot;0086117B&quot;/&gt;&lt;wsp:rsid wsp:val=&quot;008612C8&quot;/&gt;&lt;wsp:rsid wsp:val=&quot;00861660&quot;/&gt;&lt;wsp:rsid wsp:val=&quot;00863E13&quot;/&gt;&lt;wsp:rsid wsp:val=&quot;008702DD&quot;/&gt;&lt;wsp:rsid wsp:val=&quot;0088328D&quot;/&gt;&lt;wsp:rsid wsp:val=&quot;00883A98&quot;/&gt;&lt;wsp:rsid wsp:val=&quot;00884068&quot;/&gt;&lt;wsp:rsid wsp:val=&quot;0088458B&quot;/&gt;&lt;wsp:rsid wsp:val=&quot;008873FF&quot;/&gt;&lt;wsp:rsid wsp:val=&quot;0089794A&quot;/&gt;&lt;wsp:rsid wsp:val=&quot;008A0CF8&quot;/&gt;&lt;wsp:rsid wsp:val=&quot;008A3135&quot;/&gt;&lt;wsp:rsid wsp:val=&quot;008A52D7&quot;/&gt;&lt;wsp:rsid wsp:val=&quot;008A62BA&quot;/&gt;&lt;wsp:rsid wsp:val=&quot;008B3226&quot;/&gt;&lt;wsp:rsid wsp:val=&quot;008B4268&quot;/&gt;&lt;wsp:rsid wsp:val=&quot;008C2462&quot;/&gt;&lt;wsp:rsid wsp:val=&quot;008C5DBA&quot;/&gt;&lt;wsp:rsid wsp:val=&quot;008D29F6&quot;/&gt;&lt;wsp:rsid wsp:val=&quot;008D374F&quot;/&gt;&lt;wsp:rsid wsp:val=&quot;008D4D0A&quot;/&gt;&lt;wsp:rsid wsp:val=&quot;008E605B&quot;/&gt;&lt;wsp:rsid wsp:val=&quot;008F0312&quot;/&gt;&lt;wsp:rsid wsp:val=&quot;009035F7&quot;/&gt;&lt;wsp:rsid wsp:val=&quot;0090631F&quot;/&gt;&lt;wsp:rsid wsp:val=&quot;009103F1&quot;/&gt;&lt;wsp:rsid wsp:val=&quot;0091440A&quot;/&gt;&lt;wsp:rsid wsp:val=&quot;00920928&quot;/&gt;&lt;wsp:rsid wsp:val=&quot;00922473&quot;/&gt;&lt;wsp:rsid wsp:val=&quot;00922D52&quot;/&gt;&lt;wsp:rsid wsp:val=&quot;00927CC2&quot;/&gt;&lt;wsp:rsid wsp:val=&quot;0094016C&quot;/&gt;&lt;wsp:rsid wsp:val=&quot;0094151F&quot;/&gt;&lt;wsp:rsid wsp:val=&quot;009425AF&quot;/&gt;&lt;wsp:rsid wsp:val=&quot;009430BA&quot;/&gt;&lt;wsp:rsid wsp:val=&quot;009435A8&quot;/&gt;&lt;wsp:rsid wsp:val=&quot;009446B6&quot;/&gt;&lt;wsp:rsid wsp:val=&quot;00947B21&quot;/&gt;&lt;wsp:rsid wsp:val=&quot;009501A7&quot;/&gt;&lt;wsp:rsid wsp:val=&quot;00955487&quot;/&gt;&lt;wsp:rsid wsp:val=&quot;0095581D&quot;/&gt;&lt;wsp:rsid wsp:val=&quot;00962911&quot;/&gt;&lt;wsp:rsid wsp:val=&quot;00976026&quot;/&gt;&lt;wsp:rsid wsp:val=&quot;009773F8&quot;/&gt;&lt;wsp:rsid wsp:val=&quot;009802BB&quot;/&gt;&lt;wsp:rsid wsp:val=&quot;00981271&quot;/&gt;&lt;wsp:rsid wsp:val=&quot;009867BB&quot;/&gt;&lt;wsp:rsid wsp:val=&quot;0099136E&quot;/&gt;&lt;wsp:rsid wsp:val=&quot;00992069&quot;/&gt;&lt;wsp:rsid wsp:val=&quot;00993009&quot;/&gt;&lt;wsp:rsid wsp:val=&quot;009938E6&quot;/&gt;&lt;wsp:rsid wsp:val=&quot;0099522D&quot;/&gt;&lt;wsp:rsid wsp:val=&quot;00995EF8&quot;/&gt;&lt;wsp:rsid wsp:val=&quot;009972E4&quot;/&gt;&lt;wsp:rsid wsp:val=&quot;009A2B56&quot;/&gt;&lt;wsp:rsid wsp:val=&quot;009A3F17&quot;/&gt;&lt;wsp:rsid wsp:val=&quot;009B58D1&quot;/&gt;&lt;wsp:rsid wsp:val=&quot;009B66B2&quot;/&gt;&lt;wsp:rsid wsp:val=&quot;009C1531&quot;/&gt;&lt;wsp:rsid wsp:val=&quot;009D4036&quot;/&gt;&lt;wsp:rsid wsp:val=&quot;009D4C18&quot;/&gt;&lt;wsp:rsid wsp:val=&quot;009D6402&quot;/&gt;&lt;wsp:rsid wsp:val=&quot;009F273A&quot;/&gt;&lt;wsp:rsid wsp:val=&quot;00A03BC9&quot;/&gt;&lt;wsp:rsid wsp:val=&quot;00A049C2&quot;/&gt;&lt;wsp:rsid wsp:val=&quot;00A07B61&quot;/&gt;&lt;wsp:rsid wsp:val=&quot;00A1082D&quot;/&gt;&lt;wsp:rsid wsp:val=&quot;00A16ADE&quot;/&gt;&lt;wsp:rsid wsp:val=&quot;00A26201&quot;/&gt;&lt;wsp:rsid wsp:val=&quot;00A34626&quot;/&gt;&lt;wsp:rsid wsp:val=&quot;00A374B4&quot;/&gt;&lt;wsp:rsid wsp:val=&quot;00A42236&quot;/&gt;&lt;wsp:rsid wsp:val=&quot;00A43221&quot;/&gt;&lt;wsp:rsid wsp:val=&quot;00A4383B&quot;/&gt;&lt;wsp:rsid wsp:val=&quot;00A51CA7&quot;/&gt;&lt;wsp:rsid wsp:val=&quot;00A526D7&quot;/&gt;&lt;wsp:rsid wsp:val=&quot;00A55CD4&quot;/&gt;&lt;wsp:rsid wsp:val=&quot;00A701A7&quot;/&gt;&lt;wsp:rsid wsp:val=&quot;00A75AB5&quot;/&gt;&lt;wsp:rsid wsp:val=&quot;00A76342&quot;/&gt;&lt;wsp:rsid wsp:val=&quot;00A83386&quot;/&gt;&lt;wsp:rsid wsp:val=&quot;00A836D9&quot;/&gt;&lt;wsp:rsid wsp:val=&quot;00A86221&quot;/&gt;&lt;wsp:rsid wsp:val=&quot;00A86609&quot;/&gt;&lt;wsp:rsid wsp:val=&quot;00A908E5&quot;/&gt;&lt;wsp:rsid wsp:val=&quot;00AA2B68&quot;/&gt;&lt;wsp:rsid wsp:val=&quot;00AB3C2F&quot;/&gt;&lt;wsp:rsid wsp:val=&quot;00AB514D&quot;/&gt;&lt;wsp:rsid wsp:val=&quot;00AC03B4&quot;/&gt;&lt;wsp:rsid wsp:val=&quot;00AC4616&quot;/&gt;&lt;wsp:rsid wsp:val=&quot;00AC6905&quot;/&gt;&lt;wsp:rsid wsp:val=&quot;00AE1832&quot;/&gt;&lt;wsp:rsid wsp:val=&quot;00AE1BD3&quot;/&gt;&lt;wsp:rsid wsp:val=&quot;00AE5F10&quot;/&gt;&lt;wsp:rsid wsp:val=&quot;00AE66B7&quot;/&gt;&lt;wsp:rsid wsp:val=&quot;00AF527E&quot;/&gt;&lt;wsp:rsid wsp:val=&quot;00AF6ED8&quot;/&gt;&lt;wsp:rsid wsp:val=&quot;00B034F7&quot;/&gt;&lt;wsp:rsid wsp:val=&quot;00B07551&quot;/&gt;&lt;wsp:rsid wsp:val=&quot;00B11647&quot;/&gt;&lt;wsp:rsid wsp:val=&quot;00B13DAB&quot;/&gt;&lt;wsp:rsid wsp:val=&quot;00B227A4&quot;/&gt;&lt;wsp:rsid wsp:val=&quot;00B23D48&quot;/&gt;&lt;wsp:rsid wsp:val=&quot;00B25C0D&quot;/&gt;&lt;wsp:rsid wsp:val=&quot;00B275DB&quot;/&gt;&lt;wsp:rsid wsp:val=&quot;00B3045E&quot;/&gt;&lt;wsp:rsid wsp:val=&quot;00B31A31&quot;/&gt;&lt;wsp:rsid wsp:val=&quot;00B32FDF&quot;/&gt;&lt;wsp:rsid wsp:val=&quot;00B40FA5&quot;/&gt;&lt;wsp:rsid wsp:val=&quot;00B67C1B&quot;/&gt;&lt;wsp:rsid wsp:val=&quot;00B80E27&quot;/&gt;&lt;wsp:rsid wsp:val=&quot;00B81EF0&quot;/&gt;&lt;wsp:rsid wsp:val=&quot;00B83C93&quot;/&gt;&lt;wsp:rsid wsp:val=&quot;00B847B3&quot;/&gt;&lt;wsp:rsid wsp:val=&quot;00B930D3&quot;/&gt;&lt;wsp:rsid wsp:val=&quot;00B93E7F&quot;/&gt;&lt;wsp:rsid wsp:val=&quot;00B977B6&quot;/&gt;&lt;wsp:rsid wsp:val=&quot;00BA1143&quot;/&gt;&lt;wsp:rsid wsp:val=&quot;00BA5F12&quot;/&gt;&lt;wsp:rsid wsp:val=&quot;00BB0725&quot;/&gt;&lt;wsp:rsid wsp:val=&quot;00BB306E&quot;/&gt;&lt;wsp:rsid wsp:val=&quot;00BB37C6&quot;/&gt;&lt;wsp:rsid wsp:val=&quot;00BB7991&quot;/&gt;&lt;wsp:rsid wsp:val=&quot;00BC050C&quot;/&gt;&lt;wsp:rsid wsp:val=&quot;00BC2262&quot;/&gt;&lt;wsp:rsid wsp:val=&quot;00BC3B65&quot;/&gt;&lt;wsp:rsid wsp:val=&quot;00BD0EBF&quot;/&gt;&lt;wsp:rsid wsp:val=&quot;00BE48F4&quot;/&gt;&lt;wsp:rsid wsp:val=&quot;00BE63B4&quot;/&gt;&lt;wsp:rsid wsp:val=&quot;00BF31B1&quot;/&gt;&lt;wsp:rsid wsp:val=&quot;00C00348&quot;/&gt;&lt;wsp:rsid wsp:val=&quot;00C00646&quot;/&gt;&lt;wsp:rsid wsp:val=&quot;00C0204C&quot;/&gt;&lt;wsp:rsid wsp:val=&quot;00C06899&quot;/&gt;&lt;wsp:rsid wsp:val=&quot;00C12D42&quot;/&gt;&lt;wsp:rsid wsp:val=&quot;00C17D0D&quot;/&gt;&lt;wsp:rsid wsp:val=&quot;00C24D85&quot;/&gt;&lt;wsp:rsid wsp:val=&quot;00C35D8F&quot;/&gt;&lt;wsp:rsid wsp:val=&quot;00C36EAA&quot;/&gt;&lt;wsp:rsid wsp:val=&quot;00C435B5&quot;/&gt;&lt;wsp:rsid wsp:val=&quot;00C44DBA&quot;/&gt;&lt;wsp:rsid wsp:val=&quot;00C4651B&quot;/&gt;&lt;wsp:rsid wsp:val=&quot;00C67157&quot;/&gt;&lt;wsp:rsid wsp:val=&quot;00C706D2&quot;/&gt;&lt;wsp:rsid wsp:val=&quot;00C7246D&quot;/&gt;&lt;wsp:rsid wsp:val=&quot;00C8033F&quot;/&gt;&lt;wsp:rsid wsp:val=&quot;00C803E5&quot;/&gt;&lt;wsp:rsid wsp:val=&quot;00C80880&quot;/&gt;&lt;wsp:rsid wsp:val=&quot;00C80BFF&quot;/&gt;&lt;wsp:rsid wsp:val=&quot;00C81110&quot;/&gt;&lt;wsp:rsid wsp:val=&quot;00C839A6&quot;/&gt;&lt;wsp:rsid wsp:val=&quot;00C9050A&quot;/&gt;&lt;wsp:rsid wsp:val=&quot;00C94EB4&quot;/&gt;&lt;wsp:rsid wsp:val=&quot;00C97686&quot;/&gt;&lt;wsp:rsid wsp:val=&quot;00CB341E&quot;/&gt;&lt;wsp:rsid wsp:val=&quot;00CB3A0E&quot;/&gt;&lt;wsp:rsid wsp:val=&quot;00CC2D62&quot;/&gt;&lt;wsp:rsid wsp:val=&quot;00CC6E45&quot;/&gt;&lt;wsp:rsid wsp:val=&quot;00CD4757&quot;/&gt;&lt;wsp:rsid wsp:val=&quot;00CD7F9A&quot;/&gt;&lt;wsp:rsid wsp:val=&quot;00CF273C&quot;/&gt;&lt;wsp:rsid wsp:val=&quot;00D10D46&quot;/&gt;&lt;wsp:rsid wsp:val=&quot;00D21FAC&quot;/&gt;&lt;wsp:rsid wsp:val=&quot;00D240FC&quot;/&gt;&lt;wsp:rsid wsp:val=&quot;00D27032&quot;/&gt;&lt;wsp:rsid wsp:val=&quot;00D309EA&quot;/&gt;&lt;wsp:rsid wsp:val=&quot;00D32507&quot;/&gt;&lt;wsp:rsid wsp:val=&quot;00D36A2A&quot;/&gt;&lt;wsp:rsid wsp:val=&quot;00D36F51&quot;/&gt;&lt;wsp:rsid wsp:val=&quot;00D4227F&quot;/&gt;&lt;wsp:rsid wsp:val=&quot;00D43F6D&quot;/&gt;&lt;wsp:rsid wsp:val=&quot;00D47591&quot;/&gt;&lt;wsp:rsid wsp:val=&quot;00D52880&quot;/&gt;&lt;wsp:rsid wsp:val=&quot;00D56DD8&quot;/&gt;&lt;wsp:rsid wsp:val=&quot;00D63494&quot;/&gt;&lt;wsp:rsid wsp:val=&quot;00D677D3&quot;/&gt;&lt;wsp:rsid wsp:val=&quot;00D74B09&quot;/&gt;&lt;wsp:rsid wsp:val=&quot;00D81675&quot;/&gt;&lt;wsp:rsid wsp:val=&quot;00D838F9&quot;/&gt;&lt;wsp:rsid wsp:val=&quot;00D84DCB&quot;/&gt;&lt;wsp:rsid wsp:val=&quot;00D8532B&quot;/&gt;&lt;wsp:rsid wsp:val=&quot;00D856A4&quot;/&gt;&lt;wsp:rsid wsp:val=&quot;00D85B95&quot;/&gt;&lt;wsp:rsid wsp:val=&quot;00D86E3A&quot;/&gt;&lt;wsp:rsid wsp:val=&quot;00D91B0F&quot;/&gt;&lt;wsp:rsid wsp:val=&quot;00D93FF5&quot;/&gt;&lt;wsp:rsid wsp:val=&quot;00DA5294&quot;/&gt;&lt;wsp:rsid wsp:val=&quot;00DA6819&quot;/&gt;&lt;wsp:rsid wsp:val=&quot;00DA75FE&quot;/&gt;&lt;wsp:rsid wsp:val=&quot;00DB63A1&quot;/&gt;&lt;wsp:rsid wsp:val=&quot;00DC5579&quot;/&gt;&lt;wsp:rsid wsp:val=&quot;00DC5BE6&quot;/&gt;&lt;wsp:rsid wsp:val=&quot;00DD6961&quot;/&gt;&lt;wsp:rsid wsp:val=&quot;00DE1972&quot;/&gt;&lt;wsp:rsid wsp:val=&quot;00DE5094&quot;/&gt;&lt;wsp:rsid wsp:val=&quot;00DE5191&quot;/&gt;&lt;wsp:rsid wsp:val=&quot;00DE6044&quot;/&gt;&lt;wsp:rsid wsp:val=&quot;00DF1E3D&quot;/&gt;&lt;wsp:rsid wsp:val=&quot;00DF3ED9&quot;/&gt;&lt;wsp:rsid wsp:val=&quot;00DF556B&quot;/&gt;&lt;wsp:rsid wsp:val=&quot;00E04256&quot;/&gt;&lt;wsp:rsid wsp:val=&quot;00E04EFD&quot;/&gt;&lt;wsp:rsid wsp:val=&quot;00E11D97&quot;/&gt;&lt;wsp:rsid wsp:val=&quot;00E2113F&quot;/&gt;&lt;wsp:rsid wsp:val=&quot;00E22EAE&quot;/&gt;&lt;wsp:rsid wsp:val=&quot;00E23221&quot;/&gt;&lt;wsp:rsid wsp:val=&quot;00E2412E&quot;/&gt;&lt;wsp:rsid wsp:val=&quot;00E25E89&quot;/&gt;&lt;wsp:rsid wsp:val=&quot;00E26D94&quot;/&gt;&lt;wsp:rsid wsp:val=&quot;00E30387&quot;/&gt;&lt;wsp:rsid wsp:val=&quot;00E31774&quot;/&gt;&lt;wsp:rsid wsp:val=&quot;00E36A45&quot;/&gt;&lt;wsp:rsid wsp:val=&quot;00E40A82&quot;/&gt;&lt;wsp:rsid wsp:val=&quot;00E42A3F&quot;/&gt;&lt;wsp:rsid wsp:val=&quot;00E528F6&quot;/&gt;&lt;wsp:rsid wsp:val=&quot;00E53870&quot;/&gt;&lt;wsp:rsid wsp:val=&quot;00E54B35&quot;/&gt;&lt;wsp:rsid wsp:val=&quot;00E60B15&quot;/&gt;&lt;wsp:rsid wsp:val=&quot;00E63367&quot;/&gt;&lt;wsp:rsid wsp:val=&quot;00E6471D&quot;/&gt;&lt;wsp:rsid wsp:val=&quot;00E8045A&quot;/&gt;&lt;wsp:rsid wsp:val=&quot;00E91012&quot;/&gt;&lt;wsp:rsid wsp:val=&quot;00EA0EE6&quot;/&gt;&lt;wsp:rsid wsp:val=&quot;00EA1DAB&quot;/&gt;&lt;wsp:rsid wsp:val=&quot;00EA33D9&quot;/&gt;&lt;wsp:rsid wsp:val=&quot;00EB1B42&quot;/&gt;&lt;wsp:rsid wsp:val=&quot;00EB26C8&quot;/&gt;&lt;wsp:rsid wsp:val=&quot;00EB561F&quot;/&gt;&lt;wsp:rsid wsp:val=&quot;00ED389C&quot;/&gt;&lt;wsp:rsid wsp:val=&quot;00ED4E2D&quot;/&gt;&lt;wsp:rsid wsp:val=&quot;00EF0D68&quot;/&gt;&lt;wsp:rsid wsp:val=&quot;00EF12E7&quot;/&gt;&lt;wsp:rsid wsp:val=&quot;00EF5B6E&quot;/&gt;&lt;wsp:rsid wsp:val=&quot;00F0568B&quot;/&gt;&lt;wsp:rsid wsp:val=&quot;00F05D73&quot;/&gt;&lt;wsp:rsid wsp:val=&quot;00F12FE9&quot;/&gt;&lt;wsp:rsid wsp:val=&quot;00F13DA1&quot;/&gt;&lt;wsp:rsid wsp:val=&quot;00F17365&quot;/&gt;&lt;wsp:rsid wsp:val=&quot;00F221EF&quot;/&gt;&lt;wsp:rsid wsp:val=&quot;00F27A94&quot;/&gt;&lt;wsp:rsid wsp:val=&quot;00F32A9B&quot;/&gt;&lt;wsp:rsid wsp:val=&quot;00F419D6&quot;/&gt;&lt;wsp:rsid wsp:val=&quot;00F42DC7&quot;/&gt;&lt;wsp:rsid wsp:val=&quot;00F43D63&quot;/&gt;&lt;wsp:rsid wsp:val=&quot;00F45AA8&quot;/&gt;&lt;wsp:rsid wsp:val=&quot;00F45E02&quot;/&gt;&lt;wsp:rsid wsp:val=&quot;00F4697D&quot;/&gt;&lt;wsp:rsid wsp:val=&quot;00F47E89&quot;/&gt;&lt;wsp:rsid wsp:val=&quot;00F55493&quot;/&gt;&lt;wsp:rsid wsp:val=&quot;00F70DAA&quot;/&gt;&lt;wsp:rsid wsp:val=&quot;00F713FD&quot;/&gt;&lt;wsp:rsid wsp:val=&quot;00F7461B&quot;/&gt;&lt;wsp:rsid wsp:val=&quot;00F82CB3&quot;/&gt;&lt;wsp:rsid wsp:val=&quot;00F83BF4&quot;/&gt;&lt;wsp:rsid wsp:val=&quot;00F85D5E&quot;/&gt;&lt;wsp:rsid wsp:val=&quot;00F92660&quot;/&gt;&lt;wsp:rsid wsp:val=&quot;00F95146&quot;/&gt;&lt;wsp:rsid wsp:val=&quot;00F96FEA&quot;/&gt;&lt;wsp:rsid wsp:val=&quot;00FA2108&quot;/&gt;&lt;wsp:rsid wsp:val=&quot;00FA44F2&quot;/&gt;&lt;wsp:rsid wsp:val=&quot;00FB24A3&quot;/&gt;&lt;wsp:rsid wsp:val=&quot;00FB76B8&quot;/&gt;&lt;wsp:rsid wsp:val=&quot;00FC2A12&quot;/&gt;&lt;wsp:rsid wsp:val=&quot;00FC5E7B&quot;/&gt;&lt;wsp:rsid wsp:val=&quot;00FC7C4B&quot;/&gt;&lt;wsp:rsid wsp:val=&quot;00FD08E3&quot;/&gt;&lt;wsp:rsid wsp:val=&quot;00FD1885&quot;/&gt;&lt;wsp:rsid wsp:val=&quot;00FD1FFB&quot;/&gt;&lt;wsp:rsid wsp:val=&quot;00FD234C&quot;/&gt;&lt;wsp:rsid wsp:val=&quot;00FD640C&quot;/&gt;&lt;wsp:rsid wsp:val=&quot;00FE3EBF&quot;/&gt;&lt;wsp:rsid wsp:val=&quot;00FE65B6&quot;/&gt;&lt;wsp:rsid wsp:val=&quot;00FF29C5&quot;/&gt;&lt;wsp:rsid wsp:val=&quot;00FF7489&quot;/&gt;&lt;/wsp:rsids&gt;&lt;/w:docPr&gt;&lt;w:body&gt;&lt;wx:sect&gt;&lt;w:p wsp:rsidR=&quot;00000000&quot; wsp:rsidRDefault=&quot;0091440A&quot; wsp:rsidP=&quot;0091440A&quot;&gt;&lt;m:oMathPara&gt;&lt;m:oMath&gt;&lt;m:sSub&gt;&lt;m:sSubPr&gt;&lt;m:ctrlPr&gt;&lt;w:rPr&gt;&lt;w:rFonts w:ascii=&quot;Cambria Math&quot; w:h-ansi=&quot;Cambria Math&quot; w:cs=&quot;Arial&quot;/&gt;&lt;wx:font wx:val=&quot;Cambria Math&quot;/&gt;&lt;w:i/&gt;&lt;/w:rPr&gt;&lt;/m:ctrlPr&gt;&lt;/m:sSubPr&gt;&lt;m:e&gt;&lt;m:r&gt;&lt;w:rPr&gt;&lt;w:rFonts w:ascii=&quot;Cambria Math&quot; w:h-ansi=&quot;Cambria Math&quot; w:cs=&quot;Arial&quot;/&gt;&lt;wx:font wx:val=&quot;Cambria Math&quot;/&gt;&lt;w:i/&gt;&lt;/w:rPr&gt;&lt;m:t&gt;BA&lt;/m:t&gt;&lt;/m:r&gt;&lt;/m:e&gt;&lt;m:sub&gt;&lt;m:r&gt;&lt;w:rPr&gt;&lt;w:rFonts w:ascii=&quot;Cambria Math&quot; w:h-ansi=&quot;Cambria Math&quot; w:cs=&quot;Arial&quot;/&gt;&lt;wx:font wx:val=&quot;Cambria Math&quot;/&gt;&lt;w:i/&gt;&lt;/w:rPr&gt;&lt;m:t&gt;i,t2&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009938E6" w:rsidRPr="009938E6">
        <w:rPr>
          <w:rFonts w:ascii="Arial" w:hAnsi="Arial" w:cs="Arial"/>
        </w:rPr>
        <w:fldChar w:fldCharType="end"/>
      </w:r>
      <w:r>
        <w:rPr>
          <w:rFonts w:ascii="Arial" w:hAnsi="Arial" w:cs="Arial"/>
        </w:rPr>
        <w:t xml:space="preserve"> represents the BA of a subplot </w:t>
      </w:r>
      <w:r w:rsidR="009938E6" w:rsidRPr="009938E6">
        <w:rPr>
          <w:rFonts w:ascii="Arial" w:hAnsi="Arial" w:cs="Arial"/>
        </w:rPr>
        <w:fldChar w:fldCharType="begin"/>
      </w:r>
      <w:r w:rsidR="009938E6" w:rsidRPr="009938E6">
        <w:rPr>
          <w:rFonts w:ascii="Arial" w:hAnsi="Arial" w:cs="Arial"/>
        </w:rPr>
        <w:instrText xml:space="preserve"> QUOTE </w:instrText>
      </w:r>
      <w:r w:rsidR="00252D89">
        <w:rPr>
          <w:position w:val="-5"/>
        </w:rPr>
        <w:pict>
          <v:shape id="_x0000_i1033" type="#_x0000_t75" style="width:4.35pt;height:13.6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461C0F&quot;/&gt;&lt;wsp:rsid wsp:val=&quot;00000DE9&quot;/&gt;&lt;wsp:rsid wsp:val=&quot;0001358A&quot;/&gt;&lt;wsp:rsid wsp:val=&quot;00014909&quot;/&gt;&lt;wsp:rsid wsp:val=&quot;000172C2&quot;/&gt;&lt;wsp:rsid wsp:val=&quot;000202AB&quot;/&gt;&lt;wsp:rsid wsp:val=&quot;000236FF&quot;/&gt;&lt;wsp:rsid wsp:val=&quot;000341BA&quot;/&gt;&lt;wsp:rsid wsp:val=&quot;00043EA1&quot;/&gt;&lt;wsp:rsid wsp:val=&quot;00053557&quot;/&gt;&lt;wsp:rsid wsp:val=&quot;00063263&quot;/&gt;&lt;wsp:rsid wsp:val=&quot;0007738F&quot;/&gt;&lt;wsp:rsid wsp:val=&quot;000878CB&quot;/&gt;&lt;wsp:rsid wsp:val=&quot;000A2B85&quot;/&gt;&lt;wsp:rsid wsp:val=&quot;000A5305&quot;/&gt;&lt;wsp:rsid wsp:val=&quot;000A6C6B&quot;/&gt;&lt;wsp:rsid wsp:val=&quot;000B22C9&quot;/&gt;&lt;wsp:rsid wsp:val=&quot;000B2BF4&quot;/&gt;&lt;wsp:rsid wsp:val=&quot;000B5963&quot;/&gt;&lt;wsp:rsid wsp:val=&quot;000C428C&quot;/&gt;&lt;wsp:rsid wsp:val=&quot;000C7C30&quot;/&gt;&lt;wsp:rsid wsp:val=&quot;000D30CD&quot;/&gt;&lt;wsp:rsid wsp:val=&quot;000D4A78&quot;/&gt;&lt;wsp:rsid wsp:val=&quot;000D7AD3&quot;/&gt;&lt;wsp:rsid wsp:val=&quot;000E0CFA&quot;/&gt;&lt;wsp:rsid wsp:val=&quot;000E0D50&quot;/&gt;&lt;wsp:rsid wsp:val=&quot;000E2314&quot;/&gt;&lt;wsp:rsid wsp:val=&quot;000E3DFC&quot;/&gt;&lt;wsp:rsid wsp:val=&quot;000F7337&quot;/&gt;&lt;wsp:rsid wsp:val=&quot;00104955&quot;/&gt;&lt;wsp:rsid wsp:val=&quot;00105554&quot;/&gt;&lt;wsp:rsid wsp:val=&quot;00105DC3&quot;/&gt;&lt;wsp:rsid wsp:val=&quot;00106B5C&quot;/&gt;&lt;wsp:rsid wsp:val=&quot;0012473C&quot;/&gt;&lt;wsp:rsid wsp:val=&quot;00124B27&quot;/&gt;&lt;wsp:rsid wsp:val=&quot;00143076&quot;/&gt;&lt;wsp:rsid wsp:val=&quot;001436D9&quot;/&gt;&lt;wsp:rsid wsp:val=&quot;00152A2C&quot;/&gt;&lt;wsp:rsid wsp:val=&quot;00157368&quot;/&gt;&lt;wsp:rsid wsp:val=&quot;00157424&quot;/&gt;&lt;wsp:rsid wsp:val=&quot;0016002C&quot;/&gt;&lt;wsp:rsid wsp:val=&quot;00164475&quot;/&gt;&lt;wsp:rsid wsp:val=&quot;001826DD&quot;/&gt;&lt;wsp:rsid wsp:val=&quot;00182D75&quot;/&gt;&lt;wsp:rsid wsp:val=&quot;001A061A&quot;/&gt;&lt;wsp:rsid wsp:val=&quot;001A15E3&quot;/&gt;&lt;wsp:rsid wsp:val=&quot;001A4C5C&quot;/&gt;&lt;wsp:rsid wsp:val=&quot;001A585C&quot;/&gt;&lt;wsp:rsid wsp:val=&quot;001B3719&quot;/&gt;&lt;wsp:rsid wsp:val=&quot;001C0EA8&quot;/&gt;&lt;wsp:rsid wsp:val=&quot;001C0F20&quot;/&gt;&lt;wsp:rsid wsp:val=&quot;001C2C37&quot;/&gt;&lt;wsp:rsid wsp:val=&quot;001C6AF2&quot;/&gt;&lt;wsp:rsid wsp:val=&quot;001D3177&quot;/&gt;&lt;wsp:rsid wsp:val=&quot;001D5471&quot;/&gt;&lt;wsp:rsid wsp:val=&quot;001F1B02&quot;/&gt;&lt;wsp:rsid wsp:val=&quot;001F7C9A&quot;/&gt;&lt;wsp:rsid wsp:val=&quot;00205C8E&quot;/&gt;&lt;wsp:rsid wsp:val=&quot;002104AA&quot;/&gt;&lt;wsp:rsid wsp:val=&quot;00210E96&quot;/&gt;&lt;wsp:rsid wsp:val=&quot;00211FE2&quot;/&gt;&lt;wsp:rsid wsp:val=&quot;00215C9B&quot;/&gt;&lt;wsp:rsid wsp:val=&quot;0022407F&quot;/&gt;&lt;wsp:rsid wsp:val=&quot;00227D3D&quot;/&gt;&lt;wsp:rsid wsp:val=&quot;00230FB5&quot;/&gt;&lt;wsp:rsid wsp:val=&quot;002370B8&quot;/&gt;&lt;wsp:rsid wsp:val=&quot;002449BB&quot;/&gt;&lt;wsp:rsid wsp:val=&quot;0024551A&quot;/&gt;&lt;wsp:rsid wsp:val=&quot;0024679A&quot;/&gt;&lt;wsp:rsid wsp:val=&quot;002471DF&quot;/&gt;&lt;wsp:rsid wsp:val=&quot;00256317&quot;/&gt;&lt;wsp:rsid wsp:val=&quot;00260A0E&quot;/&gt;&lt;wsp:rsid wsp:val=&quot;00261B36&quot;/&gt;&lt;wsp:rsid wsp:val=&quot;00264B3F&quot;/&gt;&lt;wsp:rsid wsp:val=&quot;002709B2&quot;/&gt;&lt;wsp:rsid wsp:val=&quot;002720C0&quot;/&gt;&lt;wsp:rsid wsp:val=&quot;002740E9&quot;/&gt;&lt;wsp:rsid wsp:val=&quot;00274F70&quot;/&gt;&lt;wsp:rsid wsp:val=&quot;00280C6C&quot;/&gt;&lt;wsp:rsid wsp:val=&quot;002841DF&quot;/&gt;&lt;wsp:rsid wsp:val=&quot;002865EC&quot;/&gt;&lt;wsp:rsid wsp:val=&quot;002867ED&quot;/&gt;&lt;wsp:rsid wsp:val=&quot;002938ED&quot;/&gt;&lt;wsp:rsid wsp:val=&quot;002957B7&quot;/&gt;&lt;wsp:rsid wsp:val=&quot;002A2F90&quot;/&gt;&lt;wsp:rsid wsp:val=&quot;002B2FA6&quot;/&gt;&lt;wsp:rsid wsp:val=&quot;002B3B1C&quot;/&gt;&lt;wsp:rsid wsp:val=&quot;002B5BB7&quot;/&gt;&lt;wsp:rsid wsp:val=&quot;002B6EC4&quot;/&gt;&lt;wsp:rsid wsp:val=&quot;002C33C1&quot;/&gt;&lt;wsp:rsid wsp:val=&quot;002C398D&quot;/&gt;&lt;wsp:rsid wsp:val=&quot;002C7C7E&quot;/&gt;&lt;wsp:rsid wsp:val=&quot;002D43C8&quot;/&gt;&lt;wsp:rsid wsp:val=&quot;002E37E1&quot;/&gt;&lt;wsp:rsid wsp:val=&quot;002E3885&quot;/&gt;&lt;wsp:rsid wsp:val=&quot;002E3FEE&quot;/&gt;&lt;wsp:rsid wsp:val=&quot;002E4511&quot;/&gt;&lt;wsp:rsid wsp:val=&quot;002E5EE9&quot;/&gt;&lt;wsp:rsid wsp:val=&quot;002E7A0A&quot;/&gt;&lt;wsp:rsid wsp:val=&quot;002F0F3D&quot;/&gt;&lt;wsp:rsid wsp:val=&quot;002F1B50&quot;/&gt;&lt;wsp:rsid wsp:val=&quot;002F24D4&quot;/&gt;&lt;wsp:rsid wsp:val=&quot;0030370F&quot;/&gt;&lt;wsp:rsid wsp:val=&quot;00303924&quot;/&gt;&lt;wsp:rsid wsp:val=&quot;00304E9B&quot;/&gt;&lt;wsp:rsid wsp:val=&quot;00311864&quot;/&gt;&lt;wsp:rsid wsp:val=&quot;00312D6C&quot;/&gt;&lt;wsp:rsid wsp:val=&quot;00320D80&quot;/&gt;&lt;wsp:rsid wsp:val=&quot;0032182D&quot;/&gt;&lt;wsp:rsid wsp:val=&quot;00321C22&quot;/&gt;&lt;wsp:rsid wsp:val=&quot;00322BCA&quot;/&gt;&lt;wsp:rsid wsp:val=&quot;00323834&quot;/&gt;&lt;wsp:rsid wsp:val=&quot;003332A1&quot;/&gt;&lt;wsp:rsid wsp:val=&quot;00334AD2&quot;/&gt;&lt;wsp:rsid wsp:val=&quot;003353FC&quot;/&gt;&lt;wsp:rsid wsp:val=&quot;00336AC8&quot;/&gt;&lt;wsp:rsid wsp:val=&quot;00346C73&quot;/&gt;&lt;wsp:rsid wsp:val=&quot;0035153D&quot;/&gt;&lt;wsp:rsid wsp:val=&quot;00357AC4&quot;/&gt;&lt;wsp:rsid wsp:val=&quot;0036349D&quot;/&gt;&lt;wsp:rsid wsp:val=&quot;00364942&quot;/&gt;&lt;wsp:rsid wsp:val=&quot;00367BE2&quot;/&gt;&lt;wsp:rsid wsp:val=&quot;00376BAA&quot;/&gt;&lt;wsp:rsid wsp:val=&quot;003779B1&quot;/&gt;&lt;wsp:rsid wsp:val=&quot;00384259&quot;/&gt;&lt;wsp:rsid wsp:val=&quot;003851E3&quot;/&gt;&lt;wsp:rsid wsp:val=&quot;0039134F&quot;/&gt;&lt;wsp:rsid wsp:val=&quot;003939D7&quot;/&gt;&lt;wsp:rsid wsp:val=&quot;003A1D1A&quot;/&gt;&lt;wsp:rsid wsp:val=&quot;003A235F&quot;/&gt;&lt;wsp:rsid wsp:val=&quot;003A4F14&quot;/&gt;&lt;wsp:rsid wsp:val=&quot;003B030D&quot;/&gt;&lt;wsp:rsid wsp:val=&quot;003B2423&quot;/&gt;&lt;wsp:rsid wsp:val=&quot;003B4680&quot;/&gt;&lt;wsp:rsid wsp:val=&quot;003C0530&quot;/&gt;&lt;wsp:rsid wsp:val=&quot;003D20BB&quot;/&gt;&lt;wsp:rsid wsp:val=&quot;003D572D&quot;/&gt;&lt;wsp:rsid wsp:val=&quot;003E77B3&quot;/&gt;&lt;wsp:rsid wsp:val=&quot;003F121C&quot;/&gt;&lt;wsp:rsid wsp:val=&quot;003F4C02&quot;/&gt;&lt;wsp:rsid wsp:val=&quot;003F5424&quot;/&gt;&lt;wsp:rsid wsp:val=&quot;003F5527&quot;/&gt;&lt;wsp:rsid wsp:val=&quot;003F642B&quot;/&gt;&lt;wsp:rsid wsp:val=&quot;003F714B&quot;/&gt;&lt;wsp:rsid wsp:val=&quot;004018BB&quot;/&gt;&lt;wsp:rsid wsp:val=&quot;00403DB6&quot;/&gt;&lt;wsp:rsid wsp:val=&quot;00404562&quot;/&gt;&lt;wsp:rsid wsp:val=&quot;00410B09&quot;/&gt;&lt;wsp:rsid wsp:val=&quot;00421A77&quot;/&gt;&lt;wsp:rsid wsp:val=&quot;0042665C&quot;/&gt;&lt;wsp:rsid wsp:val=&quot;00431920&quot;/&gt;&lt;wsp:rsid wsp:val=&quot;00433981&quot;/&gt;&lt;wsp:rsid wsp:val=&quot;00441D1C&quot;/&gt;&lt;wsp:rsid wsp:val=&quot;004430BF&quot;/&gt;&lt;wsp:rsid wsp:val=&quot;00443ACB&quot;/&gt;&lt;wsp:rsid wsp:val=&quot;00461C0F&quot;/&gt;&lt;wsp:rsid wsp:val=&quot;00461C7B&quot;/&gt;&lt;wsp:rsid wsp:val=&quot;004671DD&quot;/&gt;&lt;wsp:rsid wsp:val=&quot;00467287&quot;/&gt;&lt;wsp:rsid wsp:val=&quot;00467CF3&quot;/&gt;&lt;wsp:rsid wsp:val=&quot;0047153F&quot;/&gt;&lt;wsp:rsid wsp:val=&quot;00476A4F&quot;/&gt;&lt;wsp:rsid wsp:val=&quot;00481038&quot;/&gt;&lt;wsp:rsid wsp:val=&quot;00484F2A&quot;/&gt;&lt;wsp:rsid wsp:val=&quot;004858E6&quot;/&gt;&lt;wsp:rsid wsp:val=&quot;00487571&quot;/&gt;&lt;wsp:rsid wsp:val=&quot;004879D0&quot;/&gt;&lt;wsp:rsid wsp:val=&quot;004915A6&quot;/&gt;&lt;wsp:rsid wsp:val=&quot;0049179C&quot;/&gt;&lt;wsp:rsid wsp:val=&quot;00495BFC&quot;/&gt;&lt;wsp:rsid wsp:val=&quot;0049691A&quot;/&gt;&lt;wsp:rsid wsp:val=&quot;00497AFA&quot;/&gt;&lt;wsp:rsid wsp:val=&quot;004A2604&quot;/&gt;&lt;wsp:rsid wsp:val=&quot;004B07ED&quot;/&gt;&lt;wsp:rsid wsp:val=&quot;004B0EA1&quot;/&gt;&lt;wsp:rsid wsp:val=&quot;004C46C4&quot;/&gt;&lt;wsp:rsid wsp:val=&quot;004D2334&quot;/&gt;&lt;wsp:rsid wsp:val=&quot;004D2574&quot;/&gt;&lt;wsp:rsid wsp:val=&quot;004D3478&quot;/&gt;&lt;wsp:rsid wsp:val=&quot;004E27C2&quot;/&gt;&lt;wsp:rsid wsp:val=&quot;004E63AE&quot;/&gt;&lt;wsp:rsid wsp:val=&quot;004E7567&quot;/&gt;&lt;wsp:rsid wsp:val=&quot;004F7E19&quot;/&gt;&lt;wsp:rsid wsp:val=&quot;005016B6&quot;/&gt;&lt;wsp:rsid wsp:val=&quot;005072F7&quot;/&gt;&lt;wsp:rsid wsp:val=&quot;00507959&quot;/&gt;&lt;wsp:rsid wsp:val=&quot;00513075&quot;/&gt;&lt;wsp:rsid wsp:val=&quot;005160BB&quot;/&gt;&lt;wsp:rsid wsp:val=&quot;00517531&quot;/&gt;&lt;wsp:rsid wsp:val=&quot;00524CAE&quot;/&gt;&lt;wsp:rsid wsp:val=&quot;00530E71&quot;/&gt;&lt;wsp:rsid wsp:val=&quot;00537F63&quot;/&gt;&lt;wsp:rsid wsp:val=&quot;00545E77&quot;/&gt;&lt;wsp:rsid wsp:val=&quot;005525DC&quot;/&gt;&lt;wsp:rsid wsp:val=&quot;0055516E&quot;/&gt;&lt;wsp:rsid wsp:val=&quot;005619B4&quot;/&gt;&lt;wsp:rsid wsp:val=&quot;005626F0&quot;/&gt;&lt;wsp:rsid wsp:val=&quot;00571159&quot;/&gt;&lt;wsp:rsid wsp:val=&quot;00571669&quot;/&gt;&lt;wsp:rsid wsp:val=&quot;00571795&quot;/&gt;&lt;wsp:rsid wsp:val=&quot;00571FE2&quot;/&gt;&lt;wsp:rsid wsp:val=&quot;00572AF1&quot;/&gt;&lt;wsp:rsid wsp:val=&quot;00574B23&quot;/&gt;&lt;wsp:rsid wsp:val=&quot;00574EEE&quot;/&gt;&lt;wsp:rsid wsp:val=&quot;00577959&quot;/&gt;&lt;wsp:rsid wsp:val=&quot;0058012C&quot;/&gt;&lt;wsp:rsid wsp:val=&quot;0058088D&quot;/&gt;&lt;wsp:rsid wsp:val=&quot;00580A9A&quot;/&gt;&lt;wsp:rsid wsp:val=&quot;00594894&quot;/&gt;&lt;wsp:rsid wsp:val=&quot;005A1B6B&quot;/&gt;&lt;wsp:rsid wsp:val=&quot;005A4208&quot;/&gt;&lt;wsp:rsid wsp:val=&quot;005B23CB&quot;/&gt;&lt;wsp:rsid wsp:val=&quot;005C3ACA&quot;/&gt;&lt;wsp:rsid wsp:val=&quot;005C71B7&quot;/&gt;&lt;wsp:rsid wsp:val=&quot;005D2F18&quot;/&gt;&lt;wsp:rsid wsp:val=&quot;005D3F92&quot;/&gt;&lt;wsp:rsid wsp:val=&quot;005D6DC7&quot;/&gt;&lt;wsp:rsid wsp:val=&quot;005E697F&quot;/&gt;&lt;wsp:rsid wsp:val=&quot;005E6F75&quot;/&gt;&lt;wsp:rsid wsp:val=&quot;005F7506&quot;/&gt;&lt;wsp:rsid wsp:val=&quot;00600A3F&quot;/&gt;&lt;wsp:rsid wsp:val=&quot;00600B44&quot;/&gt;&lt;wsp:rsid wsp:val=&quot;006013E8&quot;/&gt;&lt;wsp:rsid wsp:val=&quot;0060149F&quot;/&gt;&lt;wsp:rsid wsp:val=&quot;00602EE7&quot;/&gt;&lt;wsp:rsid wsp:val=&quot;006056A6&quot;/&gt;&lt;wsp:rsid wsp:val=&quot;0061737A&quot;/&gt;&lt;wsp:rsid wsp:val=&quot;00626A61&quot;/&gt;&lt;wsp:rsid wsp:val=&quot;00627690&quot;/&gt;&lt;wsp:rsid wsp:val=&quot;006364CE&quot;/&gt;&lt;wsp:rsid wsp:val=&quot;006369A6&quot;/&gt;&lt;wsp:rsid wsp:val=&quot;006375EC&quot;/&gt;&lt;wsp:rsid wsp:val=&quot;0064089C&quot;/&gt;&lt;wsp:rsid wsp:val=&quot;00652442&quot;/&gt;&lt;wsp:rsid wsp:val=&quot;00654E67&quot;/&gt;&lt;wsp:rsid wsp:val=&quot;0065681D&quot;/&gt;&lt;wsp:rsid wsp:val=&quot;00656A0E&quot;/&gt;&lt;wsp:rsid wsp:val=&quot;00664E94&quot;/&gt;&lt;wsp:rsid wsp:val=&quot;00672C90&quot;/&gt;&lt;wsp:rsid wsp:val=&quot;006757E3&quot;/&gt;&lt;wsp:rsid wsp:val=&quot;006816F9&quot;/&gt;&lt;wsp:rsid wsp:val=&quot;00682D8E&quot;/&gt;&lt;wsp:rsid wsp:val=&quot;00683FA7&quot;/&gt;&lt;wsp:rsid wsp:val=&quot;006859CF&quot;/&gt;&lt;wsp:rsid wsp:val=&quot;00687108&quot;/&gt;&lt;wsp:rsid wsp:val=&quot;0069408F&quot;/&gt;&lt;wsp:rsid wsp:val=&quot;006A4308&quot;/&gt;&lt;wsp:rsid wsp:val=&quot;006B48BB&quot;/&gt;&lt;wsp:rsid wsp:val=&quot;006B5FE8&quot;/&gt;&lt;wsp:rsid wsp:val=&quot;006B718F&quot;/&gt;&lt;wsp:rsid wsp:val=&quot;006C4373&quot;/&gt;&lt;wsp:rsid wsp:val=&quot;006C5079&quot;/&gt;&lt;wsp:rsid wsp:val=&quot;006D13ED&quot;/&gt;&lt;wsp:rsid wsp:val=&quot;006D1451&quot;/&gt;&lt;wsp:rsid wsp:val=&quot;006D1E07&quot;/&gt;&lt;wsp:rsid wsp:val=&quot;006E2509&quot;/&gt;&lt;wsp:rsid wsp:val=&quot;00702A32&quot;/&gt;&lt;wsp:rsid wsp:val=&quot;0070720C&quot;/&gt;&lt;wsp:rsid wsp:val=&quot;007109B2&quot;/&gt;&lt;wsp:rsid wsp:val=&quot;00715997&quot;/&gt;&lt;wsp:rsid wsp:val=&quot;00715DF5&quot;/&gt;&lt;wsp:rsid wsp:val=&quot;00716170&quot;/&gt;&lt;wsp:rsid wsp:val=&quot;00720A63&quot;/&gt;&lt;wsp:rsid wsp:val=&quot;00724C7A&quot;/&gt;&lt;wsp:rsid wsp:val=&quot;00727A94&quot;/&gt;&lt;wsp:rsid wsp:val=&quot;007303AC&quot;/&gt;&lt;wsp:rsid wsp:val=&quot;00735326&quot;/&gt;&lt;wsp:rsid wsp:val=&quot;00744A46&quot;/&gt;&lt;wsp:rsid wsp:val=&quot;00747B2F&quot;/&gt;&lt;wsp:rsid wsp:val=&quot;00751415&quot;/&gt;&lt;wsp:rsid wsp:val=&quot;0075296C&quot;/&gt;&lt;wsp:rsid wsp:val=&quot;0075417E&quot;/&gt;&lt;wsp:rsid wsp:val=&quot;00757E7B&quot;/&gt;&lt;wsp:rsid wsp:val=&quot;007605F5&quot;/&gt;&lt;wsp:rsid wsp:val=&quot;00760959&quot;/&gt;&lt;wsp:rsid wsp:val=&quot;00762D07&quot;/&gt;&lt;wsp:rsid wsp:val=&quot;00767018&quot;/&gt;&lt;wsp:rsid wsp:val=&quot;00771261&quot;/&gt;&lt;wsp:rsid wsp:val=&quot;00771F14&quot;/&gt;&lt;wsp:rsid wsp:val=&quot;0077262D&quot;/&gt;&lt;wsp:rsid wsp:val=&quot;0077522C&quot;/&gt;&lt;wsp:rsid wsp:val=&quot;00776E92&quot;/&gt;&lt;wsp:rsid wsp:val=&quot;00784744&quot;/&gt;&lt;wsp:rsid wsp:val=&quot;00785E40&quot;/&gt;&lt;wsp:rsid wsp:val=&quot;00787CB9&quot;/&gt;&lt;wsp:rsid wsp:val=&quot;00794EFE&quot;/&gt;&lt;wsp:rsid wsp:val=&quot;00796E1A&quot;/&gt;&lt;wsp:rsid wsp:val=&quot;007B28C5&quot;/&gt;&lt;wsp:rsid wsp:val=&quot;007C1A23&quot;/&gt;&lt;wsp:rsid wsp:val=&quot;007C2444&quot;/&gt;&lt;wsp:rsid wsp:val=&quot;007D0243&quot;/&gt;&lt;wsp:rsid wsp:val=&quot;007D3E5A&quot;/&gt;&lt;wsp:rsid wsp:val=&quot;007D4B0F&quot;/&gt;&lt;wsp:rsid wsp:val=&quot;007D6254&quot;/&gt;&lt;wsp:rsid wsp:val=&quot;007D7D9A&quot;/&gt;&lt;wsp:rsid wsp:val=&quot;007E2FD8&quot;/&gt;&lt;wsp:rsid wsp:val=&quot;007E4DE2&quot;/&gt;&lt;wsp:rsid wsp:val=&quot;007E5D14&quot;/&gt;&lt;wsp:rsid wsp:val=&quot;007E76C0&quot;/&gt;&lt;wsp:rsid wsp:val=&quot;007F548C&quot;/&gt;&lt;wsp:rsid wsp:val=&quot;007F71F8&quot;/&gt;&lt;wsp:rsid wsp:val=&quot;0080093F&quot;/&gt;&lt;wsp:rsid wsp:val=&quot;00800D2D&quot;/&gt;&lt;wsp:rsid wsp:val=&quot;00802DD7&quot;/&gt;&lt;wsp:rsid wsp:val=&quot;00807552&quot;/&gt;&lt;wsp:rsid wsp:val=&quot;00810F26&quot;/&gt;&lt;wsp:rsid wsp:val=&quot;00813E5D&quot;/&gt;&lt;wsp:rsid wsp:val=&quot;0081637D&quot;/&gt;&lt;wsp:rsid wsp:val=&quot;008246FB&quot;/&gt;&lt;wsp:rsid wsp:val=&quot;00826A12&quot;/&gt;&lt;wsp:rsid wsp:val=&quot;00827524&quot;/&gt;&lt;wsp:rsid wsp:val=&quot;00833E8E&quot;/&gt;&lt;wsp:rsid wsp:val=&quot;0085426E&quot;/&gt;&lt;wsp:rsid wsp:val=&quot;0086117B&quot;/&gt;&lt;wsp:rsid wsp:val=&quot;008612C8&quot;/&gt;&lt;wsp:rsid wsp:val=&quot;00861660&quot;/&gt;&lt;wsp:rsid wsp:val=&quot;00863E13&quot;/&gt;&lt;wsp:rsid wsp:val=&quot;008702DD&quot;/&gt;&lt;wsp:rsid wsp:val=&quot;0088328D&quot;/&gt;&lt;wsp:rsid wsp:val=&quot;00883A98&quot;/&gt;&lt;wsp:rsid wsp:val=&quot;00884068&quot;/&gt;&lt;wsp:rsid wsp:val=&quot;0088458B&quot;/&gt;&lt;wsp:rsid wsp:val=&quot;008873FF&quot;/&gt;&lt;wsp:rsid wsp:val=&quot;0089794A&quot;/&gt;&lt;wsp:rsid wsp:val=&quot;008A0CF8&quot;/&gt;&lt;wsp:rsid wsp:val=&quot;008A3135&quot;/&gt;&lt;wsp:rsid wsp:val=&quot;008A52D7&quot;/&gt;&lt;wsp:rsid wsp:val=&quot;008A62BA&quot;/&gt;&lt;wsp:rsid wsp:val=&quot;008B3226&quot;/&gt;&lt;wsp:rsid wsp:val=&quot;008B4268&quot;/&gt;&lt;wsp:rsid wsp:val=&quot;008C2462&quot;/&gt;&lt;wsp:rsid wsp:val=&quot;008C5DBA&quot;/&gt;&lt;wsp:rsid wsp:val=&quot;008D29F6&quot;/&gt;&lt;wsp:rsid wsp:val=&quot;008D374F&quot;/&gt;&lt;wsp:rsid wsp:val=&quot;008D4D0A&quot;/&gt;&lt;wsp:rsid wsp:val=&quot;008E605B&quot;/&gt;&lt;wsp:rsid wsp:val=&quot;008F0312&quot;/&gt;&lt;wsp:rsid wsp:val=&quot;009035F7&quot;/&gt;&lt;wsp:rsid wsp:val=&quot;0090631F&quot;/&gt;&lt;wsp:rsid wsp:val=&quot;009103F1&quot;/&gt;&lt;wsp:rsid wsp:val=&quot;00920928&quot;/&gt;&lt;wsp:rsid wsp:val=&quot;00922473&quot;/&gt;&lt;wsp:rsid wsp:val=&quot;00922D52&quot;/&gt;&lt;wsp:rsid wsp:val=&quot;00927CC2&quot;/&gt;&lt;wsp:rsid wsp:val=&quot;0094016C&quot;/&gt;&lt;wsp:rsid wsp:val=&quot;0094151F&quot;/&gt;&lt;wsp:rsid wsp:val=&quot;009425AF&quot;/&gt;&lt;wsp:rsid wsp:val=&quot;009430BA&quot;/&gt;&lt;wsp:rsid wsp:val=&quot;009435A8&quot;/&gt;&lt;wsp:rsid wsp:val=&quot;009446B6&quot;/&gt;&lt;wsp:rsid wsp:val=&quot;00947B21&quot;/&gt;&lt;wsp:rsid wsp:val=&quot;009501A7&quot;/&gt;&lt;wsp:rsid wsp:val=&quot;00955487&quot;/&gt;&lt;wsp:rsid wsp:val=&quot;0095581D&quot;/&gt;&lt;wsp:rsid wsp:val=&quot;00962911&quot;/&gt;&lt;wsp:rsid wsp:val=&quot;00976026&quot;/&gt;&lt;wsp:rsid wsp:val=&quot;009773F8&quot;/&gt;&lt;wsp:rsid wsp:val=&quot;009802BB&quot;/&gt;&lt;wsp:rsid wsp:val=&quot;00981271&quot;/&gt;&lt;wsp:rsid wsp:val=&quot;009867BB&quot;/&gt;&lt;wsp:rsid wsp:val=&quot;0099136E&quot;/&gt;&lt;wsp:rsid wsp:val=&quot;00992069&quot;/&gt;&lt;wsp:rsid wsp:val=&quot;00993009&quot;/&gt;&lt;wsp:rsid wsp:val=&quot;009938E6&quot;/&gt;&lt;wsp:rsid wsp:val=&quot;0099522D&quot;/&gt;&lt;wsp:rsid wsp:val=&quot;00995EF8&quot;/&gt;&lt;wsp:rsid wsp:val=&quot;009972E4&quot;/&gt;&lt;wsp:rsid wsp:val=&quot;009A2B56&quot;/&gt;&lt;wsp:rsid wsp:val=&quot;009A3F17&quot;/&gt;&lt;wsp:rsid wsp:val=&quot;009B58D1&quot;/&gt;&lt;wsp:rsid wsp:val=&quot;009B66B2&quot;/&gt;&lt;wsp:rsid wsp:val=&quot;009C1531&quot;/&gt;&lt;wsp:rsid wsp:val=&quot;009D4036&quot;/&gt;&lt;wsp:rsid wsp:val=&quot;009D4C18&quot;/&gt;&lt;wsp:rsid wsp:val=&quot;009D6402&quot;/&gt;&lt;wsp:rsid wsp:val=&quot;009F273A&quot;/&gt;&lt;wsp:rsid wsp:val=&quot;00A03BC9&quot;/&gt;&lt;wsp:rsid wsp:val=&quot;00A049C2&quot;/&gt;&lt;wsp:rsid wsp:val=&quot;00A07B61&quot;/&gt;&lt;wsp:rsid wsp:val=&quot;00A1082D&quot;/&gt;&lt;wsp:rsid wsp:val=&quot;00A16ADE&quot;/&gt;&lt;wsp:rsid wsp:val=&quot;00A26201&quot;/&gt;&lt;wsp:rsid wsp:val=&quot;00A34626&quot;/&gt;&lt;wsp:rsid wsp:val=&quot;00A374B4&quot;/&gt;&lt;wsp:rsid wsp:val=&quot;00A42236&quot;/&gt;&lt;wsp:rsid wsp:val=&quot;00A43221&quot;/&gt;&lt;wsp:rsid wsp:val=&quot;00A4383B&quot;/&gt;&lt;wsp:rsid wsp:val=&quot;00A51CA7&quot;/&gt;&lt;wsp:rsid wsp:val=&quot;00A526D7&quot;/&gt;&lt;wsp:rsid wsp:val=&quot;00A55CD4&quot;/&gt;&lt;wsp:rsid wsp:val=&quot;00A701A7&quot;/&gt;&lt;wsp:rsid wsp:val=&quot;00A75AB5&quot;/&gt;&lt;wsp:rsid wsp:val=&quot;00A76342&quot;/&gt;&lt;wsp:rsid wsp:val=&quot;00A83386&quot;/&gt;&lt;wsp:rsid wsp:val=&quot;00A836D9&quot;/&gt;&lt;wsp:rsid wsp:val=&quot;00A86221&quot;/&gt;&lt;wsp:rsid wsp:val=&quot;00A86609&quot;/&gt;&lt;wsp:rsid wsp:val=&quot;00A908E5&quot;/&gt;&lt;wsp:rsid wsp:val=&quot;00AA2B68&quot;/&gt;&lt;wsp:rsid wsp:val=&quot;00AB3C2F&quot;/&gt;&lt;wsp:rsid wsp:val=&quot;00AB514D&quot;/&gt;&lt;wsp:rsid wsp:val=&quot;00AC03B4&quot;/&gt;&lt;wsp:rsid wsp:val=&quot;00AC4616&quot;/&gt;&lt;wsp:rsid wsp:val=&quot;00AC6905&quot;/&gt;&lt;wsp:rsid wsp:val=&quot;00AE1832&quot;/&gt;&lt;wsp:rsid wsp:val=&quot;00AE1BD3&quot;/&gt;&lt;wsp:rsid wsp:val=&quot;00AE5F10&quot;/&gt;&lt;wsp:rsid wsp:val=&quot;00AE66B7&quot;/&gt;&lt;wsp:rsid wsp:val=&quot;00AF527E&quot;/&gt;&lt;wsp:rsid wsp:val=&quot;00AF6ED8&quot;/&gt;&lt;wsp:rsid wsp:val=&quot;00B034F7&quot;/&gt;&lt;wsp:rsid wsp:val=&quot;00B07551&quot;/&gt;&lt;wsp:rsid wsp:val=&quot;00B11647&quot;/&gt;&lt;wsp:rsid wsp:val=&quot;00B13DAB&quot;/&gt;&lt;wsp:rsid wsp:val=&quot;00B227A4&quot;/&gt;&lt;wsp:rsid wsp:val=&quot;00B23D48&quot;/&gt;&lt;wsp:rsid wsp:val=&quot;00B25C0D&quot;/&gt;&lt;wsp:rsid wsp:val=&quot;00B275DB&quot;/&gt;&lt;wsp:rsid wsp:val=&quot;00B3045E&quot;/&gt;&lt;wsp:rsid wsp:val=&quot;00B31A31&quot;/&gt;&lt;wsp:rsid wsp:val=&quot;00B32FDF&quot;/&gt;&lt;wsp:rsid wsp:val=&quot;00B40FA5&quot;/&gt;&lt;wsp:rsid wsp:val=&quot;00B67C1B&quot;/&gt;&lt;wsp:rsid wsp:val=&quot;00B80E27&quot;/&gt;&lt;wsp:rsid wsp:val=&quot;00B81EF0&quot;/&gt;&lt;wsp:rsid wsp:val=&quot;00B83C93&quot;/&gt;&lt;wsp:rsid wsp:val=&quot;00B847B3&quot;/&gt;&lt;wsp:rsid wsp:val=&quot;00B930D3&quot;/&gt;&lt;wsp:rsid wsp:val=&quot;00B93E7F&quot;/&gt;&lt;wsp:rsid wsp:val=&quot;00B977B6&quot;/&gt;&lt;wsp:rsid wsp:val=&quot;00BA1143&quot;/&gt;&lt;wsp:rsid wsp:val=&quot;00BA5F12&quot;/&gt;&lt;wsp:rsid wsp:val=&quot;00BB0725&quot;/&gt;&lt;wsp:rsid wsp:val=&quot;00BB306E&quot;/&gt;&lt;wsp:rsid wsp:val=&quot;00BB37C6&quot;/&gt;&lt;wsp:rsid wsp:val=&quot;00BB7991&quot;/&gt;&lt;wsp:rsid wsp:val=&quot;00BC050C&quot;/&gt;&lt;wsp:rsid wsp:val=&quot;00BC2262&quot;/&gt;&lt;wsp:rsid wsp:val=&quot;00BC3B65&quot;/&gt;&lt;wsp:rsid wsp:val=&quot;00BD0EBF&quot;/&gt;&lt;wsp:rsid wsp:val=&quot;00BE48F4&quot;/&gt;&lt;wsp:rsid wsp:val=&quot;00BE63B4&quot;/&gt;&lt;wsp:rsid wsp:val=&quot;00BF31B1&quot;/&gt;&lt;wsp:rsid wsp:val=&quot;00C00348&quot;/&gt;&lt;wsp:rsid wsp:val=&quot;00C00646&quot;/&gt;&lt;wsp:rsid wsp:val=&quot;00C0204C&quot;/&gt;&lt;wsp:rsid wsp:val=&quot;00C06899&quot;/&gt;&lt;wsp:rsid wsp:val=&quot;00C12D42&quot;/&gt;&lt;wsp:rsid wsp:val=&quot;00C17D0D&quot;/&gt;&lt;wsp:rsid wsp:val=&quot;00C24D85&quot;/&gt;&lt;wsp:rsid wsp:val=&quot;00C35D8F&quot;/&gt;&lt;wsp:rsid wsp:val=&quot;00C36EAA&quot;/&gt;&lt;wsp:rsid wsp:val=&quot;00C435B5&quot;/&gt;&lt;wsp:rsid wsp:val=&quot;00C44DBA&quot;/&gt;&lt;wsp:rsid wsp:val=&quot;00C4651B&quot;/&gt;&lt;wsp:rsid wsp:val=&quot;00C67157&quot;/&gt;&lt;wsp:rsid wsp:val=&quot;00C706D2&quot;/&gt;&lt;wsp:rsid wsp:val=&quot;00C7246D&quot;/&gt;&lt;wsp:rsid wsp:val=&quot;00C8033F&quot;/&gt;&lt;wsp:rsid wsp:val=&quot;00C803E5&quot;/&gt;&lt;wsp:rsid wsp:val=&quot;00C80880&quot;/&gt;&lt;wsp:rsid wsp:val=&quot;00C80BFF&quot;/&gt;&lt;wsp:rsid wsp:val=&quot;00C81110&quot;/&gt;&lt;wsp:rsid wsp:val=&quot;00C839A6&quot;/&gt;&lt;wsp:rsid wsp:val=&quot;00C9050A&quot;/&gt;&lt;wsp:rsid wsp:val=&quot;00C94EB4&quot;/&gt;&lt;wsp:rsid wsp:val=&quot;00C97686&quot;/&gt;&lt;wsp:rsid wsp:val=&quot;00CB341E&quot;/&gt;&lt;wsp:rsid wsp:val=&quot;00CB3A0E&quot;/&gt;&lt;wsp:rsid wsp:val=&quot;00CC2D62&quot;/&gt;&lt;wsp:rsid wsp:val=&quot;00CC6E45&quot;/&gt;&lt;wsp:rsid wsp:val=&quot;00CD4757&quot;/&gt;&lt;wsp:rsid wsp:val=&quot;00CD7F9A&quot;/&gt;&lt;wsp:rsid wsp:val=&quot;00CF273C&quot;/&gt;&lt;wsp:rsid wsp:val=&quot;00D10D46&quot;/&gt;&lt;wsp:rsid wsp:val=&quot;00D21FAC&quot;/&gt;&lt;wsp:rsid wsp:val=&quot;00D240FC&quot;/&gt;&lt;wsp:rsid wsp:val=&quot;00D27032&quot;/&gt;&lt;wsp:rsid wsp:val=&quot;00D309EA&quot;/&gt;&lt;wsp:rsid wsp:val=&quot;00D32507&quot;/&gt;&lt;wsp:rsid wsp:val=&quot;00D36A2A&quot;/&gt;&lt;wsp:rsid wsp:val=&quot;00D36F51&quot;/&gt;&lt;wsp:rsid wsp:val=&quot;00D4227F&quot;/&gt;&lt;wsp:rsid wsp:val=&quot;00D43F6D&quot;/&gt;&lt;wsp:rsid wsp:val=&quot;00D47591&quot;/&gt;&lt;wsp:rsid wsp:val=&quot;00D52880&quot;/&gt;&lt;wsp:rsid wsp:val=&quot;00D56DD8&quot;/&gt;&lt;wsp:rsid wsp:val=&quot;00D63494&quot;/&gt;&lt;wsp:rsid wsp:val=&quot;00D677D3&quot;/&gt;&lt;wsp:rsid wsp:val=&quot;00D74B09&quot;/&gt;&lt;wsp:rsid wsp:val=&quot;00D81675&quot;/&gt;&lt;wsp:rsid wsp:val=&quot;00D838F9&quot;/&gt;&lt;wsp:rsid wsp:val=&quot;00D84DCB&quot;/&gt;&lt;wsp:rsid wsp:val=&quot;00D8532B&quot;/&gt;&lt;wsp:rsid wsp:val=&quot;00D856A4&quot;/&gt;&lt;wsp:rsid wsp:val=&quot;00D85B95&quot;/&gt;&lt;wsp:rsid wsp:val=&quot;00D86E3A&quot;/&gt;&lt;wsp:rsid wsp:val=&quot;00D91B0F&quot;/&gt;&lt;wsp:rsid wsp:val=&quot;00D93FF5&quot;/&gt;&lt;wsp:rsid wsp:val=&quot;00DA5294&quot;/&gt;&lt;wsp:rsid wsp:val=&quot;00DA6819&quot;/&gt;&lt;wsp:rsid wsp:val=&quot;00DA75FE&quot;/&gt;&lt;wsp:rsid wsp:val=&quot;00DB63A1&quot;/&gt;&lt;wsp:rsid wsp:val=&quot;00DC5579&quot;/&gt;&lt;wsp:rsid wsp:val=&quot;00DC5BE6&quot;/&gt;&lt;wsp:rsid wsp:val=&quot;00DD6961&quot;/&gt;&lt;wsp:rsid wsp:val=&quot;00DE1972&quot;/&gt;&lt;wsp:rsid wsp:val=&quot;00DE5094&quot;/&gt;&lt;wsp:rsid wsp:val=&quot;00DE5191&quot;/&gt;&lt;wsp:rsid wsp:val=&quot;00DE6044&quot;/&gt;&lt;wsp:rsid wsp:val=&quot;00DF1E3D&quot;/&gt;&lt;wsp:rsid wsp:val=&quot;00DF3ED9&quot;/&gt;&lt;wsp:rsid wsp:val=&quot;00DF556B&quot;/&gt;&lt;wsp:rsid wsp:val=&quot;00E04256&quot;/&gt;&lt;wsp:rsid wsp:val=&quot;00E04EFD&quot;/&gt;&lt;wsp:rsid wsp:val=&quot;00E11D97&quot;/&gt;&lt;wsp:rsid wsp:val=&quot;00E2113F&quot;/&gt;&lt;wsp:rsid wsp:val=&quot;00E22EAE&quot;/&gt;&lt;wsp:rsid wsp:val=&quot;00E23221&quot;/&gt;&lt;wsp:rsid wsp:val=&quot;00E2412E&quot;/&gt;&lt;wsp:rsid wsp:val=&quot;00E25E89&quot;/&gt;&lt;wsp:rsid wsp:val=&quot;00E26D94&quot;/&gt;&lt;wsp:rsid wsp:val=&quot;00E30387&quot;/&gt;&lt;wsp:rsid wsp:val=&quot;00E31774&quot;/&gt;&lt;wsp:rsid wsp:val=&quot;00E36A45&quot;/&gt;&lt;wsp:rsid wsp:val=&quot;00E40A82&quot;/&gt;&lt;wsp:rsid wsp:val=&quot;00E42A3F&quot;/&gt;&lt;wsp:rsid wsp:val=&quot;00E528F6&quot;/&gt;&lt;wsp:rsid wsp:val=&quot;00E53870&quot;/&gt;&lt;wsp:rsid wsp:val=&quot;00E54B35&quot;/&gt;&lt;wsp:rsid wsp:val=&quot;00E60B15&quot;/&gt;&lt;wsp:rsid wsp:val=&quot;00E63367&quot;/&gt;&lt;wsp:rsid wsp:val=&quot;00E6471D&quot;/&gt;&lt;wsp:rsid wsp:val=&quot;00E8045A&quot;/&gt;&lt;wsp:rsid wsp:val=&quot;00E91012&quot;/&gt;&lt;wsp:rsid wsp:val=&quot;00EA0EE6&quot;/&gt;&lt;wsp:rsid wsp:val=&quot;00EA1DAB&quot;/&gt;&lt;wsp:rsid wsp:val=&quot;00EA33D9&quot;/&gt;&lt;wsp:rsid wsp:val=&quot;00EB1B42&quot;/&gt;&lt;wsp:rsid wsp:val=&quot;00EB26C8&quot;/&gt;&lt;wsp:rsid wsp:val=&quot;00EB561F&quot;/&gt;&lt;wsp:rsid wsp:val=&quot;00ED389C&quot;/&gt;&lt;wsp:rsid wsp:val=&quot;00ED4E2D&quot;/&gt;&lt;wsp:rsid wsp:val=&quot;00EF0D68&quot;/&gt;&lt;wsp:rsid wsp:val=&quot;00EF12E7&quot;/&gt;&lt;wsp:rsid wsp:val=&quot;00EF5B6E&quot;/&gt;&lt;wsp:rsid wsp:val=&quot;00F0568B&quot;/&gt;&lt;wsp:rsid wsp:val=&quot;00F05D73&quot;/&gt;&lt;wsp:rsid wsp:val=&quot;00F12FE9&quot;/&gt;&lt;wsp:rsid wsp:val=&quot;00F13DA1&quot;/&gt;&lt;wsp:rsid wsp:val=&quot;00F17365&quot;/&gt;&lt;wsp:rsid wsp:val=&quot;00F221EF&quot;/&gt;&lt;wsp:rsid wsp:val=&quot;00F27A94&quot;/&gt;&lt;wsp:rsid wsp:val=&quot;00F32A9B&quot;/&gt;&lt;wsp:rsid wsp:val=&quot;00F419D6&quot;/&gt;&lt;wsp:rsid wsp:val=&quot;00F42DC7&quot;/&gt;&lt;wsp:rsid wsp:val=&quot;00F43D63&quot;/&gt;&lt;wsp:rsid wsp:val=&quot;00F45AA8&quot;/&gt;&lt;wsp:rsid wsp:val=&quot;00F45E02&quot;/&gt;&lt;wsp:rsid wsp:val=&quot;00F4697D&quot;/&gt;&lt;wsp:rsid wsp:val=&quot;00F47E89&quot;/&gt;&lt;wsp:rsid wsp:val=&quot;00F55493&quot;/&gt;&lt;wsp:rsid wsp:val=&quot;00F70DAA&quot;/&gt;&lt;wsp:rsid wsp:val=&quot;00F713FD&quot;/&gt;&lt;wsp:rsid wsp:val=&quot;00F7461B&quot;/&gt;&lt;wsp:rsid wsp:val=&quot;00F82CB3&quot;/&gt;&lt;wsp:rsid wsp:val=&quot;00F83BF4&quot;/&gt;&lt;wsp:rsid wsp:val=&quot;00F85D5E&quot;/&gt;&lt;wsp:rsid wsp:val=&quot;00F92660&quot;/&gt;&lt;wsp:rsid wsp:val=&quot;00F95146&quot;/&gt;&lt;wsp:rsid wsp:val=&quot;00F96FEA&quot;/&gt;&lt;wsp:rsid wsp:val=&quot;00FA2108&quot;/&gt;&lt;wsp:rsid wsp:val=&quot;00FA44F2&quot;/&gt;&lt;wsp:rsid wsp:val=&quot;00FB24A3&quot;/&gt;&lt;wsp:rsid wsp:val=&quot;00FB76B8&quot;/&gt;&lt;wsp:rsid wsp:val=&quot;00FC2A12&quot;/&gt;&lt;wsp:rsid wsp:val=&quot;00FC5E7B&quot;/&gt;&lt;wsp:rsid wsp:val=&quot;00FC7C4B&quot;/&gt;&lt;wsp:rsid wsp:val=&quot;00FD08E3&quot;/&gt;&lt;wsp:rsid wsp:val=&quot;00FD1885&quot;/&gt;&lt;wsp:rsid wsp:val=&quot;00FD1FFB&quot;/&gt;&lt;wsp:rsid wsp:val=&quot;00FD234C&quot;/&gt;&lt;wsp:rsid wsp:val=&quot;00FD640C&quot;/&gt;&lt;wsp:rsid wsp:val=&quot;00FE3EBF&quot;/&gt;&lt;wsp:rsid wsp:val=&quot;00FE65B6&quot;/&gt;&lt;wsp:rsid wsp:val=&quot;00FF29C5&quot;/&gt;&lt;wsp:rsid wsp:val=&quot;00FF7489&quot;/&gt;&lt;/wsp:rsids&gt;&lt;/w:docPr&gt;&lt;w:body&gt;&lt;wx:sect&gt;&lt;w:p wsp:rsidR=&quot;00000000&quot; wsp:rsidRDefault=&quot;003B4680&quot; wsp:rsidP=&quot;003B4680&quot;&gt;&lt;m:oMathPara&gt;&lt;m:oMath&gt;&lt;m:r&gt;&lt;w:rPr&gt;&lt;w:rFonts w:ascii=&quot;Cambria Math&quot; w:h-ansi=&quot;Cambria Math&quot; w:cs=&quot;Arial&quot;/&gt;&lt;wx:font wx:val=&quot;Cambria Math&quot;/&gt;&lt;w:i/&gt;&lt;/w:rPr&gt;&lt;m:t&gt;i&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009938E6" w:rsidRPr="009938E6">
        <w:rPr>
          <w:rFonts w:ascii="Arial" w:hAnsi="Arial" w:cs="Arial"/>
        </w:rPr>
        <w:instrText xml:space="preserve"> </w:instrText>
      </w:r>
      <w:r w:rsidR="009938E6" w:rsidRPr="009938E6">
        <w:rPr>
          <w:rFonts w:ascii="Arial" w:hAnsi="Arial" w:cs="Arial"/>
        </w:rPr>
        <w:fldChar w:fldCharType="separate"/>
      </w:r>
      <w:r w:rsidR="00252D89">
        <w:rPr>
          <w:position w:val="-5"/>
        </w:rPr>
        <w:pict>
          <v:shape id="_x0000_i1034" type="#_x0000_t75" style="width:4.35pt;height:13.6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461C0F&quot;/&gt;&lt;wsp:rsid wsp:val=&quot;00000DE9&quot;/&gt;&lt;wsp:rsid wsp:val=&quot;0001358A&quot;/&gt;&lt;wsp:rsid wsp:val=&quot;00014909&quot;/&gt;&lt;wsp:rsid wsp:val=&quot;000172C2&quot;/&gt;&lt;wsp:rsid wsp:val=&quot;000202AB&quot;/&gt;&lt;wsp:rsid wsp:val=&quot;000236FF&quot;/&gt;&lt;wsp:rsid wsp:val=&quot;000341BA&quot;/&gt;&lt;wsp:rsid wsp:val=&quot;00043EA1&quot;/&gt;&lt;wsp:rsid wsp:val=&quot;00053557&quot;/&gt;&lt;wsp:rsid wsp:val=&quot;00063263&quot;/&gt;&lt;wsp:rsid wsp:val=&quot;0007738F&quot;/&gt;&lt;wsp:rsid wsp:val=&quot;000878CB&quot;/&gt;&lt;wsp:rsid wsp:val=&quot;000A2B85&quot;/&gt;&lt;wsp:rsid wsp:val=&quot;000A5305&quot;/&gt;&lt;wsp:rsid wsp:val=&quot;000A6C6B&quot;/&gt;&lt;wsp:rsid wsp:val=&quot;000B22C9&quot;/&gt;&lt;wsp:rsid wsp:val=&quot;000B2BF4&quot;/&gt;&lt;wsp:rsid wsp:val=&quot;000B5963&quot;/&gt;&lt;wsp:rsid wsp:val=&quot;000C428C&quot;/&gt;&lt;wsp:rsid wsp:val=&quot;000C7C30&quot;/&gt;&lt;wsp:rsid wsp:val=&quot;000D30CD&quot;/&gt;&lt;wsp:rsid wsp:val=&quot;000D4A78&quot;/&gt;&lt;wsp:rsid wsp:val=&quot;000D7AD3&quot;/&gt;&lt;wsp:rsid wsp:val=&quot;000E0CFA&quot;/&gt;&lt;wsp:rsid wsp:val=&quot;000E0D50&quot;/&gt;&lt;wsp:rsid wsp:val=&quot;000E2314&quot;/&gt;&lt;wsp:rsid wsp:val=&quot;000E3DFC&quot;/&gt;&lt;wsp:rsid wsp:val=&quot;000F7337&quot;/&gt;&lt;wsp:rsid wsp:val=&quot;00104955&quot;/&gt;&lt;wsp:rsid wsp:val=&quot;00105554&quot;/&gt;&lt;wsp:rsid wsp:val=&quot;00105DC3&quot;/&gt;&lt;wsp:rsid wsp:val=&quot;00106B5C&quot;/&gt;&lt;wsp:rsid wsp:val=&quot;0012473C&quot;/&gt;&lt;wsp:rsid wsp:val=&quot;00124B27&quot;/&gt;&lt;wsp:rsid wsp:val=&quot;00143076&quot;/&gt;&lt;wsp:rsid wsp:val=&quot;001436D9&quot;/&gt;&lt;wsp:rsid wsp:val=&quot;00152A2C&quot;/&gt;&lt;wsp:rsid wsp:val=&quot;00157368&quot;/&gt;&lt;wsp:rsid wsp:val=&quot;00157424&quot;/&gt;&lt;wsp:rsid wsp:val=&quot;0016002C&quot;/&gt;&lt;wsp:rsid wsp:val=&quot;00164475&quot;/&gt;&lt;wsp:rsid wsp:val=&quot;001826DD&quot;/&gt;&lt;wsp:rsid wsp:val=&quot;00182D75&quot;/&gt;&lt;wsp:rsid wsp:val=&quot;001A061A&quot;/&gt;&lt;wsp:rsid wsp:val=&quot;001A15E3&quot;/&gt;&lt;wsp:rsid wsp:val=&quot;001A4C5C&quot;/&gt;&lt;wsp:rsid wsp:val=&quot;001A585C&quot;/&gt;&lt;wsp:rsid wsp:val=&quot;001B3719&quot;/&gt;&lt;wsp:rsid wsp:val=&quot;001C0EA8&quot;/&gt;&lt;wsp:rsid wsp:val=&quot;001C0F20&quot;/&gt;&lt;wsp:rsid wsp:val=&quot;001C2C37&quot;/&gt;&lt;wsp:rsid wsp:val=&quot;001C6AF2&quot;/&gt;&lt;wsp:rsid wsp:val=&quot;001D3177&quot;/&gt;&lt;wsp:rsid wsp:val=&quot;001D5471&quot;/&gt;&lt;wsp:rsid wsp:val=&quot;001F1B02&quot;/&gt;&lt;wsp:rsid wsp:val=&quot;001F7C9A&quot;/&gt;&lt;wsp:rsid wsp:val=&quot;00205C8E&quot;/&gt;&lt;wsp:rsid wsp:val=&quot;002104AA&quot;/&gt;&lt;wsp:rsid wsp:val=&quot;00210E96&quot;/&gt;&lt;wsp:rsid wsp:val=&quot;00211FE2&quot;/&gt;&lt;wsp:rsid wsp:val=&quot;00215C9B&quot;/&gt;&lt;wsp:rsid wsp:val=&quot;0022407F&quot;/&gt;&lt;wsp:rsid wsp:val=&quot;00227D3D&quot;/&gt;&lt;wsp:rsid wsp:val=&quot;00230FB5&quot;/&gt;&lt;wsp:rsid wsp:val=&quot;002370B8&quot;/&gt;&lt;wsp:rsid wsp:val=&quot;002449BB&quot;/&gt;&lt;wsp:rsid wsp:val=&quot;0024551A&quot;/&gt;&lt;wsp:rsid wsp:val=&quot;0024679A&quot;/&gt;&lt;wsp:rsid wsp:val=&quot;002471DF&quot;/&gt;&lt;wsp:rsid wsp:val=&quot;00256317&quot;/&gt;&lt;wsp:rsid wsp:val=&quot;00260A0E&quot;/&gt;&lt;wsp:rsid wsp:val=&quot;00261B36&quot;/&gt;&lt;wsp:rsid wsp:val=&quot;00264B3F&quot;/&gt;&lt;wsp:rsid wsp:val=&quot;002709B2&quot;/&gt;&lt;wsp:rsid wsp:val=&quot;002720C0&quot;/&gt;&lt;wsp:rsid wsp:val=&quot;002740E9&quot;/&gt;&lt;wsp:rsid wsp:val=&quot;00274F70&quot;/&gt;&lt;wsp:rsid wsp:val=&quot;00280C6C&quot;/&gt;&lt;wsp:rsid wsp:val=&quot;002841DF&quot;/&gt;&lt;wsp:rsid wsp:val=&quot;002865EC&quot;/&gt;&lt;wsp:rsid wsp:val=&quot;002867ED&quot;/&gt;&lt;wsp:rsid wsp:val=&quot;002938ED&quot;/&gt;&lt;wsp:rsid wsp:val=&quot;002957B7&quot;/&gt;&lt;wsp:rsid wsp:val=&quot;002A2F90&quot;/&gt;&lt;wsp:rsid wsp:val=&quot;002B2FA6&quot;/&gt;&lt;wsp:rsid wsp:val=&quot;002B3B1C&quot;/&gt;&lt;wsp:rsid wsp:val=&quot;002B5BB7&quot;/&gt;&lt;wsp:rsid wsp:val=&quot;002B6EC4&quot;/&gt;&lt;wsp:rsid wsp:val=&quot;002C33C1&quot;/&gt;&lt;wsp:rsid wsp:val=&quot;002C398D&quot;/&gt;&lt;wsp:rsid wsp:val=&quot;002C7C7E&quot;/&gt;&lt;wsp:rsid wsp:val=&quot;002D43C8&quot;/&gt;&lt;wsp:rsid wsp:val=&quot;002E37E1&quot;/&gt;&lt;wsp:rsid wsp:val=&quot;002E3885&quot;/&gt;&lt;wsp:rsid wsp:val=&quot;002E3FEE&quot;/&gt;&lt;wsp:rsid wsp:val=&quot;002E4511&quot;/&gt;&lt;wsp:rsid wsp:val=&quot;002E5EE9&quot;/&gt;&lt;wsp:rsid wsp:val=&quot;002E7A0A&quot;/&gt;&lt;wsp:rsid wsp:val=&quot;002F0F3D&quot;/&gt;&lt;wsp:rsid wsp:val=&quot;002F1B50&quot;/&gt;&lt;wsp:rsid wsp:val=&quot;002F24D4&quot;/&gt;&lt;wsp:rsid wsp:val=&quot;0030370F&quot;/&gt;&lt;wsp:rsid wsp:val=&quot;00303924&quot;/&gt;&lt;wsp:rsid wsp:val=&quot;00304E9B&quot;/&gt;&lt;wsp:rsid wsp:val=&quot;00311864&quot;/&gt;&lt;wsp:rsid wsp:val=&quot;00312D6C&quot;/&gt;&lt;wsp:rsid wsp:val=&quot;00320D80&quot;/&gt;&lt;wsp:rsid wsp:val=&quot;0032182D&quot;/&gt;&lt;wsp:rsid wsp:val=&quot;00321C22&quot;/&gt;&lt;wsp:rsid wsp:val=&quot;00322BCA&quot;/&gt;&lt;wsp:rsid wsp:val=&quot;00323834&quot;/&gt;&lt;wsp:rsid wsp:val=&quot;003332A1&quot;/&gt;&lt;wsp:rsid wsp:val=&quot;00334AD2&quot;/&gt;&lt;wsp:rsid wsp:val=&quot;003353FC&quot;/&gt;&lt;wsp:rsid wsp:val=&quot;00336AC8&quot;/&gt;&lt;wsp:rsid wsp:val=&quot;00346C73&quot;/&gt;&lt;wsp:rsid wsp:val=&quot;0035153D&quot;/&gt;&lt;wsp:rsid wsp:val=&quot;00357AC4&quot;/&gt;&lt;wsp:rsid wsp:val=&quot;0036349D&quot;/&gt;&lt;wsp:rsid wsp:val=&quot;00364942&quot;/&gt;&lt;wsp:rsid wsp:val=&quot;00367BE2&quot;/&gt;&lt;wsp:rsid wsp:val=&quot;00376BAA&quot;/&gt;&lt;wsp:rsid wsp:val=&quot;003779B1&quot;/&gt;&lt;wsp:rsid wsp:val=&quot;00384259&quot;/&gt;&lt;wsp:rsid wsp:val=&quot;003851E3&quot;/&gt;&lt;wsp:rsid wsp:val=&quot;0039134F&quot;/&gt;&lt;wsp:rsid wsp:val=&quot;003939D7&quot;/&gt;&lt;wsp:rsid wsp:val=&quot;003A1D1A&quot;/&gt;&lt;wsp:rsid wsp:val=&quot;003A235F&quot;/&gt;&lt;wsp:rsid wsp:val=&quot;003A4F14&quot;/&gt;&lt;wsp:rsid wsp:val=&quot;003B030D&quot;/&gt;&lt;wsp:rsid wsp:val=&quot;003B2423&quot;/&gt;&lt;wsp:rsid wsp:val=&quot;003B4680&quot;/&gt;&lt;wsp:rsid wsp:val=&quot;003C0530&quot;/&gt;&lt;wsp:rsid wsp:val=&quot;003D20BB&quot;/&gt;&lt;wsp:rsid wsp:val=&quot;003D572D&quot;/&gt;&lt;wsp:rsid wsp:val=&quot;003E77B3&quot;/&gt;&lt;wsp:rsid wsp:val=&quot;003F121C&quot;/&gt;&lt;wsp:rsid wsp:val=&quot;003F4C02&quot;/&gt;&lt;wsp:rsid wsp:val=&quot;003F5424&quot;/&gt;&lt;wsp:rsid wsp:val=&quot;003F5527&quot;/&gt;&lt;wsp:rsid wsp:val=&quot;003F642B&quot;/&gt;&lt;wsp:rsid wsp:val=&quot;003F714B&quot;/&gt;&lt;wsp:rsid wsp:val=&quot;004018BB&quot;/&gt;&lt;wsp:rsid wsp:val=&quot;00403DB6&quot;/&gt;&lt;wsp:rsid wsp:val=&quot;00404562&quot;/&gt;&lt;wsp:rsid wsp:val=&quot;00410B09&quot;/&gt;&lt;wsp:rsid wsp:val=&quot;00421A77&quot;/&gt;&lt;wsp:rsid wsp:val=&quot;0042665C&quot;/&gt;&lt;wsp:rsid wsp:val=&quot;00431920&quot;/&gt;&lt;wsp:rsid wsp:val=&quot;00433981&quot;/&gt;&lt;wsp:rsid wsp:val=&quot;00441D1C&quot;/&gt;&lt;wsp:rsid wsp:val=&quot;004430BF&quot;/&gt;&lt;wsp:rsid wsp:val=&quot;00443ACB&quot;/&gt;&lt;wsp:rsid wsp:val=&quot;00461C0F&quot;/&gt;&lt;wsp:rsid wsp:val=&quot;00461C7B&quot;/&gt;&lt;wsp:rsid wsp:val=&quot;004671DD&quot;/&gt;&lt;wsp:rsid wsp:val=&quot;00467287&quot;/&gt;&lt;wsp:rsid wsp:val=&quot;00467CF3&quot;/&gt;&lt;wsp:rsid wsp:val=&quot;0047153F&quot;/&gt;&lt;wsp:rsid wsp:val=&quot;00476A4F&quot;/&gt;&lt;wsp:rsid wsp:val=&quot;00481038&quot;/&gt;&lt;wsp:rsid wsp:val=&quot;00484F2A&quot;/&gt;&lt;wsp:rsid wsp:val=&quot;004858E6&quot;/&gt;&lt;wsp:rsid wsp:val=&quot;00487571&quot;/&gt;&lt;wsp:rsid wsp:val=&quot;004879D0&quot;/&gt;&lt;wsp:rsid wsp:val=&quot;004915A6&quot;/&gt;&lt;wsp:rsid wsp:val=&quot;0049179C&quot;/&gt;&lt;wsp:rsid wsp:val=&quot;00495BFC&quot;/&gt;&lt;wsp:rsid wsp:val=&quot;0049691A&quot;/&gt;&lt;wsp:rsid wsp:val=&quot;00497AFA&quot;/&gt;&lt;wsp:rsid wsp:val=&quot;004A2604&quot;/&gt;&lt;wsp:rsid wsp:val=&quot;004B07ED&quot;/&gt;&lt;wsp:rsid wsp:val=&quot;004B0EA1&quot;/&gt;&lt;wsp:rsid wsp:val=&quot;004C46C4&quot;/&gt;&lt;wsp:rsid wsp:val=&quot;004D2334&quot;/&gt;&lt;wsp:rsid wsp:val=&quot;004D2574&quot;/&gt;&lt;wsp:rsid wsp:val=&quot;004D3478&quot;/&gt;&lt;wsp:rsid wsp:val=&quot;004E27C2&quot;/&gt;&lt;wsp:rsid wsp:val=&quot;004E63AE&quot;/&gt;&lt;wsp:rsid wsp:val=&quot;004E7567&quot;/&gt;&lt;wsp:rsid wsp:val=&quot;004F7E19&quot;/&gt;&lt;wsp:rsid wsp:val=&quot;005016B6&quot;/&gt;&lt;wsp:rsid wsp:val=&quot;005072F7&quot;/&gt;&lt;wsp:rsid wsp:val=&quot;00507959&quot;/&gt;&lt;wsp:rsid wsp:val=&quot;00513075&quot;/&gt;&lt;wsp:rsid wsp:val=&quot;005160BB&quot;/&gt;&lt;wsp:rsid wsp:val=&quot;00517531&quot;/&gt;&lt;wsp:rsid wsp:val=&quot;00524CAE&quot;/&gt;&lt;wsp:rsid wsp:val=&quot;00530E71&quot;/&gt;&lt;wsp:rsid wsp:val=&quot;00537F63&quot;/&gt;&lt;wsp:rsid wsp:val=&quot;00545E77&quot;/&gt;&lt;wsp:rsid wsp:val=&quot;005525DC&quot;/&gt;&lt;wsp:rsid wsp:val=&quot;0055516E&quot;/&gt;&lt;wsp:rsid wsp:val=&quot;005619B4&quot;/&gt;&lt;wsp:rsid wsp:val=&quot;005626F0&quot;/&gt;&lt;wsp:rsid wsp:val=&quot;00571159&quot;/&gt;&lt;wsp:rsid wsp:val=&quot;00571669&quot;/&gt;&lt;wsp:rsid wsp:val=&quot;00571795&quot;/&gt;&lt;wsp:rsid wsp:val=&quot;00571FE2&quot;/&gt;&lt;wsp:rsid wsp:val=&quot;00572AF1&quot;/&gt;&lt;wsp:rsid wsp:val=&quot;00574B23&quot;/&gt;&lt;wsp:rsid wsp:val=&quot;00574EEE&quot;/&gt;&lt;wsp:rsid wsp:val=&quot;00577959&quot;/&gt;&lt;wsp:rsid wsp:val=&quot;0058012C&quot;/&gt;&lt;wsp:rsid wsp:val=&quot;0058088D&quot;/&gt;&lt;wsp:rsid wsp:val=&quot;00580A9A&quot;/&gt;&lt;wsp:rsid wsp:val=&quot;00594894&quot;/&gt;&lt;wsp:rsid wsp:val=&quot;005A1B6B&quot;/&gt;&lt;wsp:rsid wsp:val=&quot;005A4208&quot;/&gt;&lt;wsp:rsid wsp:val=&quot;005B23CB&quot;/&gt;&lt;wsp:rsid wsp:val=&quot;005C3ACA&quot;/&gt;&lt;wsp:rsid wsp:val=&quot;005C71B7&quot;/&gt;&lt;wsp:rsid wsp:val=&quot;005D2F18&quot;/&gt;&lt;wsp:rsid wsp:val=&quot;005D3F92&quot;/&gt;&lt;wsp:rsid wsp:val=&quot;005D6DC7&quot;/&gt;&lt;wsp:rsid wsp:val=&quot;005E697F&quot;/&gt;&lt;wsp:rsid wsp:val=&quot;005E6F75&quot;/&gt;&lt;wsp:rsid wsp:val=&quot;005F7506&quot;/&gt;&lt;wsp:rsid wsp:val=&quot;00600A3F&quot;/&gt;&lt;wsp:rsid wsp:val=&quot;00600B44&quot;/&gt;&lt;wsp:rsid wsp:val=&quot;006013E8&quot;/&gt;&lt;wsp:rsid wsp:val=&quot;0060149F&quot;/&gt;&lt;wsp:rsid wsp:val=&quot;00602EE7&quot;/&gt;&lt;wsp:rsid wsp:val=&quot;006056A6&quot;/&gt;&lt;wsp:rsid wsp:val=&quot;0061737A&quot;/&gt;&lt;wsp:rsid wsp:val=&quot;00626A61&quot;/&gt;&lt;wsp:rsid wsp:val=&quot;00627690&quot;/&gt;&lt;wsp:rsid wsp:val=&quot;006364CE&quot;/&gt;&lt;wsp:rsid wsp:val=&quot;006369A6&quot;/&gt;&lt;wsp:rsid wsp:val=&quot;006375EC&quot;/&gt;&lt;wsp:rsid wsp:val=&quot;0064089C&quot;/&gt;&lt;wsp:rsid wsp:val=&quot;00652442&quot;/&gt;&lt;wsp:rsid wsp:val=&quot;00654E67&quot;/&gt;&lt;wsp:rsid wsp:val=&quot;0065681D&quot;/&gt;&lt;wsp:rsid wsp:val=&quot;00656A0E&quot;/&gt;&lt;wsp:rsid wsp:val=&quot;00664E94&quot;/&gt;&lt;wsp:rsid wsp:val=&quot;00672C90&quot;/&gt;&lt;wsp:rsid wsp:val=&quot;006757E3&quot;/&gt;&lt;wsp:rsid wsp:val=&quot;006816F9&quot;/&gt;&lt;wsp:rsid wsp:val=&quot;00682D8E&quot;/&gt;&lt;wsp:rsid wsp:val=&quot;00683FA7&quot;/&gt;&lt;wsp:rsid wsp:val=&quot;006859CF&quot;/&gt;&lt;wsp:rsid wsp:val=&quot;00687108&quot;/&gt;&lt;wsp:rsid wsp:val=&quot;0069408F&quot;/&gt;&lt;wsp:rsid wsp:val=&quot;006A4308&quot;/&gt;&lt;wsp:rsid wsp:val=&quot;006B48BB&quot;/&gt;&lt;wsp:rsid wsp:val=&quot;006B5FE8&quot;/&gt;&lt;wsp:rsid wsp:val=&quot;006B718F&quot;/&gt;&lt;wsp:rsid wsp:val=&quot;006C4373&quot;/&gt;&lt;wsp:rsid wsp:val=&quot;006C5079&quot;/&gt;&lt;wsp:rsid wsp:val=&quot;006D13ED&quot;/&gt;&lt;wsp:rsid wsp:val=&quot;006D1451&quot;/&gt;&lt;wsp:rsid wsp:val=&quot;006D1E07&quot;/&gt;&lt;wsp:rsid wsp:val=&quot;006E2509&quot;/&gt;&lt;wsp:rsid wsp:val=&quot;00702A32&quot;/&gt;&lt;wsp:rsid wsp:val=&quot;0070720C&quot;/&gt;&lt;wsp:rsid wsp:val=&quot;007109B2&quot;/&gt;&lt;wsp:rsid wsp:val=&quot;00715997&quot;/&gt;&lt;wsp:rsid wsp:val=&quot;00715DF5&quot;/&gt;&lt;wsp:rsid wsp:val=&quot;00716170&quot;/&gt;&lt;wsp:rsid wsp:val=&quot;00720A63&quot;/&gt;&lt;wsp:rsid wsp:val=&quot;00724C7A&quot;/&gt;&lt;wsp:rsid wsp:val=&quot;00727A94&quot;/&gt;&lt;wsp:rsid wsp:val=&quot;007303AC&quot;/&gt;&lt;wsp:rsid wsp:val=&quot;00735326&quot;/&gt;&lt;wsp:rsid wsp:val=&quot;00744A46&quot;/&gt;&lt;wsp:rsid wsp:val=&quot;00747B2F&quot;/&gt;&lt;wsp:rsid wsp:val=&quot;00751415&quot;/&gt;&lt;wsp:rsid wsp:val=&quot;0075296C&quot;/&gt;&lt;wsp:rsid wsp:val=&quot;0075417E&quot;/&gt;&lt;wsp:rsid wsp:val=&quot;00757E7B&quot;/&gt;&lt;wsp:rsid wsp:val=&quot;007605F5&quot;/&gt;&lt;wsp:rsid wsp:val=&quot;00760959&quot;/&gt;&lt;wsp:rsid wsp:val=&quot;00762D07&quot;/&gt;&lt;wsp:rsid wsp:val=&quot;00767018&quot;/&gt;&lt;wsp:rsid wsp:val=&quot;00771261&quot;/&gt;&lt;wsp:rsid wsp:val=&quot;00771F14&quot;/&gt;&lt;wsp:rsid wsp:val=&quot;0077262D&quot;/&gt;&lt;wsp:rsid wsp:val=&quot;0077522C&quot;/&gt;&lt;wsp:rsid wsp:val=&quot;00776E92&quot;/&gt;&lt;wsp:rsid wsp:val=&quot;00784744&quot;/&gt;&lt;wsp:rsid wsp:val=&quot;00785E40&quot;/&gt;&lt;wsp:rsid wsp:val=&quot;00787CB9&quot;/&gt;&lt;wsp:rsid wsp:val=&quot;00794EFE&quot;/&gt;&lt;wsp:rsid wsp:val=&quot;00796E1A&quot;/&gt;&lt;wsp:rsid wsp:val=&quot;007B28C5&quot;/&gt;&lt;wsp:rsid wsp:val=&quot;007C1A23&quot;/&gt;&lt;wsp:rsid wsp:val=&quot;007C2444&quot;/&gt;&lt;wsp:rsid wsp:val=&quot;007D0243&quot;/&gt;&lt;wsp:rsid wsp:val=&quot;007D3E5A&quot;/&gt;&lt;wsp:rsid wsp:val=&quot;007D4B0F&quot;/&gt;&lt;wsp:rsid wsp:val=&quot;007D6254&quot;/&gt;&lt;wsp:rsid wsp:val=&quot;007D7D9A&quot;/&gt;&lt;wsp:rsid wsp:val=&quot;007E2FD8&quot;/&gt;&lt;wsp:rsid wsp:val=&quot;007E4DE2&quot;/&gt;&lt;wsp:rsid wsp:val=&quot;007E5D14&quot;/&gt;&lt;wsp:rsid wsp:val=&quot;007E76C0&quot;/&gt;&lt;wsp:rsid wsp:val=&quot;007F548C&quot;/&gt;&lt;wsp:rsid wsp:val=&quot;007F71F8&quot;/&gt;&lt;wsp:rsid wsp:val=&quot;0080093F&quot;/&gt;&lt;wsp:rsid wsp:val=&quot;00800D2D&quot;/&gt;&lt;wsp:rsid wsp:val=&quot;00802DD7&quot;/&gt;&lt;wsp:rsid wsp:val=&quot;00807552&quot;/&gt;&lt;wsp:rsid wsp:val=&quot;00810F26&quot;/&gt;&lt;wsp:rsid wsp:val=&quot;00813E5D&quot;/&gt;&lt;wsp:rsid wsp:val=&quot;0081637D&quot;/&gt;&lt;wsp:rsid wsp:val=&quot;008246FB&quot;/&gt;&lt;wsp:rsid wsp:val=&quot;00826A12&quot;/&gt;&lt;wsp:rsid wsp:val=&quot;00827524&quot;/&gt;&lt;wsp:rsid wsp:val=&quot;00833E8E&quot;/&gt;&lt;wsp:rsid wsp:val=&quot;0085426E&quot;/&gt;&lt;wsp:rsid wsp:val=&quot;0086117B&quot;/&gt;&lt;wsp:rsid wsp:val=&quot;008612C8&quot;/&gt;&lt;wsp:rsid wsp:val=&quot;00861660&quot;/&gt;&lt;wsp:rsid wsp:val=&quot;00863E13&quot;/&gt;&lt;wsp:rsid wsp:val=&quot;008702DD&quot;/&gt;&lt;wsp:rsid wsp:val=&quot;0088328D&quot;/&gt;&lt;wsp:rsid wsp:val=&quot;00883A98&quot;/&gt;&lt;wsp:rsid wsp:val=&quot;00884068&quot;/&gt;&lt;wsp:rsid wsp:val=&quot;0088458B&quot;/&gt;&lt;wsp:rsid wsp:val=&quot;008873FF&quot;/&gt;&lt;wsp:rsid wsp:val=&quot;0089794A&quot;/&gt;&lt;wsp:rsid wsp:val=&quot;008A0CF8&quot;/&gt;&lt;wsp:rsid wsp:val=&quot;008A3135&quot;/&gt;&lt;wsp:rsid wsp:val=&quot;008A52D7&quot;/&gt;&lt;wsp:rsid wsp:val=&quot;008A62BA&quot;/&gt;&lt;wsp:rsid wsp:val=&quot;008B3226&quot;/&gt;&lt;wsp:rsid wsp:val=&quot;008B4268&quot;/&gt;&lt;wsp:rsid wsp:val=&quot;008C2462&quot;/&gt;&lt;wsp:rsid wsp:val=&quot;008C5DBA&quot;/&gt;&lt;wsp:rsid wsp:val=&quot;008D29F6&quot;/&gt;&lt;wsp:rsid wsp:val=&quot;008D374F&quot;/&gt;&lt;wsp:rsid wsp:val=&quot;008D4D0A&quot;/&gt;&lt;wsp:rsid wsp:val=&quot;008E605B&quot;/&gt;&lt;wsp:rsid wsp:val=&quot;008F0312&quot;/&gt;&lt;wsp:rsid wsp:val=&quot;009035F7&quot;/&gt;&lt;wsp:rsid wsp:val=&quot;0090631F&quot;/&gt;&lt;wsp:rsid wsp:val=&quot;009103F1&quot;/&gt;&lt;wsp:rsid wsp:val=&quot;00920928&quot;/&gt;&lt;wsp:rsid wsp:val=&quot;00922473&quot;/&gt;&lt;wsp:rsid wsp:val=&quot;00922D52&quot;/&gt;&lt;wsp:rsid wsp:val=&quot;00927CC2&quot;/&gt;&lt;wsp:rsid wsp:val=&quot;0094016C&quot;/&gt;&lt;wsp:rsid wsp:val=&quot;0094151F&quot;/&gt;&lt;wsp:rsid wsp:val=&quot;009425AF&quot;/&gt;&lt;wsp:rsid wsp:val=&quot;009430BA&quot;/&gt;&lt;wsp:rsid wsp:val=&quot;009435A8&quot;/&gt;&lt;wsp:rsid wsp:val=&quot;009446B6&quot;/&gt;&lt;wsp:rsid wsp:val=&quot;00947B21&quot;/&gt;&lt;wsp:rsid wsp:val=&quot;009501A7&quot;/&gt;&lt;wsp:rsid wsp:val=&quot;00955487&quot;/&gt;&lt;wsp:rsid wsp:val=&quot;0095581D&quot;/&gt;&lt;wsp:rsid wsp:val=&quot;00962911&quot;/&gt;&lt;wsp:rsid wsp:val=&quot;00976026&quot;/&gt;&lt;wsp:rsid wsp:val=&quot;009773F8&quot;/&gt;&lt;wsp:rsid wsp:val=&quot;009802BB&quot;/&gt;&lt;wsp:rsid wsp:val=&quot;00981271&quot;/&gt;&lt;wsp:rsid wsp:val=&quot;009867BB&quot;/&gt;&lt;wsp:rsid wsp:val=&quot;0099136E&quot;/&gt;&lt;wsp:rsid wsp:val=&quot;00992069&quot;/&gt;&lt;wsp:rsid wsp:val=&quot;00993009&quot;/&gt;&lt;wsp:rsid wsp:val=&quot;009938E6&quot;/&gt;&lt;wsp:rsid wsp:val=&quot;0099522D&quot;/&gt;&lt;wsp:rsid wsp:val=&quot;00995EF8&quot;/&gt;&lt;wsp:rsid wsp:val=&quot;009972E4&quot;/&gt;&lt;wsp:rsid wsp:val=&quot;009A2B56&quot;/&gt;&lt;wsp:rsid wsp:val=&quot;009A3F17&quot;/&gt;&lt;wsp:rsid wsp:val=&quot;009B58D1&quot;/&gt;&lt;wsp:rsid wsp:val=&quot;009B66B2&quot;/&gt;&lt;wsp:rsid wsp:val=&quot;009C1531&quot;/&gt;&lt;wsp:rsid wsp:val=&quot;009D4036&quot;/&gt;&lt;wsp:rsid wsp:val=&quot;009D4C18&quot;/&gt;&lt;wsp:rsid wsp:val=&quot;009D6402&quot;/&gt;&lt;wsp:rsid wsp:val=&quot;009F273A&quot;/&gt;&lt;wsp:rsid wsp:val=&quot;00A03BC9&quot;/&gt;&lt;wsp:rsid wsp:val=&quot;00A049C2&quot;/&gt;&lt;wsp:rsid wsp:val=&quot;00A07B61&quot;/&gt;&lt;wsp:rsid wsp:val=&quot;00A1082D&quot;/&gt;&lt;wsp:rsid wsp:val=&quot;00A16ADE&quot;/&gt;&lt;wsp:rsid wsp:val=&quot;00A26201&quot;/&gt;&lt;wsp:rsid wsp:val=&quot;00A34626&quot;/&gt;&lt;wsp:rsid wsp:val=&quot;00A374B4&quot;/&gt;&lt;wsp:rsid wsp:val=&quot;00A42236&quot;/&gt;&lt;wsp:rsid wsp:val=&quot;00A43221&quot;/&gt;&lt;wsp:rsid wsp:val=&quot;00A4383B&quot;/&gt;&lt;wsp:rsid wsp:val=&quot;00A51CA7&quot;/&gt;&lt;wsp:rsid wsp:val=&quot;00A526D7&quot;/&gt;&lt;wsp:rsid wsp:val=&quot;00A55CD4&quot;/&gt;&lt;wsp:rsid wsp:val=&quot;00A701A7&quot;/&gt;&lt;wsp:rsid wsp:val=&quot;00A75AB5&quot;/&gt;&lt;wsp:rsid wsp:val=&quot;00A76342&quot;/&gt;&lt;wsp:rsid wsp:val=&quot;00A83386&quot;/&gt;&lt;wsp:rsid wsp:val=&quot;00A836D9&quot;/&gt;&lt;wsp:rsid wsp:val=&quot;00A86221&quot;/&gt;&lt;wsp:rsid wsp:val=&quot;00A86609&quot;/&gt;&lt;wsp:rsid wsp:val=&quot;00A908E5&quot;/&gt;&lt;wsp:rsid wsp:val=&quot;00AA2B68&quot;/&gt;&lt;wsp:rsid wsp:val=&quot;00AB3C2F&quot;/&gt;&lt;wsp:rsid wsp:val=&quot;00AB514D&quot;/&gt;&lt;wsp:rsid wsp:val=&quot;00AC03B4&quot;/&gt;&lt;wsp:rsid wsp:val=&quot;00AC4616&quot;/&gt;&lt;wsp:rsid wsp:val=&quot;00AC6905&quot;/&gt;&lt;wsp:rsid wsp:val=&quot;00AE1832&quot;/&gt;&lt;wsp:rsid wsp:val=&quot;00AE1BD3&quot;/&gt;&lt;wsp:rsid wsp:val=&quot;00AE5F10&quot;/&gt;&lt;wsp:rsid wsp:val=&quot;00AE66B7&quot;/&gt;&lt;wsp:rsid wsp:val=&quot;00AF527E&quot;/&gt;&lt;wsp:rsid wsp:val=&quot;00AF6ED8&quot;/&gt;&lt;wsp:rsid wsp:val=&quot;00B034F7&quot;/&gt;&lt;wsp:rsid wsp:val=&quot;00B07551&quot;/&gt;&lt;wsp:rsid wsp:val=&quot;00B11647&quot;/&gt;&lt;wsp:rsid wsp:val=&quot;00B13DAB&quot;/&gt;&lt;wsp:rsid wsp:val=&quot;00B227A4&quot;/&gt;&lt;wsp:rsid wsp:val=&quot;00B23D48&quot;/&gt;&lt;wsp:rsid wsp:val=&quot;00B25C0D&quot;/&gt;&lt;wsp:rsid wsp:val=&quot;00B275DB&quot;/&gt;&lt;wsp:rsid wsp:val=&quot;00B3045E&quot;/&gt;&lt;wsp:rsid wsp:val=&quot;00B31A31&quot;/&gt;&lt;wsp:rsid wsp:val=&quot;00B32FDF&quot;/&gt;&lt;wsp:rsid wsp:val=&quot;00B40FA5&quot;/&gt;&lt;wsp:rsid wsp:val=&quot;00B67C1B&quot;/&gt;&lt;wsp:rsid wsp:val=&quot;00B80E27&quot;/&gt;&lt;wsp:rsid wsp:val=&quot;00B81EF0&quot;/&gt;&lt;wsp:rsid wsp:val=&quot;00B83C93&quot;/&gt;&lt;wsp:rsid wsp:val=&quot;00B847B3&quot;/&gt;&lt;wsp:rsid wsp:val=&quot;00B930D3&quot;/&gt;&lt;wsp:rsid wsp:val=&quot;00B93E7F&quot;/&gt;&lt;wsp:rsid wsp:val=&quot;00B977B6&quot;/&gt;&lt;wsp:rsid wsp:val=&quot;00BA1143&quot;/&gt;&lt;wsp:rsid wsp:val=&quot;00BA5F12&quot;/&gt;&lt;wsp:rsid wsp:val=&quot;00BB0725&quot;/&gt;&lt;wsp:rsid wsp:val=&quot;00BB306E&quot;/&gt;&lt;wsp:rsid wsp:val=&quot;00BB37C6&quot;/&gt;&lt;wsp:rsid wsp:val=&quot;00BB7991&quot;/&gt;&lt;wsp:rsid wsp:val=&quot;00BC050C&quot;/&gt;&lt;wsp:rsid wsp:val=&quot;00BC2262&quot;/&gt;&lt;wsp:rsid wsp:val=&quot;00BC3B65&quot;/&gt;&lt;wsp:rsid wsp:val=&quot;00BD0EBF&quot;/&gt;&lt;wsp:rsid wsp:val=&quot;00BE48F4&quot;/&gt;&lt;wsp:rsid wsp:val=&quot;00BE63B4&quot;/&gt;&lt;wsp:rsid wsp:val=&quot;00BF31B1&quot;/&gt;&lt;wsp:rsid wsp:val=&quot;00C00348&quot;/&gt;&lt;wsp:rsid wsp:val=&quot;00C00646&quot;/&gt;&lt;wsp:rsid wsp:val=&quot;00C0204C&quot;/&gt;&lt;wsp:rsid wsp:val=&quot;00C06899&quot;/&gt;&lt;wsp:rsid wsp:val=&quot;00C12D42&quot;/&gt;&lt;wsp:rsid wsp:val=&quot;00C17D0D&quot;/&gt;&lt;wsp:rsid wsp:val=&quot;00C24D85&quot;/&gt;&lt;wsp:rsid wsp:val=&quot;00C35D8F&quot;/&gt;&lt;wsp:rsid wsp:val=&quot;00C36EAA&quot;/&gt;&lt;wsp:rsid wsp:val=&quot;00C435B5&quot;/&gt;&lt;wsp:rsid wsp:val=&quot;00C44DBA&quot;/&gt;&lt;wsp:rsid wsp:val=&quot;00C4651B&quot;/&gt;&lt;wsp:rsid wsp:val=&quot;00C67157&quot;/&gt;&lt;wsp:rsid wsp:val=&quot;00C706D2&quot;/&gt;&lt;wsp:rsid wsp:val=&quot;00C7246D&quot;/&gt;&lt;wsp:rsid wsp:val=&quot;00C8033F&quot;/&gt;&lt;wsp:rsid wsp:val=&quot;00C803E5&quot;/&gt;&lt;wsp:rsid wsp:val=&quot;00C80880&quot;/&gt;&lt;wsp:rsid wsp:val=&quot;00C80BFF&quot;/&gt;&lt;wsp:rsid wsp:val=&quot;00C81110&quot;/&gt;&lt;wsp:rsid wsp:val=&quot;00C839A6&quot;/&gt;&lt;wsp:rsid wsp:val=&quot;00C9050A&quot;/&gt;&lt;wsp:rsid wsp:val=&quot;00C94EB4&quot;/&gt;&lt;wsp:rsid wsp:val=&quot;00C97686&quot;/&gt;&lt;wsp:rsid wsp:val=&quot;00CB341E&quot;/&gt;&lt;wsp:rsid wsp:val=&quot;00CB3A0E&quot;/&gt;&lt;wsp:rsid wsp:val=&quot;00CC2D62&quot;/&gt;&lt;wsp:rsid wsp:val=&quot;00CC6E45&quot;/&gt;&lt;wsp:rsid wsp:val=&quot;00CD4757&quot;/&gt;&lt;wsp:rsid wsp:val=&quot;00CD7F9A&quot;/&gt;&lt;wsp:rsid wsp:val=&quot;00CF273C&quot;/&gt;&lt;wsp:rsid wsp:val=&quot;00D10D46&quot;/&gt;&lt;wsp:rsid wsp:val=&quot;00D21FAC&quot;/&gt;&lt;wsp:rsid wsp:val=&quot;00D240FC&quot;/&gt;&lt;wsp:rsid wsp:val=&quot;00D27032&quot;/&gt;&lt;wsp:rsid wsp:val=&quot;00D309EA&quot;/&gt;&lt;wsp:rsid wsp:val=&quot;00D32507&quot;/&gt;&lt;wsp:rsid wsp:val=&quot;00D36A2A&quot;/&gt;&lt;wsp:rsid wsp:val=&quot;00D36F51&quot;/&gt;&lt;wsp:rsid wsp:val=&quot;00D4227F&quot;/&gt;&lt;wsp:rsid wsp:val=&quot;00D43F6D&quot;/&gt;&lt;wsp:rsid wsp:val=&quot;00D47591&quot;/&gt;&lt;wsp:rsid wsp:val=&quot;00D52880&quot;/&gt;&lt;wsp:rsid wsp:val=&quot;00D56DD8&quot;/&gt;&lt;wsp:rsid wsp:val=&quot;00D63494&quot;/&gt;&lt;wsp:rsid wsp:val=&quot;00D677D3&quot;/&gt;&lt;wsp:rsid wsp:val=&quot;00D74B09&quot;/&gt;&lt;wsp:rsid wsp:val=&quot;00D81675&quot;/&gt;&lt;wsp:rsid wsp:val=&quot;00D838F9&quot;/&gt;&lt;wsp:rsid wsp:val=&quot;00D84DCB&quot;/&gt;&lt;wsp:rsid wsp:val=&quot;00D8532B&quot;/&gt;&lt;wsp:rsid wsp:val=&quot;00D856A4&quot;/&gt;&lt;wsp:rsid wsp:val=&quot;00D85B95&quot;/&gt;&lt;wsp:rsid wsp:val=&quot;00D86E3A&quot;/&gt;&lt;wsp:rsid wsp:val=&quot;00D91B0F&quot;/&gt;&lt;wsp:rsid wsp:val=&quot;00D93FF5&quot;/&gt;&lt;wsp:rsid wsp:val=&quot;00DA5294&quot;/&gt;&lt;wsp:rsid wsp:val=&quot;00DA6819&quot;/&gt;&lt;wsp:rsid wsp:val=&quot;00DA75FE&quot;/&gt;&lt;wsp:rsid wsp:val=&quot;00DB63A1&quot;/&gt;&lt;wsp:rsid wsp:val=&quot;00DC5579&quot;/&gt;&lt;wsp:rsid wsp:val=&quot;00DC5BE6&quot;/&gt;&lt;wsp:rsid wsp:val=&quot;00DD6961&quot;/&gt;&lt;wsp:rsid wsp:val=&quot;00DE1972&quot;/&gt;&lt;wsp:rsid wsp:val=&quot;00DE5094&quot;/&gt;&lt;wsp:rsid wsp:val=&quot;00DE5191&quot;/&gt;&lt;wsp:rsid wsp:val=&quot;00DE6044&quot;/&gt;&lt;wsp:rsid wsp:val=&quot;00DF1E3D&quot;/&gt;&lt;wsp:rsid wsp:val=&quot;00DF3ED9&quot;/&gt;&lt;wsp:rsid wsp:val=&quot;00DF556B&quot;/&gt;&lt;wsp:rsid wsp:val=&quot;00E04256&quot;/&gt;&lt;wsp:rsid wsp:val=&quot;00E04EFD&quot;/&gt;&lt;wsp:rsid wsp:val=&quot;00E11D97&quot;/&gt;&lt;wsp:rsid wsp:val=&quot;00E2113F&quot;/&gt;&lt;wsp:rsid wsp:val=&quot;00E22EAE&quot;/&gt;&lt;wsp:rsid wsp:val=&quot;00E23221&quot;/&gt;&lt;wsp:rsid wsp:val=&quot;00E2412E&quot;/&gt;&lt;wsp:rsid wsp:val=&quot;00E25E89&quot;/&gt;&lt;wsp:rsid wsp:val=&quot;00E26D94&quot;/&gt;&lt;wsp:rsid wsp:val=&quot;00E30387&quot;/&gt;&lt;wsp:rsid wsp:val=&quot;00E31774&quot;/&gt;&lt;wsp:rsid wsp:val=&quot;00E36A45&quot;/&gt;&lt;wsp:rsid wsp:val=&quot;00E40A82&quot;/&gt;&lt;wsp:rsid wsp:val=&quot;00E42A3F&quot;/&gt;&lt;wsp:rsid wsp:val=&quot;00E528F6&quot;/&gt;&lt;wsp:rsid wsp:val=&quot;00E53870&quot;/&gt;&lt;wsp:rsid wsp:val=&quot;00E54B35&quot;/&gt;&lt;wsp:rsid wsp:val=&quot;00E60B15&quot;/&gt;&lt;wsp:rsid wsp:val=&quot;00E63367&quot;/&gt;&lt;wsp:rsid wsp:val=&quot;00E6471D&quot;/&gt;&lt;wsp:rsid wsp:val=&quot;00E8045A&quot;/&gt;&lt;wsp:rsid wsp:val=&quot;00E91012&quot;/&gt;&lt;wsp:rsid wsp:val=&quot;00EA0EE6&quot;/&gt;&lt;wsp:rsid wsp:val=&quot;00EA1DAB&quot;/&gt;&lt;wsp:rsid wsp:val=&quot;00EA33D9&quot;/&gt;&lt;wsp:rsid wsp:val=&quot;00EB1B42&quot;/&gt;&lt;wsp:rsid wsp:val=&quot;00EB26C8&quot;/&gt;&lt;wsp:rsid wsp:val=&quot;00EB561F&quot;/&gt;&lt;wsp:rsid wsp:val=&quot;00ED389C&quot;/&gt;&lt;wsp:rsid wsp:val=&quot;00ED4E2D&quot;/&gt;&lt;wsp:rsid wsp:val=&quot;00EF0D68&quot;/&gt;&lt;wsp:rsid wsp:val=&quot;00EF12E7&quot;/&gt;&lt;wsp:rsid wsp:val=&quot;00EF5B6E&quot;/&gt;&lt;wsp:rsid wsp:val=&quot;00F0568B&quot;/&gt;&lt;wsp:rsid wsp:val=&quot;00F05D73&quot;/&gt;&lt;wsp:rsid wsp:val=&quot;00F12FE9&quot;/&gt;&lt;wsp:rsid wsp:val=&quot;00F13DA1&quot;/&gt;&lt;wsp:rsid wsp:val=&quot;00F17365&quot;/&gt;&lt;wsp:rsid wsp:val=&quot;00F221EF&quot;/&gt;&lt;wsp:rsid wsp:val=&quot;00F27A94&quot;/&gt;&lt;wsp:rsid wsp:val=&quot;00F32A9B&quot;/&gt;&lt;wsp:rsid wsp:val=&quot;00F419D6&quot;/&gt;&lt;wsp:rsid wsp:val=&quot;00F42DC7&quot;/&gt;&lt;wsp:rsid wsp:val=&quot;00F43D63&quot;/&gt;&lt;wsp:rsid wsp:val=&quot;00F45AA8&quot;/&gt;&lt;wsp:rsid wsp:val=&quot;00F45E02&quot;/&gt;&lt;wsp:rsid wsp:val=&quot;00F4697D&quot;/&gt;&lt;wsp:rsid wsp:val=&quot;00F47E89&quot;/&gt;&lt;wsp:rsid wsp:val=&quot;00F55493&quot;/&gt;&lt;wsp:rsid wsp:val=&quot;00F70DAA&quot;/&gt;&lt;wsp:rsid wsp:val=&quot;00F713FD&quot;/&gt;&lt;wsp:rsid wsp:val=&quot;00F7461B&quot;/&gt;&lt;wsp:rsid wsp:val=&quot;00F82CB3&quot;/&gt;&lt;wsp:rsid wsp:val=&quot;00F83BF4&quot;/&gt;&lt;wsp:rsid wsp:val=&quot;00F85D5E&quot;/&gt;&lt;wsp:rsid wsp:val=&quot;00F92660&quot;/&gt;&lt;wsp:rsid wsp:val=&quot;00F95146&quot;/&gt;&lt;wsp:rsid wsp:val=&quot;00F96FEA&quot;/&gt;&lt;wsp:rsid wsp:val=&quot;00FA2108&quot;/&gt;&lt;wsp:rsid wsp:val=&quot;00FA44F2&quot;/&gt;&lt;wsp:rsid wsp:val=&quot;00FB24A3&quot;/&gt;&lt;wsp:rsid wsp:val=&quot;00FB76B8&quot;/&gt;&lt;wsp:rsid wsp:val=&quot;00FC2A12&quot;/&gt;&lt;wsp:rsid wsp:val=&quot;00FC5E7B&quot;/&gt;&lt;wsp:rsid wsp:val=&quot;00FC7C4B&quot;/&gt;&lt;wsp:rsid wsp:val=&quot;00FD08E3&quot;/&gt;&lt;wsp:rsid wsp:val=&quot;00FD1885&quot;/&gt;&lt;wsp:rsid wsp:val=&quot;00FD1FFB&quot;/&gt;&lt;wsp:rsid wsp:val=&quot;00FD234C&quot;/&gt;&lt;wsp:rsid wsp:val=&quot;00FD640C&quot;/&gt;&lt;wsp:rsid wsp:val=&quot;00FE3EBF&quot;/&gt;&lt;wsp:rsid wsp:val=&quot;00FE65B6&quot;/&gt;&lt;wsp:rsid wsp:val=&quot;00FF29C5&quot;/&gt;&lt;wsp:rsid wsp:val=&quot;00FF7489&quot;/&gt;&lt;/wsp:rsids&gt;&lt;/w:docPr&gt;&lt;w:body&gt;&lt;wx:sect&gt;&lt;w:p wsp:rsidR=&quot;00000000&quot; wsp:rsidRDefault=&quot;003B4680&quot; wsp:rsidP=&quot;003B4680&quot;&gt;&lt;m:oMathPara&gt;&lt;m:oMath&gt;&lt;m:r&gt;&lt;w:rPr&gt;&lt;w:rFonts w:ascii=&quot;Cambria Math&quot; w:h-ansi=&quot;Cambria Math&quot; w:cs=&quot;Arial&quot;/&gt;&lt;wx:font wx:val=&quot;Cambria Math&quot;/&gt;&lt;w:i/&gt;&lt;/w:rPr&gt;&lt;m:t&gt;i&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009938E6" w:rsidRPr="009938E6">
        <w:rPr>
          <w:rFonts w:ascii="Arial" w:hAnsi="Arial" w:cs="Arial"/>
        </w:rPr>
        <w:fldChar w:fldCharType="end"/>
      </w:r>
      <w:r>
        <w:rPr>
          <w:rFonts w:ascii="Arial" w:hAnsi="Arial" w:cs="Arial"/>
          <w:i/>
        </w:rPr>
        <w:t xml:space="preserve"> </w:t>
      </w:r>
      <w:r>
        <w:rPr>
          <w:rFonts w:ascii="Arial" w:hAnsi="Arial" w:cs="Arial"/>
        </w:rPr>
        <w:t xml:space="preserve">in any of the subsequent survey years. </w:t>
      </w:r>
      <w:r w:rsidRPr="0039134F">
        <w:rPr>
          <w:rFonts w:ascii="Arial" w:hAnsi="Arial" w:cs="Arial"/>
        </w:rPr>
        <w:t xml:space="preserve">Using </w:t>
      </w:r>
      <w:r>
        <w:rPr>
          <w:rFonts w:ascii="Arial" w:hAnsi="Arial" w:cs="Arial"/>
        </w:rPr>
        <w:t>these data,</w:t>
      </w:r>
      <w:r w:rsidRPr="0039134F">
        <w:rPr>
          <w:rFonts w:ascii="Arial" w:hAnsi="Arial" w:cs="Arial"/>
        </w:rPr>
        <w:t xml:space="preserve"> </w:t>
      </w:r>
      <w:r>
        <w:rPr>
          <w:rFonts w:ascii="Arial" w:hAnsi="Arial" w:cs="Arial"/>
        </w:rPr>
        <w:t xml:space="preserve">at each survey date </w:t>
      </w:r>
      <w:r w:rsidRPr="0039134F">
        <w:rPr>
          <w:rFonts w:ascii="Arial" w:hAnsi="Arial" w:cs="Arial"/>
        </w:rPr>
        <w:t xml:space="preserve">we classified </w:t>
      </w:r>
      <w:r>
        <w:rPr>
          <w:rFonts w:ascii="Arial" w:hAnsi="Arial" w:cs="Arial"/>
        </w:rPr>
        <w:t>sub</w:t>
      </w:r>
      <w:r w:rsidRPr="0039134F">
        <w:rPr>
          <w:rFonts w:ascii="Arial" w:hAnsi="Arial" w:cs="Arial"/>
        </w:rPr>
        <w:t>plots into</w:t>
      </w:r>
      <w:r>
        <w:rPr>
          <w:rFonts w:ascii="Arial" w:hAnsi="Arial" w:cs="Arial"/>
        </w:rPr>
        <w:t xml:space="preserve"> groups according to whether</w:t>
      </w:r>
      <w:r w:rsidRPr="0039134F">
        <w:rPr>
          <w:rFonts w:ascii="Arial" w:hAnsi="Arial" w:cs="Arial"/>
        </w:rPr>
        <w:t xml:space="preserve"> </w:t>
      </w:r>
      <w:r>
        <w:rPr>
          <w:rFonts w:ascii="Arial" w:hAnsi="Arial" w:cs="Arial"/>
        </w:rPr>
        <w:t>basal area had either remained stable or increased</w:t>
      </w:r>
      <w:r w:rsidRPr="0039134F">
        <w:rPr>
          <w:rFonts w:ascii="Arial" w:hAnsi="Arial" w:cs="Arial"/>
        </w:rPr>
        <w:t xml:space="preserve">, </w:t>
      </w:r>
      <w:r>
        <w:rPr>
          <w:rFonts w:ascii="Arial" w:hAnsi="Arial" w:cs="Arial"/>
        </w:rPr>
        <w:t xml:space="preserve">or whether it had declined, defining a decline as a ≥25% reduction in BA since 1964. </w:t>
      </w:r>
      <w:del w:id="82" w:author="Phil Martin" w:date="2015-04-16T10:48:00Z">
        <w:r w:rsidDel="00DA728D">
          <w:rPr>
            <w:rFonts w:ascii="Arial" w:hAnsi="Arial" w:cs="Arial"/>
          </w:rPr>
          <w:delText xml:space="preserve">In the case of the latter, </w:delText>
        </w:r>
      </w:del>
      <w:del w:id="83" w:author="Phil Martin" w:date="2015-04-16T10:49:00Z">
        <w:r w:rsidDel="00DA728D">
          <w:rPr>
            <w:rFonts w:ascii="Arial" w:hAnsi="Arial" w:cs="Arial"/>
          </w:rPr>
          <w:delText>s</w:delText>
        </w:r>
      </w:del>
      <w:ins w:id="84" w:author="Phil Martin" w:date="2015-04-16T10:50:00Z">
        <w:r w:rsidR="00DA728D">
          <w:rPr>
            <w:rFonts w:ascii="Arial" w:hAnsi="Arial" w:cs="Arial"/>
          </w:rPr>
          <w:t>For some analyses s</w:t>
        </w:r>
      </w:ins>
      <w:r>
        <w:rPr>
          <w:rFonts w:ascii="Arial" w:hAnsi="Arial" w:cs="Arial"/>
        </w:rPr>
        <w:t xml:space="preserve">ubplots were </w:t>
      </w:r>
      <w:ins w:id="85" w:author="Phil Martin" w:date="2015-04-16T10:49:00Z">
        <w:r w:rsidR="00DA728D">
          <w:rPr>
            <w:rFonts w:ascii="Arial" w:hAnsi="Arial" w:cs="Arial"/>
          </w:rPr>
          <w:t xml:space="preserve">also </w:t>
        </w:r>
      </w:ins>
      <w:r>
        <w:rPr>
          <w:rFonts w:ascii="Arial" w:hAnsi="Arial" w:cs="Arial"/>
        </w:rPr>
        <w:t xml:space="preserve">divided </w:t>
      </w:r>
      <w:del w:id="86" w:author="Phil Martin" w:date="2015-04-16T10:50:00Z">
        <w:r w:rsidDel="00DA728D">
          <w:rPr>
            <w:rFonts w:ascii="Arial" w:hAnsi="Arial" w:cs="Arial"/>
          </w:rPr>
          <w:delText xml:space="preserve">further </w:delText>
        </w:r>
      </w:del>
      <w:r>
        <w:rPr>
          <w:rFonts w:ascii="Arial" w:hAnsi="Arial" w:cs="Arial"/>
        </w:rPr>
        <w:t xml:space="preserve">into </w:t>
      </w:r>
      <w:del w:id="87" w:author="Phil Martin" w:date="2015-04-16T10:49:00Z">
        <w:r w:rsidDel="00DA728D">
          <w:rPr>
            <w:rFonts w:ascii="Arial" w:hAnsi="Arial" w:cs="Arial"/>
          </w:rPr>
          <w:delText xml:space="preserve">four </w:delText>
        </w:r>
      </w:del>
      <w:ins w:id="88" w:author="Phil Martin" w:date="2015-04-16T10:49:00Z">
        <w:r w:rsidR="00DA728D">
          <w:rPr>
            <w:rFonts w:ascii="Arial" w:hAnsi="Arial" w:cs="Arial"/>
          </w:rPr>
          <w:t>five</w:t>
        </w:r>
        <w:r w:rsidR="00DA728D">
          <w:rPr>
            <w:rFonts w:ascii="Arial" w:hAnsi="Arial" w:cs="Arial"/>
          </w:rPr>
          <w:t xml:space="preserve"> </w:t>
        </w:r>
      </w:ins>
      <w:r>
        <w:rPr>
          <w:rFonts w:ascii="Arial" w:hAnsi="Arial" w:cs="Arial"/>
        </w:rPr>
        <w:t xml:space="preserve">groups on the basis of the degree of BA decline, namely </w:t>
      </w:r>
      <w:proofErr w:type="gramStart"/>
      <w:ins w:id="89" w:author="Phil Martin" w:date="2015-04-16T10:49:00Z">
        <w:r w:rsidR="00DA728D">
          <w:rPr>
            <w:rFonts w:ascii="Arial" w:hAnsi="Arial" w:cs="Arial"/>
          </w:rPr>
          <w:t>Stable</w:t>
        </w:r>
        <w:proofErr w:type="gramEnd"/>
        <w:r w:rsidR="00DA728D">
          <w:rPr>
            <w:rFonts w:ascii="Arial" w:hAnsi="Arial" w:cs="Arial"/>
          </w:rPr>
          <w:t xml:space="preserve"> or increasing, or </w:t>
        </w:r>
      </w:ins>
      <w:r w:rsidRPr="0039134F">
        <w:rPr>
          <w:rFonts w:ascii="Arial" w:hAnsi="Arial" w:cs="Arial"/>
        </w:rPr>
        <w:t xml:space="preserve">0-25%, 25-50%, 50-75% or 75-100% loss of </w:t>
      </w:r>
      <w:r>
        <w:rPr>
          <w:rFonts w:ascii="Arial" w:hAnsi="Arial" w:cs="Arial"/>
        </w:rPr>
        <w:t>BA compared to the 1964 value.</w:t>
      </w:r>
      <w:ins w:id="90" w:author="Phil Martin" w:date="2015-04-16T10:49:00Z">
        <w:r w:rsidR="00DA728D">
          <w:rPr>
            <w:rFonts w:ascii="Arial" w:hAnsi="Arial" w:cs="Arial"/>
          </w:rPr>
          <w:t xml:space="preserve"> These groups were used for plotting of maps</w:t>
        </w:r>
      </w:ins>
    </w:p>
    <w:p w:rsidR="00B32FDF" w:rsidRDefault="00B32FDF" w:rsidP="00E2113F">
      <w:pPr>
        <w:spacing w:line="360" w:lineRule="auto"/>
        <w:contextualSpacing/>
        <w:rPr>
          <w:rFonts w:ascii="Arial" w:hAnsi="Arial" w:cs="Arial"/>
        </w:rPr>
      </w:pPr>
    </w:p>
    <w:p w:rsidR="00B32FDF" w:rsidRPr="00421A77" w:rsidRDefault="00B32FDF" w:rsidP="00E2113F">
      <w:pPr>
        <w:spacing w:line="360" w:lineRule="auto"/>
        <w:contextualSpacing/>
        <w:rPr>
          <w:rFonts w:ascii="Arial" w:hAnsi="Arial" w:cs="Arial"/>
        </w:rPr>
      </w:pPr>
      <w:commentRangeStart w:id="91"/>
      <w:r w:rsidRPr="00421A77">
        <w:rPr>
          <w:rFonts w:ascii="Arial" w:hAnsi="Arial" w:cs="Arial"/>
        </w:rPr>
        <w:t xml:space="preserve">To examine temporal changes in plant biodiversity we calculated the species richness of </w:t>
      </w:r>
      <w:r>
        <w:rPr>
          <w:rFonts w:ascii="Arial" w:hAnsi="Arial" w:cs="Arial"/>
        </w:rPr>
        <w:t>sub</w:t>
      </w:r>
      <w:r w:rsidRPr="00421A77">
        <w:rPr>
          <w:rFonts w:ascii="Arial" w:hAnsi="Arial" w:cs="Arial"/>
        </w:rPr>
        <w:t>plots for both ground flora and for tree species.</w:t>
      </w:r>
      <w:commentRangeEnd w:id="91"/>
      <w:r w:rsidR="007041CD">
        <w:rPr>
          <w:rStyle w:val="CommentReference"/>
          <w:szCs w:val="20"/>
          <w:lang w:eastAsia="en-GB" w:bidi="ar-SA"/>
        </w:rPr>
        <w:commentReference w:id="91"/>
      </w:r>
      <w:r>
        <w:rPr>
          <w:rFonts w:ascii="Arial" w:hAnsi="Arial" w:cs="Arial"/>
        </w:rPr>
        <w:t xml:space="preserve"> The quantitative </w:t>
      </w:r>
      <w:proofErr w:type="spellStart"/>
      <w:r w:rsidRPr="00421A77">
        <w:rPr>
          <w:rFonts w:ascii="Arial" w:hAnsi="Arial" w:cs="Arial"/>
        </w:rPr>
        <w:t>Sørensen</w:t>
      </w:r>
      <w:proofErr w:type="spellEnd"/>
      <w:r w:rsidRPr="00421A77">
        <w:rPr>
          <w:rFonts w:ascii="Arial" w:hAnsi="Arial" w:cs="Arial"/>
        </w:rPr>
        <w:t xml:space="preserve"> </w:t>
      </w:r>
      <w:r>
        <w:rPr>
          <w:rFonts w:ascii="Arial" w:hAnsi="Arial" w:cs="Arial"/>
        </w:rPr>
        <w:t xml:space="preserve">similarity </w:t>
      </w:r>
      <w:r w:rsidRPr="00421A77">
        <w:rPr>
          <w:rFonts w:ascii="Arial" w:hAnsi="Arial" w:cs="Arial"/>
        </w:rPr>
        <w:t xml:space="preserve">index </w:t>
      </w:r>
      <w:r>
        <w:rPr>
          <w:rFonts w:ascii="Arial" w:hAnsi="Arial" w:cs="Arial"/>
        </w:rPr>
        <w:t>is commonly used to assess change in community composition but its use to</w:t>
      </w:r>
      <w:r w:rsidRPr="00421A77">
        <w:rPr>
          <w:rFonts w:ascii="Arial" w:hAnsi="Arial" w:cs="Arial"/>
        </w:rPr>
        <w:t xml:space="preserve"> assess changes in tree communities is problematic</w:t>
      </w:r>
      <w:r>
        <w:rPr>
          <w:rFonts w:ascii="Arial" w:hAnsi="Arial" w:cs="Arial"/>
        </w:rPr>
        <w:t>.</w:t>
      </w:r>
      <w:r w:rsidRPr="00421A77">
        <w:rPr>
          <w:rFonts w:ascii="Arial" w:hAnsi="Arial" w:cs="Arial"/>
        </w:rPr>
        <w:t xml:space="preserve"> </w:t>
      </w:r>
      <w:r>
        <w:rPr>
          <w:rFonts w:ascii="Arial" w:hAnsi="Arial" w:cs="Arial"/>
        </w:rPr>
        <w:t xml:space="preserve">This is </w:t>
      </w:r>
      <w:r w:rsidRPr="00421A77">
        <w:rPr>
          <w:rFonts w:ascii="Arial" w:hAnsi="Arial" w:cs="Arial"/>
        </w:rPr>
        <w:t xml:space="preserve">because when calculated using stem density </w:t>
      </w:r>
      <w:r>
        <w:rPr>
          <w:rFonts w:ascii="Arial" w:hAnsi="Arial" w:cs="Arial"/>
        </w:rPr>
        <w:t xml:space="preserve">as a measure of abundance </w:t>
      </w:r>
      <w:r w:rsidRPr="00421A77">
        <w:rPr>
          <w:rFonts w:ascii="Arial" w:hAnsi="Arial" w:cs="Arial"/>
        </w:rPr>
        <w:t>the index treats differently sized trees as equal</w:t>
      </w:r>
      <w:r>
        <w:rPr>
          <w:rFonts w:ascii="Arial" w:hAnsi="Arial" w:cs="Arial"/>
        </w:rPr>
        <w:t>, but</w:t>
      </w:r>
      <w:r w:rsidRPr="00421A77">
        <w:rPr>
          <w:rFonts w:ascii="Arial" w:hAnsi="Arial" w:cs="Arial"/>
        </w:rPr>
        <w:t xml:space="preserve"> when it is calculated using BA</w:t>
      </w:r>
      <w:r>
        <w:rPr>
          <w:rFonts w:ascii="Arial" w:hAnsi="Arial" w:cs="Arial"/>
        </w:rPr>
        <w:t>,</w:t>
      </w:r>
      <w:r w:rsidRPr="00421A77">
        <w:rPr>
          <w:rFonts w:ascii="Arial" w:hAnsi="Arial" w:cs="Arial"/>
        </w:rPr>
        <w:t xml:space="preserve"> differences in stem density are ignored. </w:t>
      </w:r>
      <w:r>
        <w:rPr>
          <w:rFonts w:ascii="Arial" w:hAnsi="Arial" w:cs="Arial"/>
        </w:rPr>
        <w:t>We therefore</w:t>
      </w:r>
      <w:r w:rsidRPr="00421A77">
        <w:rPr>
          <w:rFonts w:ascii="Arial" w:hAnsi="Arial" w:cs="Arial"/>
        </w:rPr>
        <w:t xml:space="preserve"> </w:t>
      </w:r>
      <w:r w:rsidRPr="00421A77">
        <w:rPr>
          <w:rFonts w:ascii="Arial" w:hAnsi="Arial" w:cs="Arial"/>
        </w:rPr>
        <w:lastRenderedPageBreak/>
        <w:t xml:space="preserve">assessed tree community change using </w:t>
      </w:r>
      <w:r>
        <w:rPr>
          <w:rFonts w:ascii="Arial" w:hAnsi="Arial" w:cs="Arial"/>
        </w:rPr>
        <w:t xml:space="preserve">the </w:t>
      </w:r>
      <w:r w:rsidRPr="00784744">
        <w:rPr>
          <w:rFonts w:ascii="Arial" w:hAnsi="Arial" w:cs="Arial"/>
        </w:rPr>
        <w:t xml:space="preserve">Tanner index, which is calculated as the mean of quantitative </w:t>
      </w:r>
      <w:proofErr w:type="spellStart"/>
      <w:r w:rsidRPr="00784744">
        <w:rPr>
          <w:rFonts w:ascii="Arial" w:hAnsi="Arial" w:cs="Arial"/>
        </w:rPr>
        <w:t>Sørensen</w:t>
      </w:r>
      <w:proofErr w:type="spellEnd"/>
      <w:r w:rsidRPr="00784744">
        <w:rPr>
          <w:rFonts w:ascii="Arial" w:hAnsi="Arial" w:cs="Arial"/>
        </w:rPr>
        <w:t xml:space="preserve"> indices using basal area and stem density </w:t>
      </w:r>
      <w:r w:rsidRPr="00484F2A">
        <w:rPr>
          <w:rFonts w:ascii="Arial" w:hAnsi="Arial" w:cs="Arial"/>
        </w:rPr>
        <w:t xml:space="preserve">as defined by </w:t>
      </w:r>
      <w:r w:rsidRPr="00421A77">
        <w:rPr>
          <w:rFonts w:ascii="Arial" w:hAnsi="Arial" w:cs="Arial"/>
        </w:rPr>
        <w:fldChar w:fldCharType="begin" w:fldLock="1"/>
      </w:r>
      <w:r w:rsidR="00C81110">
        <w:rPr>
          <w:rFonts w:ascii="Arial" w:hAnsi="Arial" w:cs="Arial"/>
        </w:rPr>
        <w:instrText>ADDIN CSL_CITATION { "citationItems" : [ { "id" : "ITEM-1", "itemData" : { "DOI" : "10.1371/journal.pone.0048859", "ISSN" : "1932-6203", "PMID" : "23155417", "abstract" : "Conservation of tropical forest biodiversity increasingly depends on its recovery following severe human disturbance. Our ability to measure recovery using current similarity indices suffers from two limitations: different sized individuals are treated as equal, and the indices are proportionate (a community with twice the individuals of every species as compared with the reference community would be assessed as identical). We define an alternative recovery index for trees - the Tanner index, as the mean of the quantitative Bray-Curtis similarity indices of species composition for stem density and for basal area. We used the new index to compare the original (pre-gap) and post-gap composition of five experimental gap plots (each 90-100 m(2)) and four control plots over 24-35 years in the Blue Mountains of Jamaica. After 24-35 years, these small gaps surrounded by undisturbed forest had recovered 68% of the sum of per species stem density and 29% of the sum of per species basal area, a recovery index of 47%. Four endemic species were especially reduced in density and basal area. With the incorporation of basal area and stem density, our index reduces over-estimations of forest recovery obtained using existing similarity indices (by 24%-41%), and thus yields more accurate estimates of forest conservation status. Finally, our study indicates that the two kinds of comparisons: 1) over time between pre-gap and post-gap composition and 2) over space between gap plots and spatial controls (space-for-time substitution) yield broadly similar results, which supports the value of using space-for-time substitutions in studying forest recovery, at least in this tropical montane forest.", "author" : [ { "dropping-particle" : "", "family" : "Chai", "given" : "Shauna-Lee", "non-dropping-particle" : "", "parse-names" : false, "suffix" : "" }, { "dropping-particle" : "", "family" : "Healey", "given" : "John R", "non-dropping-particle" : "", "parse-names" : false, "suffix" : "" }, { "dropping-particle" : "", "family" : "Tanner", "given" : "Edmund V J", "non-dropping-particle" : "", "parse-names" : false, "suffix" : "" } ], "container-title" : "PloS one", "id" : "ITEM-1", "issue" : "11", "issued" : { "date-parts" : [ [ "2012", "1" ] ] }, "page" : "e48859", "title" : "Evaluation of forest recovery over time and space using permanent plots monitored over 30 years in a Jamaican montane rain forest.", "type" : "article-journal", "volume" : "7" }, "uris" : [ "http://www.mendeley.com/documents/?uuid=05b85b39-f9a7-40c0-916e-2d9c470d4edc" ] } ], "mendeley" : { "formattedCitation" : "(Chai et al., 2012)", "manualFormatting" : "Chai et al. (2012)", "plainTextFormattedCitation" : "(Chai et al., 2012)", "previouslyFormattedCitation" : "(Chai et al., 2012)" }, "properties" : { "noteIndex" : 0 }, "schema" : "https://github.com/citation-style-language/schema/raw/master/csl-citation.json" }</w:instrText>
      </w:r>
      <w:r w:rsidRPr="00421A77">
        <w:rPr>
          <w:rFonts w:ascii="Arial" w:hAnsi="Arial" w:cs="Arial"/>
        </w:rPr>
        <w:fldChar w:fldCharType="separate"/>
      </w:r>
      <w:r w:rsidRPr="00421A77">
        <w:rPr>
          <w:rFonts w:ascii="Arial" w:hAnsi="Arial" w:cs="Arial"/>
          <w:noProof/>
        </w:rPr>
        <w:t>Chai et al. (2012)</w:t>
      </w:r>
      <w:r w:rsidRPr="00421A77">
        <w:rPr>
          <w:rFonts w:ascii="Arial" w:hAnsi="Arial" w:cs="Arial"/>
        </w:rPr>
        <w:fldChar w:fldCharType="end"/>
      </w:r>
      <w:r w:rsidRPr="00421A77">
        <w:rPr>
          <w:rFonts w:ascii="Arial" w:hAnsi="Arial" w:cs="Arial"/>
        </w:rPr>
        <w:t xml:space="preserve"> and using the equation:</w:t>
      </w:r>
    </w:p>
    <w:p w:rsidR="009938E6" w:rsidRPr="00687108" w:rsidRDefault="00252D89" w:rsidP="009938E6">
      <w:pPr>
        <w:spacing w:line="360" w:lineRule="auto"/>
        <w:contextualSpacing/>
        <w:rPr>
          <w:rFonts w:ascii="Arial" w:hAnsi="Arial" w:cs="Arial"/>
        </w:rPr>
      </w:pPr>
      <w:r>
        <w:pict>
          <v:shape id="_x0000_i1035" type="#_x0000_t75" style="width:280.9pt;height:43.1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461C0F&quot;/&gt;&lt;wsp:rsid wsp:val=&quot;00000DE9&quot;/&gt;&lt;wsp:rsid wsp:val=&quot;0001358A&quot;/&gt;&lt;wsp:rsid wsp:val=&quot;00014909&quot;/&gt;&lt;wsp:rsid wsp:val=&quot;000172C2&quot;/&gt;&lt;wsp:rsid wsp:val=&quot;000202AB&quot;/&gt;&lt;wsp:rsid wsp:val=&quot;000236FF&quot;/&gt;&lt;wsp:rsid wsp:val=&quot;000341BA&quot;/&gt;&lt;wsp:rsid wsp:val=&quot;00043EA1&quot;/&gt;&lt;wsp:rsid wsp:val=&quot;00053557&quot;/&gt;&lt;wsp:rsid wsp:val=&quot;00063263&quot;/&gt;&lt;wsp:rsid wsp:val=&quot;0007738F&quot;/&gt;&lt;wsp:rsid wsp:val=&quot;000878CB&quot;/&gt;&lt;wsp:rsid wsp:val=&quot;000A2B85&quot;/&gt;&lt;wsp:rsid wsp:val=&quot;000A5305&quot;/&gt;&lt;wsp:rsid wsp:val=&quot;000A6C6B&quot;/&gt;&lt;wsp:rsid wsp:val=&quot;000B22C9&quot;/&gt;&lt;wsp:rsid wsp:val=&quot;000B2BF4&quot;/&gt;&lt;wsp:rsid wsp:val=&quot;000B5963&quot;/&gt;&lt;wsp:rsid wsp:val=&quot;000C428C&quot;/&gt;&lt;wsp:rsid wsp:val=&quot;000C7C30&quot;/&gt;&lt;wsp:rsid wsp:val=&quot;000D30CD&quot;/&gt;&lt;wsp:rsid wsp:val=&quot;000D4A78&quot;/&gt;&lt;wsp:rsid wsp:val=&quot;000D7AD3&quot;/&gt;&lt;wsp:rsid wsp:val=&quot;000E0CFA&quot;/&gt;&lt;wsp:rsid wsp:val=&quot;000E0D50&quot;/&gt;&lt;wsp:rsid wsp:val=&quot;000E2314&quot;/&gt;&lt;wsp:rsid wsp:val=&quot;000E3DFC&quot;/&gt;&lt;wsp:rsid wsp:val=&quot;000F7337&quot;/&gt;&lt;wsp:rsid wsp:val=&quot;00104955&quot;/&gt;&lt;wsp:rsid wsp:val=&quot;00105554&quot;/&gt;&lt;wsp:rsid wsp:val=&quot;00105DC3&quot;/&gt;&lt;wsp:rsid wsp:val=&quot;00106B5C&quot;/&gt;&lt;wsp:rsid wsp:val=&quot;0012473C&quot;/&gt;&lt;wsp:rsid wsp:val=&quot;00124B27&quot;/&gt;&lt;wsp:rsid wsp:val=&quot;00143076&quot;/&gt;&lt;wsp:rsid wsp:val=&quot;001436D9&quot;/&gt;&lt;wsp:rsid wsp:val=&quot;00152A2C&quot;/&gt;&lt;wsp:rsid wsp:val=&quot;00157368&quot;/&gt;&lt;wsp:rsid wsp:val=&quot;00157424&quot;/&gt;&lt;wsp:rsid wsp:val=&quot;0016002C&quot;/&gt;&lt;wsp:rsid wsp:val=&quot;00164475&quot;/&gt;&lt;wsp:rsid wsp:val=&quot;001826DD&quot;/&gt;&lt;wsp:rsid wsp:val=&quot;00182D75&quot;/&gt;&lt;wsp:rsid wsp:val=&quot;001A061A&quot;/&gt;&lt;wsp:rsid wsp:val=&quot;001A15E3&quot;/&gt;&lt;wsp:rsid wsp:val=&quot;001A4C5C&quot;/&gt;&lt;wsp:rsid wsp:val=&quot;001A585C&quot;/&gt;&lt;wsp:rsid wsp:val=&quot;001B3719&quot;/&gt;&lt;wsp:rsid wsp:val=&quot;001C0EA8&quot;/&gt;&lt;wsp:rsid wsp:val=&quot;001C0F20&quot;/&gt;&lt;wsp:rsid wsp:val=&quot;001C2C37&quot;/&gt;&lt;wsp:rsid wsp:val=&quot;001C6AF2&quot;/&gt;&lt;wsp:rsid wsp:val=&quot;001D3177&quot;/&gt;&lt;wsp:rsid wsp:val=&quot;001D5471&quot;/&gt;&lt;wsp:rsid wsp:val=&quot;001F1B02&quot;/&gt;&lt;wsp:rsid wsp:val=&quot;001F7C9A&quot;/&gt;&lt;wsp:rsid wsp:val=&quot;00205C8E&quot;/&gt;&lt;wsp:rsid wsp:val=&quot;002104AA&quot;/&gt;&lt;wsp:rsid wsp:val=&quot;00210E96&quot;/&gt;&lt;wsp:rsid wsp:val=&quot;00211FE2&quot;/&gt;&lt;wsp:rsid wsp:val=&quot;00215C9B&quot;/&gt;&lt;wsp:rsid wsp:val=&quot;0022407F&quot;/&gt;&lt;wsp:rsid wsp:val=&quot;00227D3D&quot;/&gt;&lt;wsp:rsid wsp:val=&quot;00230FB5&quot;/&gt;&lt;wsp:rsid wsp:val=&quot;002370B8&quot;/&gt;&lt;wsp:rsid wsp:val=&quot;002449BB&quot;/&gt;&lt;wsp:rsid wsp:val=&quot;0024551A&quot;/&gt;&lt;wsp:rsid wsp:val=&quot;0024679A&quot;/&gt;&lt;wsp:rsid wsp:val=&quot;002471DF&quot;/&gt;&lt;wsp:rsid wsp:val=&quot;00256317&quot;/&gt;&lt;wsp:rsid wsp:val=&quot;00260A0E&quot;/&gt;&lt;wsp:rsid wsp:val=&quot;00261B36&quot;/&gt;&lt;wsp:rsid wsp:val=&quot;00264B3F&quot;/&gt;&lt;wsp:rsid wsp:val=&quot;002709B2&quot;/&gt;&lt;wsp:rsid wsp:val=&quot;002720C0&quot;/&gt;&lt;wsp:rsid wsp:val=&quot;002740E9&quot;/&gt;&lt;wsp:rsid wsp:val=&quot;00274F70&quot;/&gt;&lt;wsp:rsid wsp:val=&quot;00280C6C&quot;/&gt;&lt;wsp:rsid wsp:val=&quot;002841DF&quot;/&gt;&lt;wsp:rsid wsp:val=&quot;002865EC&quot;/&gt;&lt;wsp:rsid wsp:val=&quot;002867ED&quot;/&gt;&lt;wsp:rsid wsp:val=&quot;002938ED&quot;/&gt;&lt;wsp:rsid wsp:val=&quot;002957B7&quot;/&gt;&lt;wsp:rsid wsp:val=&quot;002A2F90&quot;/&gt;&lt;wsp:rsid wsp:val=&quot;002B2FA6&quot;/&gt;&lt;wsp:rsid wsp:val=&quot;002B3B1C&quot;/&gt;&lt;wsp:rsid wsp:val=&quot;002B5BB7&quot;/&gt;&lt;wsp:rsid wsp:val=&quot;002B6EC4&quot;/&gt;&lt;wsp:rsid wsp:val=&quot;002C33C1&quot;/&gt;&lt;wsp:rsid wsp:val=&quot;002C398D&quot;/&gt;&lt;wsp:rsid wsp:val=&quot;002C7C7E&quot;/&gt;&lt;wsp:rsid wsp:val=&quot;002D43C8&quot;/&gt;&lt;wsp:rsid wsp:val=&quot;002E37E1&quot;/&gt;&lt;wsp:rsid wsp:val=&quot;002E3885&quot;/&gt;&lt;wsp:rsid wsp:val=&quot;002E3FEE&quot;/&gt;&lt;wsp:rsid wsp:val=&quot;002E4511&quot;/&gt;&lt;wsp:rsid wsp:val=&quot;002E5EE9&quot;/&gt;&lt;wsp:rsid wsp:val=&quot;002E7A0A&quot;/&gt;&lt;wsp:rsid wsp:val=&quot;002F0F3D&quot;/&gt;&lt;wsp:rsid wsp:val=&quot;002F1B50&quot;/&gt;&lt;wsp:rsid wsp:val=&quot;002F24D4&quot;/&gt;&lt;wsp:rsid wsp:val=&quot;0030370F&quot;/&gt;&lt;wsp:rsid wsp:val=&quot;00303924&quot;/&gt;&lt;wsp:rsid wsp:val=&quot;00304E9B&quot;/&gt;&lt;wsp:rsid wsp:val=&quot;00311864&quot;/&gt;&lt;wsp:rsid wsp:val=&quot;00312D6C&quot;/&gt;&lt;wsp:rsid wsp:val=&quot;00320D80&quot;/&gt;&lt;wsp:rsid wsp:val=&quot;0032182D&quot;/&gt;&lt;wsp:rsid wsp:val=&quot;00321C22&quot;/&gt;&lt;wsp:rsid wsp:val=&quot;00322BCA&quot;/&gt;&lt;wsp:rsid wsp:val=&quot;00323834&quot;/&gt;&lt;wsp:rsid wsp:val=&quot;003332A1&quot;/&gt;&lt;wsp:rsid wsp:val=&quot;00334AD2&quot;/&gt;&lt;wsp:rsid wsp:val=&quot;003353FC&quot;/&gt;&lt;wsp:rsid wsp:val=&quot;00336AC8&quot;/&gt;&lt;wsp:rsid wsp:val=&quot;00346C73&quot;/&gt;&lt;wsp:rsid wsp:val=&quot;0035153D&quot;/&gt;&lt;wsp:rsid wsp:val=&quot;00357AC4&quot;/&gt;&lt;wsp:rsid wsp:val=&quot;0036349D&quot;/&gt;&lt;wsp:rsid wsp:val=&quot;00364942&quot;/&gt;&lt;wsp:rsid wsp:val=&quot;00367BE2&quot;/&gt;&lt;wsp:rsid wsp:val=&quot;00376BAA&quot;/&gt;&lt;wsp:rsid wsp:val=&quot;003779B1&quot;/&gt;&lt;wsp:rsid wsp:val=&quot;00384259&quot;/&gt;&lt;wsp:rsid wsp:val=&quot;003851E3&quot;/&gt;&lt;wsp:rsid wsp:val=&quot;0039134F&quot;/&gt;&lt;wsp:rsid wsp:val=&quot;003939D7&quot;/&gt;&lt;wsp:rsid wsp:val=&quot;003A1D1A&quot;/&gt;&lt;wsp:rsid wsp:val=&quot;003A235F&quot;/&gt;&lt;wsp:rsid wsp:val=&quot;003A4F14&quot;/&gt;&lt;wsp:rsid wsp:val=&quot;003B030D&quot;/&gt;&lt;wsp:rsid wsp:val=&quot;003B2423&quot;/&gt;&lt;wsp:rsid wsp:val=&quot;003C0530&quot;/&gt;&lt;wsp:rsid wsp:val=&quot;003D20BB&quot;/&gt;&lt;wsp:rsid wsp:val=&quot;003D572D&quot;/&gt;&lt;wsp:rsid wsp:val=&quot;003E77B3&quot;/&gt;&lt;wsp:rsid wsp:val=&quot;003F121C&quot;/&gt;&lt;wsp:rsid wsp:val=&quot;003F4C02&quot;/&gt;&lt;wsp:rsid wsp:val=&quot;003F5424&quot;/&gt;&lt;wsp:rsid wsp:val=&quot;003F5527&quot;/&gt;&lt;wsp:rsid wsp:val=&quot;003F642B&quot;/&gt;&lt;wsp:rsid wsp:val=&quot;003F714B&quot;/&gt;&lt;wsp:rsid wsp:val=&quot;004018BB&quot;/&gt;&lt;wsp:rsid wsp:val=&quot;00403DB6&quot;/&gt;&lt;wsp:rsid wsp:val=&quot;00404562&quot;/&gt;&lt;wsp:rsid wsp:val=&quot;00410B09&quot;/&gt;&lt;wsp:rsid wsp:val=&quot;00421A77&quot;/&gt;&lt;wsp:rsid wsp:val=&quot;0042665C&quot;/&gt;&lt;wsp:rsid wsp:val=&quot;00431920&quot;/&gt;&lt;wsp:rsid wsp:val=&quot;00433981&quot;/&gt;&lt;wsp:rsid wsp:val=&quot;00441D1C&quot;/&gt;&lt;wsp:rsid wsp:val=&quot;004430BF&quot;/&gt;&lt;wsp:rsid wsp:val=&quot;00443ACB&quot;/&gt;&lt;wsp:rsid wsp:val=&quot;00461C0F&quot;/&gt;&lt;wsp:rsid wsp:val=&quot;00461C7B&quot;/&gt;&lt;wsp:rsid wsp:val=&quot;004671DD&quot;/&gt;&lt;wsp:rsid wsp:val=&quot;00467287&quot;/&gt;&lt;wsp:rsid wsp:val=&quot;00467CF3&quot;/&gt;&lt;wsp:rsid wsp:val=&quot;0047153F&quot;/&gt;&lt;wsp:rsid wsp:val=&quot;00476A4F&quot;/&gt;&lt;wsp:rsid wsp:val=&quot;00481038&quot;/&gt;&lt;wsp:rsid wsp:val=&quot;00484F2A&quot;/&gt;&lt;wsp:rsid wsp:val=&quot;004858E6&quot;/&gt;&lt;wsp:rsid wsp:val=&quot;00487571&quot;/&gt;&lt;wsp:rsid wsp:val=&quot;004879D0&quot;/&gt;&lt;wsp:rsid wsp:val=&quot;004915A6&quot;/&gt;&lt;wsp:rsid wsp:val=&quot;0049179C&quot;/&gt;&lt;wsp:rsid wsp:val=&quot;00495BFC&quot;/&gt;&lt;wsp:rsid wsp:val=&quot;0049691A&quot;/&gt;&lt;wsp:rsid wsp:val=&quot;00497AFA&quot;/&gt;&lt;wsp:rsid wsp:val=&quot;004A2604&quot;/&gt;&lt;wsp:rsid wsp:val=&quot;004B07ED&quot;/&gt;&lt;wsp:rsid wsp:val=&quot;004B0EA1&quot;/&gt;&lt;wsp:rsid wsp:val=&quot;004C46C4&quot;/&gt;&lt;wsp:rsid wsp:val=&quot;004D2334&quot;/&gt;&lt;wsp:rsid wsp:val=&quot;004D2574&quot;/&gt;&lt;wsp:rsid wsp:val=&quot;004D3478&quot;/&gt;&lt;wsp:rsid wsp:val=&quot;004E27C2&quot;/&gt;&lt;wsp:rsid wsp:val=&quot;004E63AE&quot;/&gt;&lt;wsp:rsid wsp:val=&quot;004E7567&quot;/&gt;&lt;wsp:rsid wsp:val=&quot;004F7E19&quot;/&gt;&lt;wsp:rsid wsp:val=&quot;005016B6&quot;/&gt;&lt;wsp:rsid wsp:val=&quot;005072F7&quot;/&gt;&lt;wsp:rsid wsp:val=&quot;00507959&quot;/&gt;&lt;wsp:rsid wsp:val=&quot;00513075&quot;/&gt;&lt;wsp:rsid wsp:val=&quot;005160BB&quot;/&gt;&lt;wsp:rsid wsp:val=&quot;00517531&quot;/&gt;&lt;wsp:rsid wsp:val=&quot;00524CAE&quot;/&gt;&lt;wsp:rsid wsp:val=&quot;00530E71&quot;/&gt;&lt;wsp:rsid wsp:val=&quot;00537F63&quot;/&gt;&lt;wsp:rsid wsp:val=&quot;00545E77&quot;/&gt;&lt;wsp:rsid wsp:val=&quot;005525DC&quot;/&gt;&lt;wsp:rsid wsp:val=&quot;0055516E&quot;/&gt;&lt;wsp:rsid wsp:val=&quot;005619B4&quot;/&gt;&lt;wsp:rsid wsp:val=&quot;005626F0&quot;/&gt;&lt;wsp:rsid wsp:val=&quot;00571159&quot;/&gt;&lt;wsp:rsid wsp:val=&quot;00571669&quot;/&gt;&lt;wsp:rsid wsp:val=&quot;00571795&quot;/&gt;&lt;wsp:rsid wsp:val=&quot;00571FE2&quot;/&gt;&lt;wsp:rsid wsp:val=&quot;00572AF1&quot;/&gt;&lt;wsp:rsid wsp:val=&quot;00574B23&quot;/&gt;&lt;wsp:rsid wsp:val=&quot;00574EEE&quot;/&gt;&lt;wsp:rsid wsp:val=&quot;00577959&quot;/&gt;&lt;wsp:rsid wsp:val=&quot;0058012C&quot;/&gt;&lt;wsp:rsid wsp:val=&quot;0058088D&quot;/&gt;&lt;wsp:rsid wsp:val=&quot;00580A9A&quot;/&gt;&lt;wsp:rsid wsp:val=&quot;00594894&quot;/&gt;&lt;wsp:rsid wsp:val=&quot;005A1B6B&quot;/&gt;&lt;wsp:rsid wsp:val=&quot;005A4208&quot;/&gt;&lt;wsp:rsid wsp:val=&quot;005B23CB&quot;/&gt;&lt;wsp:rsid wsp:val=&quot;005C3ACA&quot;/&gt;&lt;wsp:rsid wsp:val=&quot;005C71B7&quot;/&gt;&lt;wsp:rsid wsp:val=&quot;005D2F18&quot;/&gt;&lt;wsp:rsid wsp:val=&quot;005D3F92&quot;/&gt;&lt;wsp:rsid wsp:val=&quot;005D6DC7&quot;/&gt;&lt;wsp:rsid wsp:val=&quot;005E697F&quot;/&gt;&lt;wsp:rsid wsp:val=&quot;005E6F75&quot;/&gt;&lt;wsp:rsid wsp:val=&quot;005F7506&quot;/&gt;&lt;wsp:rsid wsp:val=&quot;00600A3F&quot;/&gt;&lt;wsp:rsid wsp:val=&quot;00600B44&quot;/&gt;&lt;wsp:rsid wsp:val=&quot;006013E8&quot;/&gt;&lt;wsp:rsid wsp:val=&quot;0060149F&quot;/&gt;&lt;wsp:rsid wsp:val=&quot;00602EE7&quot;/&gt;&lt;wsp:rsid wsp:val=&quot;006056A6&quot;/&gt;&lt;wsp:rsid wsp:val=&quot;0061737A&quot;/&gt;&lt;wsp:rsid wsp:val=&quot;00626A61&quot;/&gt;&lt;wsp:rsid wsp:val=&quot;00627690&quot;/&gt;&lt;wsp:rsid wsp:val=&quot;006364CE&quot;/&gt;&lt;wsp:rsid wsp:val=&quot;006369A6&quot;/&gt;&lt;wsp:rsid wsp:val=&quot;006375EC&quot;/&gt;&lt;wsp:rsid wsp:val=&quot;0064089C&quot;/&gt;&lt;wsp:rsid wsp:val=&quot;00652442&quot;/&gt;&lt;wsp:rsid wsp:val=&quot;00654E67&quot;/&gt;&lt;wsp:rsid wsp:val=&quot;0065681D&quot;/&gt;&lt;wsp:rsid wsp:val=&quot;00656A0E&quot;/&gt;&lt;wsp:rsid wsp:val=&quot;00664E94&quot;/&gt;&lt;wsp:rsid wsp:val=&quot;00672C90&quot;/&gt;&lt;wsp:rsid wsp:val=&quot;006757E3&quot;/&gt;&lt;wsp:rsid wsp:val=&quot;006816F9&quot;/&gt;&lt;wsp:rsid wsp:val=&quot;00682D8E&quot;/&gt;&lt;wsp:rsid wsp:val=&quot;00683FA7&quot;/&gt;&lt;wsp:rsid wsp:val=&quot;006859CF&quot;/&gt;&lt;wsp:rsid wsp:val=&quot;00687108&quot;/&gt;&lt;wsp:rsid wsp:val=&quot;0069408F&quot;/&gt;&lt;wsp:rsid wsp:val=&quot;006A4308&quot;/&gt;&lt;wsp:rsid wsp:val=&quot;006B48BB&quot;/&gt;&lt;wsp:rsid wsp:val=&quot;006B5FE8&quot;/&gt;&lt;wsp:rsid wsp:val=&quot;006B718F&quot;/&gt;&lt;wsp:rsid wsp:val=&quot;006C4373&quot;/&gt;&lt;wsp:rsid wsp:val=&quot;006C5079&quot;/&gt;&lt;wsp:rsid wsp:val=&quot;006D13ED&quot;/&gt;&lt;wsp:rsid wsp:val=&quot;006D1451&quot;/&gt;&lt;wsp:rsid wsp:val=&quot;006D1E07&quot;/&gt;&lt;wsp:rsid wsp:val=&quot;006E2509&quot;/&gt;&lt;wsp:rsid wsp:val=&quot;00702A32&quot;/&gt;&lt;wsp:rsid wsp:val=&quot;0070720C&quot;/&gt;&lt;wsp:rsid wsp:val=&quot;007109B2&quot;/&gt;&lt;wsp:rsid wsp:val=&quot;00715997&quot;/&gt;&lt;wsp:rsid wsp:val=&quot;00715DF5&quot;/&gt;&lt;wsp:rsid wsp:val=&quot;00716170&quot;/&gt;&lt;wsp:rsid wsp:val=&quot;00720A63&quot;/&gt;&lt;wsp:rsid wsp:val=&quot;00724C7A&quot;/&gt;&lt;wsp:rsid wsp:val=&quot;00727A94&quot;/&gt;&lt;wsp:rsid wsp:val=&quot;007303AC&quot;/&gt;&lt;wsp:rsid wsp:val=&quot;00735326&quot;/&gt;&lt;wsp:rsid wsp:val=&quot;00744A46&quot;/&gt;&lt;wsp:rsid wsp:val=&quot;00747B2F&quot;/&gt;&lt;wsp:rsid wsp:val=&quot;00751415&quot;/&gt;&lt;wsp:rsid wsp:val=&quot;0075296C&quot;/&gt;&lt;wsp:rsid wsp:val=&quot;0075417E&quot;/&gt;&lt;wsp:rsid wsp:val=&quot;00757E7B&quot;/&gt;&lt;wsp:rsid wsp:val=&quot;007605F5&quot;/&gt;&lt;wsp:rsid wsp:val=&quot;00760959&quot;/&gt;&lt;wsp:rsid wsp:val=&quot;00762D07&quot;/&gt;&lt;wsp:rsid wsp:val=&quot;00767018&quot;/&gt;&lt;wsp:rsid wsp:val=&quot;00771261&quot;/&gt;&lt;wsp:rsid wsp:val=&quot;00771F14&quot;/&gt;&lt;wsp:rsid wsp:val=&quot;0077262D&quot;/&gt;&lt;wsp:rsid wsp:val=&quot;0077522C&quot;/&gt;&lt;wsp:rsid wsp:val=&quot;00776E92&quot;/&gt;&lt;wsp:rsid wsp:val=&quot;00784744&quot;/&gt;&lt;wsp:rsid wsp:val=&quot;00785E40&quot;/&gt;&lt;wsp:rsid wsp:val=&quot;00787CB9&quot;/&gt;&lt;wsp:rsid wsp:val=&quot;00794EFE&quot;/&gt;&lt;wsp:rsid wsp:val=&quot;00796E1A&quot;/&gt;&lt;wsp:rsid wsp:val=&quot;007B28C5&quot;/&gt;&lt;wsp:rsid wsp:val=&quot;007C1A23&quot;/&gt;&lt;wsp:rsid wsp:val=&quot;007C2444&quot;/&gt;&lt;wsp:rsid wsp:val=&quot;007D0243&quot;/&gt;&lt;wsp:rsid wsp:val=&quot;007D3E5A&quot;/&gt;&lt;wsp:rsid wsp:val=&quot;007D4B0F&quot;/&gt;&lt;wsp:rsid wsp:val=&quot;007D6254&quot;/&gt;&lt;wsp:rsid wsp:val=&quot;007D7D9A&quot;/&gt;&lt;wsp:rsid wsp:val=&quot;007E2FD8&quot;/&gt;&lt;wsp:rsid wsp:val=&quot;007E4DE2&quot;/&gt;&lt;wsp:rsid wsp:val=&quot;007E5D14&quot;/&gt;&lt;wsp:rsid wsp:val=&quot;007E76C0&quot;/&gt;&lt;wsp:rsid wsp:val=&quot;007F548C&quot;/&gt;&lt;wsp:rsid wsp:val=&quot;007F71F8&quot;/&gt;&lt;wsp:rsid wsp:val=&quot;0080093F&quot;/&gt;&lt;wsp:rsid wsp:val=&quot;00800D2D&quot;/&gt;&lt;wsp:rsid wsp:val=&quot;00802DD7&quot;/&gt;&lt;wsp:rsid wsp:val=&quot;00807552&quot;/&gt;&lt;wsp:rsid wsp:val=&quot;00810F26&quot;/&gt;&lt;wsp:rsid wsp:val=&quot;00813E5D&quot;/&gt;&lt;wsp:rsid wsp:val=&quot;0081637D&quot;/&gt;&lt;wsp:rsid wsp:val=&quot;008246FB&quot;/&gt;&lt;wsp:rsid wsp:val=&quot;00826A12&quot;/&gt;&lt;wsp:rsid wsp:val=&quot;00827524&quot;/&gt;&lt;wsp:rsid wsp:val=&quot;00833E8E&quot;/&gt;&lt;wsp:rsid wsp:val=&quot;0085426E&quot;/&gt;&lt;wsp:rsid wsp:val=&quot;0086117B&quot;/&gt;&lt;wsp:rsid wsp:val=&quot;008612C8&quot;/&gt;&lt;wsp:rsid wsp:val=&quot;00861660&quot;/&gt;&lt;wsp:rsid wsp:val=&quot;00863E13&quot;/&gt;&lt;wsp:rsid wsp:val=&quot;008702DD&quot;/&gt;&lt;wsp:rsid wsp:val=&quot;0088328D&quot;/&gt;&lt;wsp:rsid wsp:val=&quot;00883A98&quot;/&gt;&lt;wsp:rsid wsp:val=&quot;00884068&quot;/&gt;&lt;wsp:rsid wsp:val=&quot;0088458B&quot;/&gt;&lt;wsp:rsid wsp:val=&quot;008873FF&quot;/&gt;&lt;wsp:rsid wsp:val=&quot;0089794A&quot;/&gt;&lt;wsp:rsid wsp:val=&quot;008A0CF8&quot;/&gt;&lt;wsp:rsid wsp:val=&quot;008A3135&quot;/&gt;&lt;wsp:rsid wsp:val=&quot;008A52D7&quot;/&gt;&lt;wsp:rsid wsp:val=&quot;008A62BA&quot;/&gt;&lt;wsp:rsid wsp:val=&quot;008B3226&quot;/&gt;&lt;wsp:rsid wsp:val=&quot;008B4268&quot;/&gt;&lt;wsp:rsid wsp:val=&quot;008C2462&quot;/&gt;&lt;wsp:rsid wsp:val=&quot;008C5DBA&quot;/&gt;&lt;wsp:rsid wsp:val=&quot;008D29F6&quot;/&gt;&lt;wsp:rsid wsp:val=&quot;008D374F&quot;/&gt;&lt;wsp:rsid wsp:val=&quot;008D4D0A&quot;/&gt;&lt;wsp:rsid wsp:val=&quot;008E605B&quot;/&gt;&lt;wsp:rsid wsp:val=&quot;008F0312&quot;/&gt;&lt;wsp:rsid wsp:val=&quot;009035F7&quot;/&gt;&lt;wsp:rsid wsp:val=&quot;00904B22&quot;/&gt;&lt;wsp:rsid wsp:val=&quot;0090631F&quot;/&gt;&lt;wsp:rsid wsp:val=&quot;009103F1&quot;/&gt;&lt;wsp:rsid wsp:val=&quot;00920928&quot;/&gt;&lt;wsp:rsid wsp:val=&quot;00922473&quot;/&gt;&lt;wsp:rsid wsp:val=&quot;00922D52&quot;/&gt;&lt;wsp:rsid wsp:val=&quot;00927CC2&quot;/&gt;&lt;wsp:rsid wsp:val=&quot;0094016C&quot;/&gt;&lt;wsp:rsid wsp:val=&quot;0094151F&quot;/&gt;&lt;wsp:rsid wsp:val=&quot;009425AF&quot;/&gt;&lt;wsp:rsid wsp:val=&quot;009430BA&quot;/&gt;&lt;wsp:rsid wsp:val=&quot;009435A8&quot;/&gt;&lt;wsp:rsid wsp:val=&quot;009446B6&quot;/&gt;&lt;wsp:rsid wsp:val=&quot;00947B21&quot;/&gt;&lt;wsp:rsid wsp:val=&quot;009501A7&quot;/&gt;&lt;wsp:rsid wsp:val=&quot;00955487&quot;/&gt;&lt;wsp:rsid wsp:val=&quot;0095581D&quot;/&gt;&lt;wsp:rsid wsp:val=&quot;00962911&quot;/&gt;&lt;wsp:rsid wsp:val=&quot;00976026&quot;/&gt;&lt;wsp:rsid wsp:val=&quot;009773F8&quot;/&gt;&lt;wsp:rsid wsp:val=&quot;009802BB&quot;/&gt;&lt;wsp:rsid wsp:val=&quot;00981271&quot;/&gt;&lt;wsp:rsid wsp:val=&quot;009867BB&quot;/&gt;&lt;wsp:rsid wsp:val=&quot;0099136E&quot;/&gt;&lt;wsp:rsid wsp:val=&quot;00992069&quot;/&gt;&lt;wsp:rsid wsp:val=&quot;00993009&quot;/&gt;&lt;wsp:rsid wsp:val=&quot;009938E6&quot;/&gt;&lt;wsp:rsid wsp:val=&quot;0099522D&quot;/&gt;&lt;wsp:rsid wsp:val=&quot;00995EF8&quot;/&gt;&lt;wsp:rsid wsp:val=&quot;009972E4&quot;/&gt;&lt;wsp:rsid wsp:val=&quot;009A2B56&quot;/&gt;&lt;wsp:rsid wsp:val=&quot;009A3F17&quot;/&gt;&lt;wsp:rsid wsp:val=&quot;009B58D1&quot;/&gt;&lt;wsp:rsid wsp:val=&quot;009B66B2&quot;/&gt;&lt;wsp:rsid wsp:val=&quot;009C1531&quot;/&gt;&lt;wsp:rsid wsp:val=&quot;009D4036&quot;/&gt;&lt;wsp:rsid wsp:val=&quot;009D4C18&quot;/&gt;&lt;wsp:rsid wsp:val=&quot;009D6402&quot;/&gt;&lt;wsp:rsid wsp:val=&quot;009F273A&quot;/&gt;&lt;wsp:rsid wsp:val=&quot;00A03BC9&quot;/&gt;&lt;wsp:rsid wsp:val=&quot;00A049C2&quot;/&gt;&lt;wsp:rsid wsp:val=&quot;00A07B61&quot;/&gt;&lt;wsp:rsid wsp:val=&quot;00A1082D&quot;/&gt;&lt;wsp:rsid wsp:val=&quot;00A16ADE&quot;/&gt;&lt;wsp:rsid wsp:val=&quot;00A26201&quot;/&gt;&lt;wsp:rsid wsp:val=&quot;00A34626&quot;/&gt;&lt;wsp:rsid wsp:val=&quot;00A374B4&quot;/&gt;&lt;wsp:rsid wsp:val=&quot;00A42236&quot;/&gt;&lt;wsp:rsid wsp:val=&quot;00A43221&quot;/&gt;&lt;wsp:rsid wsp:val=&quot;00A4383B&quot;/&gt;&lt;wsp:rsid wsp:val=&quot;00A51CA7&quot;/&gt;&lt;wsp:rsid wsp:val=&quot;00A526D7&quot;/&gt;&lt;wsp:rsid wsp:val=&quot;00A55CD4&quot;/&gt;&lt;wsp:rsid wsp:val=&quot;00A701A7&quot;/&gt;&lt;wsp:rsid wsp:val=&quot;00A75AB5&quot;/&gt;&lt;wsp:rsid wsp:val=&quot;00A76342&quot;/&gt;&lt;wsp:rsid wsp:val=&quot;00A83386&quot;/&gt;&lt;wsp:rsid wsp:val=&quot;00A836D9&quot;/&gt;&lt;wsp:rsid wsp:val=&quot;00A86221&quot;/&gt;&lt;wsp:rsid wsp:val=&quot;00A86609&quot;/&gt;&lt;wsp:rsid wsp:val=&quot;00A908E5&quot;/&gt;&lt;wsp:rsid wsp:val=&quot;00AA2B68&quot;/&gt;&lt;wsp:rsid wsp:val=&quot;00AB3C2F&quot;/&gt;&lt;wsp:rsid wsp:val=&quot;00AB514D&quot;/&gt;&lt;wsp:rsid wsp:val=&quot;00AC03B4&quot;/&gt;&lt;wsp:rsid wsp:val=&quot;00AC4616&quot;/&gt;&lt;wsp:rsid wsp:val=&quot;00AC6905&quot;/&gt;&lt;wsp:rsid wsp:val=&quot;00AE1832&quot;/&gt;&lt;wsp:rsid wsp:val=&quot;00AE1BD3&quot;/&gt;&lt;wsp:rsid wsp:val=&quot;00AE5F10&quot;/&gt;&lt;wsp:rsid wsp:val=&quot;00AE66B7&quot;/&gt;&lt;wsp:rsid wsp:val=&quot;00AF527E&quot;/&gt;&lt;wsp:rsid wsp:val=&quot;00AF6ED8&quot;/&gt;&lt;wsp:rsid wsp:val=&quot;00B034F7&quot;/&gt;&lt;wsp:rsid wsp:val=&quot;00B07551&quot;/&gt;&lt;wsp:rsid wsp:val=&quot;00B11647&quot;/&gt;&lt;wsp:rsid wsp:val=&quot;00B13DAB&quot;/&gt;&lt;wsp:rsid wsp:val=&quot;00B227A4&quot;/&gt;&lt;wsp:rsid wsp:val=&quot;00B23D48&quot;/&gt;&lt;wsp:rsid wsp:val=&quot;00B25C0D&quot;/&gt;&lt;wsp:rsid wsp:val=&quot;00B275DB&quot;/&gt;&lt;wsp:rsid wsp:val=&quot;00B3045E&quot;/&gt;&lt;wsp:rsid wsp:val=&quot;00B31A31&quot;/&gt;&lt;wsp:rsid wsp:val=&quot;00B32FDF&quot;/&gt;&lt;wsp:rsid wsp:val=&quot;00B40FA5&quot;/&gt;&lt;wsp:rsid wsp:val=&quot;00B67C1B&quot;/&gt;&lt;wsp:rsid wsp:val=&quot;00B80E27&quot;/&gt;&lt;wsp:rsid wsp:val=&quot;00B81EF0&quot;/&gt;&lt;wsp:rsid wsp:val=&quot;00B83C93&quot;/&gt;&lt;wsp:rsid wsp:val=&quot;00B847B3&quot;/&gt;&lt;wsp:rsid wsp:val=&quot;00B930D3&quot;/&gt;&lt;wsp:rsid wsp:val=&quot;00B93E7F&quot;/&gt;&lt;wsp:rsid wsp:val=&quot;00B977B6&quot;/&gt;&lt;wsp:rsid wsp:val=&quot;00BA1143&quot;/&gt;&lt;wsp:rsid wsp:val=&quot;00BA5F12&quot;/&gt;&lt;wsp:rsid wsp:val=&quot;00BB0725&quot;/&gt;&lt;wsp:rsid wsp:val=&quot;00BB306E&quot;/&gt;&lt;wsp:rsid wsp:val=&quot;00BB37C6&quot;/&gt;&lt;wsp:rsid wsp:val=&quot;00BB7991&quot;/&gt;&lt;wsp:rsid wsp:val=&quot;00BC050C&quot;/&gt;&lt;wsp:rsid wsp:val=&quot;00BC2262&quot;/&gt;&lt;wsp:rsid wsp:val=&quot;00BC3B65&quot;/&gt;&lt;wsp:rsid wsp:val=&quot;00BD0EBF&quot;/&gt;&lt;wsp:rsid wsp:val=&quot;00BE48F4&quot;/&gt;&lt;wsp:rsid wsp:val=&quot;00BE63B4&quot;/&gt;&lt;wsp:rsid wsp:val=&quot;00BF31B1&quot;/&gt;&lt;wsp:rsid wsp:val=&quot;00C00348&quot;/&gt;&lt;wsp:rsid wsp:val=&quot;00C00646&quot;/&gt;&lt;wsp:rsid wsp:val=&quot;00C0204C&quot;/&gt;&lt;wsp:rsid wsp:val=&quot;00C06899&quot;/&gt;&lt;wsp:rsid wsp:val=&quot;00C12D42&quot;/&gt;&lt;wsp:rsid wsp:val=&quot;00C17D0D&quot;/&gt;&lt;wsp:rsid wsp:val=&quot;00C24D85&quot;/&gt;&lt;wsp:rsid wsp:val=&quot;00C35D8F&quot;/&gt;&lt;wsp:rsid wsp:val=&quot;00C36EAA&quot;/&gt;&lt;wsp:rsid wsp:val=&quot;00C435B5&quot;/&gt;&lt;wsp:rsid wsp:val=&quot;00C44DBA&quot;/&gt;&lt;wsp:rsid wsp:val=&quot;00C4651B&quot;/&gt;&lt;wsp:rsid wsp:val=&quot;00C67157&quot;/&gt;&lt;wsp:rsid wsp:val=&quot;00C706D2&quot;/&gt;&lt;wsp:rsid wsp:val=&quot;00C7246D&quot;/&gt;&lt;wsp:rsid wsp:val=&quot;00C8033F&quot;/&gt;&lt;wsp:rsid wsp:val=&quot;00C803E5&quot;/&gt;&lt;wsp:rsid wsp:val=&quot;00C80880&quot;/&gt;&lt;wsp:rsid wsp:val=&quot;00C80BFF&quot;/&gt;&lt;wsp:rsid wsp:val=&quot;00C81110&quot;/&gt;&lt;wsp:rsid wsp:val=&quot;00C839A6&quot;/&gt;&lt;wsp:rsid wsp:val=&quot;00C9050A&quot;/&gt;&lt;wsp:rsid wsp:val=&quot;00C94EB4&quot;/&gt;&lt;wsp:rsid wsp:val=&quot;00C97686&quot;/&gt;&lt;wsp:rsid wsp:val=&quot;00CB341E&quot;/&gt;&lt;wsp:rsid wsp:val=&quot;00CB3A0E&quot;/&gt;&lt;wsp:rsid wsp:val=&quot;00CC2D62&quot;/&gt;&lt;wsp:rsid wsp:val=&quot;00CC6E45&quot;/&gt;&lt;wsp:rsid wsp:val=&quot;00CD4757&quot;/&gt;&lt;wsp:rsid wsp:val=&quot;00CD7F9A&quot;/&gt;&lt;wsp:rsid wsp:val=&quot;00CF273C&quot;/&gt;&lt;wsp:rsid wsp:val=&quot;00D10D46&quot;/&gt;&lt;wsp:rsid wsp:val=&quot;00D21FAC&quot;/&gt;&lt;wsp:rsid wsp:val=&quot;00D240FC&quot;/&gt;&lt;wsp:rsid wsp:val=&quot;00D27032&quot;/&gt;&lt;wsp:rsid wsp:val=&quot;00D309EA&quot;/&gt;&lt;wsp:rsid wsp:val=&quot;00D32507&quot;/&gt;&lt;wsp:rsid wsp:val=&quot;00D36A2A&quot;/&gt;&lt;wsp:rsid wsp:val=&quot;00D36F51&quot;/&gt;&lt;wsp:rsid wsp:val=&quot;00D4227F&quot;/&gt;&lt;wsp:rsid wsp:val=&quot;00D43F6D&quot;/&gt;&lt;wsp:rsid wsp:val=&quot;00D47591&quot;/&gt;&lt;wsp:rsid wsp:val=&quot;00D52880&quot;/&gt;&lt;wsp:rsid wsp:val=&quot;00D56DD8&quot;/&gt;&lt;wsp:rsid wsp:val=&quot;00D63494&quot;/&gt;&lt;wsp:rsid wsp:val=&quot;00D677D3&quot;/&gt;&lt;wsp:rsid wsp:val=&quot;00D74B09&quot;/&gt;&lt;wsp:rsid wsp:val=&quot;00D81675&quot;/&gt;&lt;wsp:rsid wsp:val=&quot;00D838F9&quot;/&gt;&lt;wsp:rsid wsp:val=&quot;00D84DCB&quot;/&gt;&lt;wsp:rsid wsp:val=&quot;00D8532B&quot;/&gt;&lt;wsp:rsid wsp:val=&quot;00D856A4&quot;/&gt;&lt;wsp:rsid wsp:val=&quot;00D85B95&quot;/&gt;&lt;wsp:rsid wsp:val=&quot;00D86E3A&quot;/&gt;&lt;wsp:rsid wsp:val=&quot;00D91B0F&quot;/&gt;&lt;wsp:rsid wsp:val=&quot;00D93FF5&quot;/&gt;&lt;wsp:rsid wsp:val=&quot;00DA5294&quot;/&gt;&lt;wsp:rsid wsp:val=&quot;00DA6819&quot;/&gt;&lt;wsp:rsid wsp:val=&quot;00DA75FE&quot;/&gt;&lt;wsp:rsid wsp:val=&quot;00DB63A1&quot;/&gt;&lt;wsp:rsid wsp:val=&quot;00DC5579&quot;/&gt;&lt;wsp:rsid wsp:val=&quot;00DC5BE6&quot;/&gt;&lt;wsp:rsid wsp:val=&quot;00DD6961&quot;/&gt;&lt;wsp:rsid wsp:val=&quot;00DE1972&quot;/&gt;&lt;wsp:rsid wsp:val=&quot;00DE5094&quot;/&gt;&lt;wsp:rsid wsp:val=&quot;00DE5191&quot;/&gt;&lt;wsp:rsid wsp:val=&quot;00DE6044&quot;/&gt;&lt;wsp:rsid wsp:val=&quot;00DF1E3D&quot;/&gt;&lt;wsp:rsid wsp:val=&quot;00DF3ED9&quot;/&gt;&lt;wsp:rsid wsp:val=&quot;00DF556B&quot;/&gt;&lt;wsp:rsid wsp:val=&quot;00E04256&quot;/&gt;&lt;wsp:rsid wsp:val=&quot;00E04EFD&quot;/&gt;&lt;wsp:rsid wsp:val=&quot;00E11D97&quot;/&gt;&lt;wsp:rsid wsp:val=&quot;00E2113F&quot;/&gt;&lt;wsp:rsid wsp:val=&quot;00E22EAE&quot;/&gt;&lt;wsp:rsid wsp:val=&quot;00E23221&quot;/&gt;&lt;wsp:rsid wsp:val=&quot;00E2412E&quot;/&gt;&lt;wsp:rsid wsp:val=&quot;00E25E89&quot;/&gt;&lt;wsp:rsid wsp:val=&quot;00E26D94&quot;/&gt;&lt;wsp:rsid wsp:val=&quot;00E30387&quot;/&gt;&lt;wsp:rsid wsp:val=&quot;00E31774&quot;/&gt;&lt;wsp:rsid wsp:val=&quot;00E36A45&quot;/&gt;&lt;wsp:rsid wsp:val=&quot;00E40A82&quot;/&gt;&lt;wsp:rsid wsp:val=&quot;00E42A3F&quot;/&gt;&lt;wsp:rsid wsp:val=&quot;00E528F6&quot;/&gt;&lt;wsp:rsid wsp:val=&quot;00E53870&quot;/&gt;&lt;wsp:rsid wsp:val=&quot;00E54B35&quot;/&gt;&lt;wsp:rsid wsp:val=&quot;00E60B15&quot;/&gt;&lt;wsp:rsid wsp:val=&quot;00E63367&quot;/&gt;&lt;wsp:rsid wsp:val=&quot;00E6471D&quot;/&gt;&lt;wsp:rsid wsp:val=&quot;00E8045A&quot;/&gt;&lt;wsp:rsid wsp:val=&quot;00E91012&quot;/&gt;&lt;wsp:rsid wsp:val=&quot;00EA0EE6&quot;/&gt;&lt;wsp:rsid wsp:val=&quot;00EA1DAB&quot;/&gt;&lt;wsp:rsid wsp:val=&quot;00EA33D9&quot;/&gt;&lt;wsp:rsid wsp:val=&quot;00EB1B42&quot;/&gt;&lt;wsp:rsid wsp:val=&quot;00EB26C8&quot;/&gt;&lt;wsp:rsid wsp:val=&quot;00EB561F&quot;/&gt;&lt;wsp:rsid wsp:val=&quot;00ED389C&quot;/&gt;&lt;wsp:rsid wsp:val=&quot;00ED4E2D&quot;/&gt;&lt;wsp:rsid wsp:val=&quot;00EF0D68&quot;/&gt;&lt;wsp:rsid wsp:val=&quot;00EF12E7&quot;/&gt;&lt;wsp:rsid wsp:val=&quot;00EF5B6E&quot;/&gt;&lt;wsp:rsid wsp:val=&quot;00F0568B&quot;/&gt;&lt;wsp:rsid wsp:val=&quot;00F05D73&quot;/&gt;&lt;wsp:rsid wsp:val=&quot;00F12FE9&quot;/&gt;&lt;wsp:rsid wsp:val=&quot;00F13DA1&quot;/&gt;&lt;wsp:rsid wsp:val=&quot;00F17365&quot;/&gt;&lt;wsp:rsid wsp:val=&quot;00F221EF&quot;/&gt;&lt;wsp:rsid wsp:val=&quot;00F27A94&quot;/&gt;&lt;wsp:rsid wsp:val=&quot;00F32A9B&quot;/&gt;&lt;wsp:rsid wsp:val=&quot;00F419D6&quot;/&gt;&lt;wsp:rsid wsp:val=&quot;00F42DC7&quot;/&gt;&lt;wsp:rsid wsp:val=&quot;00F43D63&quot;/&gt;&lt;wsp:rsid wsp:val=&quot;00F45AA8&quot;/&gt;&lt;wsp:rsid wsp:val=&quot;00F45E02&quot;/&gt;&lt;wsp:rsid wsp:val=&quot;00F4697D&quot;/&gt;&lt;wsp:rsid wsp:val=&quot;00F47E89&quot;/&gt;&lt;wsp:rsid wsp:val=&quot;00F55493&quot;/&gt;&lt;wsp:rsid wsp:val=&quot;00F70DAA&quot;/&gt;&lt;wsp:rsid wsp:val=&quot;00F713FD&quot;/&gt;&lt;wsp:rsid wsp:val=&quot;00F7461B&quot;/&gt;&lt;wsp:rsid wsp:val=&quot;00F82CB3&quot;/&gt;&lt;wsp:rsid wsp:val=&quot;00F83BF4&quot;/&gt;&lt;wsp:rsid wsp:val=&quot;00F85D5E&quot;/&gt;&lt;wsp:rsid wsp:val=&quot;00F92660&quot;/&gt;&lt;wsp:rsid wsp:val=&quot;00F95146&quot;/&gt;&lt;wsp:rsid wsp:val=&quot;00F96FEA&quot;/&gt;&lt;wsp:rsid wsp:val=&quot;00FA2108&quot;/&gt;&lt;wsp:rsid wsp:val=&quot;00FA44F2&quot;/&gt;&lt;wsp:rsid wsp:val=&quot;00FB24A3&quot;/&gt;&lt;wsp:rsid wsp:val=&quot;00FB76B8&quot;/&gt;&lt;wsp:rsid wsp:val=&quot;00FC2A12&quot;/&gt;&lt;wsp:rsid wsp:val=&quot;00FC5E7B&quot;/&gt;&lt;wsp:rsid wsp:val=&quot;00FC7C4B&quot;/&gt;&lt;wsp:rsid wsp:val=&quot;00FD08E3&quot;/&gt;&lt;wsp:rsid wsp:val=&quot;00FD1885&quot;/&gt;&lt;wsp:rsid wsp:val=&quot;00FD1FFB&quot;/&gt;&lt;wsp:rsid wsp:val=&quot;00FD234C&quot;/&gt;&lt;wsp:rsid wsp:val=&quot;00FD640C&quot;/&gt;&lt;wsp:rsid wsp:val=&quot;00FE3EBF&quot;/&gt;&lt;wsp:rsid wsp:val=&quot;00FE65B6&quot;/&gt;&lt;wsp:rsid wsp:val=&quot;00FF29C5&quot;/&gt;&lt;wsp:rsid wsp:val=&quot;00FF7489&quot;/&gt;&lt;/wsp:rsids&gt;&lt;/w:docPr&gt;&lt;w:body&gt;&lt;wx:sect&gt;&lt;w:p wsp:rsidR=&quot;00000000&quot; wsp:rsidRPr=&quot;00904B22&quot; wsp:rsidRDefault=&quot;00904B22&quot; wsp:rsidP=&quot;00904B22&quot;&gt;&lt;m:oMathPara&gt;&lt;m:oMath&gt;&lt;m:r&gt;&lt;w:rPr&gt;&lt;w:rFonts w:ascii=&quot;Cambria Math&quot; w:h-ansi=&quot;Cambria Math&quot; w:cs=&quot;Arial&quot;/&gt;&lt;wx:font wx:val=&quot;Cambria Math&quot;/&gt;&lt;w:i/&gt;&lt;/w:rPr&gt;&lt;m:t&gt;T=&lt;/m:t&gt;&lt;/m:r&gt;&lt;m:f&gt;&lt;m:fPr&gt;&lt;m:ctrlPr&gt;&lt;w:rPr&gt;&lt;w:rFonts w:ascii=&quot;Cambria Math&quot; w:h-ansi=&quot;Cambria Math&quot; w:cs=&quot;Arial&quot;/&gt;&lt;wx:font wx:val=&quot;Cambria Math&quot;/&gt;&lt;w:i/&gt;&lt;/w:rPr&gt;&lt;/m:ctrlPr&gt;&lt;/m:fPr&gt;&lt;m:num&gt;&lt;m:d&gt;&lt;m:dPr&gt;&lt;m:ctrlPr&gt;&lt;w:rPr&gt;&lt;w:rFonts w:ascii=&quot;Cambria Math&quot; w:h-ansi=&quot;Cambria Math&quot; w:cs=&quot;Arial&quot;/&gt;&lt;wx:font wx:val=&quot;Cambria Math&quot;/&gt;&lt;w:i/&gt;&lt;/w:rPr&gt;&lt;/m:ctrlPr&gt;&lt;/m:dPr&gt;&lt;m:e&gt;&lt;m:r&gt;&lt;w:rPr&gt;&lt;w:rFonts w:ascii=&quot;Cambria Math&quot; w:h-ansi=&quot;Cambria Math&quot; w:cs=&quot;Arial&quot;/&gt;&lt;wx:font wx:val=&quot;Cambria Math&quot;/&gt;&lt;w:i/&gt;&lt;/w:rPr&gt;&lt;m:t&gt;1-&lt;/m:t&gt;&lt;/m:r&gt;&lt;m:f&gt;&lt;m:fPr&gt;&lt;m:ctrlPr&gt;&lt;w:rPr&gt;&lt;w:rFonts w:ascii=&quot;Cambria Math&quot; w:h-ansi=&quot;Cambria Math&quot; w:cs=&quot;Arial&quot;/&gt;&lt;wx:font wx:val=&quot;Cambria Math&quot;/&gt;&lt;w:i/&gt;&lt;/w:rPr&gt;&lt;/m:ctrlPr&gt;&lt;/m:fPr&gt;&lt;m:num&gt;&lt;m:nary&gt;&lt;m:naryPr&gt;&lt;m:chr m:val=&quot;âˆ‘&quot;/&gt;&lt;m:limLoc m:val=&quot;undOvr&quot;/&gt;&lt;m:subHide m:val=&quot;1&quot;/&gt;&lt;m:supHide m:val=&quot;1&quot;/&gt;&lt;m:ctrlPr&gt;&lt;w:rPr&gt;&lt;w:rFonts w:ascii=&quot;Cambria Math&quot; w:h-ansi=&quot;Cambria Math&quot; w:cs=&quot;Arial&quot;/&gt;&lt;wx:font wx:val=&quot;Cambria Math&quot;/&gt;&lt;w:i/&gt;&lt;/w:rPr&gt;&lt;/m:ctrlPr&gt;&lt;/m:naryPr&gt;&lt;m:sub/&gt;&lt;m:sup/&gt;&lt;m:e&gt;&lt;m:sSub&gt;&lt;m:sSubPr&gt;&lt;m:ctrlPr&gt;&lt;w:rPr&gt;&lt;w:rFonts w:ascii=&quot;Cambria Math&quot; w:h-ansi=&quot;Cambria Math&quot; w:cs=&quot;Arial&quot;/&gt;&lt;wx:font wx:val=&quot;Cambria Math&quot;/&gt;&lt;w:i/&gt;&lt;/w:rPr&gt;&lt;/m:ctrlPr&gt;&lt;/m:sSubPr&gt;&lt;m:e&gt;&lt;m:r&gt;&lt;w:rPr&gt;&lt;w:rFonts w:ascii=&quot;Cambria Math&quot; w:h-ansi=&quot;Cambria Math&quot; w:cs=&quot;Arial&quot;/&gt;&lt;wx:font wx:val=&quot;Cambria Math&quot;/&gt;&lt;w:i/&gt;&lt;/w:rPr&gt;&lt;m:t&gt;BA&lt;/m:t&gt;&lt;/m:r&gt;&lt;/m:e&gt;&lt;m:sub&gt;&lt;m:r&gt;&lt;w:rPr&gt;&lt;w:rFonts w:ascii=&quot;Cambria Math&quot; w:h-ansi=&quot;Cambria Math&quot; w:cs=&quot;Arial&quot;/&gt;&lt;wx:font wx:val=&quot;Cambria Math&quot;/&gt;&lt;w:i/&gt;&lt;/w:rPr&gt;&lt;m:t&gt;i,1964&lt;/m:t&gt;&lt;/m:r&gt;&lt;/m:sub&gt;&lt;/m:sSub&gt;&lt;m:r&gt;&lt;w:rPr&gt;&lt;w:rFonts w:ascii=&quot;Cambria Math&quot; w:h-ansi=&quot;Cambria Math&quot; w:cs=&quot;Arial&quot;/&gt;&lt;wx:font wx:val=&quot;Cambria Math&quot;/&gt;&lt;w:i/&gt;&lt;/w:rPr&gt;&lt;m:t&gt;-&lt;/m:t&gt;&lt;/m:r&gt;&lt;m:sSub&gt;&lt;m:sSubPr&gt;&lt;m:ctrlPr&gt;&lt;w:rPr&gt;&lt;w:rFonts w:ascii=&quot;Cambria Math&quot; w:h-ansi=&quot;Cambria Math&quot; w:cs=&quot;Arial&quot;/&gt;&lt;wx:font wx:val=&quot;Cambria Math&quot;/&gt;&lt;w:i/&gt;&lt;/w:rPr&gt;&lt;/m:ctrlPr&gt;&lt;/m:sSubPr&gt;&lt;m:e&gt;&lt;m:r&gt;&lt;w:rPr&gt;&lt;w:rFonts w:ascii=&quot;Cambria Math&quot; w:h-ansi=&quot;Cambria Math&quot; w:cs=&quot;Arial&quot;/&gt;&lt;wx:font wx:val=&quot;Cambria Math&quot;/&gt;&lt;w:i/&gt;&lt;/w:rPr&gt;&lt;m:t&gt;BA&lt;/m:t&gt;&lt;/m:r&gt;&lt;/m:e&gt;&lt;m:sub&gt;&lt;m:r&gt;&lt;w:rPr&gt;&lt;w:rFonts w:ascii=&quot;Cambria Math&quot; w:h-ansi=&quot;Cambria Math&quot; w:cs=&quot;Arial&quot;/&gt;&lt;wx:font wx:val=&quot;Cambria Math&quot;/&gt;&lt;w:i/&gt;&lt;/w:rPr&gt;&lt;m:t&gt;i,j&lt;/m:t&gt;&lt;/m:r&gt;&lt;/m:sub&gt;&lt;/m:sSub&gt;&lt;/m:e&gt;&lt;/m:nary&gt;&lt;/m:num&gt;&lt;m:den&gt;&lt;m:nary&gt;&lt;m:naryPr&gt;&lt;m:chr m:val=&quot;âˆ‘&quot;/&gt;&lt;m:limLoc m:val=&quot;undOvr&quot;/&gt;&lt;m:subHide m:val=&quot;1&quot;/&gt;&lt;m:supHide m:val=&quot;1&quot;/&gt;&lt;m:ctrlPr&gt;&lt;w:rPr&gt;&lt;w:rFonts w:ascii=&quot;Cambria Math&quot; w:h-ansi=&quot;Cambria Math&quot; w:cs=&quot;Arial&quot;/&gt;&lt;wx:font wx:val=&quot;Cambria Math&quot;/&gt;&lt;w:i/&gt;&lt;/w:rPr&gt;&lt;/m:ctrlPr&gt;&lt;/m:naryPr&gt;&lt;m:sub/&gt;&lt;m:sup/&gt;&lt;m:e&gt;&lt;m:sSub&gt;&lt;m:sSubPr&gt;&lt;m:ctrlPr&gt;&lt;w:rPr&gt;&lt;w:rFonts w:ascii=&quot;Cambria Math&quot; w:h-ansi=&quot;Cambria Math&quot; w:cs=&quot;Arial&quot;/&gt;&lt;wx:font wx:val=&quot;Cambria Math&quot;/&gt;&lt;w:i/&gt;&lt;/w:rPr&gt;&lt;/m:ctrlPr&gt;&lt;/m:sSubPr&gt;&lt;m:e&gt;&lt;m:r&gt;&lt;w:rPr&gt;&lt;w:rFonts w:ascii=&quot;Cambria Math&quot; w:h-ansi=&quot;Cambria Math&quot; w:cs=&quot;Arial&quot;/&gt;&lt;wx:font wx:val=&quot;Cambria Math&quot;/&gt;&lt;w:i/&gt;&lt;/w:rPr&gt;&lt;m:t&gt;BA&lt;/m:t&gt;&lt;/m:r&gt;&lt;/m:e&gt;&lt;m:sub&gt;&lt;m:r&gt;&lt;w:rPr&gt;&lt;w:rFonts w:ascii=&quot;Cambria Math&quot; w:h-ansi=&quot;Cambria Math&quot; w:cs=&quot;Arial&quot;/&gt;&lt;wx:font wx:val=&quot;Cambria Math&quot;/&gt;&lt;w:i/&gt;&lt;/w:rPr&gt;&lt;m:t&gt;i,1964&lt;/m:t&gt;&lt;/m:r&gt;&lt;/m:sub&gt;&lt;/m:sSub&gt;&lt;m:r&gt;&lt;w:rPr&gt;&lt;w:rFonts w:ascii=&quot;Cambria Math&quot; w:h-ansi=&quot;Cambria Math&quot; w:cs=&quot;Arial&quot;/&gt;&lt;wx:font wx:val=&quot;Cambria Math&quot;/&gt;&lt;w:i/&gt;&lt;/w:rPr&gt;&lt;m:t&gt;+&lt;/m:t&gt;&lt;/m:r&gt;&lt;m:sSub&gt;&lt;m:sSubPr&gt;&lt;m:ctrlPr&gt;&lt;w:rPr&gt;&lt;w:rFonts w:ascii=&quot;Cambria Math&quot; w:h-ansi=&quot;Cambria Math&quot; w:cs=&quot;Arial&quot;/&gt;&lt;wx:font wx:val=&quot;Cambria Math&quot;/&gt;&lt;w:i/&gt;&lt;/w:rPr&gt;&lt;/m:ctrlPr&gt;&lt;/m:sSubPr&gt;&lt;m:e&gt;&lt;m:r&gt;&lt;w:rPr&gt;&lt;w:rFonts w:ascii=&quot;Cambria Math&quot; w:h-ansi=&quot;Cambria Math&quot; w:cs=&quot;Arial&quot;/&gt;&lt;wx:font wx:val=&quot;Cambria Math&quot;/&gt;&lt;w:i/&gt;&lt;/w:rPr&gt;&lt;m:t&gt;BA&lt;/m:t&gt;&lt;/m:r&gt;&lt;/m:e&gt;&lt;m:sub&gt;&lt;m:r&gt;&lt;w:rPr&gt;&lt;w:rFonts w:ascii=&quot;Cambria Math&quot; w:h-ansi=&quot;Cambria Math&quot; w:cs=&quot;Arial&quot;/&gt;&lt;wx:font wx:val=&quot;Cambria Math&quot;/&gt;&lt;w:i/&gt;&lt;/w:rPr&gt;&lt;m:t&gt;i,j&lt;/m:t&gt;&lt;/m:r&gt;&lt;/m:sub&gt;&lt;/m:sSub&gt;&lt;/m:e&gt;&lt;/m:nary&gt;&lt;/m:den&gt;&lt;/m:f&gt;&lt;/m:e&gt;&lt;/m:d&gt;&lt;m:r&gt;&lt;w:rPr&gt;&lt;w:rFonts w:ascii=&quot;Cambria Math&quot; w:h-ansi=&quot;Cambria Math&quot; w:cs=&quot;Arial&quot;/&gt;&lt;wx:font wx:val=&quot;Cambria Math&quot;/&gt;&lt;w:i/&gt;&lt;/w:rPr&gt;&lt;m:t&gt;+&lt;/m:t&gt;&lt;/m:r&gt;&lt;m:d&gt;&lt;m:dPr&gt;&lt;m:ctrlPr&gt;&lt;w:rPr&gt;&lt;w:rFonts w:ascii=&quot;Cambria Math&quot; w:h-ansi=&quot;Cambria Math&quot; w:cs=&quot;Arial&quot;/&gt;&lt;wx:font wx:val=&quot;Cambria Math&quot;/&gt;&lt;w:i/&gt;&lt;/w:rPr&gt;&lt;/m:ctrlPr&gt;&lt;/m:dPr&gt;&lt;m:e&gt;&lt;m:r&gt;&lt;w:rPr&gt;&lt;w:rFonts w:ascii=&quot;Cambria Math&quot; w:h-ansi=&quot;Cambria Math&quot; w:cs=&quot;Arial&quot;/&gt;&lt;wx:font wx:val=&quot;Cambria Math&quot;/&gt;&lt;w:i/&gt;&lt;/w:rPr&gt;&lt;m:t&gt;1-&lt;/m:t&gt;&lt;/m:r&gt;&lt;m:f&gt;&lt;m:fPr&gt;&lt;m:ctrlPr&gt;&lt;w:rPr&gt;&lt;w:rFonts w:ascii=&quot;Cambria Math&quot; w:h-ansi=&quot;Cambria Math&quot; w:cs=&quot;Arial&quot;/&gt;&lt;wx:font wx:val=&quot;Cambria Math&quot;/&gt;&lt;w:i/&gt;&lt;/w:rPr&gt;&lt;/m:ctrlPr&gt;&lt;/m:fPr&gt;&lt;m:num&gt;&lt;m:nary&gt;&lt;m:naryPr&gt;&lt;m:chr m:val=&quot;âˆ‘&quot;/&gt;&lt;m:limLoc m:val=&quot;undOvr&quot;/&gt;&lt;m:subHide m:val=&quot;1&quot;/&gt;&lt;m:supHide m:val=&quot;1&quot;/&gt;&lt;m:ctrlPr&gt;&lt;w:rPr&gt;&lt;w:rFonts w:ascii=&quot;Cambria Math&quot; w:h-ansi=&quot;Cambria Math&quot; w:cs=&quot;Arial&quot;/&gt;&lt;wx:font wx:val=&quot;Cambria Math&quot;/&gt;&lt;w:i/&gt;&lt;/w:rPr&gt;&lt;/m:ctrlPr&gt;&lt;/m:naryPr&gt;&lt;m:sub/&gt;&lt;m:sup/&gt;&lt;m:e&gt;&lt;m:sSub&gt;&lt;m:sSubPr&gt;&lt;m:ctrlPr&gt;&lt;w:rPr&gt;&lt;w:rFonts w:ascii=&quot;Cambria Math&quot; w:h-ansi=&quot;Cambria Math&quot; w:cs=&quot;Arial&quot;/&gt;&lt;wx:font wx:val=&quot;Cambria Math&quot;/&gt;&lt;w:i/&gt;&lt;/w:rPr&gt;&lt;/m:ctrlPr&gt;&lt;/m:sSubPr&gt;&lt;m:e&gt;&lt;m:r&gt;&lt;w:rPr&gt;&lt;w:rFonts w:ascii=&quot;Cambria Math&quot; w:h-ansi=&quot;Cambria Math&quot; w:cs=&quot;Arial&quot;/&gt;&lt;wx:font wx:val=&quot;Cambria Math&quot;/&gt;&lt;w:i/&gt;&lt;/w:rPr&gt;&lt;m:t&gt;SD&lt;/m:t&gt;&lt;/m:r&gt;&lt;/m:e&gt;&lt;m:sub&gt;&lt;m:r&gt;&lt;w:rPr&gt;&lt;w:rFonts w:ascii=&quot;Cambria Math&quot; w:h-ansi=&quot;Cambria Math&quot; w:cs=&quot;Arial&quot;/&gt;&lt;wx:font wx:val=&quot;Cambria Math&quot;/&gt;&lt;w:i/&gt;&lt;/w:rPr&gt;&lt;m:t&gt;i,1964&lt;/m:t&gt;&lt;/m:r&gt;&lt;/m:sub&gt;&lt;/m:sSub&gt;&lt;m:r&gt;&lt;w:rPr&gt;&lt;w:rFonts w:ascii=&quot;Cambria Math&quot; w:h-ansi=&quot;Cambria Math&quot; w:cs=&quot;Arial&quot;/&gt;&lt;wx:font wx:val=&quot;Cambria Math&quot;/&gt;&lt;w:i/&gt;&lt;/w:rPr&gt;&lt;m:t&gt;-&lt;/m:t&gt;&lt;/m:r&gt;&lt;m:sSub&gt;&lt;m:sSubPr&gt;&lt;m:ctrlPr&gt;&lt;w:rPr&gt;&lt;w:rFonts w:ascii=&quot;Cambria Math&quot; w:h-ansi=&quot;Cambria Math&quot; w:cs=&quot;Arial&quot;/&gt;&lt;wx:font wx:val=&quot;Cambria Math&quot;/&gt;&lt;w:i/&gt;&lt;/w:rPr&gt;&lt;/m:ctrlPr&gt;&lt;/m:sSubPr&gt;&lt;m:e&gt;&lt;m:r&gt;&lt;w:rPr&gt;&lt;w:rFonts w:ascii=&quot;Cambria Math&quot; w:h-ansi=&quot;Cambria Math&quot; w:cs=&quot;Arial&quot;/&gt;&lt;wx:font wx:val=&quot;Cambria Math&quot;/&gt;&lt;w:i/&gt;&lt;/w:rPr&gt;&lt;m:t&gt;SD&lt;/m:t&gt;&lt;/m:r&gt;&lt;/m:e&gt;&lt;m:sub&gt;&lt;m:r&gt;&lt;w:rPr&gt;&lt;w:rFonts w:ascii=&quot;Cambria Math&quot; w:h-ansi=&quot;Cambria Math&quot; w:cs=&quot;Arial&quot;/&gt;&lt;wx:font wx:val=&quot;Cambria Math&quot;/&gt;&lt;w:i/&gt;&lt;/w:rPr&gt;&lt;m:t&gt;i,j&lt;/m:t&gt;&lt;/m:r&gt;&lt;/m:sub&gt;&lt;/m:sSub&gt;&lt;/m:e&gt;&lt;/m:nary&gt;&lt;/m:num&gt;&lt;m:den&gt;&lt;m:nary&gt;&lt;m:naryPr&gt;&lt;m:chr m:val=&quot;âˆ‘&quot;/&gt;&lt;m:limLoc m:val=&quot;undOvr&quot;/&gt;&lt;m:subHide m:val=&quot;1&quot;/&gt;&lt;m:supHide m:val=&quot;1&quot;/&gt;&lt;m:ctrlPr&gt;&lt;w:rPr&gt;&lt;w:rFonts w:ascii=&quot;Cambria Math&quot; w:h-ansi=&quot;Cambria Math&quot; w:cs=&quot;Arial&quot;/&gt;&lt;wx:font wx:val=&quot;Cambria Math&quot;/&gt;&lt;w:i/&gt;&lt;/w:rPr&gt;&lt;/m:ctrlPr&gt;&lt;/m:naryPr&gt;&lt;m:sub/&gt;&lt;m:sup/&gt;&lt;m:e&gt;&lt;m:sSub&gt;&lt;m:sSubPr&gt;&lt;m:ctrlPr&gt;&lt;w:rPr&gt;&lt;w:rFonts w:ascii=&quot;Cambria Math&quot; w:h-ansi=&quot;Cambria Math&quot; w:cs=&quot;Arial&quot;/&gt;&lt;wx:font wx:val=&quot;Cambria Math&quot;/&gt;&lt;w:i/&gt;&lt;/w:rPr&gt;&lt;/m:ctrlPr&gt;&lt;/m:sSubPr&gt;&lt;m:e&gt;&lt;m:r&gt;&lt;w:rPr&gt;&lt;w:rFonts w:ascii=&quot;Cambria Math&quot; w:h-ansi=&quot;Cambria Math&quot; w:cs=&quot;Arial&quot;/&gt;&lt;wx:font wx:val=&quot;Cambria Math&quot;/&gt;&lt;w:i/&gt;&lt;/w:rPr&gt;&lt;m:t&gt;SD&lt;/m:t&gt;&lt;/m:r&gt;&lt;/m:e&gt;&lt;m:sub&gt;&lt;m:r&gt;&lt;w:rPr&gt;&lt;w:rFonts w:ascii=&quot;Cambria Math&quot; w:h-ansi=&quot;Cambria Math&quot; w:cs=&quot;Arial&quot;/&gt;&lt;wx:font wx:val=&quot;Cambria Math&quot;/&gt;&lt;w:i/&gt;&lt;/w:rPr&gt;&lt;m:t&gt;i,1964&lt;/m:t&gt;&lt;/m:r&gt;&lt;/m:sub&gt;&lt;/m:sSub&gt;&lt;m:r&gt;&lt;w:rPr&gt;&lt;w:rFonts w:ascii=&quot;Cambria Math&quot; w:h-ansi=&quot;Cambria Math&quot; w:cs=&quot;Arial&quot;/&gt;&lt;wx:font wx:val=&quot;Cambria Math&quot;/&gt;&lt;w:i/&gt;&lt;/w:rPr&gt;&lt;m:t&gt;+&lt;/m:t&gt;&lt;/m:r&gt;&lt;m:sSub&gt;&lt;m:sSubPr&gt;&lt;m:ctrlPr&gt;&lt;w:rPr&gt;&lt;w:rFonts w:ascii=&quot;Cambria Math&quot; w:h-ansi=&quot;Cambria Math&quot; w:cs=&quot;Arial&quot;/&gt;&lt;wx:font wx:val=&quot;Cambria Math&quot;/&gt;&lt;w:i/&gt;&lt;/w:rPr&gt;&lt;/m:ctrlPr&gt;&lt;/m:sSubPr&gt;&lt;m:e&gt;&lt;m:r&gt;&lt;w:rPr&gt;&lt;w:rFonts w:ascii=&quot;Cambria Math&quot; w:h-ansi=&quot;Cambria Math&quot; w:cs=&quot;Arial&quot;/&gt;&lt;wx:font wx:val=&quot;Cambria Math&quot;/&gt;&lt;w:i/&gt;&lt;/w:rPr&gt;&lt;m:t&gt;SD&lt;/m:t&gt;&lt;/m:r&gt;&lt;/m:e&gt;&lt;m:sub&gt;&lt;m:r&gt;&lt;w:rPr&gt;&lt;w:rFonts w:ascii=&quot;Cambria Math&quot; w:h-ansi=&quot;Cambria Math&quot; w:cs=&quot;Arial&quot;/&gt;&lt;wx:font wx:val=&quot;Cambria Math&quot;/&gt;&lt;w:i/&gt;&lt;/w:rPr&gt;&lt;m:t&gt;i,j&lt;/m:t&gt;&lt;/m:r&gt;&lt;/m:sub&gt;&lt;/m:sSub&gt;&lt;/m:e&gt;&lt;/m:nary&gt;&lt;/m:den&gt;&lt;/m:f&gt;&lt;/m:e&gt;&lt;/m:d&gt;&lt;/m:num&gt;&lt;m:den&gt;&lt;m:r&gt;&lt;w:rPr&gt;&lt;w:rFonts w:ascii=&quot;Cambria Math&quot; w:h-ansi=&quot;Cambria Math&quot; w:cs=&quot;Arial&quot;/&gt;&lt;wx:font wx:val=&quot;Cambria Math&quot;/&gt;&lt;w:i/&gt;&lt;/w:rPr&gt;&lt;m:t&gt;2&lt;/m:t&gt;&lt;/m:r&gt;&lt;/m:den&gt;&lt;/m:f&gt;&lt;/m:oMath&gt;&lt;/m:oMathPara&gt;&lt;/w:p&gt;&lt;w:sectPr wsp:rsidR=&quot;00000000&quot; wsp:rsidRPr=&quot;00904B22&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p>
    <w:p w:rsidR="00B32FDF" w:rsidRDefault="00B32FDF" w:rsidP="00421A77">
      <w:pPr>
        <w:spacing w:line="360" w:lineRule="auto"/>
        <w:contextualSpacing/>
        <w:rPr>
          <w:rFonts w:ascii="Arial" w:hAnsi="Arial" w:cs="Arial"/>
        </w:rPr>
      </w:pPr>
      <w:proofErr w:type="gramStart"/>
      <w:r w:rsidRPr="00421A77">
        <w:rPr>
          <w:rFonts w:ascii="Arial" w:hAnsi="Arial" w:cs="Arial"/>
        </w:rPr>
        <w:t>where</w:t>
      </w:r>
      <w:proofErr w:type="gramEnd"/>
      <w:r w:rsidRPr="00421A77">
        <w:rPr>
          <w:rFonts w:ascii="Arial" w:hAnsi="Arial" w:cs="Arial"/>
        </w:rPr>
        <w:t xml:space="preserve"> </w:t>
      </w:r>
      <w:r w:rsidR="009938E6" w:rsidRPr="009938E6">
        <w:rPr>
          <w:rFonts w:ascii="Arial" w:hAnsi="Arial" w:cs="Arial"/>
        </w:rPr>
        <w:fldChar w:fldCharType="begin"/>
      </w:r>
      <w:r w:rsidR="009938E6" w:rsidRPr="009D442F">
        <w:rPr>
          <w:rFonts w:ascii="Arial" w:hAnsi="Arial" w:cs="Arial"/>
        </w:rPr>
        <w:instrText xml:space="preserve"> QUOTE </w:instrText>
      </w:r>
      <w:r w:rsidR="00252D89">
        <w:rPr>
          <w:position w:val="-6"/>
        </w:rPr>
        <w:pict>
          <v:shape id="_x0000_i1036" type="#_x0000_t75" style="width:35.45pt;height:13.6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461C0F&quot;/&gt;&lt;wsp:rsid wsp:val=&quot;00000DE9&quot;/&gt;&lt;wsp:rsid wsp:val=&quot;0001358A&quot;/&gt;&lt;wsp:rsid wsp:val=&quot;00014909&quot;/&gt;&lt;wsp:rsid wsp:val=&quot;000172C2&quot;/&gt;&lt;wsp:rsid wsp:val=&quot;000202AB&quot;/&gt;&lt;wsp:rsid wsp:val=&quot;000236FF&quot;/&gt;&lt;wsp:rsid wsp:val=&quot;000341BA&quot;/&gt;&lt;wsp:rsid wsp:val=&quot;00043EA1&quot;/&gt;&lt;wsp:rsid wsp:val=&quot;00053557&quot;/&gt;&lt;wsp:rsid wsp:val=&quot;00063263&quot;/&gt;&lt;wsp:rsid wsp:val=&quot;0007738F&quot;/&gt;&lt;wsp:rsid wsp:val=&quot;000878CB&quot;/&gt;&lt;wsp:rsid wsp:val=&quot;000A2B85&quot;/&gt;&lt;wsp:rsid wsp:val=&quot;000A5305&quot;/&gt;&lt;wsp:rsid wsp:val=&quot;000A6C6B&quot;/&gt;&lt;wsp:rsid wsp:val=&quot;000B22C9&quot;/&gt;&lt;wsp:rsid wsp:val=&quot;000B2BF4&quot;/&gt;&lt;wsp:rsid wsp:val=&quot;000B5963&quot;/&gt;&lt;wsp:rsid wsp:val=&quot;000C428C&quot;/&gt;&lt;wsp:rsid wsp:val=&quot;000C7C30&quot;/&gt;&lt;wsp:rsid wsp:val=&quot;000D30CD&quot;/&gt;&lt;wsp:rsid wsp:val=&quot;000D4A78&quot;/&gt;&lt;wsp:rsid wsp:val=&quot;000D7AD3&quot;/&gt;&lt;wsp:rsid wsp:val=&quot;000E0CFA&quot;/&gt;&lt;wsp:rsid wsp:val=&quot;000E0D50&quot;/&gt;&lt;wsp:rsid wsp:val=&quot;000E2314&quot;/&gt;&lt;wsp:rsid wsp:val=&quot;000E3DFC&quot;/&gt;&lt;wsp:rsid wsp:val=&quot;000F7337&quot;/&gt;&lt;wsp:rsid wsp:val=&quot;00104955&quot;/&gt;&lt;wsp:rsid wsp:val=&quot;00105554&quot;/&gt;&lt;wsp:rsid wsp:val=&quot;00105DC3&quot;/&gt;&lt;wsp:rsid wsp:val=&quot;00106B5C&quot;/&gt;&lt;wsp:rsid wsp:val=&quot;0012473C&quot;/&gt;&lt;wsp:rsid wsp:val=&quot;00124B27&quot;/&gt;&lt;wsp:rsid wsp:val=&quot;00143076&quot;/&gt;&lt;wsp:rsid wsp:val=&quot;001436D9&quot;/&gt;&lt;wsp:rsid wsp:val=&quot;00152A2C&quot;/&gt;&lt;wsp:rsid wsp:val=&quot;00157368&quot;/&gt;&lt;wsp:rsid wsp:val=&quot;00157424&quot;/&gt;&lt;wsp:rsid wsp:val=&quot;0016002C&quot;/&gt;&lt;wsp:rsid wsp:val=&quot;00164475&quot;/&gt;&lt;wsp:rsid wsp:val=&quot;001826DD&quot;/&gt;&lt;wsp:rsid wsp:val=&quot;00182D75&quot;/&gt;&lt;wsp:rsid wsp:val=&quot;001A061A&quot;/&gt;&lt;wsp:rsid wsp:val=&quot;001A15E3&quot;/&gt;&lt;wsp:rsid wsp:val=&quot;001A4C5C&quot;/&gt;&lt;wsp:rsid wsp:val=&quot;001A585C&quot;/&gt;&lt;wsp:rsid wsp:val=&quot;001B3719&quot;/&gt;&lt;wsp:rsid wsp:val=&quot;001C0EA8&quot;/&gt;&lt;wsp:rsid wsp:val=&quot;001C0F20&quot;/&gt;&lt;wsp:rsid wsp:val=&quot;001C2C37&quot;/&gt;&lt;wsp:rsid wsp:val=&quot;001C6AF2&quot;/&gt;&lt;wsp:rsid wsp:val=&quot;001D3177&quot;/&gt;&lt;wsp:rsid wsp:val=&quot;001D5471&quot;/&gt;&lt;wsp:rsid wsp:val=&quot;001F1B02&quot;/&gt;&lt;wsp:rsid wsp:val=&quot;001F7C9A&quot;/&gt;&lt;wsp:rsid wsp:val=&quot;00205C8E&quot;/&gt;&lt;wsp:rsid wsp:val=&quot;002104AA&quot;/&gt;&lt;wsp:rsid wsp:val=&quot;00210E96&quot;/&gt;&lt;wsp:rsid wsp:val=&quot;00211FE2&quot;/&gt;&lt;wsp:rsid wsp:val=&quot;00215C9B&quot;/&gt;&lt;wsp:rsid wsp:val=&quot;0022407F&quot;/&gt;&lt;wsp:rsid wsp:val=&quot;00227D3D&quot;/&gt;&lt;wsp:rsid wsp:val=&quot;00230FB5&quot;/&gt;&lt;wsp:rsid wsp:val=&quot;002370B8&quot;/&gt;&lt;wsp:rsid wsp:val=&quot;002449BB&quot;/&gt;&lt;wsp:rsid wsp:val=&quot;0024551A&quot;/&gt;&lt;wsp:rsid wsp:val=&quot;0024679A&quot;/&gt;&lt;wsp:rsid wsp:val=&quot;002471DF&quot;/&gt;&lt;wsp:rsid wsp:val=&quot;00256317&quot;/&gt;&lt;wsp:rsid wsp:val=&quot;00260A0E&quot;/&gt;&lt;wsp:rsid wsp:val=&quot;00261B36&quot;/&gt;&lt;wsp:rsid wsp:val=&quot;00264B3F&quot;/&gt;&lt;wsp:rsid wsp:val=&quot;002709B2&quot;/&gt;&lt;wsp:rsid wsp:val=&quot;002720C0&quot;/&gt;&lt;wsp:rsid wsp:val=&quot;002740E9&quot;/&gt;&lt;wsp:rsid wsp:val=&quot;00274F70&quot;/&gt;&lt;wsp:rsid wsp:val=&quot;00280C6C&quot;/&gt;&lt;wsp:rsid wsp:val=&quot;002841DF&quot;/&gt;&lt;wsp:rsid wsp:val=&quot;002865EC&quot;/&gt;&lt;wsp:rsid wsp:val=&quot;002867ED&quot;/&gt;&lt;wsp:rsid wsp:val=&quot;002938ED&quot;/&gt;&lt;wsp:rsid wsp:val=&quot;002957B7&quot;/&gt;&lt;wsp:rsid wsp:val=&quot;002A2F90&quot;/&gt;&lt;wsp:rsid wsp:val=&quot;002B2FA6&quot;/&gt;&lt;wsp:rsid wsp:val=&quot;002B3B1C&quot;/&gt;&lt;wsp:rsid wsp:val=&quot;002B5BB7&quot;/&gt;&lt;wsp:rsid wsp:val=&quot;002B6EC4&quot;/&gt;&lt;wsp:rsid wsp:val=&quot;002C33C1&quot;/&gt;&lt;wsp:rsid wsp:val=&quot;002C398D&quot;/&gt;&lt;wsp:rsid wsp:val=&quot;002C7C7E&quot;/&gt;&lt;wsp:rsid wsp:val=&quot;002D43C8&quot;/&gt;&lt;wsp:rsid wsp:val=&quot;002E37E1&quot;/&gt;&lt;wsp:rsid wsp:val=&quot;002E3885&quot;/&gt;&lt;wsp:rsid wsp:val=&quot;002E3FEE&quot;/&gt;&lt;wsp:rsid wsp:val=&quot;002E4511&quot;/&gt;&lt;wsp:rsid wsp:val=&quot;002E5EE9&quot;/&gt;&lt;wsp:rsid wsp:val=&quot;002E7A0A&quot;/&gt;&lt;wsp:rsid wsp:val=&quot;002F0F3D&quot;/&gt;&lt;wsp:rsid wsp:val=&quot;002F1B50&quot;/&gt;&lt;wsp:rsid wsp:val=&quot;002F24D4&quot;/&gt;&lt;wsp:rsid wsp:val=&quot;0030370F&quot;/&gt;&lt;wsp:rsid wsp:val=&quot;00303924&quot;/&gt;&lt;wsp:rsid wsp:val=&quot;00304E9B&quot;/&gt;&lt;wsp:rsid wsp:val=&quot;00311864&quot;/&gt;&lt;wsp:rsid wsp:val=&quot;00312D6C&quot;/&gt;&lt;wsp:rsid wsp:val=&quot;00320D80&quot;/&gt;&lt;wsp:rsid wsp:val=&quot;0032182D&quot;/&gt;&lt;wsp:rsid wsp:val=&quot;00321C22&quot;/&gt;&lt;wsp:rsid wsp:val=&quot;00322BCA&quot;/&gt;&lt;wsp:rsid wsp:val=&quot;00323834&quot;/&gt;&lt;wsp:rsid wsp:val=&quot;003332A1&quot;/&gt;&lt;wsp:rsid wsp:val=&quot;00334AD2&quot;/&gt;&lt;wsp:rsid wsp:val=&quot;003353FC&quot;/&gt;&lt;wsp:rsid wsp:val=&quot;00336AC8&quot;/&gt;&lt;wsp:rsid wsp:val=&quot;00346C73&quot;/&gt;&lt;wsp:rsid wsp:val=&quot;0035153D&quot;/&gt;&lt;wsp:rsid wsp:val=&quot;00357AC4&quot;/&gt;&lt;wsp:rsid wsp:val=&quot;0036349D&quot;/&gt;&lt;wsp:rsid wsp:val=&quot;00364942&quot;/&gt;&lt;wsp:rsid wsp:val=&quot;00367BE2&quot;/&gt;&lt;wsp:rsid wsp:val=&quot;00376BAA&quot;/&gt;&lt;wsp:rsid wsp:val=&quot;003779B1&quot;/&gt;&lt;wsp:rsid wsp:val=&quot;00384259&quot;/&gt;&lt;wsp:rsid wsp:val=&quot;003851E3&quot;/&gt;&lt;wsp:rsid wsp:val=&quot;0039134F&quot;/&gt;&lt;wsp:rsid wsp:val=&quot;003939D7&quot;/&gt;&lt;wsp:rsid wsp:val=&quot;003A1D1A&quot;/&gt;&lt;wsp:rsid wsp:val=&quot;003A235F&quot;/&gt;&lt;wsp:rsid wsp:val=&quot;003A4F14&quot;/&gt;&lt;wsp:rsid wsp:val=&quot;003B030D&quot;/&gt;&lt;wsp:rsid wsp:val=&quot;003B2423&quot;/&gt;&lt;wsp:rsid wsp:val=&quot;003C0530&quot;/&gt;&lt;wsp:rsid wsp:val=&quot;003D20BB&quot;/&gt;&lt;wsp:rsid wsp:val=&quot;003D572D&quot;/&gt;&lt;wsp:rsid wsp:val=&quot;003E77B3&quot;/&gt;&lt;wsp:rsid wsp:val=&quot;003F121C&quot;/&gt;&lt;wsp:rsid wsp:val=&quot;003F4C02&quot;/&gt;&lt;wsp:rsid wsp:val=&quot;003F5424&quot;/&gt;&lt;wsp:rsid wsp:val=&quot;003F5527&quot;/&gt;&lt;wsp:rsid wsp:val=&quot;003F642B&quot;/&gt;&lt;wsp:rsid wsp:val=&quot;003F714B&quot;/&gt;&lt;wsp:rsid wsp:val=&quot;004018BB&quot;/&gt;&lt;wsp:rsid wsp:val=&quot;00403DB6&quot;/&gt;&lt;wsp:rsid wsp:val=&quot;00404562&quot;/&gt;&lt;wsp:rsid wsp:val=&quot;00410B09&quot;/&gt;&lt;wsp:rsid wsp:val=&quot;00421A77&quot;/&gt;&lt;wsp:rsid wsp:val=&quot;0042665C&quot;/&gt;&lt;wsp:rsid wsp:val=&quot;00431920&quot;/&gt;&lt;wsp:rsid wsp:val=&quot;00433981&quot;/&gt;&lt;wsp:rsid wsp:val=&quot;00441D1C&quot;/&gt;&lt;wsp:rsid wsp:val=&quot;004430BF&quot;/&gt;&lt;wsp:rsid wsp:val=&quot;00443ACB&quot;/&gt;&lt;wsp:rsid wsp:val=&quot;00461C0F&quot;/&gt;&lt;wsp:rsid wsp:val=&quot;00461C7B&quot;/&gt;&lt;wsp:rsid wsp:val=&quot;004671DD&quot;/&gt;&lt;wsp:rsid wsp:val=&quot;00467287&quot;/&gt;&lt;wsp:rsid wsp:val=&quot;00467CF3&quot;/&gt;&lt;wsp:rsid wsp:val=&quot;0047153F&quot;/&gt;&lt;wsp:rsid wsp:val=&quot;00476A4F&quot;/&gt;&lt;wsp:rsid wsp:val=&quot;00481038&quot;/&gt;&lt;wsp:rsid wsp:val=&quot;00484F2A&quot;/&gt;&lt;wsp:rsid wsp:val=&quot;004858E6&quot;/&gt;&lt;wsp:rsid wsp:val=&quot;00487571&quot;/&gt;&lt;wsp:rsid wsp:val=&quot;004879D0&quot;/&gt;&lt;wsp:rsid wsp:val=&quot;004915A6&quot;/&gt;&lt;wsp:rsid wsp:val=&quot;0049179C&quot;/&gt;&lt;wsp:rsid wsp:val=&quot;00495BFC&quot;/&gt;&lt;wsp:rsid wsp:val=&quot;0049691A&quot;/&gt;&lt;wsp:rsid wsp:val=&quot;00497AFA&quot;/&gt;&lt;wsp:rsid wsp:val=&quot;004A2604&quot;/&gt;&lt;wsp:rsid wsp:val=&quot;004B07ED&quot;/&gt;&lt;wsp:rsid wsp:val=&quot;004B0EA1&quot;/&gt;&lt;wsp:rsid wsp:val=&quot;004C46C4&quot;/&gt;&lt;wsp:rsid wsp:val=&quot;004D2334&quot;/&gt;&lt;wsp:rsid wsp:val=&quot;004D2574&quot;/&gt;&lt;wsp:rsid wsp:val=&quot;004D3478&quot;/&gt;&lt;wsp:rsid wsp:val=&quot;004E27C2&quot;/&gt;&lt;wsp:rsid wsp:val=&quot;004E63AE&quot;/&gt;&lt;wsp:rsid wsp:val=&quot;004E7567&quot;/&gt;&lt;wsp:rsid wsp:val=&quot;004F7E19&quot;/&gt;&lt;wsp:rsid wsp:val=&quot;005016B6&quot;/&gt;&lt;wsp:rsid wsp:val=&quot;005072F7&quot;/&gt;&lt;wsp:rsid wsp:val=&quot;00507959&quot;/&gt;&lt;wsp:rsid wsp:val=&quot;00513075&quot;/&gt;&lt;wsp:rsid wsp:val=&quot;005160BB&quot;/&gt;&lt;wsp:rsid wsp:val=&quot;00517531&quot;/&gt;&lt;wsp:rsid wsp:val=&quot;00524CAE&quot;/&gt;&lt;wsp:rsid wsp:val=&quot;00530E71&quot;/&gt;&lt;wsp:rsid wsp:val=&quot;00537F63&quot;/&gt;&lt;wsp:rsid wsp:val=&quot;00545E77&quot;/&gt;&lt;wsp:rsid wsp:val=&quot;005525DC&quot;/&gt;&lt;wsp:rsid wsp:val=&quot;0055516E&quot;/&gt;&lt;wsp:rsid wsp:val=&quot;005619B4&quot;/&gt;&lt;wsp:rsid wsp:val=&quot;005626F0&quot;/&gt;&lt;wsp:rsid wsp:val=&quot;00571159&quot;/&gt;&lt;wsp:rsid wsp:val=&quot;00571669&quot;/&gt;&lt;wsp:rsid wsp:val=&quot;00571795&quot;/&gt;&lt;wsp:rsid wsp:val=&quot;00571FE2&quot;/&gt;&lt;wsp:rsid wsp:val=&quot;00572AF1&quot;/&gt;&lt;wsp:rsid wsp:val=&quot;00574B23&quot;/&gt;&lt;wsp:rsid wsp:val=&quot;00574EEE&quot;/&gt;&lt;wsp:rsid wsp:val=&quot;00577959&quot;/&gt;&lt;wsp:rsid wsp:val=&quot;0058012C&quot;/&gt;&lt;wsp:rsid wsp:val=&quot;0058088D&quot;/&gt;&lt;wsp:rsid wsp:val=&quot;00580A9A&quot;/&gt;&lt;wsp:rsid wsp:val=&quot;00594894&quot;/&gt;&lt;wsp:rsid wsp:val=&quot;005A1B6B&quot;/&gt;&lt;wsp:rsid wsp:val=&quot;005A4208&quot;/&gt;&lt;wsp:rsid wsp:val=&quot;005B23CB&quot;/&gt;&lt;wsp:rsid wsp:val=&quot;005C3ACA&quot;/&gt;&lt;wsp:rsid wsp:val=&quot;005C71B7&quot;/&gt;&lt;wsp:rsid wsp:val=&quot;005D2F18&quot;/&gt;&lt;wsp:rsid wsp:val=&quot;005D3F92&quot;/&gt;&lt;wsp:rsid wsp:val=&quot;005D6DC7&quot;/&gt;&lt;wsp:rsid wsp:val=&quot;005E697F&quot;/&gt;&lt;wsp:rsid wsp:val=&quot;005E6F75&quot;/&gt;&lt;wsp:rsid wsp:val=&quot;005F7506&quot;/&gt;&lt;wsp:rsid wsp:val=&quot;00600A3F&quot;/&gt;&lt;wsp:rsid wsp:val=&quot;00600B44&quot;/&gt;&lt;wsp:rsid wsp:val=&quot;006013E8&quot;/&gt;&lt;wsp:rsid wsp:val=&quot;0060149F&quot;/&gt;&lt;wsp:rsid wsp:val=&quot;00602EE7&quot;/&gt;&lt;wsp:rsid wsp:val=&quot;006056A6&quot;/&gt;&lt;wsp:rsid wsp:val=&quot;0061737A&quot;/&gt;&lt;wsp:rsid wsp:val=&quot;00626A61&quot;/&gt;&lt;wsp:rsid wsp:val=&quot;00627690&quot;/&gt;&lt;wsp:rsid wsp:val=&quot;006364CE&quot;/&gt;&lt;wsp:rsid wsp:val=&quot;006369A6&quot;/&gt;&lt;wsp:rsid wsp:val=&quot;006375EC&quot;/&gt;&lt;wsp:rsid wsp:val=&quot;0064089C&quot;/&gt;&lt;wsp:rsid wsp:val=&quot;00652442&quot;/&gt;&lt;wsp:rsid wsp:val=&quot;00654E67&quot;/&gt;&lt;wsp:rsid wsp:val=&quot;0065681D&quot;/&gt;&lt;wsp:rsid wsp:val=&quot;00656A0E&quot;/&gt;&lt;wsp:rsid wsp:val=&quot;00664E94&quot;/&gt;&lt;wsp:rsid wsp:val=&quot;00672C90&quot;/&gt;&lt;wsp:rsid wsp:val=&quot;006757E3&quot;/&gt;&lt;wsp:rsid wsp:val=&quot;006816F9&quot;/&gt;&lt;wsp:rsid wsp:val=&quot;00682D8E&quot;/&gt;&lt;wsp:rsid wsp:val=&quot;00683FA7&quot;/&gt;&lt;wsp:rsid wsp:val=&quot;006859CF&quot;/&gt;&lt;wsp:rsid wsp:val=&quot;00687108&quot;/&gt;&lt;wsp:rsid wsp:val=&quot;0069408F&quot;/&gt;&lt;wsp:rsid wsp:val=&quot;006A4308&quot;/&gt;&lt;wsp:rsid wsp:val=&quot;006B48BB&quot;/&gt;&lt;wsp:rsid wsp:val=&quot;006B5FE8&quot;/&gt;&lt;wsp:rsid wsp:val=&quot;006B718F&quot;/&gt;&lt;wsp:rsid wsp:val=&quot;006C4373&quot;/&gt;&lt;wsp:rsid wsp:val=&quot;006C5079&quot;/&gt;&lt;wsp:rsid wsp:val=&quot;006D13ED&quot;/&gt;&lt;wsp:rsid wsp:val=&quot;006D1451&quot;/&gt;&lt;wsp:rsid wsp:val=&quot;006D1E07&quot;/&gt;&lt;wsp:rsid wsp:val=&quot;006E2509&quot;/&gt;&lt;wsp:rsid wsp:val=&quot;00702A32&quot;/&gt;&lt;wsp:rsid wsp:val=&quot;0070720C&quot;/&gt;&lt;wsp:rsid wsp:val=&quot;007109B2&quot;/&gt;&lt;wsp:rsid wsp:val=&quot;00715997&quot;/&gt;&lt;wsp:rsid wsp:val=&quot;00715DF5&quot;/&gt;&lt;wsp:rsid wsp:val=&quot;00716170&quot;/&gt;&lt;wsp:rsid wsp:val=&quot;00720A63&quot;/&gt;&lt;wsp:rsid wsp:val=&quot;00724C7A&quot;/&gt;&lt;wsp:rsid wsp:val=&quot;00727A94&quot;/&gt;&lt;wsp:rsid wsp:val=&quot;007303AC&quot;/&gt;&lt;wsp:rsid wsp:val=&quot;00735326&quot;/&gt;&lt;wsp:rsid wsp:val=&quot;00744A46&quot;/&gt;&lt;wsp:rsid wsp:val=&quot;00747B2F&quot;/&gt;&lt;wsp:rsid wsp:val=&quot;00751415&quot;/&gt;&lt;wsp:rsid wsp:val=&quot;0075296C&quot;/&gt;&lt;wsp:rsid wsp:val=&quot;0075417E&quot;/&gt;&lt;wsp:rsid wsp:val=&quot;00757E7B&quot;/&gt;&lt;wsp:rsid wsp:val=&quot;007605F5&quot;/&gt;&lt;wsp:rsid wsp:val=&quot;00760959&quot;/&gt;&lt;wsp:rsid wsp:val=&quot;00762D07&quot;/&gt;&lt;wsp:rsid wsp:val=&quot;00767018&quot;/&gt;&lt;wsp:rsid wsp:val=&quot;00771261&quot;/&gt;&lt;wsp:rsid wsp:val=&quot;00771F14&quot;/&gt;&lt;wsp:rsid wsp:val=&quot;0077262D&quot;/&gt;&lt;wsp:rsid wsp:val=&quot;0077522C&quot;/&gt;&lt;wsp:rsid wsp:val=&quot;00776E92&quot;/&gt;&lt;wsp:rsid wsp:val=&quot;00784744&quot;/&gt;&lt;wsp:rsid wsp:val=&quot;00785E40&quot;/&gt;&lt;wsp:rsid wsp:val=&quot;00787CB9&quot;/&gt;&lt;wsp:rsid wsp:val=&quot;00794EFE&quot;/&gt;&lt;wsp:rsid wsp:val=&quot;00796E1A&quot;/&gt;&lt;wsp:rsid wsp:val=&quot;007B28C5&quot;/&gt;&lt;wsp:rsid wsp:val=&quot;007C1A23&quot;/&gt;&lt;wsp:rsid wsp:val=&quot;007C2444&quot;/&gt;&lt;wsp:rsid wsp:val=&quot;007D0243&quot;/&gt;&lt;wsp:rsid wsp:val=&quot;007D3E5A&quot;/&gt;&lt;wsp:rsid wsp:val=&quot;007D4B0F&quot;/&gt;&lt;wsp:rsid wsp:val=&quot;007D6254&quot;/&gt;&lt;wsp:rsid wsp:val=&quot;007D7D9A&quot;/&gt;&lt;wsp:rsid wsp:val=&quot;007E2FD8&quot;/&gt;&lt;wsp:rsid wsp:val=&quot;007E4DE2&quot;/&gt;&lt;wsp:rsid wsp:val=&quot;007E5D14&quot;/&gt;&lt;wsp:rsid wsp:val=&quot;007E76C0&quot;/&gt;&lt;wsp:rsid wsp:val=&quot;007F548C&quot;/&gt;&lt;wsp:rsid wsp:val=&quot;007F71F8&quot;/&gt;&lt;wsp:rsid wsp:val=&quot;0080093F&quot;/&gt;&lt;wsp:rsid wsp:val=&quot;00800D2D&quot;/&gt;&lt;wsp:rsid wsp:val=&quot;00802DD7&quot;/&gt;&lt;wsp:rsid wsp:val=&quot;00807552&quot;/&gt;&lt;wsp:rsid wsp:val=&quot;00810F26&quot;/&gt;&lt;wsp:rsid wsp:val=&quot;00813E5D&quot;/&gt;&lt;wsp:rsid wsp:val=&quot;0081637D&quot;/&gt;&lt;wsp:rsid wsp:val=&quot;008246FB&quot;/&gt;&lt;wsp:rsid wsp:val=&quot;00826A12&quot;/&gt;&lt;wsp:rsid wsp:val=&quot;00827524&quot;/&gt;&lt;wsp:rsid wsp:val=&quot;00833E8E&quot;/&gt;&lt;wsp:rsid wsp:val=&quot;0085426E&quot;/&gt;&lt;wsp:rsid wsp:val=&quot;0086117B&quot;/&gt;&lt;wsp:rsid wsp:val=&quot;008612C8&quot;/&gt;&lt;wsp:rsid wsp:val=&quot;00861660&quot;/&gt;&lt;wsp:rsid wsp:val=&quot;00863E13&quot;/&gt;&lt;wsp:rsid wsp:val=&quot;008702DD&quot;/&gt;&lt;wsp:rsid wsp:val=&quot;0088328D&quot;/&gt;&lt;wsp:rsid wsp:val=&quot;00883A98&quot;/&gt;&lt;wsp:rsid wsp:val=&quot;00884068&quot;/&gt;&lt;wsp:rsid wsp:val=&quot;0088458B&quot;/&gt;&lt;wsp:rsid wsp:val=&quot;008873FF&quot;/&gt;&lt;wsp:rsid wsp:val=&quot;0089794A&quot;/&gt;&lt;wsp:rsid wsp:val=&quot;008A0CF8&quot;/&gt;&lt;wsp:rsid wsp:val=&quot;008A3135&quot;/&gt;&lt;wsp:rsid wsp:val=&quot;008A52D7&quot;/&gt;&lt;wsp:rsid wsp:val=&quot;008A62BA&quot;/&gt;&lt;wsp:rsid wsp:val=&quot;008B3226&quot;/&gt;&lt;wsp:rsid wsp:val=&quot;008B4268&quot;/&gt;&lt;wsp:rsid wsp:val=&quot;008C2462&quot;/&gt;&lt;wsp:rsid wsp:val=&quot;008C5DBA&quot;/&gt;&lt;wsp:rsid wsp:val=&quot;008D29F6&quot;/&gt;&lt;wsp:rsid wsp:val=&quot;008D374F&quot;/&gt;&lt;wsp:rsid wsp:val=&quot;008D4D0A&quot;/&gt;&lt;wsp:rsid wsp:val=&quot;008E605B&quot;/&gt;&lt;wsp:rsid wsp:val=&quot;008F0312&quot;/&gt;&lt;wsp:rsid wsp:val=&quot;009035F7&quot;/&gt;&lt;wsp:rsid wsp:val=&quot;0090631F&quot;/&gt;&lt;wsp:rsid wsp:val=&quot;009103F1&quot;/&gt;&lt;wsp:rsid wsp:val=&quot;00920928&quot;/&gt;&lt;wsp:rsid wsp:val=&quot;00922473&quot;/&gt;&lt;wsp:rsid wsp:val=&quot;00922D52&quot;/&gt;&lt;wsp:rsid wsp:val=&quot;00927CC2&quot;/&gt;&lt;wsp:rsid wsp:val=&quot;0094016C&quot;/&gt;&lt;wsp:rsid wsp:val=&quot;0094151F&quot;/&gt;&lt;wsp:rsid wsp:val=&quot;009425AF&quot;/&gt;&lt;wsp:rsid wsp:val=&quot;009430BA&quot;/&gt;&lt;wsp:rsid wsp:val=&quot;009435A8&quot;/&gt;&lt;wsp:rsid wsp:val=&quot;009446B6&quot;/&gt;&lt;wsp:rsid wsp:val=&quot;00947B21&quot;/&gt;&lt;wsp:rsid wsp:val=&quot;009501A7&quot;/&gt;&lt;wsp:rsid wsp:val=&quot;00955487&quot;/&gt;&lt;wsp:rsid wsp:val=&quot;0095581D&quot;/&gt;&lt;wsp:rsid wsp:val=&quot;00962911&quot;/&gt;&lt;wsp:rsid wsp:val=&quot;00976026&quot;/&gt;&lt;wsp:rsid wsp:val=&quot;009773F8&quot;/&gt;&lt;wsp:rsid wsp:val=&quot;009802BB&quot;/&gt;&lt;wsp:rsid wsp:val=&quot;00981271&quot;/&gt;&lt;wsp:rsid wsp:val=&quot;009867BB&quot;/&gt;&lt;wsp:rsid wsp:val=&quot;0099136E&quot;/&gt;&lt;wsp:rsid wsp:val=&quot;00992069&quot;/&gt;&lt;wsp:rsid wsp:val=&quot;00993009&quot;/&gt;&lt;wsp:rsid wsp:val=&quot;009938E6&quot;/&gt;&lt;wsp:rsid wsp:val=&quot;0099522D&quot;/&gt;&lt;wsp:rsid wsp:val=&quot;00995EF8&quot;/&gt;&lt;wsp:rsid wsp:val=&quot;009972E4&quot;/&gt;&lt;wsp:rsid wsp:val=&quot;009A2B56&quot;/&gt;&lt;wsp:rsid wsp:val=&quot;009A3F17&quot;/&gt;&lt;wsp:rsid wsp:val=&quot;009B58D1&quot;/&gt;&lt;wsp:rsid wsp:val=&quot;009B66B2&quot;/&gt;&lt;wsp:rsid wsp:val=&quot;009C1531&quot;/&gt;&lt;wsp:rsid wsp:val=&quot;009D4036&quot;/&gt;&lt;wsp:rsid wsp:val=&quot;009D4C18&quot;/&gt;&lt;wsp:rsid wsp:val=&quot;009D6402&quot;/&gt;&lt;wsp:rsid wsp:val=&quot;009F273A&quot;/&gt;&lt;wsp:rsid wsp:val=&quot;00A03BC9&quot;/&gt;&lt;wsp:rsid wsp:val=&quot;00A049C2&quot;/&gt;&lt;wsp:rsid wsp:val=&quot;00A07B61&quot;/&gt;&lt;wsp:rsid wsp:val=&quot;00A1082D&quot;/&gt;&lt;wsp:rsid wsp:val=&quot;00A16ADE&quot;/&gt;&lt;wsp:rsid wsp:val=&quot;00A26201&quot;/&gt;&lt;wsp:rsid wsp:val=&quot;00A34626&quot;/&gt;&lt;wsp:rsid wsp:val=&quot;00A374B4&quot;/&gt;&lt;wsp:rsid wsp:val=&quot;00A42236&quot;/&gt;&lt;wsp:rsid wsp:val=&quot;00A43221&quot;/&gt;&lt;wsp:rsid wsp:val=&quot;00A4383B&quot;/&gt;&lt;wsp:rsid wsp:val=&quot;00A51CA7&quot;/&gt;&lt;wsp:rsid wsp:val=&quot;00A526D7&quot;/&gt;&lt;wsp:rsid wsp:val=&quot;00A55CD4&quot;/&gt;&lt;wsp:rsid wsp:val=&quot;00A701A7&quot;/&gt;&lt;wsp:rsid wsp:val=&quot;00A75AB5&quot;/&gt;&lt;wsp:rsid wsp:val=&quot;00A76342&quot;/&gt;&lt;wsp:rsid wsp:val=&quot;00A83386&quot;/&gt;&lt;wsp:rsid wsp:val=&quot;00A836D9&quot;/&gt;&lt;wsp:rsid wsp:val=&quot;00A86221&quot;/&gt;&lt;wsp:rsid wsp:val=&quot;00A86609&quot;/&gt;&lt;wsp:rsid wsp:val=&quot;00A908E5&quot;/&gt;&lt;wsp:rsid wsp:val=&quot;00AA2B68&quot;/&gt;&lt;wsp:rsid wsp:val=&quot;00AB3C2F&quot;/&gt;&lt;wsp:rsid wsp:val=&quot;00AB514D&quot;/&gt;&lt;wsp:rsid wsp:val=&quot;00AC03B4&quot;/&gt;&lt;wsp:rsid wsp:val=&quot;00AC4616&quot;/&gt;&lt;wsp:rsid wsp:val=&quot;00AC6905&quot;/&gt;&lt;wsp:rsid wsp:val=&quot;00AE1832&quot;/&gt;&lt;wsp:rsid wsp:val=&quot;00AE1BD3&quot;/&gt;&lt;wsp:rsid wsp:val=&quot;00AE5F10&quot;/&gt;&lt;wsp:rsid wsp:val=&quot;00AE66B7&quot;/&gt;&lt;wsp:rsid wsp:val=&quot;00AF527E&quot;/&gt;&lt;wsp:rsid wsp:val=&quot;00AF6ED8&quot;/&gt;&lt;wsp:rsid wsp:val=&quot;00B034F7&quot;/&gt;&lt;wsp:rsid wsp:val=&quot;00B07551&quot;/&gt;&lt;wsp:rsid wsp:val=&quot;00B11647&quot;/&gt;&lt;wsp:rsid wsp:val=&quot;00B13DAB&quot;/&gt;&lt;wsp:rsid wsp:val=&quot;00B227A4&quot;/&gt;&lt;wsp:rsid wsp:val=&quot;00B23D48&quot;/&gt;&lt;wsp:rsid wsp:val=&quot;00B25C0D&quot;/&gt;&lt;wsp:rsid wsp:val=&quot;00B275DB&quot;/&gt;&lt;wsp:rsid wsp:val=&quot;00B3045E&quot;/&gt;&lt;wsp:rsid wsp:val=&quot;00B31A31&quot;/&gt;&lt;wsp:rsid wsp:val=&quot;00B32FDF&quot;/&gt;&lt;wsp:rsid wsp:val=&quot;00B40FA5&quot;/&gt;&lt;wsp:rsid wsp:val=&quot;00B67C1B&quot;/&gt;&lt;wsp:rsid wsp:val=&quot;00B80E27&quot;/&gt;&lt;wsp:rsid wsp:val=&quot;00B81EF0&quot;/&gt;&lt;wsp:rsid wsp:val=&quot;00B83C93&quot;/&gt;&lt;wsp:rsid wsp:val=&quot;00B847B3&quot;/&gt;&lt;wsp:rsid wsp:val=&quot;00B930D3&quot;/&gt;&lt;wsp:rsid wsp:val=&quot;00B93E7F&quot;/&gt;&lt;wsp:rsid wsp:val=&quot;00B977B6&quot;/&gt;&lt;wsp:rsid wsp:val=&quot;00BA1143&quot;/&gt;&lt;wsp:rsid wsp:val=&quot;00BA5F12&quot;/&gt;&lt;wsp:rsid wsp:val=&quot;00BB0725&quot;/&gt;&lt;wsp:rsid wsp:val=&quot;00BB306E&quot;/&gt;&lt;wsp:rsid wsp:val=&quot;00BB37C6&quot;/&gt;&lt;wsp:rsid wsp:val=&quot;00BB7991&quot;/&gt;&lt;wsp:rsid wsp:val=&quot;00BC050C&quot;/&gt;&lt;wsp:rsid wsp:val=&quot;00BC2262&quot;/&gt;&lt;wsp:rsid wsp:val=&quot;00BC3B65&quot;/&gt;&lt;wsp:rsid wsp:val=&quot;00BD0EBF&quot;/&gt;&lt;wsp:rsid wsp:val=&quot;00BE48F4&quot;/&gt;&lt;wsp:rsid wsp:val=&quot;00BE63B4&quot;/&gt;&lt;wsp:rsid wsp:val=&quot;00BF31B1&quot;/&gt;&lt;wsp:rsid wsp:val=&quot;00C00348&quot;/&gt;&lt;wsp:rsid wsp:val=&quot;00C00646&quot;/&gt;&lt;wsp:rsid wsp:val=&quot;00C0204C&quot;/&gt;&lt;wsp:rsid wsp:val=&quot;00C06899&quot;/&gt;&lt;wsp:rsid wsp:val=&quot;00C12D42&quot;/&gt;&lt;wsp:rsid wsp:val=&quot;00C17D0D&quot;/&gt;&lt;wsp:rsid wsp:val=&quot;00C24D85&quot;/&gt;&lt;wsp:rsid wsp:val=&quot;00C35D8F&quot;/&gt;&lt;wsp:rsid wsp:val=&quot;00C36EAA&quot;/&gt;&lt;wsp:rsid wsp:val=&quot;00C435B5&quot;/&gt;&lt;wsp:rsid wsp:val=&quot;00C44DBA&quot;/&gt;&lt;wsp:rsid wsp:val=&quot;00C4651B&quot;/&gt;&lt;wsp:rsid wsp:val=&quot;00C67157&quot;/&gt;&lt;wsp:rsid wsp:val=&quot;00C706D2&quot;/&gt;&lt;wsp:rsid wsp:val=&quot;00C7246D&quot;/&gt;&lt;wsp:rsid wsp:val=&quot;00C8033F&quot;/&gt;&lt;wsp:rsid wsp:val=&quot;00C803E5&quot;/&gt;&lt;wsp:rsid wsp:val=&quot;00C80880&quot;/&gt;&lt;wsp:rsid wsp:val=&quot;00C80BFF&quot;/&gt;&lt;wsp:rsid wsp:val=&quot;00C81110&quot;/&gt;&lt;wsp:rsid wsp:val=&quot;00C839A6&quot;/&gt;&lt;wsp:rsid wsp:val=&quot;00C9050A&quot;/&gt;&lt;wsp:rsid wsp:val=&quot;00C94EB4&quot;/&gt;&lt;wsp:rsid wsp:val=&quot;00C97686&quot;/&gt;&lt;wsp:rsid wsp:val=&quot;00CB341E&quot;/&gt;&lt;wsp:rsid wsp:val=&quot;00CB3A0E&quot;/&gt;&lt;wsp:rsid wsp:val=&quot;00CC2D62&quot;/&gt;&lt;wsp:rsid wsp:val=&quot;00CC6E45&quot;/&gt;&lt;wsp:rsid wsp:val=&quot;00CD4757&quot;/&gt;&lt;wsp:rsid wsp:val=&quot;00CD7F9A&quot;/&gt;&lt;wsp:rsid wsp:val=&quot;00CF273C&quot;/&gt;&lt;wsp:rsid wsp:val=&quot;00CF7F5F&quot;/&gt;&lt;wsp:rsid wsp:val=&quot;00D10D46&quot;/&gt;&lt;wsp:rsid wsp:val=&quot;00D21FAC&quot;/&gt;&lt;wsp:rsid wsp:val=&quot;00D240FC&quot;/&gt;&lt;wsp:rsid wsp:val=&quot;00D27032&quot;/&gt;&lt;wsp:rsid wsp:val=&quot;00D309EA&quot;/&gt;&lt;wsp:rsid wsp:val=&quot;00D32507&quot;/&gt;&lt;wsp:rsid wsp:val=&quot;00D36A2A&quot;/&gt;&lt;wsp:rsid wsp:val=&quot;00D36F51&quot;/&gt;&lt;wsp:rsid wsp:val=&quot;00D4227F&quot;/&gt;&lt;wsp:rsid wsp:val=&quot;00D43F6D&quot;/&gt;&lt;wsp:rsid wsp:val=&quot;00D47591&quot;/&gt;&lt;wsp:rsid wsp:val=&quot;00D52880&quot;/&gt;&lt;wsp:rsid wsp:val=&quot;00D56DD8&quot;/&gt;&lt;wsp:rsid wsp:val=&quot;00D63494&quot;/&gt;&lt;wsp:rsid wsp:val=&quot;00D677D3&quot;/&gt;&lt;wsp:rsid wsp:val=&quot;00D74B09&quot;/&gt;&lt;wsp:rsid wsp:val=&quot;00D81675&quot;/&gt;&lt;wsp:rsid wsp:val=&quot;00D838F9&quot;/&gt;&lt;wsp:rsid wsp:val=&quot;00D84DCB&quot;/&gt;&lt;wsp:rsid wsp:val=&quot;00D8532B&quot;/&gt;&lt;wsp:rsid wsp:val=&quot;00D856A4&quot;/&gt;&lt;wsp:rsid wsp:val=&quot;00D85B95&quot;/&gt;&lt;wsp:rsid wsp:val=&quot;00D86E3A&quot;/&gt;&lt;wsp:rsid wsp:val=&quot;00D91B0F&quot;/&gt;&lt;wsp:rsid wsp:val=&quot;00D93FF5&quot;/&gt;&lt;wsp:rsid wsp:val=&quot;00DA5294&quot;/&gt;&lt;wsp:rsid wsp:val=&quot;00DA6819&quot;/&gt;&lt;wsp:rsid wsp:val=&quot;00DA75FE&quot;/&gt;&lt;wsp:rsid wsp:val=&quot;00DB63A1&quot;/&gt;&lt;wsp:rsid wsp:val=&quot;00DC5579&quot;/&gt;&lt;wsp:rsid wsp:val=&quot;00DC5BE6&quot;/&gt;&lt;wsp:rsid wsp:val=&quot;00DD6961&quot;/&gt;&lt;wsp:rsid wsp:val=&quot;00DE1972&quot;/&gt;&lt;wsp:rsid wsp:val=&quot;00DE5094&quot;/&gt;&lt;wsp:rsid wsp:val=&quot;00DE5191&quot;/&gt;&lt;wsp:rsid wsp:val=&quot;00DE6044&quot;/&gt;&lt;wsp:rsid wsp:val=&quot;00DF1E3D&quot;/&gt;&lt;wsp:rsid wsp:val=&quot;00DF3ED9&quot;/&gt;&lt;wsp:rsid wsp:val=&quot;00DF556B&quot;/&gt;&lt;wsp:rsid wsp:val=&quot;00E04256&quot;/&gt;&lt;wsp:rsid wsp:val=&quot;00E04EFD&quot;/&gt;&lt;wsp:rsid wsp:val=&quot;00E11D97&quot;/&gt;&lt;wsp:rsid wsp:val=&quot;00E2113F&quot;/&gt;&lt;wsp:rsid wsp:val=&quot;00E22EAE&quot;/&gt;&lt;wsp:rsid wsp:val=&quot;00E23221&quot;/&gt;&lt;wsp:rsid wsp:val=&quot;00E2412E&quot;/&gt;&lt;wsp:rsid wsp:val=&quot;00E25E89&quot;/&gt;&lt;wsp:rsid wsp:val=&quot;00E26D94&quot;/&gt;&lt;wsp:rsid wsp:val=&quot;00E30387&quot;/&gt;&lt;wsp:rsid wsp:val=&quot;00E31774&quot;/&gt;&lt;wsp:rsid wsp:val=&quot;00E36A45&quot;/&gt;&lt;wsp:rsid wsp:val=&quot;00E40A82&quot;/&gt;&lt;wsp:rsid wsp:val=&quot;00E42A3F&quot;/&gt;&lt;wsp:rsid wsp:val=&quot;00E528F6&quot;/&gt;&lt;wsp:rsid wsp:val=&quot;00E53870&quot;/&gt;&lt;wsp:rsid wsp:val=&quot;00E54B35&quot;/&gt;&lt;wsp:rsid wsp:val=&quot;00E60B15&quot;/&gt;&lt;wsp:rsid wsp:val=&quot;00E63367&quot;/&gt;&lt;wsp:rsid wsp:val=&quot;00E6471D&quot;/&gt;&lt;wsp:rsid wsp:val=&quot;00E8045A&quot;/&gt;&lt;wsp:rsid wsp:val=&quot;00E91012&quot;/&gt;&lt;wsp:rsid wsp:val=&quot;00EA0EE6&quot;/&gt;&lt;wsp:rsid wsp:val=&quot;00EA1DAB&quot;/&gt;&lt;wsp:rsid wsp:val=&quot;00EA33D9&quot;/&gt;&lt;wsp:rsid wsp:val=&quot;00EB1B42&quot;/&gt;&lt;wsp:rsid wsp:val=&quot;00EB26C8&quot;/&gt;&lt;wsp:rsid wsp:val=&quot;00EB561F&quot;/&gt;&lt;wsp:rsid wsp:val=&quot;00ED389C&quot;/&gt;&lt;wsp:rsid wsp:val=&quot;00ED4E2D&quot;/&gt;&lt;wsp:rsid wsp:val=&quot;00EF0D68&quot;/&gt;&lt;wsp:rsid wsp:val=&quot;00EF12E7&quot;/&gt;&lt;wsp:rsid wsp:val=&quot;00EF5B6E&quot;/&gt;&lt;wsp:rsid wsp:val=&quot;00F0568B&quot;/&gt;&lt;wsp:rsid wsp:val=&quot;00F05D73&quot;/&gt;&lt;wsp:rsid wsp:val=&quot;00F12FE9&quot;/&gt;&lt;wsp:rsid wsp:val=&quot;00F13DA1&quot;/&gt;&lt;wsp:rsid wsp:val=&quot;00F17365&quot;/&gt;&lt;wsp:rsid wsp:val=&quot;00F221EF&quot;/&gt;&lt;wsp:rsid wsp:val=&quot;00F27A94&quot;/&gt;&lt;wsp:rsid wsp:val=&quot;00F32A9B&quot;/&gt;&lt;wsp:rsid wsp:val=&quot;00F419D6&quot;/&gt;&lt;wsp:rsid wsp:val=&quot;00F42DC7&quot;/&gt;&lt;wsp:rsid wsp:val=&quot;00F43D63&quot;/&gt;&lt;wsp:rsid wsp:val=&quot;00F45AA8&quot;/&gt;&lt;wsp:rsid wsp:val=&quot;00F45E02&quot;/&gt;&lt;wsp:rsid wsp:val=&quot;00F4697D&quot;/&gt;&lt;wsp:rsid wsp:val=&quot;00F47E89&quot;/&gt;&lt;wsp:rsid wsp:val=&quot;00F55493&quot;/&gt;&lt;wsp:rsid wsp:val=&quot;00F70DAA&quot;/&gt;&lt;wsp:rsid wsp:val=&quot;00F713FD&quot;/&gt;&lt;wsp:rsid wsp:val=&quot;00F7461B&quot;/&gt;&lt;wsp:rsid wsp:val=&quot;00F82CB3&quot;/&gt;&lt;wsp:rsid wsp:val=&quot;00F83BF4&quot;/&gt;&lt;wsp:rsid wsp:val=&quot;00F85D5E&quot;/&gt;&lt;wsp:rsid wsp:val=&quot;00F92660&quot;/&gt;&lt;wsp:rsid wsp:val=&quot;00F95146&quot;/&gt;&lt;wsp:rsid wsp:val=&quot;00F96FEA&quot;/&gt;&lt;wsp:rsid wsp:val=&quot;00FA2108&quot;/&gt;&lt;wsp:rsid wsp:val=&quot;00FA44F2&quot;/&gt;&lt;wsp:rsid wsp:val=&quot;00FB24A3&quot;/&gt;&lt;wsp:rsid wsp:val=&quot;00FB76B8&quot;/&gt;&lt;wsp:rsid wsp:val=&quot;00FC2A12&quot;/&gt;&lt;wsp:rsid wsp:val=&quot;00FC5E7B&quot;/&gt;&lt;wsp:rsid wsp:val=&quot;00FC7C4B&quot;/&gt;&lt;wsp:rsid wsp:val=&quot;00FD08E3&quot;/&gt;&lt;wsp:rsid wsp:val=&quot;00FD1885&quot;/&gt;&lt;wsp:rsid wsp:val=&quot;00FD1FFB&quot;/&gt;&lt;wsp:rsid wsp:val=&quot;00FD234C&quot;/&gt;&lt;wsp:rsid wsp:val=&quot;00FD640C&quot;/&gt;&lt;wsp:rsid wsp:val=&quot;00FE3EBF&quot;/&gt;&lt;wsp:rsid wsp:val=&quot;00FE65B6&quot;/&gt;&lt;wsp:rsid wsp:val=&quot;00FF29C5&quot;/&gt;&lt;wsp:rsid wsp:val=&quot;00FF7489&quot;/&gt;&lt;/wsp:rsids&gt;&lt;/w:docPr&gt;&lt;w:body&gt;&lt;wx:sect&gt;&lt;w:p wsp:rsidR=&quot;00000000&quot; wsp:rsidRDefault=&quot;00CF7F5F&quot; wsp:rsidP=&quot;00CF7F5F&quot;&gt;&lt;m:oMathPara&gt;&lt;m:oMath&gt;&lt;m:sSub&gt;&lt;m:sSubPr&gt;&lt;m:ctrlPr&gt;&lt;w:rPr&gt;&lt;w:rFonts w:ascii=&quot;Cambria Math&quot; w:h-ansi=&quot;Cambria Math&quot; w:cs=&quot;Arial&quot;/&gt;&lt;wx:font wx:val=&quot;Cambria Math&quot;/&gt;&lt;w:i/&gt;&lt;/w:rPr&gt;&lt;/m:ctrlPr&gt;&lt;/m:sSubPr&gt;&lt;m:e&gt;&lt;m:r&gt;&lt;w:rPr&gt;&lt;w:rFonts w:ascii=&quot;Cambria Math&quot; w:h-ansi=&quot;Cambria Math&quot; w:cs=&quot;Arial&quot;/&gt;&lt;wx:font wx:val=&quot;Cambria Math&quot;/&gt;&lt;w:i/&gt;&lt;/w:rPr&gt;&lt;m:t&gt;BA&lt;/m:t&gt;&lt;/m:r&gt;&lt;/m:e&gt;&lt;m:sub&gt;&lt;m:r&gt;&lt;w:rPr&gt;&lt;w:rFonts w:ascii=&quot;Cambria Math&quot; w:h-ansi=&quot;Cambria Math&quot; w:cs=&quot;Arial&quot;/&gt;&lt;wx:font wx:val=&quot;Cambria Math&quot;/&gt;&lt;w:i/&gt;&lt;/w:rPr&gt;&lt;m:t&gt;1964&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r w:rsidR="009938E6" w:rsidRPr="009D442F">
        <w:rPr>
          <w:rFonts w:ascii="Arial" w:hAnsi="Arial" w:cs="Arial"/>
        </w:rPr>
        <w:instrText xml:space="preserve"> </w:instrText>
      </w:r>
      <w:r w:rsidR="009938E6" w:rsidRPr="009938E6">
        <w:rPr>
          <w:rFonts w:ascii="Arial" w:hAnsi="Arial" w:cs="Arial"/>
        </w:rPr>
        <w:fldChar w:fldCharType="separate"/>
      </w:r>
      <w:r w:rsidR="00252D89">
        <w:rPr>
          <w:position w:val="-6"/>
        </w:rPr>
        <w:pict>
          <v:shape id="_x0000_i1037" type="#_x0000_t75" style="width:35.45pt;height:13.6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461C0F&quot;/&gt;&lt;wsp:rsid wsp:val=&quot;00000DE9&quot;/&gt;&lt;wsp:rsid wsp:val=&quot;0001358A&quot;/&gt;&lt;wsp:rsid wsp:val=&quot;00014909&quot;/&gt;&lt;wsp:rsid wsp:val=&quot;000172C2&quot;/&gt;&lt;wsp:rsid wsp:val=&quot;000202AB&quot;/&gt;&lt;wsp:rsid wsp:val=&quot;000236FF&quot;/&gt;&lt;wsp:rsid wsp:val=&quot;000341BA&quot;/&gt;&lt;wsp:rsid wsp:val=&quot;00043EA1&quot;/&gt;&lt;wsp:rsid wsp:val=&quot;00053557&quot;/&gt;&lt;wsp:rsid wsp:val=&quot;00063263&quot;/&gt;&lt;wsp:rsid wsp:val=&quot;0007738F&quot;/&gt;&lt;wsp:rsid wsp:val=&quot;000878CB&quot;/&gt;&lt;wsp:rsid wsp:val=&quot;000A2B85&quot;/&gt;&lt;wsp:rsid wsp:val=&quot;000A5305&quot;/&gt;&lt;wsp:rsid wsp:val=&quot;000A6C6B&quot;/&gt;&lt;wsp:rsid wsp:val=&quot;000B22C9&quot;/&gt;&lt;wsp:rsid wsp:val=&quot;000B2BF4&quot;/&gt;&lt;wsp:rsid wsp:val=&quot;000B5963&quot;/&gt;&lt;wsp:rsid wsp:val=&quot;000C428C&quot;/&gt;&lt;wsp:rsid wsp:val=&quot;000C7C30&quot;/&gt;&lt;wsp:rsid wsp:val=&quot;000D30CD&quot;/&gt;&lt;wsp:rsid wsp:val=&quot;000D4A78&quot;/&gt;&lt;wsp:rsid wsp:val=&quot;000D7AD3&quot;/&gt;&lt;wsp:rsid wsp:val=&quot;000E0CFA&quot;/&gt;&lt;wsp:rsid wsp:val=&quot;000E0D50&quot;/&gt;&lt;wsp:rsid wsp:val=&quot;000E2314&quot;/&gt;&lt;wsp:rsid wsp:val=&quot;000E3DFC&quot;/&gt;&lt;wsp:rsid wsp:val=&quot;000F7337&quot;/&gt;&lt;wsp:rsid wsp:val=&quot;00104955&quot;/&gt;&lt;wsp:rsid wsp:val=&quot;00105554&quot;/&gt;&lt;wsp:rsid wsp:val=&quot;00105DC3&quot;/&gt;&lt;wsp:rsid wsp:val=&quot;00106B5C&quot;/&gt;&lt;wsp:rsid wsp:val=&quot;0012473C&quot;/&gt;&lt;wsp:rsid wsp:val=&quot;00124B27&quot;/&gt;&lt;wsp:rsid wsp:val=&quot;00143076&quot;/&gt;&lt;wsp:rsid wsp:val=&quot;001436D9&quot;/&gt;&lt;wsp:rsid wsp:val=&quot;00152A2C&quot;/&gt;&lt;wsp:rsid wsp:val=&quot;00157368&quot;/&gt;&lt;wsp:rsid wsp:val=&quot;00157424&quot;/&gt;&lt;wsp:rsid wsp:val=&quot;0016002C&quot;/&gt;&lt;wsp:rsid wsp:val=&quot;00164475&quot;/&gt;&lt;wsp:rsid wsp:val=&quot;001826DD&quot;/&gt;&lt;wsp:rsid wsp:val=&quot;00182D75&quot;/&gt;&lt;wsp:rsid wsp:val=&quot;001A061A&quot;/&gt;&lt;wsp:rsid wsp:val=&quot;001A15E3&quot;/&gt;&lt;wsp:rsid wsp:val=&quot;001A4C5C&quot;/&gt;&lt;wsp:rsid wsp:val=&quot;001A585C&quot;/&gt;&lt;wsp:rsid wsp:val=&quot;001B3719&quot;/&gt;&lt;wsp:rsid wsp:val=&quot;001C0EA8&quot;/&gt;&lt;wsp:rsid wsp:val=&quot;001C0F20&quot;/&gt;&lt;wsp:rsid wsp:val=&quot;001C2C37&quot;/&gt;&lt;wsp:rsid wsp:val=&quot;001C6AF2&quot;/&gt;&lt;wsp:rsid wsp:val=&quot;001D3177&quot;/&gt;&lt;wsp:rsid wsp:val=&quot;001D5471&quot;/&gt;&lt;wsp:rsid wsp:val=&quot;001F1B02&quot;/&gt;&lt;wsp:rsid wsp:val=&quot;001F7C9A&quot;/&gt;&lt;wsp:rsid wsp:val=&quot;00205C8E&quot;/&gt;&lt;wsp:rsid wsp:val=&quot;002104AA&quot;/&gt;&lt;wsp:rsid wsp:val=&quot;00210E96&quot;/&gt;&lt;wsp:rsid wsp:val=&quot;00211FE2&quot;/&gt;&lt;wsp:rsid wsp:val=&quot;00215C9B&quot;/&gt;&lt;wsp:rsid wsp:val=&quot;0022407F&quot;/&gt;&lt;wsp:rsid wsp:val=&quot;00227D3D&quot;/&gt;&lt;wsp:rsid wsp:val=&quot;00230FB5&quot;/&gt;&lt;wsp:rsid wsp:val=&quot;002370B8&quot;/&gt;&lt;wsp:rsid wsp:val=&quot;002449BB&quot;/&gt;&lt;wsp:rsid wsp:val=&quot;0024551A&quot;/&gt;&lt;wsp:rsid wsp:val=&quot;0024679A&quot;/&gt;&lt;wsp:rsid wsp:val=&quot;002471DF&quot;/&gt;&lt;wsp:rsid wsp:val=&quot;00256317&quot;/&gt;&lt;wsp:rsid wsp:val=&quot;00260A0E&quot;/&gt;&lt;wsp:rsid wsp:val=&quot;00261B36&quot;/&gt;&lt;wsp:rsid wsp:val=&quot;00264B3F&quot;/&gt;&lt;wsp:rsid wsp:val=&quot;002709B2&quot;/&gt;&lt;wsp:rsid wsp:val=&quot;002720C0&quot;/&gt;&lt;wsp:rsid wsp:val=&quot;002740E9&quot;/&gt;&lt;wsp:rsid wsp:val=&quot;00274F70&quot;/&gt;&lt;wsp:rsid wsp:val=&quot;00280C6C&quot;/&gt;&lt;wsp:rsid wsp:val=&quot;002841DF&quot;/&gt;&lt;wsp:rsid wsp:val=&quot;002865EC&quot;/&gt;&lt;wsp:rsid wsp:val=&quot;002867ED&quot;/&gt;&lt;wsp:rsid wsp:val=&quot;002938ED&quot;/&gt;&lt;wsp:rsid wsp:val=&quot;002957B7&quot;/&gt;&lt;wsp:rsid wsp:val=&quot;002A2F90&quot;/&gt;&lt;wsp:rsid wsp:val=&quot;002B2FA6&quot;/&gt;&lt;wsp:rsid wsp:val=&quot;002B3B1C&quot;/&gt;&lt;wsp:rsid wsp:val=&quot;002B5BB7&quot;/&gt;&lt;wsp:rsid wsp:val=&quot;002B6EC4&quot;/&gt;&lt;wsp:rsid wsp:val=&quot;002C33C1&quot;/&gt;&lt;wsp:rsid wsp:val=&quot;002C398D&quot;/&gt;&lt;wsp:rsid wsp:val=&quot;002C7C7E&quot;/&gt;&lt;wsp:rsid wsp:val=&quot;002D43C8&quot;/&gt;&lt;wsp:rsid wsp:val=&quot;002E37E1&quot;/&gt;&lt;wsp:rsid wsp:val=&quot;002E3885&quot;/&gt;&lt;wsp:rsid wsp:val=&quot;002E3FEE&quot;/&gt;&lt;wsp:rsid wsp:val=&quot;002E4511&quot;/&gt;&lt;wsp:rsid wsp:val=&quot;002E5EE9&quot;/&gt;&lt;wsp:rsid wsp:val=&quot;002E7A0A&quot;/&gt;&lt;wsp:rsid wsp:val=&quot;002F0F3D&quot;/&gt;&lt;wsp:rsid wsp:val=&quot;002F1B50&quot;/&gt;&lt;wsp:rsid wsp:val=&quot;002F24D4&quot;/&gt;&lt;wsp:rsid wsp:val=&quot;0030370F&quot;/&gt;&lt;wsp:rsid wsp:val=&quot;00303924&quot;/&gt;&lt;wsp:rsid wsp:val=&quot;00304E9B&quot;/&gt;&lt;wsp:rsid wsp:val=&quot;00311864&quot;/&gt;&lt;wsp:rsid wsp:val=&quot;00312D6C&quot;/&gt;&lt;wsp:rsid wsp:val=&quot;00320D80&quot;/&gt;&lt;wsp:rsid wsp:val=&quot;0032182D&quot;/&gt;&lt;wsp:rsid wsp:val=&quot;00321C22&quot;/&gt;&lt;wsp:rsid wsp:val=&quot;00322BCA&quot;/&gt;&lt;wsp:rsid wsp:val=&quot;00323834&quot;/&gt;&lt;wsp:rsid wsp:val=&quot;003332A1&quot;/&gt;&lt;wsp:rsid wsp:val=&quot;00334AD2&quot;/&gt;&lt;wsp:rsid wsp:val=&quot;003353FC&quot;/&gt;&lt;wsp:rsid wsp:val=&quot;00336AC8&quot;/&gt;&lt;wsp:rsid wsp:val=&quot;00346C73&quot;/&gt;&lt;wsp:rsid wsp:val=&quot;0035153D&quot;/&gt;&lt;wsp:rsid wsp:val=&quot;00357AC4&quot;/&gt;&lt;wsp:rsid wsp:val=&quot;0036349D&quot;/&gt;&lt;wsp:rsid wsp:val=&quot;00364942&quot;/&gt;&lt;wsp:rsid wsp:val=&quot;00367BE2&quot;/&gt;&lt;wsp:rsid wsp:val=&quot;00376BAA&quot;/&gt;&lt;wsp:rsid wsp:val=&quot;003779B1&quot;/&gt;&lt;wsp:rsid wsp:val=&quot;00384259&quot;/&gt;&lt;wsp:rsid wsp:val=&quot;003851E3&quot;/&gt;&lt;wsp:rsid wsp:val=&quot;0039134F&quot;/&gt;&lt;wsp:rsid wsp:val=&quot;003939D7&quot;/&gt;&lt;wsp:rsid wsp:val=&quot;003A1D1A&quot;/&gt;&lt;wsp:rsid wsp:val=&quot;003A235F&quot;/&gt;&lt;wsp:rsid wsp:val=&quot;003A4F14&quot;/&gt;&lt;wsp:rsid wsp:val=&quot;003B030D&quot;/&gt;&lt;wsp:rsid wsp:val=&quot;003B2423&quot;/&gt;&lt;wsp:rsid wsp:val=&quot;003C0530&quot;/&gt;&lt;wsp:rsid wsp:val=&quot;003D20BB&quot;/&gt;&lt;wsp:rsid wsp:val=&quot;003D572D&quot;/&gt;&lt;wsp:rsid wsp:val=&quot;003E77B3&quot;/&gt;&lt;wsp:rsid wsp:val=&quot;003F121C&quot;/&gt;&lt;wsp:rsid wsp:val=&quot;003F4C02&quot;/&gt;&lt;wsp:rsid wsp:val=&quot;003F5424&quot;/&gt;&lt;wsp:rsid wsp:val=&quot;003F5527&quot;/&gt;&lt;wsp:rsid wsp:val=&quot;003F642B&quot;/&gt;&lt;wsp:rsid wsp:val=&quot;003F714B&quot;/&gt;&lt;wsp:rsid wsp:val=&quot;004018BB&quot;/&gt;&lt;wsp:rsid wsp:val=&quot;00403DB6&quot;/&gt;&lt;wsp:rsid wsp:val=&quot;00404562&quot;/&gt;&lt;wsp:rsid wsp:val=&quot;00410B09&quot;/&gt;&lt;wsp:rsid wsp:val=&quot;00421A77&quot;/&gt;&lt;wsp:rsid wsp:val=&quot;0042665C&quot;/&gt;&lt;wsp:rsid wsp:val=&quot;00431920&quot;/&gt;&lt;wsp:rsid wsp:val=&quot;00433981&quot;/&gt;&lt;wsp:rsid wsp:val=&quot;00441D1C&quot;/&gt;&lt;wsp:rsid wsp:val=&quot;004430BF&quot;/&gt;&lt;wsp:rsid wsp:val=&quot;00443ACB&quot;/&gt;&lt;wsp:rsid wsp:val=&quot;00461C0F&quot;/&gt;&lt;wsp:rsid wsp:val=&quot;00461C7B&quot;/&gt;&lt;wsp:rsid wsp:val=&quot;004671DD&quot;/&gt;&lt;wsp:rsid wsp:val=&quot;00467287&quot;/&gt;&lt;wsp:rsid wsp:val=&quot;00467CF3&quot;/&gt;&lt;wsp:rsid wsp:val=&quot;0047153F&quot;/&gt;&lt;wsp:rsid wsp:val=&quot;00476A4F&quot;/&gt;&lt;wsp:rsid wsp:val=&quot;00481038&quot;/&gt;&lt;wsp:rsid wsp:val=&quot;00484F2A&quot;/&gt;&lt;wsp:rsid wsp:val=&quot;004858E6&quot;/&gt;&lt;wsp:rsid wsp:val=&quot;00487571&quot;/&gt;&lt;wsp:rsid wsp:val=&quot;004879D0&quot;/&gt;&lt;wsp:rsid wsp:val=&quot;004915A6&quot;/&gt;&lt;wsp:rsid wsp:val=&quot;0049179C&quot;/&gt;&lt;wsp:rsid wsp:val=&quot;00495BFC&quot;/&gt;&lt;wsp:rsid wsp:val=&quot;0049691A&quot;/&gt;&lt;wsp:rsid wsp:val=&quot;00497AFA&quot;/&gt;&lt;wsp:rsid wsp:val=&quot;004A2604&quot;/&gt;&lt;wsp:rsid wsp:val=&quot;004B07ED&quot;/&gt;&lt;wsp:rsid wsp:val=&quot;004B0EA1&quot;/&gt;&lt;wsp:rsid wsp:val=&quot;004C46C4&quot;/&gt;&lt;wsp:rsid wsp:val=&quot;004D2334&quot;/&gt;&lt;wsp:rsid wsp:val=&quot;004D2574&quot;/&gt;&lt;wsp:rsid wsp:val=&quot;004D3478&quot;/&gt;&lt;wsp:rsid wsp:val=&quot;004E27C2&quot;/&gt;&lt;wsp:rsid wsp:val=&quot;004E63AE&quot;/&gt;&lt;wsp:rsid wsp:val=&quot;004E7567&quot;/&gt;&lt;wsp:rsid wsp:val=&quot;004F7E19&quot;/&gt;&lt;wsp:rsid wsp:val=&quot;005016B6&quot;/&gt;&lt;wsp:rsid wsp:val=&quot;005072F7&quot;/&gt;&lt;wsp:rsid wsp:val=&quot;00507959&quot;/&gt;&lt;wsp:rsid wsp:val=&quot;00513075&quot;/&gt;&lt;wsp:rsid wsp:val=&quot;005160BB&quot;/&gt;&lt;wsp:rsid wsp:val=&quot;00517531&quot;/&gt;&lt;wsp:rsid wsp:val=&quot;00524CAE&quot;/&gt;&lt;wsp:rsid wsp:val=&quot;00530E71&quot;/&gt;&lt;wsp:rsid wsp:val=&quot;00537F63&quot;/&gt;&lt;wsp:rsid wsp:val=&quot;00545E77&quot;/&gt;&lt;wsp:rsid wsp:val=&quot;005525DC&quot;/&gt;&lt;wsp:rsid wsp:val=&quot;0055516E&quot;/&gt;&lt;wsp:rsid wsp:val=&quot;005619B4&quot;/&gt;&lt;wsp:rsid wsp:val=&quot;005626F0&quot;/&gt;&lt;wsp:rsid wsp:val=&quot;00571159&quot;/&gt;&lt;wsp:rsid wsp:val=&quot;00571669&quot;/&gt;&lt;wsp:rsid wsp:val=&quot;00571795&quot;/&gt;&lt;wsp:rsid wsp:val=&quot;00571FE2&quot;/&gt;&lt;wsp:rsid wsp:val=&quot;00572AF1&quot;/&gt;&lt;wsp:rsid wsp:val=&quot;00574B23&quot;/&gt;&lt;wsp:rsid wsp:val=&quot;00574EEE&quot;/&gt;&lt;wsp:rsid wsp:val=&quot;00577959&quot;/&gt;&lt;wsp:rsid wsp:val=&quot;0058012C&quot;/&gt;&lt;wsp:rsid wsp:val=&quot;0058088D&quot;/&gt;&lt;wsp:rsid wsp:val=&quot;00580A9A&quot;/&gt;&lt;wsp:rsid wsp:val=&quot;00594894&quot;/&gt;&lt;wsp:rsid wsp:val=&quot;005A1B6B&quot;/&gt;&lt;wsp:rsid wsp:val=&quot;005A4208&quot;/&gt;&lt;wsp:rsid wsp:val=&quot;005B23CB&quot;/&gt;&lt;wsp:rsid wsp:val=&quot;005C3ACA&quot;/&gt;&lt;wsp:rsid wsp:val=&quot;005C71B7&quot;/&gt;&lt;wsp:rsid wsp:val=&quot;005D2F18&quot;/&gt;&lt;wsp:rsid wsp:val=&quot;005D3F92&quot;/&gt;&lt;wsp:rsid wsp:val=&quot;005D6DC7&quot;/&gt;&lt;wsp:rsid wsp:val=&quot;005E697F&quot;/&gt;&lt;wsp:rsid wsp:val=&quot;005E6F75&quot;/&gt;&lt;wsp:rsid wsp:val=&quot;005F7506&quot;/&gt;&lt;wsp:rsid wsp:val=&quot;00600A3F&quot;/&gt;&lt;wsp:rsid wsp:val=&quot;00600B44&quot;/&gt;&lt;wsp:rsid wsp:val=&quot;006013E8&quot;/&gt;&lt;wsp:rsid wsp:val=&quot;0060149F&quot;/&gt;&lt;wsp:rsid wsp:val=&quot;00602EE7&quot;/&gt;&lt;wsp:rsid wsp:val=&quot;006056A6&quot;/&gt;&lt;wsp:rsid wsp:val=&quot;0061737A&quot;/&gt;&lt;wsp:rsid wsp:val=&quot;00626A61&quot;/&gt;&lt;wsp:rsid wsp:val=&quot;00627690&quot;/&gt;&lt;wsp:rsid wsp:val=&quot;006364CE&quot;/&gt;&lt;wsp:rsid wsp:val=&quot;006369A6&quot;/&gt;&lt;wsp:rsid wsp:val=&quot;006375EC&quot;/&gt;&lt;wsp:rsid wsp:val=&quot;0064089C&quot;/&gt;&lt;wsp:rsid wsp:val=&quot;00652442&quot;/&gt;&lt;wsp:rsid wsp:val=&quot;00654E67&quot;/&gt;&lt;wsp:rsid wsp:val=&quot;0065681D&quot;/&gt;&lt;wsp:rsid wsp:val=&quot;00656A0E&quot;/&gt;&lt;wsp:rsid wsp:val=&quot;00664E94&quot;/&gt;&lt;wsp:rsid wsp:val=&quot;00672C90&quot;/&gt;&lt;wsp:rsid wsp:val=&quot;006757E3&quot;/&gt;&lt;wsp:rsid wsp:val=&quot;006816F9&quot;/&gt;&lt;wsp:rsid wsp:val=&quot;00682D8E&quot;/&gt;&lt;wsp:rsid wsp:val=&quot;00683FA7&quot;/&gt;&lt;wsp:rsid wsp:val=&quot;006859CF&quot;/&gt;&lt;wsp:rsid wsp:val=&quot;00687108&quot;/&gt;&lt;wsp:rsid wsp:val=&quot;0069408F&quot;/&gt;&lt;wsp:rsid wsp:val=&quot;006A4308&quot;/&gt;&lt;wsp:rsid wsp:val=&quot;006B48BB&quot;/&gt;&lt;wsp:rsid wsp:val=&quot;006B5FE8&quot;/&gt;&lt;wsp:rsid wsp:val=&quot;006B718F&quot;/&gt;&lt;wsp:rsid wsp:val=&quot;006C4373&quot;/&gt;&lt;wsp:rsid wsp:val=&quot;006C5079&quot;/&gt;&lt;wsp:rsid wsp:val=&quot;006D13ED&quot;/&gt;&lt;wsp:rsid wsp:val=&quot;006D1451&quot;/&gt;&lt;wsp:rsid wsp:val=&quot;006D1E07&quot;/&gt;&lt;wsp:rsid wsp:val=&quot;006E2509&quot;/&gt;&lt;wsp:rsid wsp:val=&quot;00702A32&quot;/&gt;&lt;wsp:rsid wsp:val=&quot;0070720C&quot;/&gt;&lt;wsp:rsid wsp:val=&quot;007109B2&quot;/&gt;&lt;wsp:rsid wsp:val=&quot;00715997&quot;/&gt;&lt;wsp:rsid wsp:val=&quot;00715DF5&quot;/&gt;&lt;wsp:rsid wsp:val=&quot;00716170&quot;/&gt;&lt;wsp:rsid wsp:val=&quot;00720A63&quot;/&gt;&lt;wsp:rsid wsp:val=&quot;00724C7A&quot;/&gt;&lt;wsp:rsid wsp:val=&quot;00727A94&quot;/&gt;&lt;wsp:rsid wsp:val=&quot;007303AC&quot;/&gt;&lt;wsp:rsid wsp:val=&quot;00735326&quot;/&gt;&lt;wsp:rsid wsp:val=&quot;00744A46&quot;/&gt;&lt;wsp:rsid wsp:val=&quot;00747B2F&quot;/&gt;&lt;wsp:rsid wsp:val=&quot;00751415&quot;/&gt;&lt;wsp:rsid wsp:val=&quot;0075296C&quot;/&gt;&lt;wsp:rsid wsp:val=&quot;0075417E&quot;/&gt;&lt;wsp:rsid wsp:val=&quot;00757E7B&quot;/&gt;&lt;wsp:rsid wsp:val=&quot;007605F5&quot;/&gt;&lt;wsp:rsid wsp:val=&quot;00760959&quot;/&gt;&lt;wsp:rsid wsp:val=&quot;00762D07&quot;/&gt;&lt;wsp:rsid wsp:val=&quot;00767018&quot;/&gt;&lt;wsp:rsid wsp:val=&quot;00771261&quot;/&gt;&lt;wsp:rsid wsp:val=&quot;00771F14&quot;/&gt;&lt;wsp:rsid wsp:val=&quot;0077262D&quot;/&gt;&lt;wsp:rsid wsp:val=&quot;0077522C&quot;/&gt;&lt;wsp:rsid wsp:val=&quot;00776E92&quot;/&gt;&lt;wsp:rsid wsp:val=&quot;00784744&quot;/&gt;&lt;wsp:rsid wsp:val=&quot;00785E40&quot;/&gt;&lt;wsp:rsid wsp:val=&quot;00787CB9&quot;/&gt;&lt;wsp:rsid wsp:val=&quot;00794EFE&quot;/&gt;&lt;wsp:rsid wsp:val=&quot;00796E1A&quot;/&gt;&lt;wsp:rsid wsp:val=&quot;007B28C5&quot;/&gt;&lt;wsp:rsid wsp:val=&quot;007C1A23&quot;/&gt;&lt;wsp:rsid wsp:val=&quot;007C2444&quot;/&gt;&lt;wsp:rsid wsp:val=&quot;007D0243&quot;/&gt;&lt;wsp:rsid wsp:val=&quot;007D3E5A&quot;/&gt;&lt;wsp:rsid wsp:val=&quot;007D4B0F&quot;/&gt;&lt;wsp:rsid wsp:val=&quot;007D6254&quot;/&gt;&lt;wsp:rsid wsp:val=&quot;007D7D9A&quot;/&gt;&lt;wsp:rsid wsp:val=&quot;007E2FD8&quot;/&gt;&lt;wsp:rsid wsp:val=&quot;007E4DE2&quot;/&gt;&lt;wsp:rsid wsp:val=&quot;007E5D14&quot;/&gt;&lt;wsp:rsid wsp:val=&quot;007E76C0&quot;/&gt;&lt;wsp:rsid wsp:val=&quot;007F548C&quot;/&gt;&lt;wsp:rsid wsp:val=&quot;007F71F8&quot;/&gt;&lt;wsp:rsid wsp:val=&quot;0080093F&quot;/&gt;&lt;wsp:rsid wsp:val=&quot;00800D2D&quot;/&gt;&lt;wsp:rsid wsp:val=&quot;00802DD7&quot;/&gt;&lt;wsp:rsid wsp:val=&quot;00807552&quot;/&gt;&lt;wsp:rsid wsp:val=&quot;00810F26&quot;/&gt;&lt;wsp:rsid wsp:val=&quot;00813E5D&quot;/&gt;&lt;wsp:rsid wsp:val=&quot;0081637D&quot;/&gt;&lt;wsp:rsid wsp:val=&quot;008246FB&quot;/&gt;&lt;wsp:rsid wsp:val=&quot;00826A12&quot;/&gt;&lt;wsp:rsid wsp:val=&quot;00827524&quot;/&gt;&lt;wsp:rsid wsp:val=&quot;00833E8E&quot;/&gt;&lt;wsp:rsid wsp:val=&quot;0085426E&quot;/&gt;&lt;wsp:rsid wsp:val=&quot;0086117B&quot;/&gt;&lt;wsp:rsid wsp:val=&quot;008612C8&quot;/&gt;&lt;wsp:rsid wsp:val=&quot;00861660&quot;/&gt;&lt;wsp:rsid wsp:val=&quot;00863E13&quot;/&gt;&lt;wsp:rsid wsp:val=&quot;008702DD&quot;/&gt;&lt;wsp:rsid wsp:val=&quot;0088328D&quot;/&gt;&lt;wsp:rsid wsp:val=&quot;00883A98&quot;/&gt;&lt;wsp:rsid wsp:val=&quot;00884068&quot;/&gt;&lt;wsp:rsid wsp:val=&quot;0088458B&quot;/&gt;&lt;wsp:rsid wsp:val=&quot;008873FF&quot;/&gt;&lt;wsp:rsid wsp:val=&quot;0089794A&quot;/&gt;&lt;wsp:rsid wsp:val=&quot;008A0CF8&quot;/&gt;&lt;wsp:rsid wsp:val=&quot;008A3135&quot;/&gt;&lt;wsp:rsid wsp:val=&quot;008A52D7&quot;/&gt;&lt;wsp:rsid wsp:val=&quot;008A62BA&quot;/&gt;&lt;wsp:rsid wsp:val=&quot;008B3226&quot;/&gt;&lt;wsp:rsid wsp:val=&quot;008B4268&quot;/&gt;&lt;wsp:rsid wsp:val=&quot;008C2462&quot;/&gt;&lt;wsp:rsid wsp:val=&quot;008C5DBA&quot;/&gt;&lt;wsp:rsid wsp:val=&quot;008D29F6&quot;/&gt;&lt;wsp:rsid wsp:val=&quot;008D374F&quot;/&gt;&lt;wsp:rsid wsp:val=&quot;008D4D0A&quot;/&gt;&lt;wsp:rsid wsp:val=&quot;008E605B&quot;/&gt;&lt;wsp:rsid wsp:val=&quot;008F0312&quot;/&gt;&lt;wsp:rsid wsp:val=&quot;009035F7&quot;/&gt;&lt;wsp:rsid wsp:val=&quot;0090631F&quot;/&gt;&lt;wsp:rsid wsp:val=&quot;009103F1&quot;/&gt;&lt;wsp:rsid wsp:val=&quot;00920928&quot;/&gt;&lt;wsp:rsid wsp:val=&quot;00922473&quot;/&gt;&lt;wsp:rsid wsp:val=&quot;00922D52&quot;/&gt;&lt;wsp:rsid wsp:val=&quot;00927CC2&quot;/&gt;&lt;wsp:rsid wsp:val=&quot;0094016C&quot;/&gt;&lt;wsp:rsid wsp:val=&quot;0094151F&quot;/&gt;&lt;wsp:rsid wsp:val=&quot;009425AF&quot;/&gt;&lt;wsp:rsid wsp:val=&quot;009430BA&quot;/&gt;&lt;wsp:rsid wsp:val=&quot;009435A8&quot;/&gt;&lt;wsp:rsid wsp:val=&quot;009446B6&quot;/&gt;&lt;wsp:rsid wsp:val=&quot;00947B21&quot;/&gt;&lt;wsp:rsid wsp:val=&quot;009501A7&quot;/&gt;&lt;wsp:rsid wsp:val=&quot;00955487&quot;/&gt;&lt;wsp:rsid wsp:val=&quot;0095581D&quot;/&gt;&lt;wsp:rsid wsp:val=&quot;00962911&quot;/&gt;&lt;wsp:rsid wsp:val=&quot;00976026&quot;/&gt;&lt;wsp:rsid wsp:val=&quot;009773F8&quot;/&gt;&lt;wsp:rsid wsp:val=&quot;009802BB&quot;/&gt;&lt;wsp:rsid wsp:val=&quot;00981271&quot;/&gt;&lt;wsp:rsid wsp:val=&quot;009867BB&quot;/&gt;&lt;wsp:rsid wsp:val=&quot;0099136E&quot;/&gt;&lt;wsp:rsid wsp:val=&quot;00992069&quot;/&gt;&lt;wsp:rsid wsp:val=&quot;00993009&quot;/&gt;&lt;wsp:rsid wsp:val=&quot;009938E6&quot;/&gt;&lt;wsp:rsid wsp:val=&quot;0099522D&quot;/&gt;&lt;wsp:rsid wsp:val=&quot;00995EF8&quot;/&gt;&lt;wsp:rsid wsp:val=&quot;009972E4&quot;/&gt;&lt;wsp:rsid wsp:val=&quot;009A2B56&quot;/&gt;&lt;wsp:rsid wsp:val=&quot;009A3F17&quot;/&gt;&lt;wsp:rsid wsp:val=&quot;009B58D1&quot;/&gt;&lt;wsp:rsid wsp:val=&quot;009B66B2&quot;/&gt;&lt;wsp:rsid wsp:val=&quot;009C1531&quot;/&gt;&lt;wsp:rsid wsp:val=&quot;009D4036&quot;/&gt;&lt;wsp:rsid wsp:val=&quot;009D4C18&quot;/&gt;&lt;wsp:rsid wsp:val=&quot;009D6402&quot;/&gt;&lt;wsp:rsid wsp:val=&quot;009F273A&quot;/&gt;&lt;wsp:rsid wsp:val=&quot;00A03BC9&quot;/&gt;&lt;wsp:rsid wsp:val=&quot;00A049C2&quot;/&gt;&lt;wsp:rsid wsp:val=&quot;00A07B61&quot;/&gt;&lt;wsp:rsid wsp:val=&quot;00A1082D&quot;/&gt;&lt;wsp:rsid wsp:val=&quot;00A16ADE&quot;/&gt;&lt;wsp:rsid wsp:val=&quot;00A26201&quot;/&gt;&lt;wsp:rsid wsp:val=&quot;00A34626&quot;/&gt;&lt;wsp:rsid wsp:val=&quot;00A374B4&quot;/&gt;&lt;wsp:rsid wsp:val=&quot;00A42236&quot;/&gt;&lt;wsp:rsid wsp:val=&quot;00A43221&quot;/&gt;&lt;wsp:rsid wsp:val=&quot;00A4383B&quot;/&gt;&lt;wsp:rsid wsp:val=&quot;00A51CA7&quot;/&gt;&lt;wsp:rsid wsp:val=&quot;00A526D7&quot;/&gt;&lt;wsp:rsid wsp:val=&quot;00A55CD4&quot;/&gt;&lt;wsp:rsid wsp:val=&quot;00A701A7&quot;/&gt;&lt;wsp:rsid wsp:val=&quot;00A75AB5&quot;/&gt;&lt;wsp:rsid wsp:val=&quot;00A76342&quot;/&gt;&lt;wsp:rsid wsp:val=&quot;00A83386&quot;/&gt;&lt;wsp:rsid wsp:val=&quot;00A836D9&quot;/&gt;&lt;wsp:rsid wsp:val=&quot;00A86221&quot;/&gt;&lt;wsp:rsid wsp:val=&quot;00A86609&quot;/&gt;&lt;wsp:rsid wsp:val=&quot;00A908E5&quot;/&gt;&lt;wsp:rsid wsp:val=&quot;00AA2B68&quot;/&gt;&lt;wsp:rsid wsp:val=&quot;00AB3C2F&quot;/&gt;&lt;wsp:rsid wsp:val=&quot;00AB514D&quot;/&gt;&lt;wsp:rsid wsp:val=&quot;00AC03B4&quot;/&gt;&lt;wsp:rsid wsp:val=&quot;00AC4616&quot;/&gt;&lt;wsp:rsid wsp:val=&quot;00AC6905&quot;/&gt;&lt;wsp:rsid wsp:val=&quot;00AE1832&quot;/&gt;&lt;wsp:rsid wsp:val=&quot;00AE1BD3&quot;/&gt;&lt;wsp:rsid wsp:val=&quot;00AE5F10&quot;/&gt;&lt;wsp:rsid wsp:val=&quot;00AE66B7&quot;/&gt;&lt;wsp:rsid wsp:val=&quot;00AF527E&quot;/&gt;&lt;wsp:rsid wsp:val=&quot;00AF6ED8&quot;/&gt;&lt;wsp:rsid wsp:val=&quot;00B034F7&quot;/&gt;&lt;wsp:rsid wsp:val=&quot;00B07551&quot;/&gt;&lt;wsp:rsid wsp:val=&quot;00B11647&quot;/&gt;&lt;wsp:rsid wsp:val=&quot;00B13DAB&quot;/&gt;&lt;wsp:rsid wsp:val=&quot;00B227A4&quot;/&gt;&lt;wsp:rsid wsp:val=&quot;00B23D48&quot;/&gt;&lt;wsp:rsid wsp:val=&quot;00B25C0D&quot;/&gt;&lt;wsp:rsid wsp:val=&quot;00B275DB&quot;/&gt;&lt;wsp:rsid wsp:val=&quot;00B3045E&quot;/&gt;&lt;wsp:rsid wsp:val=&quot;00B31A31&quot;/&gt;&lt;wsp:rsid wsp:val=&quot;00B32FDF&quot;/&gt;&lt;wsp:rsid wsp:val=&quot;00B40FA5&quot;/&gt;&lt;wsp:rsid wsp:val=&quot;00B67C1B&quot;/&gt;&lt;wsp:rsid wsp:val=&quot;00B80E27&quot;/&gt;&lt;wsp:rsid wsp:val=&quot;00B81EF0&quot;/&gt;&lt;wsp:rsid wsp:val=&quot;00B83C93&quot;/&gt;&lt;wsp:rsid wsp:val=&quot;00B847B3&quot;/&gt;&lt;wsp:rsid wsp:val=&quot;00B930D3&quot;/&gt;&lt;wsp:rsid wsp:val=&quot;00B93E7F&quot;/&gt;&lt;wsp:rsid wsp:val=&quot;00B977B6&quot;/&gt;&lt;wsp:rsid wsp:val=&quot;00BA1143&quot;/&gt;&lt;wsp:rsid wsp:val=&quot;00BA5F12&quot;/&gt;&lt;wsp:rsid wsp:val=&quot;00BB0725&quot;/&gt;&lt;wsp:rsid wsp:val=&quot;00BB306E&quot;/&gt;&lt;wsp:rsid wsp:val=&quot;00BB37C6&quot;/&gt;&lt;wsp:rsid wsp:val=&quot;00BB7991&quot;/&gt;&lt;wsp:rsid wsp:val=&quot;00BC050C&quot;/&gt;&lt;wsp:rsid wsp:val=&quot;00BC2262&quot;/&gt;&lt;wsp:rsid wsp:val=&quot;00BC3B65&quot;/&gt;&lt;wsp:rsid wsp:val=&quot;00BD0EBF&quot;/&gt;&lt;wsp:rsid wsp:val=&quot;00BE48F4&quot;/&gt;&lt;wsp:rsid wsp:val=&quot;00BE63B4&quot;/&gt;&lt;wsp:rsid wsp:val=&quot;00BF31B1&quot;/&gt;&lt;wsp:rsid wsp:val=&quot;00C00348&quot;/&gt;&lt;wsp:rsid wsp:val=&quot;00C00646&quot;/&gt;&lt;wsp:rsid wsp:val=&quot;00C0204C&quot;/&gt;&lt;wsp:rsid wsp:val=&quot;00C06899&quot;/&gt;&lt;wsp:rsid wsp:val=&quot;00C12D42&quot;/&gt;&lt;wsp:rsid wsp:val=&quot;00C17D0D&quot;/&gt;&lt;wsp:rsid wsp:val=&quot;00C24D85&quot;/&gt;&lt;wsp:rsid wsp:val=&quot;00C35D8F&quot;/&gt;&lt;wsp:rsid wsp:val=&quot;00C36EAA&quot;/&gt;&lt;wsp:rsid wsp:val=&quot;00C435B5&quot;/&gt;&lt;wsp:rsid wsp:val=&quot;00C44DBA&quot;/&gt;&lt;wsp:rsid wsp:val=&quot;00C4651B&quot;/&gt;&lt;wsp:rsid wsp:val=&quot;00C67157&quot;/&gt;&lt;wsp:rsid wsp:val=&quot;00C706D2&quot;/&gt;&lt;wsp:rsid wsp:val=&quot;00C7246D&quot;/&gt;&lt;wsp:rsid wsp:val=&quot;00C8033F&quot;/&gt;&lt;wsp:rsid wsp:val=&quot;00C803E5&quot;/&gt;&lt;wsp:rsid wsp:val=&quot;00C80880&quot;/&gt;&lt;wsp:rsid wsp:val=&quot;00C80BFF&quot;/&gt;&lt;wsp:rsid wsp:val=&quot;00C81110&quot;/&gt;&lt;wsp:rsid wsp:val=&quot;00C839A6&quot;/&gt;&lt;wsp:rsid wsp:val=&quot;00C9050A&quot;/&gt;&lt;wsp:rsid wsp:val=&quot;00C94EB4&quot;/&gt;&lt;wsp:rsid wsp:val=&quot;00C97686&quot;/&gt;&lt;wsp:rsid wsp:val=&quot;00CB341E&quot;/&gt;&lt;wsp:rsid wsp:val=&quot;00CB3A0E&quot;/&gt;&lt;wsp:rsid wsp:val=&quot;00CC2D62&quot;/&gt;&lt;wsp:rsid wsp:val=&quot;00CC6E45&quot;/&gt;&lt;wsp:rsid wsp:val=&quot;00CD4757&quot;/&gt;&lt;wsp:rsid wsp:val=&quot;00CD7F9A&quot;/&gt;&lt;wsp:rsid wsp:val=&quot;00CF273C&quot;/&gt;&lt;wsp:rsid wsp:val=&quot;00CF7F5F&quot;/&gt;&lt;wsp:rsid wsp:val=&quot;00D10D46&quot;/&gt;&lt;wsp:rsid wsp:val=&quot;00D21FAC&quot;/&gt;&lt;wsp:rsid wsp:val=&quot;00D240FC&quot;/&gt;&lt;wsp:rsid wsp:val=&quot;00D27032&quot;/&gt;&lt;wsp:rsid wsp:val=&quot;00D309EA&quot;/&gt;&lt;wsp:rsid wsp:val=&quot;00D32507&quot;/&gt;&lt;wsp:rsid wsp:val=&quot;00D36A2A&quot;/&gt;&lt;wsp:rsid wsp:val=&quot;00D36F51&quot;/&gt;&lt;wsp:rsid wsp:val=&quot;00D4227F&quot;/&gt;&lt;wsp:rsid wsp:val=&quot;00D43F6D&quot;/&gt;&lt;wsp:rsid wsp:val=&quot;00D47591&quot;/&gt;&lt;wsp:rsid wsp:val=&quot;00D52880&quot;/&gt;&lt;wsp:rsid wsp:val=&quot;00D56DD8&quot;/&gt;&lt;wsp:rsid wsp:val=&quot;00D63494&quot;/&gt;&lt;wsp:rsid wsp:val=&quot;00D677D3&quot;/&gt;&lt;wsp:rsid wsp:val=&quot;00D74B09&quot;/&gt;&lt;wsp:rsid wsp:val=&quot;00D81675&quot;/&gt;&lt;wsp:rsid wsp:val=&quot;00D838F9&quot;/&gt;&lt;wsp:rsid wsp:val=&quot;00D84DCB&quot;/&gt;&lt;wsp:rsid wsp:val=&quot;00D8532B&quot;/&gt;&lt;wsp:rsid wsp:val=&quot;00D856A4&quot;/&gt;&lt;wsp:rsid wsp:val=&quot;00D85B95&quot;/&gt;&lt;wsp:rsid wsp:val=&quot;00D86E3A&quot;/&gt;&lt;wsp:rsid wsp:val=&quot;00D91B0F&quot;/&gt;&lt;wsp:rsid wsp:val=&quot;00D93FF5&quot;/&gt;&lt;wsp:rsid wsp:val=&quot;00DA5294&quot;/&gt;&lt;wsp:rsid wsp:val=&quot;00DA6819&quot;/&gt;&lt;wsp:rsid wsp:val=&quot;00DA75FE&quot;/&gt;&lt;wsp:rsid wsp:val=&quot;00DB63A1&quot;/&gt;&lt;wsp:rsid wsp:val=&quot;00DC5579&quot;/&gt;&lt;wsp:rsid wsp:val=&quot;00DC5BE6&quot;/&gt;&lt;wsp:rsid wsp:val=&quot;00DD6961&quot;/&gt;&lt;wsp:rsid wsp:val=&quot;00DE1972&quot;/&gt;&lt;wsp:rsid wsp:val=&quot;00DE5094&quot;/&gt;&lt;wsp:rsid wsp:val=&quot;00DE5191&quot;/&gt;&lt;wsp:rsid wsp:val=&quot;00DE6044&quot;/&gt;&lt;wsp:rsid wsp:val=&quot;00DF1E3D&quot;/&gt;&lt;wsp:rsid wsp:val=&quot;00DF3ED9&quot;/&gt;&lt;wsp:rsid wsp:val=&quot;00DF556B&quot;/&gt;&lt;wsp:rsid wsp:val=&quot;00E04256&quot;/&gt;&lt;wsp:rsid wsp:val=&quot;00E04EFD&quot;/&gt;&lt;wsp:rsid wsp:val=&quot;00E11D97&quot;/&gt;&lt;wsp:rsid wsp:val=&quot;00E2113F&quot;/&gt;&lt;wsp:rsid wsp:val=&quot;00E22EAE&quot;/&gt;&lt;wsp:rsid wsp:val=&quot;00E23221&quot;/&gt;&lt;wsp:rsid wsp:val=&quot;00E2412E&quot;/&gt;&lt;wsp:rsid wsp:val=&quot;00E25E89&quot;/&gt;&lt;wsp:rsid wsp:val=&quot;00E26D94&quot;/&gt;&lt;wsp:rsid wsp:val=&quot;00E30387&quot;/&gt;&lt;wsp:rsid wsp:val=&quot;00E31774&quot;/&gt;&lt;wsp:rsid wsp:val=&quot;00E36A45&quot;/&gt;&lt;wsp:rsid wsp:val=&quot;00E40A82&quot;/&gt;&lt;wsp:rsid wsp:val=&quot;00E42A3F&quot;/&gt;&lt;wsp:rsid wsp:val=&quot;00E528F6&quot;/&gt;&lt;wsp:rsid wsp:val=&quot;00E53870&quot;/&gt;&lt;wsp:rsid wsp:val=&quot;00E54B35&quot;/&gt;&lt;wsp:rsid wsp:val=&quot;00E60B15&quot;/&gt;&lt;wsp:rsid wsp:val=&quot;00E63367&quot;/&gt;&lt;wsp:rsid wsp:val=&quot;00E6471D&quot;/&gt;&lt;wsp:rsid wsp:val=&quot;00E8045A&quot;/&gt;&lt;wsp:rsid wsp:val=&quot;00E91012&quot;/&gt;&lt;wsp:rsid wsp:val=&quot;00EA0EE6&quot;/&gt;&lt;wsp:rsid wsp:val=&quot;00EA1DAB&quot;/&gt;&lt;wsp:rsid wsp:val=&quot;00EA33D9&quot;/&gt;&lt;wsp:rsid wsp:val=&quot;00EB1B42&quot;/&gt;&lt;wsp:rsid wsp:val=&quot;00EB26C8&quot;/&gt;&lt;wsp:rsid wsp:val=&quot;00EB561F&quot;/&gt;&lt;wsp:rsid wsp:val=&quot;00ED389C&quot;/&gt;&lt;wsp:rsid wsp:val=&quot;00ED4E2D&quot;/&gt;&lt;wsp:rsid wsp:val=&quot;00EF0D68&quot;/&gt;&lt;wsp:rsid wsp:val=&quot;00EF12E7&quot;/&gt;&lt;wsp:rsid wsp:val=&quot;00EF5B6E&quot;/&gt;&lt;wsp:rsid wsp:val=&quot;00F0568B&quot;/&gt;&lt;wsp:rsid wsp:val=&quot;00F05D73&quot;/&gt;&lt;wsp:rsid wsp:val=&quot;00F12FE9&quot;/&gt;&lt;wsp:rsid wsp:val=&quot;00F13DA1&quot;/&gt;&lt;wsp:rsid wsp:val=&quot;00F17365&quot;/&gt;&lt;wsp:rsid wsp:val=&quot;00F221EF&quot;/&gt;&lt;wsp:rsid wsp:val=&quot;00F27A94&quot;/&gt;&lt;wsp:rsid wsp:val=&quot;00F32A9B&quot;/&gt;&lt;wsp:rsid wsp:val=&quot;00F419D6&quot;/&gt;&lt;wsp:rsid wsp:val=&quot;00F42DC7&quot;/&gt;&lt;wsp:rsid wsp:val=&quot;00F43D63&quot;/&gt;&lt;wsp:rsid wsp:val=&quot;00F45AA8&quot;/&gt;&lt;wsp:rsid wsp:val=&quot;00F45E02&quot;/&gt;&lt;wsp:rsid wsp:val=&quot;00F4697D&quot;/&gt;&lt;wsp:rsid wsp:val=&quot;00F47E89&quot;/&gt;&lt;wsp:rsid wsp:val=&quot;00F55493&quot;/&gt;&lt;wsp:rsid wsp:val=&quot;00F70DAA&quot;/&gt;&lt;wsp:rsid wsp:val=&quot;00F713FD&quot;/&gt;&lt;wsp:rsid wsp:val=&quot;00F7461B&quot;/&gt;&lt;wsp:rsid wsp:val=&quot;00F82CB3&quot;/&gt;&lt;wsp:rsid wsp:val=&quot;00F83BF4&quot;/&gt;&lt;wsp:rsid wsp:val=&quot;00F85D5E&quot;/&gt;&lt;wsp:rsid wsp:val=&quot;00F92660&quot;/&gt;&lt;wsp:rsid wsp:val=&quot;00F95146&quot;/&gt;&lt;wsp:rsid wsp:val=&quot;00F96FEA&quot;/&gt;&lt;wsp:rsid wsp:val=&quot;00FA2108&quot;/&gt;&lt;wsp:rsid wsp:val=&quot;00FA44F2&quot;/&gt;&lt;wsp:rsid wsp:val=&quot;00FB24A3&quot;/&gt;&lt;wsp:rsid wsp:val=&quot;00FB76B8&quot;/&gt;&lt;wsp:rsid wsp:val=&quot;00FC2A12&quot;/&gt;&lt;wsp:rsid wsp:val=&quot;00FC5E7B&quot;/&gt;&lt;wsp:rsid wsp:val=&quot;00FC7C4B&quot;/&gt;&lt;wsp:rsid wsp:val=&quot;00FD08E3&quot;/&gt;&lt;wsp:rsid wsp:val=&quot;00FD1885&quot;/&gt;&lt;wsp:rsid wsp:val=&quot;00FD1FFB&quot;/&gt;&lt;wsp:rsid wsp:val=&quot;00FD234C&quot;/&gt;&lt;wsp:rsid wsp:val=&quot;00FD640C&quot;/&gt;&lt;wsp:rsid wsp:val=&quot;00FE3EBF&quot;/&gt;&lt;wsp:rsid wsp:val=&quot;00FE65B6&quot;/&gt;&lt;wsp:rsid wsp:val=&quot;00FF29C5&quot;/&gt;&lt;wsp:rsid wsp:val=&quot;00FF7489&quot;/&gt;&lt;/wsp:rsids&gt;&lt;/w:docPr&gt;&lt;w:body&gt;&lt;wx:sect&gt;&lt;w:p wsp:rsidR=&quot;00000000&quot; wsp:rsidRDefault=&quot;00CF7F5F&quot; wsp:rsidP=&quot;00CF7F5F&quot;&gt;&lt;m:oMathPara&gt;&lt;m:oMath&gt;&lt;m:sSub&gt;&lt;m:sSubPr&gt;&lt;m:ctrlPr&gt;&lt;w:rPr&gt;&lt;w:rFonts w:ascii=&quot;Cambria Math&quot; w:h-ansi=&quot;Cambria Math&quot; w:cs=&quot;Arial&quot;/&gt;&lt;wx:font wx:val=&quot;Cambria Math&quot;/&gt;&lt;w:i/&gt;&lt;/w:rPr&gt;&lt;/m:ctrlPr&gt;&lt;/m:sSubPr&gt;&lt;m:e&gt;&lt;m:r&gt;&lt;w:rPr&gt;&lt;w:rFonts w:ascii=&quot;Cambria Math&quot; w:h-ansi=&quot;Cambria Math&quot; w:cs=&quot;Arial&quot;/&gt;&lt;wx:font wx:val=&quot;Cambria Math&quot;/&gt;&lt;w:i/&gt;&lt;/w:rPr&gt;&lt;m:t&gt;BA&lt;/m:t&gt;&lt;/m:r&gt;&lt;/m:e&gt;&lt;m:sub&gt;&lt;m:r&gt;&lt;w:rPr&gt;&lt;w:rFonts w:ascii=&quot;Cambria Math&quot; w:h-ansi=&quot;Cambria Math&quot; w:cs=&quot;Arial&quot;/&gt;&lt;wx:font wx:val=&quot;Cambria Math&quot;/&gt;&lt;w:i/&gt;&lt;/w:rPr&gt;&lt;m:t&gt;1964&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r w:rsidR="009938E6" w:rsidRPr="009938E6">
        <w:rPr>
          <w:rFonts w:ascii="Arial" w:hAnsi="Arial" w:cs="Arial"/>
        </w:rPr>
        <w:fldChar w:fldCharType="end"/>
      </w:r>
      <w:r w:rsidRPr="00421A77">
        <w:rPr>
          <w:rFonts w:ascii="Arial" w:hAnsi="Arial" w:cs="Arial"/>
        </w:rPr>
        <w:t xml:space="preserve">and </w:t>
      </w:r>
      <w:r w:rsidR="009938E6" w:rsidRPr="009938E6">
        <w:rPr>
          <w:rStyle w:val="CommentReference"/>
          <w:szCs w:val="20"/>
          <w:lang w:eastAsia="en-GB" w:bidi="ar-SA"/>
        </w:rPr>
        <w:fldChar w:fldCharType="begin"/>
      </w:r>
      <w:r w:rsidR="009938E6" w:rsidRPr="009D442F">
        <w:rPr>
          <w:rStyle w:val="CommentReference"/>
          <w:szCs w:val="20"/>
          <w:lang w:eastAsia="en-GB" w:bidi="ar-SA"/>
        </w:rPr>
        <w:instrText xml:space="preserve"> QUOTE </w:instrText>
      </w:r>
      <w:r w:rsidR="00252D89">
        <w:rPr>
          <w:position w:val="-6"/>
        </w:rPr>
        <w:pict>
          <v:shape id="_x0000_i1038" type="#_x0000_t75" style="width:34.35pt;height:13.6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461C0F&quot;/&gt;&lt;wsp:rsid wsp:val=&quot;00000DE9&quot;/&gt;&lt;wsp:rsid wsp:val=&quot;0001358A&quot;/&gt;&lt;wsp:rsid wsp:val=&quot;00014909&quot;/&gt;&lt;wsp:rsid wsp:val=&quot;000172C2&quot;/&gt;&lt;wsp:rsid wsp:val=&quot;000202AB&quot;/&gt;&lt;wsp:rsid wsp:val=&quot;000236FF&quot;/&gt;&lt;wsp:rsid wsp:val=&quot;000341BA&quot;/&gt;&lt;wsp:rsid wsp:val=&quot;00043EA1&quot;/&gt;&lt;wsp:rsid wsp:val=&quot;00053557&quot;/&gt;&lt;wsp:rsid wsp:val=&quot;00063263&quot;/&gt;&lt;wsp:rsid wsp:val=&quot;0007738F&quot;/&gt;&lt;wsp:rsid wsp:val=&quot;000878CB&quot;/&gt;&lt;wsp:rsid wsp:val=&quot;000A2B85&quot;/&gt;&lt;wsp:rsid wsp:val=&quot;000A5305&quot;/&gt;&lt;wsp:rsid wsp:val=&quot;000A6C6B&quot;/&gt;&lt;wsp:rsid wsp:val=&quot;000B22C9&quot;/&gt;&lt;wsp:rsid wsp:val=&quot;000B2BF4&quot;/&gt;&lt;wsp:rsid wsp:val=&quot;000B5963&quot;/&gt;&lt;wsp:rsid wsp:val=&quot;000C428C&quot;/&gt;&lt;wsp:rsid wsp:val=&quot;000C7C30&quot;/&gt;&lt;wsp:rsid wsp:val=&quot;000D30CD&quot;/&gt;&lt;wsp:rsid wsp:val=&quot;000D4A78&quot;/&gt;&lt;wsp:rsid wsp:val=&quot;000D7AD3&quot;/&gt;&lt;wsp:rsid wsp:val=&quot;000E0CFA&quot;/&gt;&lt;wsp:rsid wsp:val=&quot;000E0D50&quot;/&gt;&lt;wsp:rsid wsp:val=&quot;000E2314&quot;/&gt;&lt;wsp:rsid wsp:val=&quot;000E3DFC&quot;/&gt;&lt;wsp:rsid wsp:val=&quot;000F7337&quot;/&gt;&lt;wsp:rsid wsp:val=&quot;00104955&quot;/&gt;&lt;wsp:rsid wsp:val=&quot;00105554&quot;/&gt;&lt;wsp:rsid wsp:val=&quot;00105DC3&quot;/&gt;&lt;wsp:rsid wsp:val=&quot;00106B5C&quot;/&gt;&lt;wsp:rsid wsp:val=&quot;0012473C&quot;/&gt;&lt;wsp:rsid wsp:val=&quot;00124B27&quot;/&gt;&lt;wsp:rsid wsp:val=&quot;00143076&quot;/&gt;&lt;wsp:rsid wsp:val=&quot;001436D9&quot;/&gt;&lt;wsp:rsid wsp:val=&quot;00152A2C&quot;/&gt;&lt;wsp:rsid wsp:val=&quot;00157368&quot;/&gt;&lt;wsp:rsid wsp:val=&quot;00157424&quot;/&gt;&lt;wsp:rsid wsp:val=&quot;0016002C&quot;/&gt;&lt;wsp:rsid wsp:val=&quot;00164475&quot;/&gt;&lt;wsp:rsid wsp:val=&quot;001826DD&quot;/&gt;&lt;wsp:rsid wsp:val=&quot;00182D75&quot;/&gt;&lt;wsp:rsid wsp:val=&quot;001A061A&quot;/&gt;&lt;wsp:rsid wsp:val=&quot;001A15E3&quot;/&gt;&lt;wsp:rsid wsp:val=&quot;001A4C5C&quot;/&gt;&lt;wsp:rsid wsp:val=&quot;001A585C&quot;/&gt;&lt;wsp:rsid wsp:val=&quot;001B3719&quot;/&gt;&lt;wsp:rsid wsp:val=&quot;001C0EA8&quot;/&gt;&lt;wsp:rsid wsp:val=&quot;001C0F20&quot;/&gt;&lt;wsp:rsid wsp:val=&quot;001C2C37&quot;/&gt;&lt;wsp:rsid wsp:val=&quot;001C6AF2&quot;/&gt;&lt;wsp:rsid wsp:val=&quot;001D3177&quot;/&gt;&lt;wsp:rsid wsp:val=&quot;001D5471&quot;/&gt;&lt;wsp:rsid wsp:val=&quot;001F1B02&quot;/&gt;&lt;wsp:rsid wsp:val=&quot;001F7C9A&quot;/&gt;&lt;wsp:rsid wsp:val=&quot;00205C8E&quot;/&gt;&lt;wsp:rsid wsp:val=&quot;002104AA&quot;/&gt;&lt;wsp:rsid wsp:val=&quot;00210E96&quot;/&gt;&lt;wsp:rsid wsp:val=&quot;00211FE2&quot;/&gt;&lt;wsp:rsid wsp:val=&quot;00215C9B&quot;/&gt;&lt;wsp:rsid wsp:val=&quot;0022407F&quot;/&gt;&lt;wsp:rsid wsp:val=&quot;00227D3D&quot;/&gt;&lt;wsp:rsid wsp:val=&quot;00230FB5&quot;/&gt;&lt;wsp:rsid wsp:val=&quot;002370B8&quot;/&gt;&lt;wsp:rsid wsp:val=&quot;002449BB&quot;/&gt;&lt;wsp:rsid wsp:val=&quot;0024551A&quot;/&gt;&lt;wsp:rsid wsp:val=&quot;0024679A&quot;/&gt;&lt;wsp:rsid wsp:val=&quot;002471DF&quot;/&gt;&lt;wsp:rsid wsp:val=&quot;00256317&quot;/&gt;&lt;wsp:rsid wsp:val=&quot;00260A0E&quot;/&gt;&lt;wsp:rsid wsp:val=&quot;00261B36&quot;/&gt;&lt;wsp:rsid wsp:val=&quot;00264B3F&quot;/&gt;&lt;wsp:rsid wsp:val=&quot;002709B2&quot;/&gt;&lt;wsp:rsid wsp:val=&quot;002720C0&quot;/&gt;&lt;wsp:rsid wsp:val=&quot;002740E9&quot;/&gt;&lt;wsp:rsid wsp:val=&quot;00274F70&quot;/&gt;&lt;wsp:rsid wsp:val=&quot;00280C6C&quot;/&gt;&lt;wsp:rsid wsp:val=&quot;002841DF&quot;/&gt;&lt;wsp:rsid wsp:val=&quot;002865EC&quot;/&gt;&lt;wsp:rsid wsp:val=&quot;002867ED&quot;/&gt;&lt;wsp:rsid wsp:val=&quot;002938ED&quot;/&gt;&lt;wsp:rsid wsp:val=&quot;002957B7&quot;/&gt;&lt;wsp:rsid wsp:val=&quot;002A2F90&quot;/&gt;&lt;wsp:rsid wsp:val=&quot;002B2FA6&quot;/&gt;&lt;wsp:rsid wsp:val=&quot;002B3B1C&quot;/&gt;&lt;wsp:rsid wsp:val=&quot;002B5BB7&quot;/&gt;&lt;wsp:rsid wsp:val=&quot;002B6EC4&quot;/&gt;&lt;wsp:rsid wsp:val=&quot;002C33C1&quot;/&gt;&lt;wsp:rsid wsp:val=&quot;002C398D&quot;/&gt;&lt;wsp:rsid wsp:val=&quot;002C7C7E&quot;/&gt;&lt;wsp:rsid wsp:val=&quot;002D43C8&quot;/&gt;&lt;wsp:rsid wsp:val=&quot;002E37E1&quot;/&gt;&lt;wsp:rsid wsp:val=&quot;002E3885&quot;/&gt;&lt;wsp:rsid wsp:val=&quot;002E3FEE&quot;/&gt;&lt;wsp:rsid wsp:val=&quot;002E4511&quot;/&gt;&lt;wsp:rsid wsp:val=&quot;002E5EE9&quot;/&gt;&lt;wsp:rsid wsp:val=&quot;002E7A0A&quot;/&gt;&lt;wsp:rsid wsp:val=&quot;002F0F3D&quot;/&gt;&lt;wsp:rsid wsp:val=&quot;002F1B50&quot;/&gt;&lt;wsp:rsid wsp:val=&quot;002F24D4&quot;/&gt;&lt;wsp:rsid wsp:val=&quot;0030370F&quot;/&gt;&lt;wsp:rsid wsp:val=&quot;00303924&quot;/&gt;&lt;wsp:rsid wsp:val=&quot;00304E9B&quot;/&gt;&lt;wsp:rsid wsp:val=&quot;00311864&quot;/&gt;&lt;wsp:rsid wsp:val=&quot;00312D6C&quot;/&gt;&lt;wsp:rsid wsp:val=&quot;00320D80&quot;/&gt;&lt;wsp:rsid wsp:val=&quot;0032182D&quot;/&gt;&lt;wsp:rsid wsp:val=&quot;00321C22&quot;/&gt;&lt;wsp:rsid wsp:val=&quot;00322BCA&quot;/&gt;&lt;wsp:rsid wsp:val=&quot;00323834&quot;/&gt;&lt;wsp:rsid wsp:val=&quot;003332A1&quot;/&gt;&lt;wsp:rsid wsp:val=&quot;00334AD2&quot;/&gt;&lt;wsp:rsid wsp:val=&quot;003353FC&quot;/&gt;&lt;wsp:rsid wsp:val=&quot;00336AC8&quot;/&gt;&lt;wsp:rsid wsp:val=&quot;00346C73&quot;/&gt;&lt;wsp:rsid wsp:val=&quot;0035153D&quot;/&gt;&lt;wsp:rsid wsp:val=&quot;00357AC4&quot;/&gt;&lt;wsp:rsid wsp:val=&quot;0036349D&quot;/&gt;&lt;wsp:rsid wsp:val=&quot;00364942&quot;/&gt;&lt;wsp:rsid wsp:val=&quot;00367BE2&quot;/&gt;&lt;wsp:rsid wsp:val=&quot;00376BAA&quot;/&gt;&lt;wsp:rsid wsp:val=&quot;003779B1&quot;/&gt;&lt;wsp:rsid wsp:val=&quot;00384259&quot;/&gt;&lt;wsp:rsid wsp:val=&quot;003851E3&quot;/&gt;&lt;wsp:rsid wsp:val=&quot;0039134F&quot;/&gt;&lt;wsp:rsid wsp:val=&quot;003939D7&quot;/&gt;&lt;wsp:rsid wsp:val=&quot;003A1D1A&quot;/&gt;&lt;wsp:rsid wsp:val=&quot;003A235F&quot;/&gt;&lt;wsp:rsid wsp:val=&quot;003A4F14&quot;/&gt;&lt;wsp:rsid wsp:val=&quot;003B030D&quot;/&gt;&lt;wsp:rsid wsp:val=&quot;003B2423&quot;/&gt;&lt;wsp:rsid wsp:val=&quot;003C0530&quot;/&gt;&lt;wsp:rsid wsp:val=&quot;003D20BB&quot;/&gt;&lt;wsp:rsid wsp:val=&quot;003D572D&quot;/&gt;&lt;wsp:rsid wsp:val=&quot;003E77B3&quot;/&gt;&lt;wsp:rsid wsp:val=&quot;003F121C&quot;/&gt;&lt;wsp:rsid wsp:val=&quot;003F4C02&quot;/&gt;&lt;wsp:rsid wsp:val=&quot;003F5424&quot;/&gt;&lt;wsp:rsid wsp:val=&quot;003F5527&quot;/&gt;&lt;wsp:rsid wsp:val=&quot;003F642B&quot;/&gt;&lt;wsp:rsid wsp:val=&quot;003F714B&quot;/&gt;&lt;wsp:rsid wsp:val=&quot;004018BB&quot;/&gt;&lt;wsp:rsid wsp:val=&quot;00403DB6&quot;/&gt;&lt;wsp:rsid wsp:val=&quot;00404562&quot;/&gt;&lt;wsp:rsid wsp:val=&quot;00410B09&quot;/&gt;&lt;wsp:rsid wsp:val=&quot;00421A77&quot;/&gt;&lt;wsp:rsid wsp:val=&quot;0042665C&quot;/&gt;&lt;wsp:rsid wsp:val=&quot;00431920&quot;/&gt;&lt;wsp:rsid wsp:val=&quot;00433981&quot;/&gt;&lt;wsp:rsid wsp:val=&quot;00441D1C&quot;/&gt;&lt;wsp:rsid wsp:val=&quot;004430BF&quot;/&gt;&lt;wsp:rsid wsp:val=&quot;00443ACB&quot;/&gt;&lt;wsp:rsid wsp:val=&quot;00461C0F&quot;/&gt;&lt;wsp:rsid wsp:val=&quot;00461C7B&quot;/&gt;&lt;wsp:rsid wsp:val=&quot;004671DD&quot;/&gt;&lt;wsp:rsid wsp:val=&quot;00467287&quot;/&gt;&lt;wsp:rsid wsp:val=&quot;00467CF3&quot;/&gt;&lt;wsp:rsid wsp:val=&quot;0047153F&quot;/&gt;&lt;wsp:rsid wsp:val=&quot;00476A4F&quot;/&gt;&lt;wsp:rsid wsp:val=&quot;00481038&quot;/&gt;&lt;wsp:rsid wsp:val=&quot;00484F2A&quot;/&gt;&lt;wsp:rsid wsp:val=&quot;004858E6&quot;/&gt;&lt;wsp:rsid wsp:val=&quot;00487571&quot;/&gt;&lt;wsp:rsid wsp:val=&quot;004879D0&quot;/&gt;&lt;wsp:rsid wsp:val=&quot;004915A6&quot;/&gt;&lt;wsp:rsid wsp:val=&quot;0049179C&quot;/&gt;&lt;wsp:rsid wsp:val=&quot;00495BFC&quot;/&gt;&lt;wsp:rsid wsp:val=&quot;0049691A&quot;/&gt;&lt;wsp:rsid wsp:val=&quot;00497AFA&quot;/&gt;&lt;wsp:rsid wsp:val=&quot;004A2604&quot;/&gt;&lt;wsp:rsid wsp:val=&quot;004B07ED&quot;/&gt;&lt;wsp:rsid wsp:val=&quot;004B0EA1&quot;/&gt;&lt;wsp:rsid wsp:val=&quot;004C46C4&quot;/&gt;&lt;wsp:rsid wsp:val=&quot;004D2334&quot;/&gt;&lt;wsp:rsid wsp:val=&quot;004D2574&quot;/&gt;&lt;wsp:rsid wsp:val=&quot;004D3478&quot;/&gt;&lt;wsp:rsid wsp:val=&quot;004E27C2&quot;/&gt;&lt;wsp:rsid wsp:val=&quot;004E63AE&quot;/&gt;&lt;wsp:rsid wsp:val=&quot;004E7567&quot;/&gt;&lt;wsp:rsid wsp:val=&quot;004F7E19&quot;/&gt;&lt;wsp:rsid wsp:val=&quot;005016B6&quot;/&gt;&lt;wsp:rsid wsp:val=&quot;005072F7&quot;/&gt;&lt;wsp:rsid wsp:val=&quot;00507959&quot;/&gt;&lt;wsp:rsid wsp:val=&quot;00513075&quot;/&gt;&lt;wsp:rsid wsp:val=&quot;005160BB&quot;/&gt;&lt;wsp:rsid wsp:val=&quot;00517531&quot;/&gt;&lt;wsp:rsid wsp:val=&quot;00524CAE&quot;/&gt;&lt;wsp:rsid wsp:val=&quot;00530E71&quot;/&gt;&lt;wsp:rsid wsp:val=&quot;00537F63&quot;/&gt;&lt;wsp:rsid wsp:val=&quot;00545E77&quot;/&gt;&lt;wsp:rsid wsp:val=&quot;005525DC&quot;/&gt;&lt;wsp:rsid wsp:val=&quot;0055516E&quot;/&gt;&lt;wsp:rsid wsp:val=&quot;005619B4&quot;/&gt;&lt;wsp:rsid wsp:val=&quot;005626F0&quot;/&gt;&lt;wsp:rsid wsp:val=&quot;00571159&quot;/&gt;&lt;wsp:rsid wsp:val=&quot;00571669&quot;/&gt;&lt;wsp:rsid wsp:val=&quot;00571795&quot;/&gt;&lt;wsp:rsid wsp:val=&quot;00571FE2&quot;/&gt;&lt;wsp:rsid wsp:val=&quot;00572AF1&quot;/&gt;&lt;wsp:rsid wsp:val=&quot;00574B23&quot;/&gt;&lt;wsp:rsid wsp:val=&quot;00574EEE&quot;/&gt;&lt;wsp:rsid wsp:val=&quot;00577959&quot;/&gt;&lt;wsp:rsid wsp:val=&quot;0058012C&quot;/&gt;&lt;wsp:rsid wsp:val=&quot;0058088D&quot;/&gt;&lt;wsp:rsid wsp:val=&quot;00580A9A&quot;/&gt;&lt;wsp:rsid wsp:val=&quot;00594894&quot;/&gt;&lt;wsp:rsid wsp:val=&quot;005A1B6B&quot;/&gt;&lt;wsp:rsid wsp:val=&quot;005A4208&quot;/&gt;&lt;wsp:rsid wsp:val=&quot;005B23CB&quot;/&gt;&lt;wsp:rsid wsp:val=&quot;005C3ACA&quot;/&gt;&lt;wsp:rsid wsp:val=&quot;005C71B7&quot;/&gt;&lt;wsp:rsid wsp:val=&quot;005D2F18&quot;/&gt;&lt;wsp:rsid wsp:val=&quot;005D3F92&quot;/&gt;&lt;wsp:rsid wsp:val=&quot;005D6DC7&quot;/&gt;&lt;wsp:rsid wsp:val=&quot;005E697F&quot;/&gt;&lt;wsp:rsid wsp:val=&quot;005E6F75&quot;/&gt;&lt;wsp:rsid wsp:val=&quot;005F7506&quot;/&gt;&lt;wsp:rsid wsp:val=&quot;00600A3F&quot;/&gt;&lt;wsp:rsid wsp:val=&quot;00600B44&quot;/&gt;&lt;wsp:rsid wsp:val=&quot;006013E8&quot;/&gt;&lt;wsp:rsid wsp:val=&quot;0060149F&quot;/&gt;&lt;wsp:rsid wsp:val=&quot;00602EE7&quot;/&gt;&lt;wsp:rsid wsp:val=&quot;006056A6&quot;/&gt;&lt;wsp:rsid wsp:val=&quot;0061737A&quot;/&gt;&lt;wsp:rsid wsp:val=&quot;00626A61&quot;/&gt;&lt;wsp:rsid wsp:val=&quot;00627690&quot;/&gt;&lt;wsp:rsid wsp:val=&quot;006364CE&quot;/&gt;&lt;wsp:rsid wsp:val=&quot;006369A6&quot;/&gt;&lt;wsp:rsid wsp:val=&quot;006375EC&quot;/&gt;&lt;wsp:rsid wsp:val=&quot;0064089C&quot;/&gt;&lt;wsp:rsid wsp:val=&quot;00652442&quot;/&gt;&lt;wsp:rsid wsp:val=&quot;00654E67&quot;/&gt;&lt;wsp:rsid wsp:val=&quot;0065681D&quot;/&gt;&lt;wsp:rsid wsp:val=&quot;00656A0E&quot;/&gt;&lt;wsp:rsid wsp:val=&quot;00664E94&quot;/&gt;&lt;wsp:rsid wsp:val=&quot;00672C90&quot;/&gt;&lt;wsp:rsid wsp:val=&quot;006757E3&quot;/&gt;&lt;wsp:rsid wsp:val=&quot;006816F9&quot;/&gt;&lt;wsp:rsid wsp:val=&quot;00682D8E&quot;/&gt;&lt;wsp:rsid wsp:val=&quot;00683FA7&quot;/&gt;&lt;wsp:rsid wsp:val=&quot;006859CF&quot;/&gt;&lt;wsp:rsid wsp:val=&quot;00687108&quot;/&gt;&lt;wsp:rsid wsp:val=&quot;0069408F&quot;/&gt;&lt;wsp:rsid wsp:val=&quot;006A4308&quot;/&gt;&lt;wsp:rsid wsp:val=&quot;006B48BB&quot;/&gt;&lt;wsp:rsid wsp:val=&quot;006B5FE8&quot;/&gt;&lt;wsp:rsid wsp:val=&quot;006B718F&quot;/&gt;&lt;wsp:rsid wsp:val=&quot;006C4373&quot;/&gt;&lt;wsp:rsid wsp:val=&quot;006C5079&quot;/&gt;&lt;wsp:rsid wsp:val=&quot;006D13ED&quot;/&gt;&lt;wsp:rsid wsp:val=&quot;006D1451&quot;/&gt;&lt;wsp:rsid wsp:val=&quot;006D1E07&quot;/&gt;&lt;wsp:rsid wsp:val=&quot;006E2509&quot;/&gt;&lt;wsp:rsid wsp:val=&quot;00702A32&quot;/&gt;&lt;wsp:rsid wsp:val=&quot;0070720C&quot;/&gt;&lt;wsp:rsid wsp:val=&quot;007109B2&quot;/&gt;&lt;wsp:rsid wsp:val=&quot;00715997&quot;/&gt;&lt;wsp:rsid wsp:val=&quot;00715DF5&quot;/&gt;&lt;wsp:rsid wsp:val=&quot;00716170&quot;/&gt;&lt;wsp:rsid wsp:val=&quot;00720A63&quot;/&gt;&lt;wsp:rsid wsp:val=&quot;00724C7A&quot;/&gt;&lt;wsp:rsid wsp:val=&quot;00727A94&quot;/&gt;&lt;wsp:rsid wsp:val=&quot;007303AC&quot;/&gt;&lt;wsp:rsid wsp:val=&quot;00735326&quot;/&gt;&lt;wsp:rsid wsp:val=&quot;00744A46&quot;/&gt;&lt;wsp:rsid wsp:val=&quot;00747B2F&quot;/&gt;&lt;wsp:rsid wsp:val=&quot;00751415&quot;/&gt;&lt;wsp:rsid wsp:val=&quot;0075296C&quot;/&gt;&lt;wsp:rsid wsp:val=&quot;0075417E&quot;/&gt;&lt;wsp:rsid wsp:val=&quot;00757E7B&quot;/&gt;&lt;wsp:rsid wsp:val=&quot;007605F5&quot;/&gt;&lt;wsp:rsid wsp:val=&quot;00760959&quot;/&gt;&lt;wsp:rsid wsp:val=&quot;00762D07&quot;/&gt;&lt;wsp:rsid wsp:val=&quot;00767018&quot;/&gt;&lt;wsp:rsid wsp:val=&quot;00771261&quot;/&gt;&lt;wsp:rsid wsp:val=&quot;00771F14&quot;/&gt;&lt;wsp:rsid wsp:val=&quot;0077262D&quot;/&gt;&lt;wsp:rsid wsp:val=&quot;0077522C&quot;/&gt;&lt;wsp:rsid wsp:val=&quot;00776E92&quot;/&gt;&lt;wsp:rsid wsp:val=&quot;00784744&quot;/&gt;&lt;wsp:rsid wsp:val=&quot;00785E40&quot;/&gt;&lt;wsp:rsid wsp:val=&quot;00787CB9&quot;/&gt;&lt;wsp:rsid wsp:val=&quot;00794EFE&quot;/&gt;&lt;wsp:rsid wsp:val=&quot;00796E1A&quot;/&gt;&lt;wsp:rsid wsp:val=&quot;007B28C5&quot;/&gt;&lt;wsp:rsid wsp:val=&quot;007C1A23&quot;/&gt;&lt;wsp:rsid wsp:val=&quot;007C2444&quot;/&gt;&lt;wsp:rsid wsp:val=&quot;007D0243&quot;/&gt;&lt;wsp:rsid wsp:val=&quot;007D3E5A&quot;/&gt;&lt;wsp:rsid wsp:val=&quot;007D4B0F&quot;/&gt;&lt;wsp:rsid wsp:val=&quot;007D6254&quot;/&gt;&lt;wsp:rsid wsp:val=&quot;007D7D9A&quot;/&gt;&lt;wsp:rsid wsp:val=&quot;007E2FD8&quot;/&gt;&lt;wsp:rsid wsp:val=&quot;007E4DE2&quot;/&gt;&lt;wsp:rsid wsp:val=&quot;007E5D14&quot;/&gt;&lt;wsp:rsid wsp:val=&quot;007E76C0&quot;/&gt;&lt;wsp:rsid wsp:val=&quot;007F548C&quot;/&gt;&lt;wsp:rsid wsp:val=&quot;007F71F8&quot;/&gt;&lt;wsp:rsid wsp:val=&quot;0080093F&quot;/&gt;&lt;wsp:rsid wsp:val=&quot;00800D2D&quot;/&gt;&lt;wsp:rsid wsp:val=&quot;00802DD7&quot;/&gt;&lt;wsp:rsid wsp:val=&quot;00807552&quot;/&gt;&lt;wsp:rsid wsp:val=&quot;00810F26&quot;/&gt;&lt;wsp:rsid wsp:val=&quot;00813E5D&quot;/&gt;&lt;wsp:rsid wsp:val=&quot;0081637D&quot;/&gt;&lt;wsp:rsid wsp:val=&quot;008246FB&quot;/&gt;&lt;wsp:rsid wsp:val=&quot;00826A12&quot;/&gt;&lt;wsp:rsid wsp:val=&quot;00827524&quot;/&gt;&lt;wsp:rsid wsp:val=&quot;00833E8E&quot;/&gt;&lt;wsp:rsid wsp:val=&quot;0085426E&quot;/&gt;&lt;wsp:rsid wsp:val=&quot;0086117B&quot;/&gt;&lt;wsp:rsid wsp:val=&quot;008612C8&quot;/&gt;&lt;wsp:rsid wsp:val=&quot;00861660&quot;/&gt;&lt;wsp:rsid wsp:val=&quot;00863E13&quot;/&gt;&lt;wsp:rsid wsp:val=&quot;008702DD&quot;/&gt;&lt;wsp:rsid wsp:val=&quot;0088328D&quot;/&gt;&lt;wsp:rsid wsp:val=&quot;00883A98&quot;/&gt;&lt;wsp:rsid wsp:val=&quot;00884068&quot;/&gt;&lt;wsp:rsid wsp:val=&quot;0088458B&quot;/&gt;&lt;wsp:rsid wsp:val=&quot;008873FF&quot;/&gt;&lt;wsp:rsid wsp:val=&quot;0089794A&quot;/&gt;&lt;wsp:rsid wsp:val=&quot;008A0CF8&quot;/&gt;&lt;wsp:rsid wsp:val=&quot;008A3135&quot;/&gt;&lt;wsp:rsid wsp:val=&quot;008A52D7&quot;/&gt;&lt;wsp:rsid wsp:val=&quot;008A62BA&quot;/&gt;&lt;wsp:rsid wsp:val=&quot;008B3226&quot;/&gt;&lt;wsp:rsid wsp:val=&quot;008B4268&quot;/&gt;&lt;wsp:rsid wsp:val=&quot;008C2462&quot;/&gt;&lt;wsp:rsid wsp:val=&quot;008C5DBA&quot;/&gt;&lt;wsp:rsid wsp:val=&quot;008D29F6&quot;/&gt;&lt;wsp:rsid wsp:val=&quot;008D374F&quot;/&gt;&lt;wsp:rsid wsp:val=&quot;008D4D0A&quot;/&gt;&lt;wsp:rsid wsp:val=&quot;008E605B&quot;/&gt;&lt;wsp:rsid wsp:val=&quot;008F0312&quot;/&gt;&lt;wsp:rsid wsp:val=&quot;009035F7&quot;/&gt;&lt;wsp:rsid wsp:val=&quot;0090631F&quot;/&gt;&lt;wsp:rsid wsp:val=&quot;009103F1&quot;/&gt;&lt;wsp:rsid wsp:val=&quot;00920928&quot;/&gt;&lt;wsp:rsid wsp:val=&quot;00922473&quot;/&gt;&lt;wsp:rsid wsp:val=&quot;00922D52&quot;/&gt;&lt;wsp:rsid wsp:val=&quot;00927CC2&quot;/&gt;&lt;wsp:rsid wsp:val=&quot;0094016C&quot;/&gt;&lt;wsp:rsid wsp:val=&quot;0094151F&quot;/&gt;&lt;wsp:rsid wsp:val=&quot;009425AF&quot;/&gt;&lt;wsp:rsid wsp:val=&quot;009430BA&quot;/&gt;&lt;wsp:rsid wsp:val=&quot;009435A8&quot;/&gt;&lt;wsp:rsid wsp:val=&quot;009446B6&quot;/&gt;&lt;wsp:rsid wsp:val=&quot;00947B21&quot;/&gt;&lt;wsp:rsid wsp:val=&quot;009501A7&quot;/&gt;&lt;wsp:rsid wsp:val=&quot;00955487&quot;/&gt;&lt;wsp:rsid wsp:val=&quot;0095581D&quot;/&gt;&lt;wsp:rsid wsp:val=&quot;00962911&quot;/&gt;&lt;wsp:rsid wsp:val=&quot;00976026&quot;/&gt;&lt;wsp:rsid wsp:val=&quot;009773F8&quot;/&gt;&lt;wsp:rsid wsp:val=&quot;009802BB&quot;/&gt;&lt;wsp:rsid wsp:val=&quot;00981271&quot;/&gt;&lt;wsp:rsid wsp:val=&quot;009867BB&quot;/&gt;&lt;wsp:rsid wsp:val=&quot;0099136E&quot;/&gt;&lt;wsp:rsid wsp:val=&quot;00992069&quot;/&gt;&lt;wsp:rsid wsp:val=&quot;00993009&quot;/&gt;&lt;wsp:rsid wsp:val=&quot;009938E6&quot;/&gt;&lt;wsp:rsid wsp:val=&quot;0099522D&quot;/&gt;&lt;wsp:rsid wsp:val=&quot;00995EF8&quot;/&gt;&lt;wsp:rsid wsp:val=&quot;009972E4&quot;/&gt;&lt;wsp:rsid wsp:val=&quot;009A2B56&quot;/&gt;&lt;wsp:rsid wsp:val=&quot;009A3F17&quot;/&gt;&lt;wsp:rsid wsp:val=&quot;009B58D1&quot;/&gt;&lt;wsp:rsid wsp:val=&quot;009B66B2&quot;/&gt;&lt;wsp:rsid wsp:val=&quot;009C1531&quot;/&gt;&lt;wsp:rsid wsp:val=&quot;009D4036&quot;/&gt;&lt;wsp:rsid wsp:val=&quot;009D4C18&quot;/&gt;&lt;wsp:rsid wsp:val=&quot;009D6402&quot;/&gt;&lt;wsp:rsid wsp:val=&quot;009F273A&quot;/&gt;&lt;wsp:rsid wsp:val=&quot;00A03BC9&quot;/&gt;&lt;wsp:rsid wsp:val=&quot;00A049C2&quot;/&gt;&lt;wsp:rsid wsp:val=&quot;00A07B61&quot;/&gt;&lt;wsp:rsid wsp:val=&quot;00A1082D&quot;/&gt;&lt;wsp:rsid wsp:val=&quot;00A12C13&quot;/&gt;&lt;wsp:rsid wsp:val=&quot;00A16ADE&quot;/&gt;&lt;wsp:rsid wsp:val=&quot;00A26201&quot;/&gt;&lt;wsp:rsid wsp:val=&quot;00A34626&quot;/&gt;&lt;wsp:rsid wsp:val=&quot;00A374B4&quot;/&gt;&lt;wsp:rsid wsp:val=&quot;00A42236&quot;/&gt;&lt;wsp:rsid wsp:val=&quot;00A43221&quot;/&gt;&lt;wsp:rsid wsp:val=&quot;00A4383B&quot;/&gt;&lt;wsp:rsid wsp:val=&quot;00A51CA7&quot;/&gt;&lt;wsp:rsid wsp:val=&quot;00A526D7&quot;/&gt;&lt;wsp:rsid wsp:val=&quot;00A55CD4&quot;/&gt;&lt;wsp:rsid wsp:val=&quot;00A701A7&quot;/&gt;&lt;wsp:rsid wsp:val=&quot;00A75AB5&quot;/&gt;&lt;wsp:rsid wsp:val=&quot;00A76342&quot;/&gt;&lt;wsp:rsid wsp:val=&quot;00A83386&quot;/&gt;&lt;wsp:rsid wsp:val=&quot;00A836D9&quot;/&gt;&lt;wsp:rsid wsp:val=&quot;00A86221&quot;/&gt;&lt;wsp:rsid wsp:val=&quot;00A86609&quot;/&gt;&lt;wsp:rsid wsp:val=&quot;00A908E5&quot;/&gt;&lt;wsp:rsid wsp:val=&quot;00AA2B68&quot;/&gt;&lt;wsp:rsid wsp:val=&quot;00AB3C2F&quot;/&gt;&lt;wsp:rsid wsp:val=&quot;00AB514D&quot;/&gt;&lt;wsp:rsid wsp:val=&quot;00AC03B4&quot;/&gt;&lt;wsp:rsid wsp:val=&quot;00AC4616&quot;/&gt;&lt;wsp:rsid wsp:val=&quot;00AC6905&quot;/&gt;&lt;wsp:rsid wsp:val=&quot;00AE1832&quot;/&gt;&lt;wsp:rsid wsp:val=&quot;00AE1BD3&quot;/&gt;&lt;wsp:rsid wsp:val=&quot;00AE5F10&quot;/&gt;&lt;wsp:rsid wsp:val=&quot;00AE66B7&quot;/&gt;&lt;wsp:rsid wsp:val=&quot;00AF527E&quot;/&gt;&lt;wsp:rsid wsp:val=&quot;00AF6ED8&quot;/&gt;&lt;wsp:rsid wsp:val=&quot;00B034F7&quot;/&gt;&lt;wsp:rsid wsp:val=&quot;00B07551&quot;/&gt;&lt;wsp:rsid wsp:val=&quot;00B11647&quot;/&gt;&lt;wsp:rsid wsp:val=&quot;00B13DAB&quot;/&gt;&lt;wsp:rsid wsp:val=&quot;00B227A4&quot;/&gt;&lt;wsp:rsid wsp:val=&quot;00B23D48&quot;/&gt;&lt;wsp:rsid wsp:val=&quot;00B25C0D&quot;/&gt;&lt;wsp:rsid wsp:val=&quot;00B275DB&quot;/&gt;&lt;wsp:rsid wsp:val=&quot;00B3045E&quot;/&gt;&lt;wsp:rsid wsp:val=&quot;00B31A31&quot;/&gt;&lt;wsp:rsid wsp:val=&quot;00B32FDF&quot;/&gt;&lt;wsp:rsid wsp:val=&quot;00B40FA5&quot;/&gt;&lt;wsp:rsid wsp:val=&quot;00B67C1B&quot;/&gt;&lt;wsp:rsid wsp:val=&quot;00B80E27&quot;/&gt;&lt;wsp:rsid wsp:val=&quot;00B81EF0&quot;/&gt;&lt;wsp:rsid wsp:val=&quot;00B83C93&quot;/&gt;&lt;wsp:rsid wsp:val=&quot;00B847B3&quot;/&gt;&lt;wsp:rsid wsp:val=&quot;00B930D3&quot;/&gt;&lt;wsp:rsid wsp:val=&quot;00B93E7F&quot;/&gt;&lt;wsp:rsid wsp:val=&quot;00B977B6&quot;/&gt;&lt;wsp:rsid wsp:val=&quot;00BA1143&quot;/&gt;&lt;wsp:rsid wsp:val=&quot;00BA5F12&quot;/&gt;&lt;wsp:rsid wsp:val=&quot;00BB0725&quot;/&gt;&lt;wsp:rsid wsp:val=&quot;00BB306E&quot;/&gt;&lt;wsp:rsid wsp:val=&quot;00BB37C6&quot;/&gt;&lt;wsp:rsid wsp:val=&quot;00BB7991&quot;/&gt;&lt;wsp:rsid wsp:val=&quot;00BC050C&quot;/&gt;&lt;wsp:rsid wsp:val=&quot;00BC2262&quot;/&gt;&lt;wsp:rsid wsp:val=&quot;00BC3B65&quot;/&gt;&lt;wsp:rsid wsp:val=&quot;00BD0EBF&quot;/&gt;&lt;wsp:rsid wsp:val=&quot;00BE48F4&quot;/&gt;&lt;wsp:rsid wsp:val=&quot;00BE63B4&quot;/&gt;&lt;wsp:rsid wsp:val=&quot;00BF31B1&quot;/&gt;&lt;wsp:rsid wsp:val=&quot;00C00348&quot;/&gt;&lt;wsp:rsid wsp:val=&quot;00C00646&quot;/&gt;&lt;wsp:rsid wsp:val=&quot;00C0204C&quot;/&gt;&lt;wsp:rsid wsp:val=&quot;00C06899&quot;/&gt;&lt;wsp:rsid wsp:val=&quot;00C12D42&quot;/&gt;&lt;wsp:rsid wsp:val=&quot;00C17D0D&quot;/&gt;&lt;wsp:rsid wsp:val=&quot;00C24D85&quot;/&gt;&lt;wsp:rsid wsp:val=&quot;00C35D8F&quot;/&gt;&lt;wsp:rsid wsp:val=&quot;00C36EAA&quot;/&gt;&lt;wsp:rsid wsp:val=&quot;00C435B5&quot;/&gt;&lt;wsp:rsid wsp:val=&quot;00C44DBA&quot;/&gt;&lt;wsp:rsid wsp:val=&quot;00C4651B&quot;/&gt;&lt;wsp:rsid wsp:val=&quot;00C67157&quot;/&gt;&lt;wsp:rsid wsp:val=&quot;00C706D2&quot;/&gt;&lt;wsp:rsid wsp:val=&quot;00C7246D&quot;/&gt;&lt;wsp:rsid wsp:val=&quot;00C8033F&quot;/&gt;&lt;wsp:rsid wsp:val=&quot;00C803E5&quot;/&gt;&lt;wsp:rsid wsp:val=&quot;00C80880&quot;/&gt;&lt;wsp:rsid wsp:val=&quot;00C80BFF&quot;/&gt;&lt;wsp:rsid wsp:val=&quot;00C81110&quot;/&gt;&lt;wsp:rsid wsp:val=&quot;00C839A6&quot;/&gt;&lt;wsp:rsid wsp:val=&quot;00C9050A&quot;/&gt;&lt;wsp:rsid wsp:val=&quot;00C94EB4&quot;/&gt;&lt;wsp:rsid wsp:val=&quot;00C97686&quot;/&gt;&lt;wsp:rsid wsp:val=&quot;00CB341E&quot;/&gt;&lt;wsp:rsid wsp:val=&quot;00CB3A0E&quot;/&gt;&lt;wsp:rsid wsp:val=&quot;00CC2D62&quot;/&gt;&lt;wsp:rsid wsp:val=&quot;00CC6E45&quot;/&gt;&lt;wsp:rsid wsp:val=&quot;00CD4757&quot;/&gt;&lt;wsp:rsid wsp:val=&quot;00CD7F9A&quot;/&gt;&lt;wsp:rsid wsp:val=&quot;00CF273C&quot;/&gt;&lt;wsp:rsid wsp:val=&quot;00D10D46&quot;/&gt;&lt;wsp:rsid wsp:val=&quot;00D21FAC&quot;/&gt;&lt;wsp:rsid wsp:val=&quot;00D240FC&quot;/&gt;&lt;wsp:rsid wsp:val=&quot;00D27032&quot;/&gt;&lt;wsp:rsid wsp:val=&quot;00D309EA&quot;/&gt;&lt;wsp:rsid wsp:val=&quot;00D32507&quot;/&gt;&lt;wsp:rsid wsp:val=&quot;00D36A2A&quot;/&gt;&lt;wsp:rsid wsp:val=&quot;00D36F51&quot;/&gt;&lt;wsp:rsid wsp:val=&quot;00D4227F&quot;/&gt;&lt;wsp:rsid wsp:val=&quot;00D43F6D&quot;/&gt;&lt;wsp:rsid wsp:val=&quot;00D47591&quot;/&gt;&lt;wsp:rsid wsp:val=&quot;00D52880&quot;/&gt;&lt;wsp:rsid wsp:val=&quot;00D56DD8&quot;/&gt;&lt;wsp:rsid wsp:val=&quot;00D63494&quot;/&gt;&lt;wsp:rsid wsp:val=&quot;00D677D3&quot;/&gt;&lt;wsp:rsid wsp:val=&quot;00D74B09&quot;/&gt;&lt;wsp:rsid wsp:val=&quot;00D81675&quot;/&gt;&lt;wsp:rsid wsp:val=&quot;00D838F9&quot;/&gt;&lt;wsp:rsid wsp:val=&quot;00D84DCB&quot;/&gt;&lt;wsp:rsid wsp:val=&quot;00D8532B&quot;/&gt;&lt;wsp:rsid wsp:val=&quot;00D856A4&quot;/&gt;&lt;wsp:rsid wsp:val=&quot;00D85B95&quot;/&gt;&lt;wsp:rsid wsp:val=&quot;00D86E3A&quot;/&gt;&lt;wsp:rsid wsp:val=&quot;00D91B0F&quot;/&gt;&lt;wsp:rsid wsp:val=&quot;00D93FF5&quot;/&gt;&lt;wsp:rsid wsp:val=&quot;00DA5294&quot;/&gt;&lt;wsp:rsid wsp:val=&quot;00DA6819&quot;/&gt;&lt;wsp:rsid wsp:val=&quot;00DA75FE&quot;/&gt;&lt;wsp:rsid wsp:val=&quot;00DB63A1&quot;/&gt;&lt;wsp:rsid wsp:val=&quot;00DC5579&quot;/&gt;&lt;wsp:rsid wsp:val=&quot;00DC5BE6&quot;/&gt;&lt;wsp:rsid wsp:val=&quot;00DD6961&quot;/&gt;&lt;wsp:rsid wsp:val=&quot;00DE1972&quot;/&gt;&lt;wsp:rsid wsp:val=&quot;00DE5094&quot;/&gt;&lt;wsp:rsid wsp:val=&quot;00DE5191&quot;/&gt;&lt;wsp:rsid wsp:val=&quot;00DE6044&quot;/&gt;&lt;wsp:rsid wsp:val=&quot;00DF1E3D&quot;/&gt;&lt;wsp:rsid wsp:val=&quot;00DF3ED9&quot;/&gt;&lt;wsp:rsid wsp:val=&quot;00DF556B&quot;/&gt;&lt;wsp:rsid wsp:val=&quot;00E04256&quot;/&gt;&lt;wsp:rsid wsp:val=&quot;00E04EFD&quot;/&gt;&lt;wsp:rsid wsp:val=&quot;00E11D97&quot;/&gt;&lt;wsp:rsid wsp:val=&quot;00E2113F&quot;/&gt;&lt;wsp:rsid wsp:val=&quot;00E22EAE&quot;/&gt;&lt;wsp:rsid wsp:val=&quot;00E23221&quot;/&gt;&lt;wsp:rsid wsp:val=&quot;00E2412E&quot;/&gt;&lt;wsp:rsid wsp:val=&quot;00E25E89&quot;/&gt;&lt;wsp:rsid wsp:val=&quot;00E26D94&quot;/&gt;&lt;wsp:rsid wsp:val=&quot;00E30387&quot;/&gt;&lt;wsp:rsid wsp:val=&quot;00E31774&quot;/&gt;&lt;wsp:rsid wsp:val=&quot;00E36A45&quot;/&gt;&lt;wsp:rsid wsp:val=&quot;00E40A82&quot;/&gt;&lt;wsp:rsid wsp:val=&quot;00E42A3F&quot;/&gt;&lt;wsp:rsid wsp:val=&quot;00E528F6&quot;/&gt;&lt;wsp:rsid wsp:val=&quot;00E53870&quot;/&gt;&lt;wsp:rsid wsp:val=&quot;00E54B35&quot;/&gt;&lt;wsp:rsid wsp:val=&quot;00E60B15&quot;/&gt;&lt;wsp:rsid wsp:val=&quot;00E63367&quot;/&gt;&lt;wsp:rsid wsp:val=&quot;00E6471D&quot;/&gt;&lt;wsp:rsid wsp:val=&quot;00E8045A&quot;/&gt;&lt;wsp:rsid wsp:val=&quot;00E91012&quot;/&gt;&lt;wsp:rsid wsp:val=&quot;00EA0EE6&quot;/&gt;&lt;wsp:rsid wsp:val=&quot;00EA1DAB&quot;/&gt;&lt;wsp:rsid wsp:val=&quot;00EA33D9&quot;/&gt;&lt;wsp:rsid wsp:val=&quot;00EB1B42&quot;/&gt;&lt;wsp:rsid wsp:val=&quot;00EB26C8&quot;/&gt;&lt;wsp:rsid wsp:val=&quot;00EB561F&quot;/&gt;&lt;wsp:rsid wsp:val=&quot;00ED389C&quot;/&gt;&lt;wsp:rsid wsp:val=&quot;00ED4E2D&quot;/&gt;&lt;wsp:rsid wsp:val=&quot;00EF0D68&quot;/&gt;&lt;wsp:rsid wsp:val=&quot;00EF12E7&quot;/&gt;&lt;wsp:rsid wsp:val=&quot;00EF5B6E&quot;/&gt;&lt;wsp:rsid wsp:val=&quot;00F0568B&quot;/&gt;&lt;wsp:rsid wsp:val=&quot;00F05D73&quot;/&gt;&lt;wsp:rsid wsp:val=&quot;00F12FE9&quot;/&gt;&lt;wsp:rsid wsp:val=&quot;00F13DA1&quot;/&gt;&lt;wsp:rsid wsp:val=&quot;00F17365&quot;/&gt;&lt;wsp:rsid wsp:val=&quot;00F221EF&quot;/&gt;&lt;wsp:rsid wsp:val=&quot;00F27A94&quot;/&gt;&lt;wsp:rsid wsp:val=&quot;00F32A9B&quot;/&gt;&lt;wsp:rsid wsp:val=&quot;00F419D6&quot;/&gt;&lt;wsp:rsid wsp:val=&quot;00F42DC7&quot;/&gt;&lt;wsp:rsid wsp:val=&quot;00F43D63&quot;/&gt;&lt;wsp:rsid wsp:val=&quot;00F45AA8&quot;/&gt;&lt;wsp:rsid wsp:val=&quot;00F45E02&quot;/&gt;&lt;wsp:rsid wsp:val=&quot;00F4697D&quot;/&gt;&lt;wsp:rsid wsp:val=&quot;00F47E89&quot;/&gt;&lt;wsp:rsid wsp:val=&quot;00F55493&quot;/&gt;&lt;wsp:rsid wsp:val=&quot;00F70DAA&quot;/&gt;&lt;wsp:rsid wsp:val=&quot;00F713FD&quot;/&gt;&lt;wsp:rsid wsp:val=&quot;00F7461B&quot;/&gt;&lt;wsp:rsid wsp:val=&quot;00F82CB3&quot;/&gt;&lt;wsp:rsid wsp:val=&quot;00F83BF4&quot;/&gt;&lt;wsp:rsid wsp:val=&quot;00F85D5E&quot;/&gt;&lt;wsp:rsid wsp:val=&quot;00F92660&quot;/&gt;&lt;wsp:rsid wsp:val=&quot;00F95146&quot;/&gt;&lt;wsp:rsid wsp:val=&quot;00F96FEA&quot;/&gt;&lt;wsp:rsid wsp:val=&quot;00FA2108&quot;/&gt;&lt;wsp:rsid wsp:val=&quot;00FA44F2&quot;/&gt;&lt;wsp:rsid wsp:val=&quot;00FB24A3&quot;/&gt;&lt;wsp:rsid wsp:val=&quot;00FB76B8&quot;/&gt;&lt;wsp:rsid wsp:val=&quot;00FC2A12&quot;/&gt;&lt;wsp:rsid wsp:val=&quot;00FC5E7B&quot;/&gt;&lt;wsp:rsid wsp:val=&quot;00FC7C4B&quot;/&gt;&lt;wsp:rsid wsp:val=&quot;00FD08E3&quot;/&gt;&lt;wsp:rsid wsp:val=&quot;00FD1885&quot;/&gt;&lt;wsp:rsid wsp:val=&quot;00FD1FFB&quot;/&gt;&lt;wsp:rsid wsp:val=&quot;00FD234C&quot;/&gt;&lt;wsp:rsid wsp:val=&quot;00FD640C&quot;/&gt;&lt;wsp:rsid wsp:val=&quot;00FE3EBF&quot;/&gt;&lt;wsp:rsid wsp:val=&quot;00FE65B6&quot;/&gt;&lt;wsp:rsid wsp:val=&quot;00FF29C5&quot;/&gt;&lt;wsp:rsid wsp:val=&quot;00FF7489&quot;/&gt;&lt;/wsp:rsids&gt;&lt;/w:docPr&gt;&lt;w:body&gt;&lt;wx:sect&gt;&lt;w:p wsp:rsidR=&quot;00000000&quot; wsp:rsidRDefault=&quot;00A12C13&quot; wsp:rsidP=&quot;00A12C13&quot;&gt;&lt;m:oMathPara&gt;&lt;m:oMath&gt;&lt;m:sSub&gt;&lt;m:sSubPr&gt;&lt;m:ctrlPr&gt;&lt;w:rPr&gt;&lt;w:rFonts w:ascii=&quot;Cambria Math&quot; w:h-ansi=&quot;Cambria Math&quot; w:cs=&quot;Arial&quot;/&gt;&lt;wx:font wx:val=&quot;Cambria Math&quot;/&gt;&lt;w:i/&gt;&lt;/w:rPr&gt;&lt;/m:ctrlPr&gt;&lt;/m:sSubPr&gt;&lt;m:e&gt;&lt;m:r&gt;&lt;w:rPr&gt;&lt;w:rFonts w:ascii=&quot;Cambria Math&quot; w:h-ansi=&quot;Cambria Math&quot; w:cs=&quot;Arial&quot;/&gt;&lt;wx:font wx:val=&quot;Cambria Math&quot;/&gt;&lt;w:i/&gt;&lt;/w:rPr&gt;&lt;m:t&gt;S&lt;/m:t&gt;&lt;/m:r&gt;&lt;m:r&gt;&lt;w:rPr&gt;&lt;w:rFonts w:ascii=&quot;Cambria Math&quot; w:h-ansi=&quot;Cambria Math&quot; w:cs=&quot;Arial&quot;/&gt;&lt;wx:font wx:val=&quot;Cambria Math&quot;/&gt;&lt;w:i/&gt;&lt;/w:rPr&gt;&lt;m:t&gt;D&lt;/m:t&gt;&lt;/m:r&gt;&lt;/m:e&gt;&lt;m:sub&gt;&lt;m:r&gt;&lt;w:rPr&gt;&lt;w:rFonts w:ascii=&quot;Cambria Math&quot; w:h-ansi=&quot;Cambria Math&quot; w:cs=&quot;Arial&quot;/&gt;&lt;wx:font wx:val=&quot;Cambria Math&quot;/&gt;&lt;w:i/&gt;&lt;/w:rPr&gt;&lt;m:t&gt;1964&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r w:rsidR="009938E6" w:rsidRPr="009D442F">
        <w:rPr>
          <w:rStyle w:val="CommentReference"/>
          <w:szCs w:val="20"/>
          <w:lang w:eastAsia="en-GB" w:bidi="ar-SA"/>
        </w:rPr>
        <w:instrText xml:space="preserve"> </w:instrText>
      </w:r>
      <w:r w:rsidR="009938E6" w:rsidRPr="009938E6">
        <w:rPr>
          <w:rStyle w:val="CommentReference"/>
          <w:szCs w:val="20"/>
          <w:lang w:eastAsia="en-GB" w:bidi="ar-SA"/>
        </w:rPr>
        <w:fldChar w:fldCharType="separate"/>
      </w:r>
      <w:r w:rsidR="00252D89">
        <w:rPr>
          <w:position w:val="-6"/>
        </w:rPr>
        <w:pict>
          <v:shape id="_x0000_i1039" type="#_x0000_t75" style="width:34.35pt;height:13.6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461C0F&quot;/&gt;&lt;wsp:rsid wsp:val=&quot;00000DE9&quot;/&gt;&lt;wsp:rsid wsp:val=&quot;0001358A&quot;/&gt;&lt;wsp:rsid wsp:val=&quot;00014909&quot;/&gt;&lt;wsp:rsid wsp:val=&quot;000172C2&quot;/&gt;&lt;wsp:rsid wsp:val=&quot;000202AB&quot;/&gt;&lt;wsp:rsid wsp:val=&quot;000236FF&quot;/&gt;&lt;wsp:rsid wsp:val=&quot;000341BA&quot;/&gt;&lt;wsp:rsid wsp:val=&quot;00043EA1&quot;/&gt;&lt;wsp:rsid wsp:val=&quot;00053557&quot;/&gt;&lt;wsp:rsid wsp:val=&quot;00063263&quot;/&gt;&lt;wsp:rsid wsp:val=&quot;0007738F&quot;/&gt;&lt;wsp:rsid wsp:val=&quot;000878CB&quot;/&gt;&lt;wsp:rsid wsp:val=&quot;000A2B85&quot;/&gt;&lt;wsp:rsid wsp:val=&quot;000A5305&quot;/&gt;&lt;wsp:rsid wsp:val=&quot;000A6C6B&quot;/&gt;&lt;wsp:rsid wsp:val=&quot;000B22C9&quot;/&gt;&lt;wsp:rsid wsp:val=&quot;000B2BF4&quot;/&gt;&lt;wsp:rsid wsp:val=&quot;000B5963&quot;/&gt;&lt;wsp:rsid wsp:val=&quot;000C428C&quot;/&gt;&lt;wsp:rsid wsp:val=&quot;000C7C30&quot;/&gt;&lt;wsp:rsid wsp:val=&quot;000D30CD&quot;/&gt;&lt;wsp:rsid wsp:val=&quot;000D4A78&quot;/&gt;&lt;wsp:rsid wsp:val=&quot;000D7AD3&quot;/&gt;&lt;wsp:rsid wsp:val=&quot;000E0CFA&quot;/&gt;&lt;wsp:rsid wsp:val=&quot;000E0D50&quot;/&gt;&lt;wsp:rsid wsp:val=&quot;000E2314&quot;/&gt;&lt;wsp:rsid wsp:val=&quot;000E3DFC&quot;/&gt;&lt;wsp:rsid wsp:val=&quot;000F7337&quot;/&gt;&lt;wsp:rsid wsp:val=&quot;00104955&quot;/&gt;&lt;wsp:rsid wsp:val=&quot;00105554&quot;/&gt;&lt;wsp:rsid wsp:val=&quot;00105DC3&quot;/&gt;&lt;wsp:rsid wsp:val=&quot;00106B5C&quot;/&gt;&lt;wsp:rsid wsp:val=&quot;0012473C&quot;/&gt;&lt;wsp:rsid wsp:val=&quot;00124B27&quot;/&gt;&lt;wsp:rsid wsp:val=&quot;00143076&quot;/&gt;&lt;wsp:rsid wsp:val=&quot;001436D9&quot;/&gt;&lt;wsp:rsid wsp:val=&quot;00152A2C&quot;/&gt;&lt;wsp:rsid wsp:val=&quot;00157368&quot;/&gt;&lt;wsp:rsid wsp:val=&quot;00157424&quot;/&gt;&lt;wsp:rsid wsp:val=&quot;0016002C&quot;/&gt;&lt;wsp:rsid wsp:val=&quot;00164475&quot;/&gt;&lt;wsp:rsid wsp:val=&quot;001826DD&quot;/&gt;&lt;wsp:rsid wsp:val=&quot;00182D75&quot;/&gt;&lt;wsp:rsid wsp:val=&quot;001A061A&quot;/&gt;&lt;wsp:rsid wsp:val=&quot;001A15E3&quot;/&gt;&lt;wsp:rsid wsp:val=&quot;001A4C5C&quot;/&gt;&lt;wsp:rsid wsp:val=&quot;001A585C&quot;/&gt;&lt;wsp:rsid wsp:val=&quot;001B3719&quot;/&gt;&lt;wsp:rsid wsp:val=&quot;001C0EA8&quot;/&gt;&lt;wsp:rsid wsp:val=&quot;001C0F20&quot;/&gt;&lt;wsp:rsid wsp:val=&quot;001C2C37&quot;/&gt;&lt;wsp:rsid wsp:val=&quot;001C6AF2&quot;/&gt;&lt;wsp:rsid wsp:val=&quot;001D3177&quot;/&gt;&lt;wsp:rsid wsp:val=&quot;001D5471&quot;/&gt;&lt;wsp:rsid wsp:val=&quot;001F1B02&quot;/&gt;&lt;wsp:rsid wsp:val=&quot;001F7C9A&quot;/&gt;&lt;wsp:rsid wsp:val=&quot;00205C8E&quot;/&gt;&lt;wsp:rsid wsp:val=&quot;002104AA&quot;/&gt;&lt;wsp:rsid wsp:val=&quot;00210E96&quot;/&gt;&lt;wsp:rsid wsp:val=&quot;00211FE2&quot;/&gt;&lt;wsp:rsid wsp:val=&quot;00215C9B&quot;/&gt;&lt;wsp:rsid wsp:val=&quot;0022407F&quot;/&gt;&lt;wsp:rsid wsp:val=&quot;00227D3D&quot;/&gt;&lt;wsp:rsid wsp:val=&quot;00230FB5&quot;/&gt;&lt;wsp:rsid wsp:val=&quot;002370B8&quot;/&gt;&lt;wsp:rsid wsp:val=&quot;002449BB&quot;/&gt;&lt;wsp:rsid wsp:val=&quot;0024551A&quot;/&gt;&lt;wsp:rsid wsp:val=&quot;0024679A&quot;/&gt;&lt;wsp:rsid wsp:val=&quot;002471DF&quot;/&gt;&lt;wsp:rsid wsp:val=&quot;00256317&quot;/&gt;&lt;wsp:rsid wsp:val=&quot;00260A0E&quot;/&gt;&lt;wsp:rsid wsp:val=&quot;00261B36&quot;/&gt;&lt;wsp:rsid wsp:val=&quot;00264B3F&quot;/&gt;&lt;wsp:rsid wsp:val=&quot;002709B2&quot;/&gt;&lt;wsp:rsid wsp:val=&quot;002720C0&quot;/&gt;&lt;wsp:rsid wsp:val=&quot;002740E9&quot;/&gt;&lt;wsp:rsid wsp:val=&quot;00274F70&quot;/&gt;&lt;wsp:rsid wsp:val=&quot;00280C6C&quot;/&gt;&lt;wsp:rsid wsp:val=&quot;002841DF&quot;/&gt;&lt;wsp:rsid wsp:val=&quot;002865EC&quot;/&gt;&lt;wsp:rsid wsp:val=&quot;002867ED&quot;/&gt;&lt;wsp:rsid wsp:val=&quot;002938ED&quot;/&gt;&lt;wsp:rsid wsp:val=&quot;002957B7&quot;/&gt;&lt;wsp:rsid wsp:val=&quot;002A2F90&quot;/&gt;&lt;wsp:rsid wsp:val=&quot;002B2FA6&quot;/&gt;&lt;wsp:rsid wsp:val=&quot;002B3B1C&quot;/&gt;&lt;wsp:rsid wsp:val=&quot;002B5BB7&quot;/&gt;&lt;wsp:rsid wsp:val=&quot;002B6EC4&quot;/&gt;&lt;wsp:rsid wsp:val=&quot;002C33C1&quot;/&gt;&lt;wsp:rsid wsp:val=&quot;002C398D&quot;/&gt;&lt;wsp:rsid wsp:val=&quot;002C7C7E&quot;/&gt;&lt;wsp:rsid wsp:val=&quot;002D43C8&quot;/&gt;&lt;wsp:rsid wsp:val=&quot;002E37E1&quot;/&gt;&lt;wsp:rsid wsp:val=&quot;002E3885&quot;/&gt;&lt;wsp:rsid wsp:val=&quot;002E3FEE&quot;/&gt;&lt;wsp:rsid wsp:val=&quot;002E4511&quot;/&gt;&lt;wsp:rsid wsp:val=&quot;002E5EE9&quot;/&gt;&lt;wsp:rsid wsp:val=&quot;002E7A0A&quot;/&gt;&lt;wsp:rsid wsp:val=&quot;002F0F3D&quot;/&gt;&lt;wsp:rsid wsp:val=&quot;002F1B50&quot;/&gt;&lt;wsp:rsid wsp:val=&quot;002F24D4&quot;/&gt;&lt;wsp:rsid wsp:val=&quot;0030370F&quot;/&gt;&lt;wsp:rsid wsp:val=&quot;00303924&quot;/&gt;&lt;wsp:rsid wsp:val=&quot;00304E9B&quot;/&gt;&lt;wsp:rsid wsp:val=&quot;00311864&quot;/&gt;&lt;wsp:rsid wsp:val=&quot;00312D6C&quot;/&gt;&lt;wsp:rsid wsp:val=&quot;00320D80&quot;/&gt;&lt;wsp:rsid wsp:val=&quot;0032182D&quot;/&gt;&lt;wsp:rsid wsp:val=&quot;00321C22&quot;/&gt;&lt;wsp:rsid wsp:val=&quot;00322BCA&quot;/&gt;&lt;wsp:rsid wsp:val=&quot;00323834&quot;/&gt;&lt;wsp:rsid wsp:val=&quot;003332A1&quot;/&gt;&lt;wsp:rsid wsp:val=&quot;00334AD2&quot;/&gt;&lt;wsp:rsid wsp:val=&quot;003353FC&quot;/&gt;&lt;wsp:rsid wsp:val=&quot;00336AC8&quot;/&gt;&lt;wsp:rsid wsp:val=&quot;00346C73&quot;/&gt;&lt;wsp:rsid wsp:val=&quot;0035153D&quot;/&gt;&lt;wsp:rsid wsp:val=&quot;00357AC4&quot;/&gt;&lt;wsp:rsid wsp:val=&quot;0036349D&quot;/&gt;&lt;wsp:rsid wsp:val=&quot;00364942&quot;/&gt;&lt;wsp:rsid wsp:val=&quot;00367BE2&quot;/&gt;&lt;wsp:rsid wsp:val=&quot;00376BAA&quot;/&gt;&lt;wsp:rsid wsp:val=&quot;003779B1&quot;/&gt;&lt;wsp:rsid wsp:val=&quot;00384259&quot;/&gt;&lt;wsp:rsid wsp:val=&quot;003851E3&quot;/&gt;&lt;wsp:rsid wsp:val=&quot;0039134F&quot;/&gt;&lt;wsp:rsid wsp:val=&quot;003939D7&quot;/&gt;&lt;wsp:rsid wsp:val=&quot;003A1D1A&quot;/&gt;&lt;wsp:rsid wsp:val=&quot;003A235F&quot;/&gt;&lt;wsp:rsid wsp:val=&quot;003A4F14&quot;/&gt;&lt;wsp:rsid wsp:val=&quot;003B030D&quot;/&gt;&lt;wsp:rsid wsp:val=&quot;003B2423&quot;/&gt;&lt;wsp:rsid wsp:val=&quot;003C0530&quot;/&gt;&lt;wsp:rsid wsp:val=&quot;003D20BB&quot;/&gt;&lt;wsp:rsid wsp:val=&quot;003D572D&quot;/&gt;&lt;wsp:rsid wsp:val=&quot;003E77B3&quot;/&gt;&lt;wsp:rsid wsp:val=&quot;003F121C&quot;/&gt;&lt;wsp:rsid wsp:val=&quot;003F4C02&quot;/&gt;&lt;wsp:rsid wsp:val=&quot;003F5424&quot;/&gt;&lt;wsp:rsid wsp:val=&quot;003F5527&quot;/&gt;&lt;wsp:rsid wsp:val=&quot;003F642B&quot;/&gt;&lt;wsp:rsid wsp:val=&quot;003F714B&quot;/&gt;&lt;wsp:rsid wsp:val=&quot;004018BB&quot;/&gt;&lt;wsp:rsid wsp:val=&quot;00403DB6&quot;/&gt;&lt;wsp:rsid wsp:val=&quot;00404562&quot;/&gt;&lt;wsp:rsid wsp:val=&quot;00410B09&quot;/&gt;&lt;wsp:rsid wsp:val=&quot;00421A77&quot;/&gt;&lt;wsp:rsid wsp:val=&quot;0042665C&quot;/&gt;&lt;wsp:rsid wsp:val=&quot;00431920&quot;/&gt;&lt;wsp:rsid wsp:val=&quot;00433981&quot;/&gt;&lt;wsp:rsid wsp:val=&quot;00441D1C&quot;/&gt;&lt;wsp:rsid wsp:val=&quot;004430BF&quot;/&gt;&lt;wsp:rsid wsp:val=&quot;00443ACB&quot;/&gt;&lt;wsp:rsid wsp:val=&quot;00461C0F&quot;/&gt;&lt;wsp:rsid wsp:val=&quot;00461C7B&quot;/&gt;&lt;wsp:rsid wsp:val=&quot;004671DD&quot;/&gt;&lt;wsp:rsid wsp:val=&quot;00467287&quot;/&gt;&lt;wsp:rsid wsp:val=&quot;00467CF3&quot;/&gt;&lt;wsp:rsid wsp:val=&quot;0047153F&quot;/&gt;&lt;wsp:rsid wsp:val=&quot;00476A4F&quot;/&gt;&lt;wsp:rsid wsp:val=&quot;00481038&quot;/&gt;&lt;wsp:rsid wsp:val=&quot;00484F2A&quot;/&gt;&lt;wsp:rsid wsp:val=&quot;004858E6&quot;/&gt;&lt;wsp:rsid wsp:val=&quot;00487571&quot;/&gt;&lt;wsp:rsid wsp:val=&quot;004879D0&quot;/&gt;&lt;wsp:rsid wsp:val=&quot;004915A6&quot;/&gt;&lt;wsp:rsid wsp:val=&quot;0049179C&quot;/&gt;&lt;wsp:rsid wsp:val=&quot;00495BFC&quot;/&gt;&lt;wsp:rsid wsp:val=&quot;0049691A&quot;/&gt;&lt;wsp:rsid wsp:val=&quot;00497AFA&quot;/&gt;&lt;wsp:rsid wsp:val=&quot;004A2604&quot;/&gt;&lt;wsp:rsid wsp:val=&quot;004B07ED&quot;/&gt;&lt;wsp:rsid wsp:val=&quot;004B0EA1&quot;/&gt;&lt;wsp:rsid wsp:val=&quot;004C46C4&quot;/&gt;&lt;wsp:rsid wsp:val=&quot;004D2334&quot;/&gt;&lt;wsp:rsid wsp:val=&quot;004D2574&quot;/&gt;&lt;wsp:rsid wsp:val=&quot;004D3478&quot;/&gt;&lt;wsp:rsid wsp:val=&quot;004E27C2&quot;/&gt;&lt;wsp:rsid wsp:val=&quot;004E63AE&quot;/&gt;&lt;wsp:rsid wsp:val=&quot;004E7567&quot;/&gt;&lt;wsp:rsid wsp:val=&quot;004F7E19&quot;/&gt;&lt;wsp:rsid wsp:val=&quot;005016B6&quot;/&gt;&lt;wsp:rsid wsp:val=&quot;005072F7&quot;/&gt;&lt;wsp:rsid wsp:val=&quot;00507959&quot;/&gt;&lt;wsp:rsid wsp:val=&quot;00513075&quot;/&gt;&lt;wsp:rsid wsp:val=&quot;005160BB&quot;/&gt;&lt;wsp:rsid wsp:val=&quot;00517531&quot;/&gt;&lt;wsp:rsid wsp:val=&quot;00524CAE&quot;/&gt;&lt;wsp:rsid wsp:val=&quot;00530E71&quot;/&gt;&lt;wsp:rsid wsp:val=&quot;00537F63&quot;/&gt;&lt;wsp:rsid wsp:val=&quot;00545E77&quot;/&gt;&lt;wsp:rsid wsp:val=&quot;005525DC&quot;/&gt;&lt;wsp:rsid wsp:val=&quot;0055516E&quot;/&gt;&lt;wsp:rsid wsp:val=&quot;005619B4&quot;/&gt;&lt;wsp:rsid wsp:val=&quot;005626F0&quot;/&gt;&lt;wsp:rsid wsp:val=&quot;00571159&quot;/&gt;&lt;wsp:rsid wsp:val=&quot;00571669&quot;/&gt;&lt;wsp:rsid wsp:val=&quot;00571795&quot;/&gt;&lt;wsp:rsid wsp:val=&quot;00571FE2&quot;/&gt;&lt;wsp:rsid wsp:val=&quot;00572AF1&quot;/&gt;&lt;wsp:rsid wsp:val=&quot;00574B23&quot;/&gt;&lt;wsp:rsid wsp:val=&quot;00574EEE&quot;/&gt;&lt;wsp:rsid wsp:val=&quot;00577959&quot;/&gt;&lt;wsp:rsid wsp:val=&quot;0058012C&quot;/&gt;&lt;wsp:rsid wsp:val=&quot;0058088D&quot;/&gt;&lt;wsp:rsid wsp:val=&quot;00580A9A&quot;/&gt;&lt;wsp:rsid wsp:val=&quot;00594894&quot;/&gt;&lt;wsp:rsid wsp:val=&quot;005A1B6B&quot;/&gt;&lt;wsp:rsid wsp:val=&quot;005A4208&quot;/&gt;&lt;wsp:rsid wsp:val=&quot;005B23CB&quot;/&gt;&lt;wsp:rsid wsp:val=&quot;005C3ACA&quot;/&gt;&lt;wsp:rsid wsp:val=&quot;005C71B7&quot;/&gt;&lt;wsp:rsid wsp:val=&quot;005D2F18&quot;/&gt;&lt;wsp:rsid wsp:val=&quot;005D3F92&quot;/&gt;&lt;wsp:rsid wsp:val=&quot;005D6DC7&quot;/&gt;&lt;wsp:rsid wsp:val=&quot;005E697F&quot;/&gt;&lt;wsp:rsid wsp:val=&quot;005E6F75&quot;/&gt;&lt;wsp:rsid wsp:val=&quot;005F7506&quot;/&gt;&lt;wsp:rsid wsp:val=&quot;00600A3F&quot;/&gt;&lt;wsp:rsid wsp:val=&quot;00600B44&quot;/&gt;&lt;wsp:rsid wsp:val=&quot;006013E8&quot;/&gt;&lt;wsp:rsid wsp:val=&quot;0060149F&quot;/&gt;&lt;wsp:rsid wsp:val=&quot;00602EE7&quot;/&gt;&lt;wsp:rsid wsp:val=&quot;006056A6&quot;/&gt;&lt;wsp:rsid wsp:val=&quot;0061737A&quot;/&gt;&lt;wsp:rsid wsp:val=&quot;00626A61&quot;/&gt;&lt;wsp:rsid wsp:val=&quot;00627690&quot;/&gt;&lt;wsp:rsid wsp:val=&quot;006364CE&quot;/&gt;&lt;wsp:rsid wsp:val=&quot;006369A6&quot;/&gt;&lt;wsp:rsid wsp:val=&quot;006375EC&quot;/&gt;&lt;wsp:rsid wsp:val=&quot;0064089C&quot;/&gt;&lt;wsp:rsid wsp:val=&quot;00652442&quot;/&gt;&lt;wsp:rsid wsp:val=&quot;00654E67&quot;/&gt;&lt;wsp:rsid wsp:val=&quot;0065681D&quot;/&gt;&lt;wsp:rsid wsp:val=&quot;00656A0E&quot;/&gt;&lt;wsp:rsid wsp:val=&quot;00664E94&quot;/&gt;&lt;wsp:rsid wsp:val=&quot;00672C90&quot;/&gt;&lt;wsp:rsid wsp:val=&quot;006757E3&quot;/&gt;&lt;wsp:rsid wsp:val=&quot;006816F9&quot;/&gt;&lt;wsp:rsid wsp:val=&quot;00682D8E&quot;/&gt;&lt;wsp:rsid wsp:val=&quot;00683FA7&quot;/&gt;&lt;wsp:rsid wsp:val=&quot;006859CF&quot;/&gt;&lt;wsp:rsid wsp:val=&quot;00687108&quot;/&gt;&lt;wsp:rsid wsp:val=&quot;0069408F&quot;/&gt;&lt;wsp:rsid wsp:val=&quot;006A4308&quot;/&gt;&lt;wsp:rsid wsp:val=&quot;006B48BB&quot;/&gt;&lt;wsp:rsid wsp:val=&quot;006B5FE8&quot;/&gt;&lt;wsp:rsid wsp:val=&quot;006B718F&quot;/&gt;&lt;wsp:rsid wsp:val=&quot;006C4373&quot;/&gt;&lt;wsp:rsid wsp:val=&quot;006C5079&quot;/&gt;&lt;wsp:rsid wsp:val=&quot;006D13ED&quot;/&gt;&lt;wsp:rsid wsp:val=&quot;006D1451&quot;/&gt;&lt;wsp:rsid wsp:val=&quot;006D1E07&quot;/&gt;&lt;wsp:rsid wsp:val=&quot;006E2509&quot;/&gt;&lt;wsp:rsid wsp:val=&quot;00702A32&quot;/&gt;&lt;wsp:rsid wsp:val=&quot;0070720C&quot;/&gt;&lt;wsp:rsid wsp:val=&quot;007109B2&quot;/&gt;&lt;wsp:rsid wsp:val=&quot;00715997&quot;/&gt;&lt;wsp:rsid wsp:val=&quot;00715DF5&quot;/&gt;&lt;wsp:rsid wsp:val=&quot;00716170&quot;/&gt;&lt;wsp:rsid wsp:val=&quot;00720A63&quot;/&gt;&lt;wsp:rsid wsp:val=&quot;00724C7A&quot;/&gt;&lt;wsp:rsid wsp:val=&quot;00727A94&quot;/&gt;&lt;wsp:rsid wsp:val=&quot;007303AC&quot;/&gt;&lt;wsp:rsid wsp:val=&quot;00735326&quot;/&gt;&lt;wsp:rsid wsp:val=&quot;00744A46&quot;/&gt;&lt;wsp:rsid wsp:val=&quot;00747B2F&quot;/&gt;&lt;wsp:rsid wsp:val=&quot;00751415&quot;/&gt;&lt;wsp:rsid wsp:val=&quot;0075296C&quot;/&gt;&lt;wsp:rsid wsp:val=&quot;0075417E&quot;/&gt;&lt;wsp:rsid wsp:val=&quot;00757E7B&quot;/&gt;&lt;wsp:rsid wsp:val=&quot;007605F5&quot;/&gt;&lt;wsp:rsid wsp:val=&quot;00760959&quot;/&gt;&lt;wsp:rsid wsp:val=&quot;00762D07&quot;/&gt;&lt;wsp:rsid wsp:val=&quot;00767018&quot;/&gt;&lt;wsp:rsid wsp:val=&quot;00771261&quot;/&gt;&lt;wsp:rsid wsp:val=&quot;00771F14&quot;/&gt;&lt;wsp:rsid wsp:val=&quot;0077262D&quot;/&gt;&lt;wsp:rsid wsp:val=&quot;0077522C&quot;/&gt;&lt;wsp:rsid wsp:val=&quot;00776E92&quot;/&gt;&lt;wsp:rsid wsp:val=&quot;00784744&quot;/&gt;&lt;wsp:rsid wsp:val=&quot;00785E40&quot;/&gt;&lt;wsp:rsid wsp:val=&quot;00787CB9&quot;/&gt;&lt;wsp:rsid wsp:val=&quot;00794EFE&quot;/&gt;&lt;wsp:rsid wsp:val=&quot;00796E1A&quot;/&gt;&lt;wsp:rsid wsp:val=&quot;007B28C5&quot;/&gt;&lt;wsp:rsid wsp:val=&quot;007C1A23&quot;/&gt;&lt;wsp:rsid wsp:val=&quot;007C2444&quot;/&gt;&lt;wsp:rsid wsp:val=&quot;007D0243&quot;/&gt;&lt;wsp:rsid wsp:val=&quot;007D3E5A&quot;/&gt;&lt;wsp:rsid wsp:val=&quot;007D4B0F&quot;/&gt;&lt;wsp:rsid wsp:val=&quot;007D6254&quot;/&gt;&lt;wsp:rsid wsp:val=&quot;007D7D9A&quot;/&gt;&lt;wsp:rsid wsp:val=&quot;007E2FD8&quot;/&gt;&lt;wsp:rsid wsp:val=&quot;007E4DE2&quot;/&gt;&lt;wsp:rsid wsp:val=&quot;007E5D14&quot;/&gt;&lt;wsp:rsid wsp:val=&quot;007E76C0&quot;/&gt;&lt;wsp:rsid wsp:val=&quot;007F548C&quot;/&gt;&lt;wsp:rsid wsp:val=&quot;007F71F8&quot;/&gt;&lt;wsp:rsid wsp:val=&quot;0080093F&quot;/&gt;&lt;wsp:rsid wsp:val=&quot;00800D2D&quot;/&gt;&lt;wsp:rsid wsp:val=&quot;00802DD7&quot;/&gt;&lt;wsp:rsid wsp:val=&quot;00807552&quot;/&gt;&lt;wsp:rsid wsp:val=&quot;00810F26&quot;/&gt;&lt;wsp:rsid wsp:val=&quot;00813E5D&quot;/&gt;&lt;wsp:rsid wsp:val=&quot;0081637D&quot;/&gt;&lt;wsp:rsid wsp:val=&quot;008246FB&quot;/&gt;&lt;wsp:rsid wsp:val=&quot;00826A12&quot;/&gt;&lt;wsp:rsid wsp:val=&quot;00827524&quot;/&gt;&lt;wsp:rsid wsp:val=&quot;00833E8E&quot;/&gt;&lt;wsp:rsid wsp:val=&quot;0085426E&quot;/&gt;&lt;wsp:rsid wsp:val=&quot;0086117B&quot;/&gt;&lt;wsp:rsid wsp:val=&quot;008612C8&quot;/&gt;&lt;wsp:rsid wsp:val=&quot;00861660&quot;/&gt;&lt;wsp:rsid wsp:val=&quot;00863E13&quot;/&gt;&lt;wsp:rsid wsp:val=&quot;008702DD&quot;/&gt;&lt;wsp:rsid wsp:val=&quot;0088328D&quot;/&gt;&lt;wsp:rsid wsp:val=&quot;00883A98&quot;/&gt;&lt;wsp:rsid wsp:val=&quot;00884068&quot;/&gt;&lt;wsp:rsid wsp:val=&quot;0088458B&quot;/&gt;&lt;wsp:rsid wsp:val=&quot;008873FF&quot;/&gt;&lt;wsp:rsid wsp:val=&quot;0089794A&quot;/&gt;&lt;wsp:rsid wsp:val=&quot;008A0CF8&quot;/&gt;&lt;wsp:rsid wsp:val=&quot;008A3135&quot;/&gt;&lt;wsp:rsid wsp:val=&quot;008A52D7&quot;/&gt;&lt;wsp:rsid wsp:val=&quot;008A62BA&quot;/&gt;&lt;wsp:rsid wsp:val=&quot;008B3226&quot;/&gt;&lt;wsp:rsid wsp:val=&quot;008B4268&quot;/&gt;&lt;wsp:rsid wsp:val=&quot;008C2462&quot;/&gt;&lt;wsp:rsid wsp:val=&quot;008C5DBA&quot;/&gt;&lt;wsp:rsid wsp:val=&quot;008D29F6&quot;/&gt;&lt;wsp:rsid wsp:val=&quot;008D374F&quot;/&gt;&lt;wsp:rsid wsp:val=&quot;008D4D0A&quot;/&gt;&lt;wsp:rsid wsp:val=&quot;008E605B&quot;/&gt;&lt;wsp:rsid wsp:val=&quot;008F0312&quot;/&gt;&lt;wsp:rsid wsp:val=&quot;009035F7&quot;/&gt;&lt;wsp:rsid wsp:val=&quot;0090631F&quot;/&gt;&lt;wsp:rsid wsp:val=&quot;009103F1&quot;/&gt;&lt;wsp:rsid wsp:val=&quot;00920928&quot;/&gt;&lt;wsp:rsid wsp:val=&quot;00922473&quot;/&gt;&lt;wsp:rsid wsp:val=&quot;00922D52&quot;/&gt;&lt;wsp:rsid wsp:val=&quot;00927CC2&quot;/&gt;&lt;wsp:rsid wsp:val=&quot;0094016C&quot;/&gt;&lt;wsp:rsid wsp:val=&quot;0094151F&quot;/&gt;&lt;wsp:rsid wsp:val=&quot;009425AF&quot;/&gt;&lt;wsp:rsid wsp:val=&quot;009430BA&quot;/&gt;&lt;wsp:rsid wsp:val=&quot;009435A8&quot;/&gt;&lt;wsp:rsid wsp:val=&quot;009446B6&quot;/&gt;&lt;wsp:rsid wsp:val=&quot;00947B21&quot;/&gt;&lt;wsp:rsid wsp:val=&quot;009501A7&quot;/&gt;&lt;wsp:rsid wsp:val=&quot;00955487&quot;/&gt;&lt;wsp:rsid wsp:val=&quot;0095581D&quot;/&gt;&lt;wsp:rsid wsp:val=&quot;00962911&quot;/&gt;&lt;wsp:rsid wsp:val=&quot;00976026&quot;/&gt;&lt;wsp:rsid wsp:val=&quot;009773F8&quot;/&gt;&lt;wsp:rsid wsp:val=&quot;009802BB&quot;/&gt;&lt;wsp:rsid wsp:val=&quot;00981271&quot;/&gt;&lt;wsp:rsid wsp:val=&quot;009867BB&quot;/&gt;&lt;wsp:rsid wsp:val=&quot;0099136E&quot;/&gt;&lt;wsp:rsid wsp:val=&quot;00992069&quot;/&gt;&lt;wsp:rsid wsp:val=&quot;00993009&quot;/&gt;&lt;wsp:rsid wsp:val=&quot;009938E6&quot;/&gt;&lt;wsp:rsid wsp:val=&quot;0099522D&quot;/&gt;&lt;wsp:rsid wsp:val=&quot;00995EF8&quot;/&gt;&lt;wsp:rsid wsp:val=&quot;009972E4&quot;/&gt;&lt;wsp:rsid wsp:val=&quot;009A2B56&quot;/&gt;&lt;wsp:rsid wsp:val=&quot;009A3F17&quot;/&gt;&lt;wsp:rsid wsp:val=&quot;009B58D1&quot;/&gt;&lt;wsp:rsid wsp:val=&quot;009B66B2&quot;/&gt;&lt;wsp:rsid wsp:val=&quot;009C1531&quot;/&gt;&lt;wsp:rsid wsp:val=&quot;009D4036&quot;/&gt;&lt;wsp:rsid wsp:val=&quot;009D4C18&quot;/&gt;&lt;wsp:rsid wsp:val=&quot;009D6402&quot;/&gt;&lt;wsp:rsid wsp:val=&quot;009F273A&quot;/&gt;&lt;wsp:rsid wsp:val=&quot;00A03BC9&quot;/&gt;&lt;wsp:rsid wsp:val=&quot;00A049C2&quot;/&gt;&lt;wsp:rsid wsp:val=&quot;00A07B61&quot;/&gt;&lt;wsp:rsid wsp:val=&quot;00A1082D&quot;/&gt;&lt;wsp:rsid wsp:val=&quot;00A12C13&quot;/&gt;&lt;wsp:rsid wsp:val=&quot;00A16ADE&quot;/&gt;&lt;wsp:rsid wsp:val=&quot;00A26201&quot;/&gt;&lt;wsp:rsid wsp:val=&quot;00A34626&quot;/&gt;&lt;wsp:rsid wsp:val=&quot;00A374B4&quot;/&gt;&lt;wsp:rsid wsp:val=&quot;00A42236&quot;/&gt;&lt;wsp:rsid wsp:val=&quot;00A43221&quot;/&gt;&lt;wsp:rsid wsp:val=&quot;00A4383B&quot;/&gt;&lt;wsp:rsid wsp:val=&quot;00A51CA7&quot;/&gt;&lt;wsp:rsid wsp:val=&quot;00A526D7&quot;/&gt;&lt;wsp:rsid wsp:val=&quot;00A55CD4&quot;/&gt;&lt;wsp:rsid wsp:val=&quot;00A701A7&quot;/&gt;&lt;wsp:rsid wsp:val=&quot;00A75AB5&quot;/&gt;&lt;wsp:rsid wsp:val=&quot;00A76342&quot;/&gt;&lt;wsp:rsid wsp:val=&quot;00A83386&quot;/&gt;&lt;wsp:rsid wsp:val=&quot;00A836D9&quot;/&gt;&lt;wsp:rsid wsp:val=&quot;00A86221&quot;/&gt;&lt;wsp:rsid wsp:val=&quot;00A86609&quot;/&gt;&lt;wsp:rsid wsp:val=&quot;00A908E5&quot;/&gt;&lt;wsp:rsid wsp:val=&quot;00AA2B68&quot;/&gt;&lt;wsp:rsid wsp:val=&quot;00AB3C2F&quot;/&gt;&lt;wsp:rsid wsp:val=&quot;00AB514D&quot;/&gt;&lt;wsp:rsid wsp:val=&quot;00AC03B4&quot;/&gt;&lt;wsp:rsid wsp:val=&quot;00AC4616&quot;/&gt;&lt;wsp:rsid wsp:val=&quot;00AC6905&quot;/&gt;&lt;wsp:rsid wsp:val=&quot;00AE1832&quot;/&gt;&lt;wsp:rsid wsp:val=&quot;00AE1BD3&quot;/&gt;&lt;wsp:rsid wsp:val=&quot;00AE5F10&quot;/&gt;&lt;wsp:rsid wsp:val=&quot;00AE66B7&quot;/&gt;&lt;wsp:rsid wsp:val=&quot;00AF527E&quot;/&gt;&lt;wsp:rsid wsp:val=&quot;00AF6ED8&quot;/&gt;&lt;wsp:rsid wsp:val=&quot;00B034F7&quot;/&gt;&lt;wsp:rsid wsp:val=&quot;00B07551&quot;/&gt;&lt;wsp:rsid wsp:val=&quot;00B11647&quot;/&gt;&lt;wsp:rsid wsp:val=&quot;00B13DAB&quot;/&gt;&lt;wsp:rsid wsp:val=&quot;00B227A4&quot;/&gt;&lt;wsp:rsid wsp:val=&quot;00B23D48&quot;/&gt;&lt;wsp:rsid wsp:val=&quot;00B25C0D&quot;/&gt;&lt;wsp:rsid wsp:val=&quot;00B275DB&quot;/&gt;&lt;wsp:rsid wsp:val=&quot;00B3045E&quot;/&gt;&lt;wsp:rsid wsp:val=&quot;00B31A31&quot;/&gt;&lt;wsp:rsid wsp:val=&quot;00B32FDF&quot;/&gt;&lt;wsp:rsid wsp:val=&quot;00B40FA5&quot;/&gt;&lt;wsp:rsid wsp:val=&quot;00B67C1B&quot;/&gt;&lt;wsp:rsid wsp:val=&quot;00B80E27&quot;/&gt;&lt;wsp:rsid wsp:val=&quot;00B81EF0&quot;/&gt;&lt;wsp:rsid wsp:val=&quot;00B83C93&quot;/&gt;&lt;wsp:rsid wsp:val=&quot;00B847B3&quot;/&gt;&lt;wsp:rsid wsp:val=&quot;00B930D3&quot;/&gt;&lt;wsp:rsid wsp:val=&quot;00B93E7F&quot;/&gt;&lt;wsp:rsid wsp:val=&quot;00B977B6&quot;/&gt;&lt;wsp:rsid wsp:val=&quot;00BA1143&quot;/&gt;&lt;wsp:rsid wsp:val=&quot;00BA5F12&quot;/&gt;&lt;wsp:rsid wsp:val=&quot;00BB0725&quot;/&gt;&lt;wsp:rsid wsp:val=&quot;00BB306E&quot;/&gt;&lt;wsp:rsid wsp:val=&quot;00BB37C6&quot;/&gt;&lt;wsp:rsid wsp:val=&quot;00BB7991&quot;/&gt;&lt;wsp:rsid wsp:val=&quot;00BC050C&quot;/&gt;&lt;wsp:rsid wsp:val=&quot;00BC2262&quot;/&gt;&lt;wsp:rsid wsp:val=&quot;00BC3B65&quot;/&gt;&lt;wsp:rsid wsp:val=&quot;00BD0EBF&quot;/&gt;&lt;wsp:rsid wsp:val=&quot;00BE48F4&quot;/&gt;&lt;wsp:rsid wsp:val=&quot;00BE63B4&quot;/&gt;&lt;wsp:rsid wsp:val=&quot;00BF31B1&quot;/&gt;&lt;wsp:rsid wsp:val=&quot;00C00348&quot;/&gt;&lt;wsp:rsid wsp:val=&quot;00C00646&quot;/&gt;&lt;wsp:rsid wsp:val=&quot;00C0204C&quot;/&gt;&lt;wsp:rsid wsp:val=&quot;00C06899&quot;/&gt;&lt;wsp:rsid wsp:val=&quot;00C12D42&quot;/&gt;&lt;wsp:rsid wsp:val=&quot;00C17D0D&quot;/&gt;&lt;wsp:rsid wsp:val=&quot;00C24D85&quot;/&gt;&lt;wsp:rsid wsp:val=&quot;00C35D8F&quot;/&gt;&lt;wsp:rsid wsp:val=&quot;00C36EAA&quot;/&gt;&lt;wsp:rsid wsp:val=&quot;00C435B5&quot;/&gt;&lt;wsp:rsid wsp:val=&quot;00C44DBA&quot;/&gt;&lt;wsp:rsid wsp:val=&quot;00C4651B&quot;/&gt;&lt;wsp:rsid wsp:val=&quot;00C67157&quot;/&gt;&lt;wsp:rsid wsp:val=&quot;00C706D2&quot;/&gt;&lt;wsp:rsid wsp:val=&quot;00C7246D&quot;/&gt;&lt;wsp:rsid wsp:val=&quot;00C8033F&quot;/&gt;&lt;wsp:rsid wsp:val=&quot;00C803E5&quot;/&gt;&lt;wsp:rsid wsp:val=&quot;00C80880&quot;/&gt;&lt;wsp:rsid wsp:val=&quot;00C80BFF&quot;/&gt;&lt;wsp:rsid wsp:val=&quot;00C81110&quot;/&gt;&lt;wsp:rsid wsp:val=&quot;00C839A6&quot;/&gt;&lt;wsp:rsid wsp:val=&quot;00C9050A&quot;/&gt;&lt;wsp:rsid wsp:val=&quot;00C94EB4&quot;/&gt;&lt;wsp:rsid wsp:val=&quot;00C97686&quot;/&gt;&lt;wsp:rsid wsp:val=&quot;00CB341E&quot;/&gt;&lt;wsp:rsid wsp:val=&quot;00CB3A0E&quot;/&gt;&lt;wsp:rsid wsp:val=&quot;00CC2D62&quot;/&gt;&lt;wsp:rsid wsp:val=&quot;00CC6E45&quot;/&gt;&lt;wsp:rsid wsp:val=&quot;00CD4757&quot;/&gt;&lt;wsp:rsid wsp:val=&quot;00CD7F9A&quot;/&gt;&lt;wsp:rsid wsp:val=&quot;00CF273C&quot;/&gt;&lt;wsp:rsid wsp:val=&quot;00D10D46&quot;/&gt;&lt;wsp:rsid wsp:val=&quot;00D21FAC&quot;/&gt;&lt;wsp:rsid wsp:val=&quot;00D240FC&quot;/&gt;&lt;wsp:rsid wsp:val=&quot;00D27032&quot;/&gt;&lt;wsp:rsid wsp:val=&quot;00D309EA&quot;/&gt;&lt;wsp:rsid wsp:val=&quot;00D32507&quot;/&gt;&lt;wsp:rsid wsp:val=&quot;00D36A2A&quot;/&gt;&lt;wsp:rsid wsp:val=&quot;00D36F51&quot;/&gt;&lt;wsp:rsid wsp:val=&quot;00D4227F&quot;/&gt;&lt;wsp:rsid wsp:val=&quot;00D43F6D&quot;/&gt;&lt;wsp:rsid wsp:val=&quot;00D47591&quot;/&gt;&lt;wsp:rsid wsp:val=&quot;00D52880&quot;/&gt;&lt;wsp:rsid wsp:val=&quot;00D56DD8&quot;/&gt;&lt;wsp:rsid wsp:val=&quot;00D63494&quot;/&gt;&lt;wsp:rsid wsp:val=&quot;00D677D3&quot;/&gt;&lt;wsp:rsid wsp:val=&quot;00D74B09&quot;/&gt;&lt;wsp:rsid wsp:val=&quot;00D81675&quot;/&gt;&lt;wsp:rsid wsp:val=&quot;00D838F9&quot;/&gt;&lt;wsp:rsid wsp:val=&quot;00D84DCB&quot;/&gt;&lt;wsp:rsid wsp:val=&quot;00D8532B&quot;/&gt;&lt;wsp:rsid wsp:val=&quot;00D856A4&quot;/&gt;&lt;wsp:rsid wsp:val=&quot;00D85B95&quot;/&gt;&lt;wsp:rsid wsp:val=&quot;00D86E3A&quot;/&gt;&lt;wsp:rsid wsp:val=&quot;00D91B0F&quot;/&gt;&lt;wsp:rsid wsp:val=&quot;00D93FF5&quot;/&gt;&lt;wsp:rsid wsp:val=&quot;00DA5294&quot;/&gt;&lt;wsp:rsid wsp:val=&quot;00DA6819&quot;/&gt;&lt;wsp:rsid wsp:val=&quot;00DA75FE&quot;/&gt;&lt;wsp:rsid wsp:val=&quot;00DB63A1&quot;/&gt;&lt;wsp:rsid wsp:val=&quot;00DC5579&quot;/&gt;&lt;wsp:rsid wsp:val=&quot;00DC5BE6&quot;/&gt;&lt;wsp:rsid wsp:val=&quot;00DD6961&quot;/&gt;&lt;wsp:rsid wsp:val=&quot;00DE1972&quot;/&gt;&lt;wsp:rsid wsp:val=&quot;00DE5094&quot;/&gt;&lt;wsp:rsid wsp:val=&quot;00DE5191&quot;/&gt;&lt;wsp:rsid wsp:val=&quot;00DE6044&quot;/&gt;&lt;wsp:rsid wsp:val=&quot;00DF1E3D&quot;/&gt;&lt;wsp:rsid wsp:val=&quot;00DF3ED9&quot;/&gt;&lt;wsp:rsid wsp:val=&quot;00DF556B&quot;/&gt;&lt;wsp:rsid wsp:val=&quot;00E04256&quot;/&gt;&lt;wsp:rsid wsp:val=&quot;00E04EFD&quot;/&gt;&lt;wsp:rsid wsp:val=&quot;00E11D97&quot;/&gt;&lt;wsp:rsid wsp:val=&quot;00E2113F&quot;/&gt;&lt;wsp:rsid wsp:val=&quot;00E22EAE&quot;/&gt;&lt;wsp:rsid wsp:val=&quot;00E23221&quot;/&gt;&lt;wsp:rsid wsp:val=&quot;00E2412E&quot;/&gt;&lt;wsp:rsid wsp:val=&quot;00E25E89&quot;/&gt;&lt;wsp:rsid wsp:val=&quot;00E26D94&quot;/&gt;&lt;wsp:rsid wsp:val=&quot;00E30387&quot;/&gt;&lt;wsp:rsid wsp:val=&quot;00E31774&quot;/&gt;&lt;wsp:rsid wsp:val=&quot;00E36A45&quot;/&gt;&lt;wsp:rsid wsp:val=&quot;00E40A82&quot;/&gt;&lt;wsp:rsid wsp:val=&quot;00E42A3F&quot;/&gt;&lt;wsp:rsid wsp:val=&quot;00E528F6&quot;/&gt;&lt;wsp:rsid wsp:val=&quot;00E53870&quot;/&gt;&lt;wsp:rsid wsp:val=&quot;00E54B35&quot;/&gt;&lt;wsp:rsid wsp:val=&quot;00E60B15&quot;/&gt;&lt;wsp:rsid wsp:val=&quot;00E63367&quot;/&gt;&lt;wsp:rsid wsp:val=&quot;00E6471D&quot;/&gt;&lt;wsp:rsid wsp:val=&quot;00E8045A&quot;/&gt;&lt;wsp:rsid wsp:val=&quot;00E91012&quot;/&gt;&lt;wsp:rsid wsp:val=&quot;00EA0EE6&quot;/&gt;&lt;wsp:rsid wsp:val=&quot;00EA1DAB&quot;/&gt;&lt;wsp:rsid wsp:val=&quot;00EA33D9&quot;/&gt;&lt;wsp:rsid wsp:val=&quot;00EB1B42&quot;/&gt;&lt;wsp:rsid wsp:val=&quot;00EB26C8&quot;/&gt;&lt;wsp:rsid wsp:val=&quot;00EB561F&quot;/&gt;&lt;wsp:rsid wsp:val=&quot;00ED389C&quot;/&gt;&lt;wsp:rsid wsp:val=&quot;00ED4E2D&quot;/&gt;&lt;wsp:rsid wsp:val=&quot;00EF0D68&quot;/&gt;&lt;wsp:rsid wsp:val=&quot;00EF12E7&quot;/&gt;&lt;wsp:rsid wsp:val=&quot;00EF5B6E&quot;/&gt;&lt;wsp:rsid wsp:val=&quot;00F0568B&quot;/&gt;&lt;wsp:rsid wsp:val=&quot;00F05D73&quot;/&gt;&lt;wsp:rsid wsp:val=&quot;00F12FE9&quot;/&gt;&lt;wsp:rsid wsp:val=&quot;00F13DA1&quot;/&gt;&lt;wsp:rsid wsp:val=&quot;00F17365&quot;/&gt;&lt;wsp:rsid wsp:val=&quot;00F221EF&quot;/&gt;&lt;wsp:rsid wsp:val=&quot;00F27A94&quot;/&gt;&lt;wsp:rsid wsp:val=&quot;00F32A9B&quot;/&gt;&lt;wsp:rsid wsp:val=&quot;00F419D6&quot;/&gt;&lt;wsp:rsid wsp:val=&quot;00F42DC7&quot;/&gt;&lt;wsp:rsid wsp:val=&quot;00F43D63&quot;/&gt;&lt;wsp:rsid wsp:val=&quot;00F45AA8&quot;/&gt;&lt;wsp:rsid wsp:val=&quot;00F45E02&quot;/&gt;&lt;wsp:rsid wsp:val=&quot;00F4697D&quot;/&gt;&lt;wsp:rsid wsp:val=&quot;00F47E89&quot;/&gt;&lt;wsp:rsid wsp:val=&quot;00F55493&quot;/&gt;&lt;wsp:rsid wsp:val=&quot;00F70DAA&quot;/&gt;&lt;wsp:rsid wsp:val=&quot;00F713FD&quot;/&gt;&lt;wsp:rsid wsp:val=&quot;00F7461B&quot;/&gt;&lt;wsp:rsid wsp:val=&quot;00F82CB3&quot;/&gt;&lt;wsp:rsid wsp:val=&quot;00F83BF4&quot;/&gt;&lt;wsp:rsid wsp:val=&quot;00F85D5E&quot;/&gt;&lt;wsp:rsid wsp:val=&quot;00F92660&quot;/&gt;&lt;wsp:rsid wsp:val=&quot;00F95146&quot;/&gt;&lt;wsp:rsid wsp:val=&quot;00F96FEA&quot;/&gt;&lt;wsp:rsid wsp:val=&quot;00FA2108&quot;/&gt;&lt;wsp:rsid wsp:val=&quot;00FA44F2&quot;/&gt;&lt;wsp:rsid wsp:val=&quot;00FB24A3&quot;/&gt;&lt;wsp:rsid wsp:val=&quot;00FB76B8&quot;/&gt;&lt;wsp:rsid wsp:val=&quot;00FC2A12&quot;/&gt;&lt;wsp:rsid wsp:val=&quot;00FC5E7B&quot;/&gt;&lt;wsp:rsid wsp:val=&quot;00FC7C4B&quot;/&gt;&lt;wsp:rsid wsp:val=&quot;00FD08E3&quot;/&gt;&lt;wsp:rsid wsp:val=&quot;00FD1885&quot;/&gt;&lt;wsp:rsid wsp:val=&quot;00FD1FFB&quot;/&gt;&lt;wsp:rsid wsp:val=&quot;00FD234C&quot;/&gt;&lt;wsp:rsid wsp:val=&quot;00FD640C&quot;/&gt;&lt;wsp:rsid wsp:val=&quot;00FE3EBF&quot;/&gt;&lt;wsp:rsid wsp:val=&quot;00FE65B6&quot;/&gt;&lt;wsp:rsid wsp:val=&quot;00FF29C5&quot;/&gt;&lt;wsp:rsid wsp:val=&quot;00FF7489&quot;/&gt;&lt;/wsp:rsids&gt;&lt;/w:docPr&gt;&lt;w:body&gt;&lt;wx:sect&gt;&lt;w:p wsp:rsidR=&quot;00000000&quot; wsp:rsidRDefault=&quot;00A12C13&quot; wsp:rsidP=&quot;00A12C13&quot;&gt;&lt;m:oMathPara&gt;&lt;m:oMath&gt;&lt;m:sSub&gt;&lt;m:sSubPr&gt;&lt;m:ctrlPr&gt;&lt;w:rPr&gt;&lt;w:rFonts w:ascii=&quot;Cambria Math&quot; w:h-ansi=&quot;Cambria Math&quot; w:cs=&quot;Arial&quot;/&gt;&lt;wx:font wx:val=&quot;Cambria Math&quot;/&gt;&lt;w:i/&gt;&lt;/w:rPr&gt;&lt;/m:ctrlPr&gt;&lt;/m:sSubPr&gt;&lt;m:e&gt;&lt;m:r&gt;&lt;w:rPr&gt;&lt;w:rFonts w:ascii=&quot;Cambria Math&quot; w:h-ansi=&quot;Cambria Math&quot; w:cs=&quot;Arial&quot;/&gt;&lt;wx:font wx:val=&quot;Cambria Math&quot;/&gt;&lt;w:i/&gt;&lt;/w:rPr&gt;&lt;m:t&gt;S&lt;/m:t&gt;&lt;/m:r&gt;&lt;m:r&gt;&lt;w:rPr&gt;&lt;w:rFonts w:ascii=&quot;Cambria Math&quot; w:h-ansi=&quot;Cambria Math&quot; w:cs=&quot;Arial&quot;/&gt;&lt;wx:font wx:val=&quot;Cambria Math&quot;/&gt;&lt;w:i/&gt;&lt;/w:rPr&gt;&lt;m:t&gt;D&lt;/m:t&gt;&lt;/m:r&gt;&lt;/m:e&gt;&lt;m:sub&gt;&lt;m:r&gt;&lt;w:rPr&gt;&lt;w:rFonts w:ascii=&quot;Cambria Math&quot; w:h-ansi=&quot;Cambria Math&quot; w:cs=&quot;Arial&quot;/&gt;&lt;wx:font wx:val=&quot;Cambria Math&quot;/&gt;&lt;w:i/&gt;&lt;/w:rPr&gt;&lt;m:t&gt;1964&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r w:rsidR="009938E6" w:rsidRPr="009938E6">
        <w:rPr>
          <w:rStyle w:val="CommentReference"/>
          <w:szCs w:val="20"/>
          <w:lang w:eastAsia="en-GB" w:bidi="ar-SA"/>
        </w:rPr>
        <w:fldChar w:fldCharType="end"/>
      </w:r>
      <w:r w:rsidRPr="00421A77">
        <w:rPr>
          <w:rFonts w:ascii="Arial" w:hAnsi="Arial" w:cs="Arial"/>
        </w:rPr>
        <w:t xml:space="preserve"> are the total BA and stem density for each tree species present in plot </w:t>
      </w:r>
      <w:r w:rsidR="009938E6" w:rsidRPr="009938E6">
        <w:rPr>
          <w:rFonts w:ascii="Arial" w:hAnsi="Arial" w:cs="Arial"/>
        </w:rPr>
        <w:fldChar w:fldCharType="begin"/>
      </w:r>
      <w:r w:rsidR="009938E6" w:rsidRPr="009938E6">
        <w:rPr>
          <w:rFonts w:ascii="Arial" w:hAnsi="Arial" w:cs="Arial"/>
        </w:rPr>
        <w:instrText xml:space="preserve"> QUOTE </w:instrText>
      </w:r>
      <w:r w:rsidR="00252D89">
        <w:rPr>
          <w:position w:val="-5"/>
        </w:rPr>
        <w:pict>
          <v:shape id="_x0000_i1040" type="#_x0000_t75" style="width:4.35pt;height:13.6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461C0F&quot;/&gt;&lt;wsp:rsid wsp:val=&quot;00000DE9&quot;/&gt;&lt;wsp:rsid wsp:val=&quot;0001358A&quot;/&gt;&lt;wsp:rsid wsp:val=&quot;00014909&quot;/&gt;&lt;wsp:rsid wsp:val=&quot;000172C2&quot;/&gt;&lt;wsp:rsid wsp:val=&quot;000202AB&quot;/&gt;&lt;wsp:rsid wsp:val=&quot;000236FF&quot;/&gt;&lt;wsp:rsid wsp:val=&quot;000341BA&quot;/&gt;&lt;wsp:rsid wsp:val=&quot;00043EA1&quot;/&gt;&lt;wsp:rsid wsp:val=&quot;00053557&quot;/&gt;&lt;wsp:rsid wsp:val=&quot;00063263&quot;/&gt;&lt;wsp:rsid wsp:val=&quot;0007738F&quot;/&gt;&lt;wsp:rsid wsp:val=&quot;000878CB&quot;/&gt;&lt;wsp:rsid wsp:val=&quot;000A2B85&quot;/&gt;&lt;wsp:rsid wsp:val=&quot;000A5305&quot;/&gt;&lt;wsp:rsid wsp:val=&quot;000A6C6B&quot;/&gt;&lt;wsp:rsid wsp:val=&quot;000B22C9&quot;/&gt;&lt;wsp:rsid wsp:val=&quot;000B2BF4&quot;/&gt;&lt;wsp:rsid wsp:val=&quot;000B5963&quot;/&gt;&lt;wsp:rsid wsp:val=&quot;000C428C&quot;/&gt;&lt;wsp:rsid wsp:val=&quot;000C7C30&quot;/&gt;&lt;wsp:rsid wsp:val=&quot;000D30CD&quot;/&gt;&lt;wsp:rsid wsp:val=&quot;000D4A78&quot;/&gt;&lt;wsp:rsid wsp:val=&quot;000D7AD3&quot;/&gt;&lt;wsp:rsid wsp:val=&quot;000E0CFA&quot;/&gt;&lt;wsp:rsid wsp:val=&quot;000E0D50&quot;/&gt;&lt;wsp:rsid wsp:val=&quot;000E2314&quot;/&gt;&lt;wsp:rsid wsp:val=&quot;000E3DFC&quot;/&gt;&lt;wsp:rsid wsp:val=&quot;000F7337&quot;/&gt;&lt;wsp:rsid wsp:val=&quot;00104955&quot;/&gt;&lt;wsp:rsid wsp:val=&quot;00105554&quot;/&gt;&lt;wsp:rsid wsp:val=&quot;00105DC3&quot;/&gt;&lt;wsp:rsid wsp:val=&quot;00106B5C&quot;/&gt;&lt;wsp:rsid wsp:val=&quot;0012473C&quot;/&gt;&lt;wsp:rsid wsp:val=&quot;00124B27&quot;/&gt;&lt;wsp:rsid wsp:val=&quot;00143076&quot;/&gt;&lt;wsp:rsid wsp:val=&quot;001436D9&quot;/&gt;&lt;wsp:rsid wsp:val=&quot;00152A2C&quot;/&gt;&lt;wsp:rsid wsp:val=&quot;00157368&quot;/&gt;&lt;wsp:rsid wsp:val=&quot;00157424&quot;/&gt;&lt;wsp:rsid wsp:val=&quot;0016002C&quot;/&gt;&lt;wsp:rsid wsp:val=&quot;00164475&quot;/&gt;&lt;wsp:rsid wsp:val=&quot;001826DD&quot;/&gt;&lt;wsp:rsid wsp:val=&quot;00182D75&quot;/&gt;&lt;wsp:rsid wsp:val=&quot;001A061A&quot;/&gt;&lt;wsp:rsid wsp:val=&quot;001A15E3&quot;/&gt;&lt;wsp:rsid wsp:val=&quot;001A4C5C&quot;/&gt;&lt;wsp:rsid wsp:val=&quot;001A585C&quot;/&gt;&lt;wsp:rsid wsp:val=&quot;001B3719&quot;/&gt;&lt;wsp:rsid wsp:val=&quot;001C0EA8&quot;/&gt;&lt;wsp:rsid wsp:val=&quot;001C0F20&quot;/&gt;&lt;wsp:rsid wsp:val=&quot;001C2C37&quot;/&gt;&lt;wsp:rsid wsp:val=&quot;001C6AF2&quot;/&gt;&lt;wsp:rsid wsp:val=&quot;001D3177&quot;/&gt;&lt;wsp:rsid wsp:val=&quot;001D5471&quot;/&gt;&lt;wsp:rsid wsp:val=&quot;001F1B02&quot;/&gt;&lt;wsp:rsid wsp:val=&quot;001F7C9A&quot;/&gt;&lt;wsp:rsid wsp:val=&quot;00205C8E&quot;/&gt;&lt;wsp:rsid wsp:val=&quot;002104AA&quot;/&gt;&lt;wsp:rsid wsp:val=&quot;00210E96&quot;/&gt;&lt;wsp:rsid wsp:val=&quot;00211FE2&quot;/&gt;&lt;wsp:rsid wsp:val=&quot;00215C9B&quot;/&gt;&lt;wsp:rsid wsp:val=&quot;0022407F&quot;/&gt;&lt;wsp:rsid wsp:val=&quot;00227D3D&quot;/&gt;&lt;wsp:rsid wsp:val=&quot;00230FB5&quot;/&gt;&lt;wsp:rsid wsp:val=&quot;002370B8&quot;/&gt;&lt;wsp:rsid wsp:val=&quot;002449BB&quot;/&gt;&lt;wsp:rsid wsp:val=&quot;0024551A&quot;/&gt;&lt;wsp:rsid wsp:val=&quot;0024679A&quot;/&gt;&lt;wsp:rsid wsp:val=&quot;002471DF&quot;/&gt;&lt;wsp:rsid wsp:val=&quot;00256317&quot;/&gt;&lt;wsp:rsid wsp:val=&quot;00260A0E&quot;/&gt;&lt;wsp:rsid wsp:val=&quot;00261B36&quot;/&gt;&lt;wsp:rsid wsp:val=&quot;00264B3F&quot;/&gt;&lt;wsp:rsid wsp:val=&quot;002709B2&quot;/&gt;&lt;wsp:rsid wsp:val=&quot;002720C0&quot;/&gt;&lt;wsp:rsid wsp:val=&quot;002740E9&quot;/&gt;&lt;wsp:rsid wsp:val=&quot;00274F70&quot;/&gt;&lt;wsp:rsid wsp:val=&quot;00280C6C&quot;/&gt;&lt;wsp:rsid wsp:val=&quot;002841DF&quot;/&gt;&lt;wsp:rsid wsp:val=&quot;002865EC&quot;/&gt;&lt;wsp:rsid wsp:val=&quot;002867ED&quot;/&gt;&lt;wsp:rsid wsp:val=&quot;002938ED&quot;/&gt;&lt;wsp:rsid wsp:val=&quot;002957B7&quot;/&gt;&lt;wsp:rsid wsp:val=&quot;002A2F90&quot;/&gt;&lt;wsp:rsid wsp:val=&quot;002B2FA6&quot;/&gt;&lt;wsp:rsid wsp:val=&quot;002B3B1C&quot;/&gt;&lt;wsp:rsid wsp:val=&quot;002B5BB7&quot;/&gt;&lt;wsp:rsid wsp:val=&quot;002B6EC4&quot;/&gt;&lt;wsp:rsid wsp:val=&quot;002C33C1&quot;/&gt;&lt;wsp:rsid wsp:val=&quot;002C398D&quot;/&gt;&lt;wsp:rsid wsp:val=&quot;002C7C7E&quot;/&gt;&lt;wsp:rsid wsp:val=&quot;002D43C8&quot;/&gt;&lt;wsp:rsid wsp:val=&quot;002E37E1&quot;/&gt;&lt;wsp:rsid wsp:val=&quot;002E3885&quot;/&gt;&lt;wsp:rsid wsp:val=&quot;002E3FEE&quot;/&gt;&lt;wsp:rsid wsp:val=&quot;002E4511&quot;/&gt;&lt;wsp:rsid wsp:val=&quot;002E5EE9&quot;/&gt;&lt;wsp:rsid wsp:val=&quot;002E7A0A&quot;/&gt;&lt;wsp:rsid wsp:val=&quot;002F0F3D&quot;/&gt;&lt;wsp:rsid wsp:val=&quot;002F1B50&quot;/&gt;&lt;wsp:rsid wsp:val=&quot;002F24D4&quot;/&gt;&lt;wsp:rsid wsp:val=&quot;0030370F&quot;/&gt;&lt;wsp:rsid wsp:val=&quot;00303924&quot;/&gt;&lt;wsp:rsid wsp:val=&quot;00304E9B&quot;/&gt;&lt;wsp:rsid wsp:val=&quot;00311864&quot;/&gt;&lt;wsp:rsid wsp:val=&quot;00312D6C&quot;/&gt;&lt;wsp:rsid wsp:val=&quot;00320D80&quot;/&gt;&lt;wsp:rsid wsp:val=&quot;0032182D&quot;/&gt;&lt;wsp:rsid wsp:val=&quot;00321C22&quot;/&gt;&lt;wsp:rsid wsp:val=&quot;00322BCA&quot;/&gt;&lt;wsp:rsid wsp:val=&quot;00323834&quot;/&gt;&lt;wsp:rsid wsp:val=&quot;003332A1&quot;/&gt;&lt;wsp:rsid wsp:val=&quot;00334AD2&quot;/&gt;&lt;wsp:rsid wsp:val=&quot;003353FC&quot;/&gt;&lt;wsp:rsid wsp:val=&quot;00336AC8&quot;/&gt;&lt;wsp:rsid wsp:val=&quot;00346C73&quot;/&gt;&lt;wsp:rsid wsp:val=&quot;0035153D&quot;/&gt;&lt;wsp:rsid wsp:val=&quot;00357AC4&quot;/&gt;&lt;wsp:rsid wsp:val=&quot;0036349D&quot;/&gt;&lt;wsp:rsid wsp:val=&quot;00364942&quot;/&gt;&lt;wsp:rsid wsp:val=&quot;00367BE2&quot;/&gt;&lt;wsp:rsid wsp:val=&quot;00376BAA&quot;/&gt;&lt;wsp:rsid wsp:val=&quot;003779B1&quot;/&gt;&lt;wsp:rsid wsp:val=&quot;00384259&quot;/&gt;&lt;wsp:rsid wsp:val=&quot;003851E3&quot;/&gt;&lt;wsp:rsid wsp:val=&quot;0039134F&quot;/&gt;&lt;wsp:rsid wsp:val=&quot;003939D7&quot;/&gt;&lt;wsp:rsid wsp:val=&quot;003A1D1A&quot;/&gt;&lt;wsp:rsid wsp:val=&quot;003A235F&quot;/&gt;&lt;wsp:rsid wsp:val=&quot;003A4F14&quot;/&gt;&lt;wsp:rsid wsp:val=&quot;003B030D&quot;/&gt;&lt;wsp:rsid wsp:val=&quot;003B2423&quot;/&gt;&lt;wsp:rsid wsp:val=&quot;003C0530&quot;/&gt;&lt;wsp:rsid wsp:val=&quot;003D20BB&quot;/&gt;&lt;wsp:rsid wsp:val=&quot;003D572D&quot;/&gt;&lt;wsp:rsid wsp:val=&quot;003E77B3&quot;/&gt;&lt;wsp:rsid wsp:val=&quot;003F121C&quot;/&gt;&lt;wsp:rsid wsp:val=&quot;003F4C02&quot;/&gt;&lt;wsp:rsid wsp:val=&quot;003F5424&quot;/&gt;&lt;wsp:rsid wsp:val=&quot;003F5527&quot;/&gt;&lt;wsp:rsid wsp:val=&quot;003F642B&quot;/&gt;&lt;wsp:rsid wsp:val=&quot;003F714B&quot;/&gt;&lt;wsp:rsid wsp:val=&quot;004018BB&quot;/&gt;&lt;wsp:rsid wsp:val=&quot;00403DB6&quot;/&gt;&lt;wsp:rsid wsp:val=&quot;00404562&quot;/&gt;&lt;wsp:rsid wsp:val=&quot;00410B09&quot;/&gt;&lt;wsp:rsid wsp:val=&quot;00421A77&quot;/&gt;&lt;wsp:rsid wsp:val=&quot;0042665C&quot;/&gt;&lt;wsp:rsid wsp:val=&quot;00431920&quot;/&gt;&lt;wsp:rsid wsp:val=&quot;00433981&quot;/&gt;&lt;wsp:rsid wsp:val=&quot;00441D1C&quot;/&gt;&lt;wsp:rsid wsp:val=&quot;004430BF&quot;/&gt;&lt;wsp:rsid wsp:val=&quot;00443ACB&quot;/&gt;&lt;wsp:rsid wsp:val=&quot;00461C0F&quot;/&gt;&lt;wsp:rsid wsp:val=&quot;00461C7B&quot;/&gt;&lt;wsp:rsid wsp:val=&quot;004671DD&quot;/&gt;&lt;wsp:rsid wsp:val=&quot;00467287&quot;/&gt;&lt;wsp:rsid wsp:val=&quot;00467CF3&quot;/&gt;&lt;wsp:rsid wsp:val=&quot;0047153F&quot;/&gt;&lt;wsp:rsid wsp:val=&quot;00476A4F&quot;/&gt;&lt;wsp:rsid wsp:val=&quot;00481038&quot;/&gt;&lt;wsp:rsid wsp:val=&quot;00484F2A&quot;/&gt;&lt;wsp:rsid wsp:val=&quot;004858E6&quot;/&gt;&lt;wsp:rsid wsp:val=&quot;00487571&quot;/&gt;&lt;wsp:rsid wsp:val=&quot;004879D0&quot;/&gt;&lt;wsp:rsid wsp:val=&quot;004915A6&quot;/&gt;&lt;wsp:rsid wsp:val=&quot;0049179C&quot;/&gt;&lt;wsp:rsid wsp:val=&quot;00495BFC&quot;/&gt;&lt;wsp:rsid wsp:val=&quot;0049691A&quot;/&gt;&lt;wsp:rsid wsp:val=&quot;00497AFA&quot;/&gt;&lt;wsp:rsid wsp:val=&quot;004A2604&quot;/&gt;&lt;wsp:rsid wsp:val=&quot;004B07ED&quot;/&gt;&lt;wsp:rsid wsp:val=&quot;004B0EA1&quot;/&gt;&lt;wsp:rsid wsp:val=&quot;004C46C4&quot;/&gt;&lt;wsp:rsid wsp:val=&quot;004D2334&quot;/&gt;&lt;wsp:rsid wsp:val=&quot;004D2574&quot;/&gt;&lt;wsp:rsid wsp:val=&quot;004D3478&quot;/&gt;&lt;wsp:rsid wsp:val=&quot;004E27C2&quot;/&gt;&lt;wsp:rsid wsp:val=&quot;004E63AE&quot;/&gt;&lt;wsp:rsid wsp:val=&quot;004E7567&quot;/&gt;&lt;wsp:rsid wsp:val=&quot;004F7E19&quot;/&gt;&lt;wsp:rsid wsp:val=&quot;005016B6&quot;/&gt;&lt;wsp:rsid wsp:val=&quot;005072F7&quot;/&gt;&lt;wsp:rsid wsp:val=&quot;00507959&quot;/&gt;&lt;wsp:rsid wsp:val=&quot;00513075&quot;/&gt;&lt;wsp:rsid wsp:val=&quot;005160BB&quot;/&gt;&lt;wsp:rsid wsp:val=&quot;00517531&quot;/&gt;&lt;wsp:rsid wsp:val=&quot;00524CAE&quot;/&gt;&lt;wsp:rsid wsp:val=&quot;00530E71&quot;/&gt;&lt;wsp:rsid wsp:val=&quot;00537F63&quot;/&gt;&lt;wsp:rsid wsp:val=&quot;00545E77&quot;/&gt;&lt;wsp:rsid wsp:val=&quot;005525DC&quot;/&gt;&lt;wsp:rsid wsp:val=&quot;0055516E&quot;/&gt;&lt;wsp:rsid wsp:val=&quot;005619B4&quot;/&gt;&lt;wsp:rsid wsp:val=&quot;005626F0&quot;/&gt;&lt;wsp:rsid wsp:val=&quot;00571159&quot;/&gt;&lt;wsp:rsid wsp:val=&quot;00571669&quot;/&gt;&lt;wsp:rsid wsp:val=&quot;00571795&quot;/&gt;&lt;wsp:rsid wsp:val=&quot;00571FE2&quot;/&gt;&lt;wsp:rsid wsp:val=&quot;005725FF&quot;/&gt;&lt;wsp:rsid wsp:val=&quot;00572AF1&quot;/&gt;&lt;wsp:rsid wsp:val=&quot;00574B23&quot;/&gt;&lt;wsp:rsid wsp:val=&quot;00574EEE&quot;/&gt;&lt;wsp:rsid wsp:val=&quot;00577959&quot;/&gt;&lt;wsp:rsid wsp:val=&quot;0058012C&quot;/&gt;&lt;wsp:rsid wsp:val=&quot;0058088D&quot;/&gt;&lt;wsp:rsid wsp:val=&quot;00580A9A&quot;/&gt;&lt;wsp:rsid wsp:val=&quot;00594894&quot;/&gt;&lt;wsp:rsid wsp:val=&quot;005A1B6B&quot;/&gt;&lt;wsp:rsid wsp:val=&quot;005A4208&quot;/&gt;&lt;wsp:rsid wsp:val=&quot;005B23CB&quot;/&gt;&lt;wsp:rsid wsp:val=&quot;005C3ACA&quot;/&gt;&lt;wsp:rsid wsp:val=&quot;005C71B7&quot;/&gt;&lt;wsp:rsid wsp:val=&quot;005D2F18&quot;/&gt;&lt;wsp:rsid wsp:val=&quot;005D3F92&quot;/&gt;&lt;wsp:rsid wsp:val=&quot;005D6DC7&quot;/&gt;&lt;wsp:rsid wsp:val=&quot;005E697F&quot;/&gt;&lt;wsp:rsid wsp:val=&quot;005E6F75&quot;/&gt;&lt;wsp:rsid wsp:val=&quot;005F7506&quot;/&gt;&lt;wsp:rsid wsp:val=&quot;00600A3F&quot;/&gt;&lt;wsp:rsid wsp:val=&quot;00600B44&quot;/&gt;&lt;wsp:rsid wsp:val=&quot;006013E8&quot;/&gt;&lt;wsp:rsid wsp:val=&quot;0060149F&quot;/&gt;&lt;wsp:rsid wsp:val=&quot;00602EE7&quot;/&gt;&lt;wsp:rsid wsp:val=&quot;006056A6&quot;/&gt;&lt;wsp:rsid wsp:val=&quot;0061737A&quot;/&gt;&lt;wsp:rsid wsp:val=&quot;00626A61&quot;/&gt;&lt;wsp:rsid wsp:val=&quot;00627690&quot;/&gt;&lt;wsp:rsid wsp:val=&quot;006364CE&quot;/&gt;&lt;wsp:rsid wsp:val=&quot;006369A6&quot;/&gt;&lt;wsp:rsid wsp:val=&quot;006375EC&quot;/&gt;&lt;wsp:rsid wsp:val=&quot;0064089C&quot;/&gt;&lt;wsp:rsid wsp:val=&quot;00652442&quot;/&gt;&lt;wsp:rsid wsp:val=&quot;00654E67&quot;/&gt;&lt;wsp:rsid wsp:val=&quot;0065681D&quot;/&gt;&lt;wsp:rsid wsp:val=&quot;00656A0E&quot;/&gt;&lt;wsp:rsid wsp:val=&quot;00664E94&quot;/&gt;&lt;wsp:rsid wsp:val=&quot;00672C90&quot;/&gt;&lt;wsp:rsid wsp:val=&quot;006757E3&quot;/&gt;&lt;wsp:rsid wsp:val=&quot;006816F9&quot;/&gt;&lt;wsp:rsid wsp:val=&quot;00682D8E&quot;/&gt;&lt;wsp:rsid wsp:val=&quot;00683FA7&quot;/&gt;&lt;wsp:rsid wsp:val=&quot;006859CF&quot;/&gt;&lt;wsp:rsid wsp:val=&quot;00687108&quot;/&gt;&lt;wsp:rsid wsp:val=&quot;0069408F&quot;/&gt;&lt;wsp:rsid wsp:val=&quot;006A4308&quot;/&gt;&lt;wsp:rsid wsp:val=&quot;006B48BB&quot;/&gt;&lt;wsp:rsid wsp:val=&quot;006B5FE8&quot;/&gt;&lt;wsp:rsid wsp:val=&quot;006B718F&quot;/&gt;&lt;wsp:rsid wsp:val=&quot;006C4373&quot;/&gt;&lt;wsp:rsid wsp:val=&quot;006C5079&quot;/&gt;&lt;wsp:rsid wsp:val=&quot;006D13ED&quot;/&gt;&lt;wsp:rsid wsp:val=&quot;006D1451&quot;/&gt;&lt;wsp:rsid wsp:val=&quot;006D1E07&quot;/&gt;&lt;wsp:rsid wsp:val=&quot;006E2509&quot;/&gt;&lt;wsp:rsid wsp:val=&quot;00702A32&quot;/&gt;&lt;wsp:rsid wsp:val=&quot;0070720C&quot;/&gt;&lt;wsp:rsid wsp:val=&quot;007109B2&quot;/&gt;&lt;wsp:rsid wsp:val=&quot;00715997&quot;/&gt;&lt;wsp:rsid wsp:val=&quot;00715DF5&quot;/&gt;&lt;wsp:rsid wsp:val=&quot;00716170&quot;/&gt;&lt;wsp:rsid wsp:val=&quot;00720A63&quot;/&gt;&lt;wsp:rsid wsp:val=&quot;00724C7A&quot;/&gt;&lt;wsp:rsid wsp:val=&quot;00727A94&quot;/&gt;&lt;wsp:rsid wsp:val=&quot;007303AC&quot;/&gt;&lt;wsp:rsid wsp:val=&quot;00735326&quot;/&gt;&lt;wsp:rsid wsp:val=&quot;00744A46&quot;/&gt;&lt;wsp:rsid wsp:val=&quot;00747B2F&quot;/&gt;&lt;wsp:rsid wsp:val=&quot;00751415&quot;/&gt;&lt;wsp:rsid wsp:val=&quot;0075296C&quot;/&gt;&lt;wsp:rsid wsp:val=&quot;0075417E&quot;/&gt;&lt;wsp:rsid wsp:val=&quot;00757E7B&quot;/&gt;&lt;wsp:rsid wsp:val=&quot;007605F5&quot;/&gt;&lt;wsp:rsid wsp:val=&quot;00760959&quot;/&gt;&lt;wsp:rsid wsp:val=&quot;00762D07&quot;/&gt;&lt;wsp:rsid wsp:val=&quot;00767018&quot;/&gt;&lt;wsp:rsid wsp:val=&quot;00771261&quot;/&gt;&lt;wsp:rsid wsp:val=&quot;00771F14&quot;/&gt;&lt;wsp:rsid wsp:val=&quot;0077262D&quot;/&gt;&lt;wsp:rsid wsp:val=&quot;0077522C&quot;/&gt;&lt;wsp:rsid wsp:val=&quot;00776E92&quot;/&gt;&lt;wsp:rsid wsp:val=&quot;00784744&quot;/&gt;&lt;wsp:rsid wsp:val=&quot;00785E40&quot;/&gt;&lt;wsp:rsid wsp:val=&quot;00787CB9&quot;/&gt;&lt;wsp:rsid wsp:val=&quot;00794EFE&quot;/&gt;&lt;wsp:rsid wsp:val=&quot;00796E1A&quot;/&gt;&lt;wsp:rsid wsp:val=&quot;007B28C5&quot;/&gt;&lt;wsp:rsid wsp:val=&quot;007C1A23&quot;/&gt;&lt;wsp:rsid wsp:val=&quot;007C2444&quot;/&gt;&lt;wsp:rsid wsp:val=&quot;007D0243&quot;/&gt;&lt;wsp:rsid wsp:val=&quot;007D3E5A&quot;/&gt;&lt;wsp:rsid wsp:val=&quot;007D4B0F&quot;/&gt;&lt;wsp:rsid wsp:val=&quot;007D6254&quot;/&gt;&lt;wsp:rsid wsp:val=&quot;007D7D9A&quot;/&gt;&lt;wsp:rsid wsp:val=&quot;007E2FD8&quot;/&gt;&lt;wsp:rsid wsp:val=&quot;007E4DE2&quot;/&gt;&lt;wsp:rsid wsp:val=&quot;007E5D14&quot;/&gt;&lt;wsp:rsid wsp:val=&quot;007E76C0&quot;/&gt;&lt;wsp:rsid wsp:val=&quot;007F548C&quot;/&gt;&lt;wsp:rsid wsp:val=&quot;007F71F8&quot;/&gt;&lt;wsp:rsid wsp:val=&quot;0080093F&quot;/&gt;&lt;wsp:rsid wsp:val=&quot;00800D2D&quot;/&gt;&lt;wsp:rsid wsp:val=&quot;00802DD7&quot;/&gt;&lt;wsp:rsid wsp:val=&quot;00807552&quot;/&gt;&lt;wsp:rsid wsp:val=&quot;00810F26&quot;/&gt;&lt;wsp:rsid wsp:val=&quot;00813E5D&quot;/&gt;&lt;wsp:rsid wsp:val=&quot;0081637D&quot;/&gt;&lt;wsp:rsid wsp:val=&quot;008246FB&quot;/&gt;&lt;wsp:rsid wsp:val=&quot;00826A12&quot;/&gt;&lt;wsp:rsid wsp:val=&quot;00827524&quot;/&gt;&lt;wsp:rsid wsp:val=&quot;00833E8E&quot;/&gt;&lt;wsp:rsid wsp:val=&quot;0085426E&quot;/&gt;&lt;wsp:rsid wsp:val=&quot;0086117B&quot;/&gt;&lt;wsp:rsid wsp:val=&quot;008612C8&quot;/&gt;&lt;wsp:rsid wsp:val=&quot;00861660&quot;/&gt;&lt;wsp:rsid wsp:val=&quot;00863E13&quot;/&gt;&lt;wsp:rsid wsp:val=&quot;008702DD&quot;/&gt;&lt;wsp:rsid wsp:val=&quot;0088328D&quot;/&gt;&lt;wsp:rsid wsp:val=&quot;00883A98&quot;/&gt;&lt;wsp:rsid wsp:val=&quot;00884068&quot;/&gt;&lt;wsp:rsid wsp:val=&quot;0088458B&quot;/&gt;&lt;wsp:rsid wsp:val=&quot;008873FF&quot;/&gt;&lt;wsp:rsid wsp:val=&quot;0089794A&quot;/&gt;&lt;wsp:rsid wsp:val=&quot;008A0CF8&quot;/&gt;&lt;wsp:rsid wsp:val=&quot;008A3135&quot;/&gt;&lt;wsp:rsid wsp:val=&quot;008A52D7&quot;/&gt;&lt;wsp:rsid wsp:val=&quot;008A62BA&quot;/&gt;&lt;wsp:rsid wsp:val=&quot;008B3226&quot;/&gt;&lt;wsp:rsid wsp:val=&quot;008B4268&quot;/&gt;&lt;wsp:rsid wsp:val=&quot;008C2462&quot;/&gt;&lt;wsp:rsid wsp:val=&quot;008C5DBA&quot;/&gt;&lt;wsp:rsid wsp:val=&quot;008D29F6&quot;/&gt;&lt;wsp:rsid wsp:val=&quot;008D374F&quot;/&gt;&lt;wsp:rsid wsp:val=&quot;008D4D0A&quot;/&gt;&lt;wsp:rsid wsp:val=&quot;008E605B&quot;/&gt;&lt;wsp:rsid wsp:val=&quot;008F0312&quot;/&gt;&lt;wsp:rsid wsp:val=&quot;009035F7&quot;/&gt;&lt;wsp:rsid wsp:val=&quot;0090631F&quot;/&gt;&lt;wsp:rsid wsp:val=&quot;009103F1&quot;/&gt;&lt;wsp:rsid wsp:val=&quot;00920928&quot;/&gt;&lt;wsp:rsid wsp:val=&quot;00922473&quot;/&gt;&lt;wsp:rsid wsp:val=&quot;00922D52&quot;/&gt;&lt;wsp:rsid wsp:val=&quot;00927CC2&quot;/&gt;&lt;wsp:rsid wsp:val=&quot;0094016C&quot;/&gt;&lt;wsp:rsid wsp:val=&quot;0094151F&quot;/&gt;&lt;wsp:rsid wsp:val=&quot;009425AF&quot;/&gt;&lt;wsp:rsid wsp:val=&quot;009430BA&quot;/&gt;&lt;wsp:rsid wsp:val=&quot;009435A8&quot;/&gt;&lt;wsp:rsid wsp:val=&quot;009446B6&quot;/&gt;&lt;wsp:rsid wsp:val=&quot;00947B21&quot;/&gt;&lt;wsp:rsid wsp:val=&quot;009501A7&quot;/&gt;&lt;wsp:rsid wsp:val=&quot;00955487&quot;/&gt;&lt;wsp:rsid wsp:val=&quot;0095581D&quot;/&gt;&lt;wsp:rsid wsp:val=&quot;00962911&quot;/&gt;&lt;wsp:rsid wsp:val=&quot;00976026&quot;/&gt;&lt;wsp:rsid wsp:val=&quot;009773F8&quot;/&gt;&lt;wsp:rsid wsp:val=&quot;009802BB&quot;/&gt;&lt;wsp:rsid wsp:val=&quot;00981271&quot;/&gt;&lt;wsp:rsid wsp:val=&quot;009867BB&quot;/&gt;&lt;wsp:rsid wsp:val=&quot;0099136E&quot;/&gt;&lt;wsp:rsid wsp:val=&quot;00992069&quot;/&gt;&lt;wsp:rsid wsp:val=&quot;00993009&quot;/&gt;&lt;wsp:rsid wsp:val=&quot;009938E6&quot;/&gt;&lt;wsp:rsid wsp:val=&quot;0099522D&quot;/&gt;&lt;wsp:rsid wsp:val=&quot;00995EF8&quot;/&gt;&lt;wsp:rsid wsp:val=&quot;009972E4&quot;/&gt;&lt;wsp:rsid wsp:val=&quot;009A2B56&quot;/&gt;&lt;wsp:rsid wsp:val=&quot;009A3F17&quot;/&gt;&lt;wsp:rsid wsp:val=&quot;009B58D1&quot;/&gt;&lt;wsp:rsid wsp:val=&quot;009B66B2&quot;/&gt;&lt;wsp:rsid wsp:val=&quot;009C1531&quot;/&gt;&lt;wsp:rsid wsp:val=&quot;009D4036&quot;/&gt;&lt;wsp:rsid wsp:val=&quot;009D4C18&quot;/&gt;&lt;wsp:rsid wsp:val=&quot;009D6402&quot;/&gt;&lt;wsp:rsid wsp:val=&quot;009F273A&quot;/&gt;&lt;wsp:rsid wsp:val=&quot;00A03BC9&quot;/&gt;&lt;wsp:rsid wsp:val=&quot;00A049C2&quot;/&gt;&lt;wsp:rsid wsp:val=&quot;00A07B61&quot;/&gt;&lt;wsp:rsid wsp:val=&quot;00A1082D&quot;/&gt;&lt;wsp:rsid wsp:val=&quot;00A16ADE&quot;/&gt;&lt;wsp:rsid wsp:val=&quot;00A26201&quot;/&gt;&lt;wsp:rsid wsp:val=&quot;00A34626&quot;/&gt;&lt;wsp:rsid wsp:val=&quot;00A374B4&quot;/&gt;&lt;wsp:rsid wsp:val=&quot;00A42236&quot;/&gt;&lt;wsp:rsid wsp:val=&quot;00A43221&quot;/&gt;&lt;wsp:rsid wsp:val=&quot;00A4383B&quot;/&gt;&lt;wsp:rsid wsp:val=&quot;00A51CA7&quot;/&gt;&lt;wsp:rsid wsp:val=&quot;00A526D7&quot;/&gt;&lt;wsp:rsid wsp:val=&quot;00A55CD4&quot;/&gt;&lt;wsp:rsid wsp:val=&quot;00A701A7&quot;/&gt;&lt;wsp:rsid wsp:val=&quot;00A75AB5&quot;/&gt;&lt;wsp:rsid wsp:val=&quot;00A76342&quot;/&gt;&lt;wsp:rsid wsp:val=&quot;00A83386&quot;/&gt;&lt;wsp:rsid wsp:val=&quot;00A836D9&quot;/&gt;&lt;wsp:rsid wsp:val=&quot;00A86221&quot;/&gt;&lt;wsp:rsid wsp:val=&quot;00A86609&quot;/&gt;&lt;wsp:rsid wsp:val=&quot;00A908E5&quot;/&gt;&lt;wsp:rsid wsp:val=&quot;00AA2B68&quot;/&gt;&lt;wsp:rsid wsp:val=&quot;00AB3C2F&quot;/&gt;&lt;wsp:rsid wsp:val=&quot;00AB514D&quot;/&gt;&lt;wsp:rsid wsp:val=&quot;00AC03B4&quot;/&gt;&lt;wsp:rsid wsp:val=&quot;00AC4616&quot;/&gt;&lt;wsp:rsid wsp:val=&quot;00AC6905&quot;/&gt;&lt;wsp:rsid wsp:val=&quot;00AE1832&quot;/&gt;&lt;wsp:rsid wsp:val=&quot;00AE1BD3&quot;/&gt;&lt;wsp:rsid wsp:val=&quot;00AE5F10&quot;/&gt;&lt;wsp:rsid wsp:val=&quot;00AE66B7&quot;/&gt;&lt;wsp:rsid wsp:val=&quot;00AF527E&quot;/&gt;&lt;wsp:rsid wsp:val=&quot;00AF6ED8&quot;/&gt;&lt;wsp:rsid wsp:val=&quot;00B034F7&quot;/&gt;&lt;wsp:rsid wsp:val=&quot;00B07551&quot;/&gt;&lt;wsp:rsid wsp:val=&quot;00B11647&quot;/&gt;&lt;wsp:rsid wsp:val=&quot;00B13DAB&quot;/&gt;&lt;wsp:rsid wsp:val=&quot;00B227A4&quot;/&gt;&lt;wsp:rsid wsp:val=&quot;00B23D48&quot;/&gt;&lt;wsp:rsid wsp:val=&quot;00B25C0D&quot;/&gt;&lt;wsp:rsid wsp:val=&quot;00B275DB&quot;/&gt;&lt;wsp:rsid wsp:val=&quot;00B3045E&quot;/&gt;&lt;wsp:rsid wsp:val=&quot;00B31A31&quot;/&gt;&lt;wsp:rsid wsp:val=&quot;00B32FDF&quot;/&gt;&lt;wsp:rsid wsp:val=&quot;00B40FA5&quot;/&gt;&lt;wsp:rsid wsp:val=&quot;00B67C1B&quot;/&gt;&lt;wsp:rsid wsp:val=&quot;00B80E27&quot;/&gt;&lt;wsp:rsid wsp:val=&quot;00B81EF0&quot;/&gt;&lt;wsp:rsid wsp:val=&quot;00B83C93&quot;/&gt;&lt;wsp:rsid wsp:val=&quot;00B847B3&quot;/&gt;&lt;wsp:rsid wsp:val=&quot;00B930D3&quot;/&gt;&lt;wsp:rsid wsp:val=&quot;00B93E7F&quot;/&gt;&lt;wsp:rsid wsp:val=&quot;00B977B6&quot;/&gt;&lt;wsp:rsid wsp:val=&quot;00BA1143&quot;/&gt;&lt;wsp:rsid wsp:val=&quot;00BA5F12&quot;/&gt;&lt;wsp:rsid wsp:val=&quot;00BB0725&quot;/&gt;&lt;wsp:rsid wsp:val=&quot;00BB306E&quot;/&gt;&lt;wsp:rsid wsp:val=&quot;00BB37C6&quot;/&gt;&lt;wsp:rsid wsp:val=&quot;00BB7991&quot;/&gt;&lt;wsp:rsid wsp:val=&quot;00BC050C&quot;/&gt;&lt;wsp:rsid wsp:val=&quot;00BC2262&quot;/&gt;&lt;wsp:rsid wsp:val=&quot;00BC3B65&quot;/&gt;&lt;wsp:rsid wsp:val=&quot;00BD0EBF&quot;/&gt;&lt;wsp:rsid wsp:val=&quot;00BE48F4&quot;/&gt;&lt;wsp:rsid wsp:val=&quot;00BE63B4&quot;/&gt;&lt;wsp:rsid wsp:val=&quot;00BF31B1&quot;/&gt;&lt;wsp:rsid wsp:val=&quot;00C00348&quot;/&gt;&lt;wsp:rsid wsp:val=&quot;00C00646&quot;/&gt;&lt;wsp:rsid wsp:val=&quot;00C0204C&quot;/&gt;&lt;wsp:rsid wsp:val=&quot;00C06899&quot;/&gt;&lt;wsp:rsid wsp:val=&quot;00C12D42&quot;/&gt;&lt;wsp:rsid wsp:val=&quot;00C17D0D&quot;/&gt;&lt;wsp:rsid wsp:val=&quot;00C24D85&quot;/&gt;&lt;wsp:rsid wsp:val=&quot;00C35D8F&quot;/&gt;&lt;wsp:rsid wsp:val=&quot;00C36EAA&quot;/&gt;&lt;wsp:rsid wsp:val=&quot;00C435B5&quot;/&gt;&lt;wsp:rsid wsp:val=&quot;00C44DBA&quot;/&gt;&lt;wsp:rsid wsp:val=&quot;00C4651B&quot;/&gt;&lt;wsp:rsid wsp:val=&quot;00C67157&quot;/&gt;&lt;wsp:rsid wsp:val=&quot;00C706D2&quot;/&gt;&lt;wsp:rsid wsp:val=&quot;00C7246D&quot;/&gt;&lt;wsp:rsid wsp:val=&quot;00C8033F&quot;/&gt;&lt;wsp:rsid wsp:val=&quot;00C803E5&quot;/&gt;&lt;wsp:rsid wsp:val=&quot;00C80880&quot;/&gt;&lt;wsp:rsid wsp:val=&quot;00C80BFF&quot;/&gt;&lt;wsp:rsid wsp:val=&quot;00C81110&quot;/&gt;&lt;wsp:rsid wsp:val=&quot;00C839A6&quot;/&gt;&lt;wsp:rsid wsp:val=&quot;00C9050A&quot;/&gt;&lt;wsp:rsid wsp:val=&quot;00C94EB4&quot;/&gt;&lt;wsp:rsid wsp:val=&quot;00C97686&quot;/&gt;&lt;wsp:rsid wsp:val=&quot;00CB341E&quot;/&gt;&lt;wsp:rsid wsp:val=&quot;00CB3A0E&quot;/&gt;&lt;wsp:rsid wsp:val=&quot;00CC2D62&quot;/&gt;&lt;wsp:rsid wsp:val=&quot;00CC6E45&quot;/&gt;&lt;wsp:rsid wsp:val=&quot;00CD4757&quot;/&gt;&lt;wsp:rsid wsp:val=&quot;00CD7F9A&quot;/&gt;&lt;wsp:rsid wsp:val=&quot;00CF273C&quot;/&gt;&lt;wsp:rsid wsp:val=&quot;00D10D46&quot;/&gt;&lt;wsp:rsid wsp:val=&quot;00D21FAC&quot;/&gt;&lt;wsp:rsid wsp:val=&quot;00D240FC&quot;/&gt;&lt;wsp:rsid wsp:val=&quot;00D27032&quot;/&gt;&lt;wsp:rsid wsp:val=&quot;00D309EA&quot;/&gt;&lt;wsp:rsid wsp:val=&quot;00D32507&quot;/&gt;&lt;wsp:rsid wsp:val=&quot;00D36A2A&quot;/&gt;&lt;wsp:rsid wsp:val=&quot;00D36F51&quot;/&gt;&lt;wsp:rsid wsp:val=&quot;00D4227F&quot;/&gt;&lt;wsp:rsid wsp:val=&quot;00D43F6D&quot;/&gt;&lt;wsp:rsid wsp:val=&quot;00D47591&quot;/&gt;&lt;wsp:rsid wsp:val=&quot;00D52880&quot;/&gt;&lt;wsp:rsid wsp:val=&quot;00D56DD8&quot;/&gt;&lt;wsp:rsid wsp:val=&quot;00D63494&quot;/&gt;&lt;wsp:rsid wsp:val=&quot;00D677D3&quot;/&gt;&lt;wsp:rsid wsp:val=&quot;00D74B09&quot;/&gt;&lt;wsp:rsid wsp:val=&quot;00D81675&quot;/&gt;&lt;wsp:rsid wsp:val=&quot;00D838F9&quot;/&gt;&lt;wsp:rsid wsp:val=&quot;00D84DCB&quot;/&gt;&lt;wsp:rsid wsp:val=&quot;00D8532B&quot;/&gt;&lt;wsp:rsid wsp:val=&quot;00D856A4&quot;/&gt;&lt;wsp:rsid wsp:val=&quot;00D85B95&quot;/&gt;&lt;wsp:rsid wsp:val=&quot;00D86E3A&quot;/&gt;&lt;wsp:rsid wsp:val=&quot;00D91B0F&quot;/&gt;&lt;wsp:rsid wsp:val=&quot;00D93FF5&quot;/&gt;&lt;wsp:rsid wsp:val=&quot;00DA5294&quot;/&gt;&lt;wsp:rsid wsp:val=&quot;00DA6819&quot;/&gt;&lt;wsp:rsid wsp:val=&quot;00DA75FE&quot;/&gt;&lt;wsp:rsid wsp:val=&quot;00DB63A1&quot;/&gt;&lt;wsp:rsid wsp:val=&quot;00DC5579&quot;/&gt;&lt;wsp:rsid wsp:val=&quot;00DC5BE6&quot;/&gt;&lt;wsp:rsid wsp:val=&quot;00DD6961&quot;/&gt;&lt;wsp:rsid wsp:val=&quot;00DE1972&quot;/&gt;&lt;wsp:rsid wsp:val=&quot;00DE5094&quot;/&gt;&lt;wsp:rsid wsp:val=&quot;00DE5191&quot;/&gt;&lt;wsp:rsid wsp:val=&quot;00DE6044&quot;/&gt;&lt;wsp:rsid wsp:val=&quot;00DF1E3D&quot;/&gt;&lt;wsp:rsid wsp:val=&quot;00DF3ED9&quot;/&gt;&lt;wsp:rsid wsp:val=&quot;00DF556B&quot;/&gt;&lt;wsp:rsid wsp:val=&quot;00E04256&quot;/&gt;&lt;wsp:rsid wsp:val=&quot;00E04EFD&quot;/&gt;&lt;wsp:rsid wsp:val=&quot;00E11D97&quot;/&gt;&lt;wsp:rsid wsp:val=&quot;00E2113F&quot;/&gt;&lt;wsp:rsid wsp:val=&quot;00E22EAE&quot;/&gt;&lt;wsp:rsid wsp:val=&quot;00E23221&quot;/&gt;&lt;wsp:rsid wsp:val=&quot;00E2412E&quot;/&gt;&lt;wsp:rsid wsp:val=&quot;00E25E89&quot;/&gt;&lt;wsp:rsid wsp:val=&quot;00E26D94&quot;/&gt;&lt;wsp:rsid wsp:val=&quot;00E30387&quot;/&gt;&lt;wsp:rsid wsp:val=&quot;00E31774&quot;/&gt;&lt;wsp:rsid wsp:val=&quot;00E36A45&quot;/&gt;&lt;wsp:rsid wsp:val=&quot;00E40A82&quot;/&gt;&lt;wsp:rsid wsp:val=&quot;00E42A3F&quot;/&gt;&lt;wsp:rsid wsp:val=&quot;00E528F6&quot;/&gt;&lt;wsp:rsid wsp:val=&quot;00E53870&quot;/&gt;&lt;wsp:rsid wsp:val=&quot;00E54B35&quot;/&gt;&lt;wsp:rsid wsp:val=&quot;00E60B15&quot;/&gt;&lt;wsp:rsid wsp:val=&quot;00E63367&quot;/&gt;&lt;wsp:rsid wsp:val=&quot;00E6471D&quot;/&gt;&lt;wsp:rsid wsp:val=&quot;00E8045A&quot;/&gt;&lt;wsp:rsid wsp:val=&quot;00E91012&quot;/&gt;&lt;wsp:rsid wsp:val=&quot;00EA0EE6&quot;/&gt;&lt;wsp:rsid wsp:val=&quot;00EA1DAB&quot;/&gt;&lt;wsp:rsid wsp:val=&quot;00EA33D9&quot;/&gt;&lt;wsp:rsid wsp:val=&quot;00EB1B42&quot;/&gt;&lt;wsp:rsid wsp:val=&quot;00EB26C8&quot;/&gt;&lt;wsp:rsid wsp:val=&quot;00EB561F&quot;/&gt;&lt;wsp:rsid wsp:val=&quot;00ED389C&quot;/&gt;&lt;wsp:rsid wsp:val=&quot;00ED4E2D&quot;/&gt;&lt;wsp:rsid wsp:val=&quot;00EF0D68&quot;/&gt;&lt;wsp:rsid wsp:val=&quot;00EF12E7&quot;/&gt;&lt;wsp:rsid wsp:val=&quot;00EF5B6E&quot;/&gt;&lt;wsp:rsid wsp:val=&quot;00F0568B&quot;/&gt;&lt;wsp:rsid wsp:val=&quot;00F05D73&quot;/&gt;&lt;wsp:rsid wsp:val=&quot;00F12FE9&quot;/&gt;&lt;wsp:rsid wsp:val=&quot;00F13DA1&quot;/&gt;&lt;wsp:rsid wsp:val=&quot;00F17365&quot;/&gt;&lt;wsp:rsid wsp:val=&quot;00F221EF&quot;/&gt;&lt;wsp:rsid wsp:val=&quot;00F27A94&quot;/&gt;&lt;wsp:rsid wsp:val=&quot;00F32A9B&quot;/&gt;&lt;wsp:rsid wsp:val=&quot;00F419D6&quot;/&gt;&lt;wsp:rsid wsp:val=&quot;00F42DC7&quot;/&gt;&lt;wsp:rsid wsp:val=&quot;00F43D63&quot;/&gt;&lt;wsp:rsid wsp:val=&quot;00F45AA8&quot;/&gt;&lt;wsp:rsid wsp:val=&quot;00F45E02&quot;/&gt;&lt;wsp:rsid wsp:val=&quot;00F4697D&quot;/&gt;&lt;wsp:rsid wsp:val=&quot;00F47E89&quot;/&gt;&lt;wsp:rsid wsp:val=&quot;00F55493&quot;/&gt;&lt;wsp:rsid wsp:val=&quot;00F70DAA&quot;/&gt;&lt;wsp:rsid wsp:val=&quot;00F713FD&quot;/&gt;&lt;wsp:rsid wsp:val=&quot;00F7461B&quot;/&gt;&lt;wsp:rsid wsp:val=&quot;00F82CB3&quot;/&gt;&lt;wsp:rsid wsp:val=&quot;00F83BF4&quot;/&gt;&lt;wsp:rsid wsp:val=&quot;00F85D5E&quot;/&gt;&lt;wsp:rsid wsp:val=&quot;00F92660&quot;/&gt;&lt;wsp:rsid wsp:val=&quot;00F95146&quot;/&gt;&lt;wsp:rsid wsp:val=&quot;00F96FEA&quot;/&gt;&lt;wsp:rsid wsp:val=&quot;00FA2108&quot;/&gt;&lt;wsp:rsid wsp:val=&quot;00FA44F2&quot;/&gt;&lt;wsp:rsid wsp:val=&quot;00FB24A3&quot;/&gt;&lt;wsp:rsid wsp:val=&quot;00FB76B8&quot;/&gt;&lt;wsp:rsid wsp:val=&quot;00FC2A12&quot;/&gt;&lt;wsp:rsid wsp:val=&quot;00FC5E7B&quot;/&gt;&lt;wsp:rsid wsp:val=&quot;00FC7C4B&quot;/&gt;&lt;wsp:rsid wsp:val=&quot;00FD08E3&quot;/&gt;&lt;wsp:rsid wsp:val=&quot;00FD1885&quot;/&gt;&lt;wsp:rsid wsp:val=&quot;00FD1FFB&quot;/&gt;&lt;wsp:rsid wsp:val=&quot;00FD234C&quot;/&gt;&lt;wsp:rsid wsp:val=&quot;00FD640C&quot;/&gt;&lt;wsp:rsid wsp:val=&quot;00FE3EBF&quot;/&gt;&lt;wsp:rsid wsp:val=&quot;00FE65B6&quot;/&gt;&lt;wsp:rsid wsp:val=&quot;00FF29C5&quot;/&gt;&lt;wsp:rsid wsp:val=&quot;00FF7489&quot;/&gt;&lt;/wsp:rsids&gt;&lt;/w:docPr&gt;&lt;w:body&gt;&lt;wx:sect&gt;&lt;w:p wsp:rsidR=&quot;00000000&quot; wsp:rsidRDefault=&quot;005725FF&quot; wsp:rsidP=&quot;005725FF&quot;&gt;&lt;m:oMathPara&gt;&lt;m:oMath&gt;&lt;m:r&gt;&lt;w:rPr&gt;&lt;w:rFonts w:ascii=&quot;Cambria Math&quot; w:h-ansi=&quot;Cambria Math&quot; w:cs=&quot;Arial&quot;/&gt;&lt;wx:font wx:val=&quot;Cambria Math&quot;/&gt;&lt;w:i/&gt;&lt;/w:rPr&gt;&lt;m:t&gt;i&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009938E6" w:rsidRPr="009938E6">
        <w:rPr>
          <w:rFonts w:ascii="Arial" w:hAnsi="Arial" w:cs="Arial"/>
        </w:rPr>
        <w:instrText xml:space="preserve"> </w:instrText>
      </w:r>
      <w:r w:rsidR="009938E6" w:rsidRPr="009938E6">
        <w:rPr>
          <w:rFonts w:ascii="Arial" w:hAnsi="Arial" w:cs="Arial"/>
        </w:rPr>
        <w:fldChar w:fldCharType="separate"/>
      </w:r>
      <w:r w:rsidR="00252D89">
        <w:rPr>
          <w:position w:val="-5"/>
        </w:rPr>
        <w:pict>
          <v:shape id="_x0000_i1041" type="#_x0000_t75" style="width:4.35pt;height:13.6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461C0F&quot;/&gt;&lt;wsp:rsid wsp:val=&quot;00000DE9&quot;/&gt;&lt;wsp:rsid wsp:val=&quot;0001358A&quot;/&gt;&lt;wsp:rsid wsp:val=&quot;00014909&quot;/&gt;&lt;wsp:rsid wsp:val=&quot;000172C2&quot;/&gt;&lt;wsp:rsid wsp:val=&quot;000202AB&quot;/&gt;&lt;wsp:rsid wsp:val=&quot;000236FF&quot;/&gt;&lt;wsp:rsid wsp:val=&quot;000341BA&quot;/&gt;&lt;wsp:rsid wsp:val=&quot;00043EA1&quot;/&gt;&lt;wsp:rsid wsp:val=&quot;00053557&quot;/&gt;&lt;wsp:rsid wsp:val=&quot;00063263&quot;/&gt;&lt;wsp:rsid wsp:val=&quot;0007738F&quot;/&gt;&lt;wsp:rsid wsp:val=&quot;000878CB&quot;/&gt;&lt;wsp:rsid wsp:val=&quot;000A2B85&quot;/&gt;&lt;wsp:rsid wsp:val=&quot;000A5305&quot;/&gt;&lt;wsp:rsid wsp:val=&quot;000A6C6B&quot;/&gt;&lt;wsp:rsid wsp:val=&quot;000B22C9&quot;/&gt;&lt;wsp:rsid wsp:val=&quot;000B2BF4&quot;/&gt;&lt;wsp:rsid wsp:val=&quot;000B5963&quot;/&gt;&lt;wsp:rsid wsp:val=&quot;000C428C&quot;/&gt;&lt;wsp:rsid wsp:val=&quot;000C7C30&quot;/&gt;&lt;wsp:rsid wsp:val=&quot;000D30CD&quot;/&gt;&lt;wsp:rsid wsp:val=&quot;000D4A78&quot;/&gt;&lt;wsp:rsid wsp:val=&quot;000D7AD3&quot;/&gt;&lt;wsp:rsid wsp:val=&quot;000E0CFA&quot;/&gt;&lt;wsp:rsid wsp:val=&quot;000E0D50&quot;/&gt;&lt;wsp:rsid wsp:val=&quot;000E2314&quot;/&gt;&lt;wsp:rsid wsp:val=&quot;000E3DFC&quot;/&gt;&lt;wsp:rsid wsp:val=&quot;000F7337&quot;/&gt;&lt;wsp:rsid wsp:val=&quot;00104955&quot;/&gt;&lt;wsp:rsid wsp:val=&quot;00105554&quot;/&gt;&lt;wsp:rsid wsp:val=&quot;00105DC3&quot;/&gt;&lt;wsp:rsid wsp:val=&quot;00106B5C&quot;/&gt;&lt;wsp:rsid wsp:val=&quot;0012473C&quot;/&gt;&lt;wsp:rsid wsp:val=&quot;00124B27&quot;/&gt;&lt;wsp:rsid wsp:val=&quot;00143076&quot;/&gt;&lt;wsp:rsid wsp:val=&quot;001436D9&quot;/&gt;&lt;wsp:rsid wsp:val=&quot;00152A2C&quot;/&gt;&lt;wsp:rsid wsp:val=&quot;00157368&quot;/&gt;&lt;wsp:rsid wsp:val=&quot;00157424&quot;/&gt;&lt;wsp:rsid wsp:val=&quot;0016002C&quot;/&gt;&lt;wsp:rsid wsp:val=&quot;00164475&quot;/&gt;&lt;wsp:rsid wsp:val=&quot;001826DD&quot;/&gt;&lt;wsp:rsid wsp:val=&quot;00182D75&quot;/&gt;&lt;wsp:rsid wsp:val=&quot;001A061A&quot;/&gt;&lt;wsp:rsid wsp:val=&quot;001A15E3&quot;/&gt;&lt;wsp:rsid wsp:val=&quot;001A4C5C&quot;/&gt;&lt;wsp:rsid wsp:val=&quot;001A585C&quot;/&gt;&lt;wsp:rsid wsp:val=&quot;001B3719&quot;/&gt;&lt;wsp:rsid wsp:val=&quot;001C0EA8&quot;/&gt;&lt;wsp:rsid wsp:val=&quot;001C0F20&quot;/&gt;&lt;wsp:rsid wsp:val=&quot;001C2C37&quot;/&gt;&lt;wsp:rsid wsp:val=&quot;001C6AF2&quot;/&gt;&lt;wsp:rsid wsp:val=&quot;001D3177&quot;/&gt;&lt;wsp:rsid wsp:val=&quot;001D5471&quot;/&gt;&lt;wsp:rsid wsp:val=&quot;001F1B02&quot;/&gt;&lt;wsp:rsid wsp:val=&quot;001F7C9A&quot;/&gt;&lt;wsp:rsid wsp:val=&quot;00205C8E&quot;/&gt;&lt;wsp:rsid wsp:val=&quot;002104AA&quot;/&gt;&lt;wsp:rsid wsp:val=&quot;00210E96&quot;/&gt;&lt;wsp:rsid wsp:val=&quot;00211FE2&quot;/&gt;&lt;wsp:rsid wsp:val=&quot;00215C9B&quot;/&gt;&lt;wsp:rsid wsp:val=&quot;0022407F&quot;/&gt;&lt;wsp:rsid wsp:val=&quot;00227D3D&quot;/&gt;&lt;wsp:rsid wsp:val=&quot;00230FB5&quot;/&gt;&lt;wsp:rsid wsp:val=&quot;002370B8&quot;/&gt;&lt;wsp:rsid wsp:val=&quot;002449BB&quot;/&gt;&lt;wsp:rsid wsp:val=&quot;0024551A&quot;/&gt;&lt;wsp:rsid wsp:val=&quot;0024679A&quot;/&gt;&lt;wsp:rsid wsp:val=&quot;002471DF&quot;/&gt;&lt;wsp:rsid wsp:val=&quot;00256317&quot;/&gt;&lt;wsp:rsid wsp:val=&quot;00260A0E&quot;/&gt;&lt;wsp:rsid wsp:val=&quot;00261B36&quot;/&gt;&lt;wsp:rsid wsp:val=&quot;00264B3F&quot;/&gt;&lt;wsp:rsid wsp:val=&quot;002709B2&quot;/&gt;&lt;wsp:rsid wsp:val=&quot;002720C0&quot;/&gt;&lt;wsp:rsid wsp:val=&quot;002740E9&quot;/&gt;&lt;wsp:rsid wsp:val=&quot;00274F70&quot;/&gt;&lt;wsp:rsid wsp:val=&quot;00280C6C&quot;/&gt;&lt;wsp:rsid wsp:val=&quot;002841DF&quot;/&gt;&lt;wsp:rsid wsp:val=&quot;002865EC&quot;/&gt;&lt;wsp:rsid wsp:val=&quot;002867ED&quot;/&gt;&lt;wsp:rsid wsp:val=&quot;002938ED&quot;/&gt;&lt;wsp:rsid wsp:val=&quot;002957B7&quot;/&gt;&lt;wsp:rsid wsp:val=&quot;002A2F90&quot;/&gt;&lt;wsp:rsid wsp:val=&quot;002B2FA6&quot;/&gt;&lt;wsp:rsid wsp:val=&quot;002B3B1C&quot;/&gt;&lt;wsp:rsid wsp:val=&quot;002B5BB7&quot;/&gt;&lt;wsp:rsid wsp:val=&quot;002B6EC4&quot;/&gt;&lt;wsp:rsid wsp:val=&quot;002C33C1&quot;/&gt;&lt;wsp:rsid wsp:val=&quot;002C398D&quot;/&gt;&lt;wsp:rsid wsp:val=&quot;002C7C7E&quot;/&gt;&lt;wsp:rsid wsp:val=&quot;002D43C8&quot;/&gt;&lt;wsp:rsid wsp:val=&quot;002E37E1&quot;/&gt;&lt;wsp:rsid wsp:val=&quot;002E3885&quot;/&gt;&lt;wsp:rsid wsp:val=&quot;002E3FEE&quot;/&gt;&lt;wsp:rsid wsp:val=&quot;002E4511&quot;/&gt;&lt;wsp:rsid wsp:val=&quot;002E5EE9&quot;/&gt;&lt;wsp:rsid wsp:val=&quot;002E7A0A&quot;/&gt;&lt;wsp:rsid wsp:val=&quot;002F0F3D&quot;/&gt;&lt;wsp:rsid wsp:val=&quot;002F1B50&quot;/&gt;&lt;wsp:rsid wsp:val=&quot;002F24D4&quot;/&gt;&lt;wsp:rsid wsp:val=&quot;0030370F&quot;/&gt;&lt;wsp:rsid wsp:val=&quot;00303924&quot;/&gt;&lt;wsp:rsid wsp:val=&quot;00304E9B&quot;/&gt;&lt;wsp:rsid wsp:val=&quot;00311864&quot;/&gt;&lt;wsp:rsid wsp:val=&quot;00312D6C&quot;/&gt;&lt;wsp:rsid wsp:val=&quot;00320D80&quot;/&gt;&lt;wsp:rsid wsp:val=&quot;0032182D&quot;/&gt;&lt;wsp:rsid wsp:val=&quot;00321C22&quot;/&gt;&lt;wsp:rsid wsp:val=&quot;00322BCA&quot;/&gt;&lt;wsp:rsid wsp:val=&quot;00323834&quot;/&gt;&lt;wsp:rsid wsp:val=&quot;003332A1&quot;/&gt;&lt;wsp:rsid wsp:val=&quot;00334AD2&quot;/&gt;&lt;wsp:rsid wsp:val=&quot;003353FC&quot;/&gt;&lt;wsp:rsid wsp:val=&quot;00336AC8&quot;/&gt;&lt;wsp:rsid wsp:val=&quot;00346C73&quot;/&gt;&lt;wsp:rsid wsp:val=&quot;0035153D&quot;/&gt;&lt;wsp:rsid wsp:val=&quot;00357AC4&quot;/&gt;&lt;wsp:rsid wsp:val=&quot;0036349D&quot;/&gt;&lt;wsp:rsid wsp:val=&quot;00364942&quot;/&gt;&lt;wsp:rsid wsp:val=&quot;00367BE2&quot;/&gt;&lt;wsp:rsid wsp:val=&quot;00376BAA&quot;/&gt;&lt;wsp:rsid wsp:val=&quot;003779B1&quot;/&gt;&lt;wsp:rsid wsp:val=&quot;00384259&quot;/&gt;&lt;wsp:rsid wsp:val=&quot;003851E3&quot;/&gt;&lt;wsp:rsid wsp:val=&quot;0039134F&quot;/&gt;&lt;wsp:rsid wsp:val=&quot;003939D7&quot;/&gt;&lt;wsp:rsid wsp:val=&quot;003A1D1A&quot;/&gt;&lt;wsp:rsid wsp:val=&quot;003A235F&quot;/&gt;&lt;wsp:rsid wsp:val=&quot;003A4F14&quot;/&gt;&lt;wsp:rsid wsp:val=&quot;003B030D&quot;/&gt;&lt;wsp:rsid wsp:val=&quot;003B2423&quot;/&gt;&lt;wsp:rsid wsp:val=&quot;003C0530&quot;/&gt;&lt;wsp:rsid wsp:val=&quot;003D20BB&quot;/&gt;&lt;wsp:rsid wsp:val=&quot;003D572D&quot;/&gt;&lt;wsp:rsid wsp:val=&quot;003E77B3&quot;/&gt;&lt;wsp:rsid wsp:val=&quot;003F121C&quot;/&gt;&lt;wsp:rsid wsp:val=&quot;003F4C02&quot;/&gt;&lt;wsp:rsid wsp:val=&quot;003F5424&quot;/&gt;&lt;wsp:rsid wsp:val=&quot;003F5527&quot;/&gt;&lt;wsp:rsid wsp:val=&quot;003F642B&quot;/&gt;&lt;wsp:rsid wsp:val=&quot;003F714B&quot;/&gt;&lt;wsp:rsid wsp:val=&quot;004018BB&quot;/&gt;&lt;wsp:rsid wsp:val=&quot;00403DB6&quot;/&gt;&lt;wsp:rsid wsp:val=&quot;00404562&quot;/&gt;&lt;wsp:rsid wsp:val=&quot;00410B09&quot;/&gt;&lt;wsp:rsid wsp:val=&quot;00421A77&quot;/&gt;&lt;wsp:rsid wsp:val=&quot;0042665C&quot;/&gt;&lt;wsp:rsid wsp:val=&quot;00431920&quot;/&gt;&lt;wsp:rsid wsp:val=&quot;00433981&quot;/&gt;&lt;wsp:rsid wsp:val=&quot;00441D1C&quot;/&gt;&lt;wsp:rsid wsp:val=&quot;004430BF&quot;/&gt;&lt;wsp:rsid wsp:val=&quot;00443ACB&quot;/&gt;&lt;wsp:rsid wsp:val=&quot;00461C0F&quot;/&gt;&lt;wsp:rsid wsp:val=&quot;00461C7B&quot;/&gt;&lt;wsp:rsid wsp:val=&quot;004671DD&quot;/&gt;&lt;wsp:rsid wsp:val=&quot;00467287&quot;/&gt;&lt;wsp:rsid wsp:val=&quot;00467CF3&quot;/&gt;&lt;wsp:rsid wsp:val=&quot;0047153F&quot;/&gt;&lt;wsp:rsid wsp:val=&quot;00476A4F&quot;/&gt;&lt;wsp:rsid wsp:val=&quot;00481038&quot;/&gt;&lt;wsp:rsid wsp:val=&quot;00484F2A&quot;/&gt;&lt;wsp:rsid wsp:val=&quot;004858E6&quot;/&gt;&lt;wsp:rsid wsp:val=&quot;00487571&quot;/&gt;&lt;wsp:rsid wsp:val=&quot;004879D0&quot;/&gt;&lt;wsp:rsid wsp:val=&quot;004915A6&quot;/&gt;&lt;wsp:rsid wsp:val=&quot;0049179C&quot;/&gt;&lt;wsp:rsid wsp:val=&quot;00495BFC&quot;/&gt;&lt;wsp:rsid wsp:val=&quot;0049691A&quot;/&gt;&lt;wsp:rsid wsp:val=&quot;00497AFA&quot;/&gt;&lt;wsp:rsid wsp:val=&quot;004A2604&quot;/&gt;&lt;wsp:rsid wsp:val=&quot;004B07ED&quot;/&gt;&lt;wsp:rsid wsp:val=&quot;004B0EA1&quot;/&gt;&lt;wsp:rsid wsp:val=&quot;004C46C4&quot;/&gt;&lt;wsp:rsid wsp:val=&quot;004D2334&quot;/&gt;&lt;wsp:rsid wsp:val=&quot;004D2574&quot;/&gt;&lt;wsp:rsid wsp:val=&quot;004D3478&quot;/&gt;&lt;wsp:rsid wsp:val=&quot;004E27C2&quot;/&gt;&lt;wsp:rsid wsp:val=&quot;004E63AE&quot;/&gt;&lt;wsp:rsid wsp:val=&quot;004E7567&quot;/&gt;&lt;wsp:rsid wsp:val=&quot;004F7E19&quot;/&gt;&lt;wsp:rsid wsp:val=&quot;005016B6&quot;/&gt;&lt;wsp:rsid wsp:val=&quot;005072F7&quot;/&gt;&lt;wsp:rsid wsp:val=&quot;00507959&quot;/&gt;&lt;wsp:rsid wsp:val=&quot;00513075&quot;/&gt;&lt;wsp:rsid wsp:val=&quot;005160BB&quot;/&gt;&lt;wsp:rsid wsp:val=&quot;00517531&quot;/&gt;&lt;wsp:rsid wsp:val=&quot;00524CAE&quot;/&gt;&lt;wsp:rsid wsp:val=&quot;00530E71&quot;/&gt;&lt;wsp:rsid wsp:val=&quot;00537F63&quot;/&gt;&lt;wsp:rsid wsp:val=&quot;00545E77&quot;/&gt;&lt;wsp:rsid wsp:val=&quot;005525DC&quot;/&gt;&lt;wsp:rsid wsp:val=&quot;0055516E&quot;/&gt;&lt;wsp:rsid wsp:val=&quot;005619B4&quot;/&gt;&lt;wsp:rsid wsp:val=&quot;005626F0&quot;/&gt;&lt;wsp:rsid wsp:val=&quot;00571159&quot;/&gt;&lt;wsp:rsid wsp:val=&quot;00571669&quot;/&gt;&lt;wsp:rsid wsp:val=&quot;00571795&quot;/&gt;&lt;wsp:rsid wsp:val=&quot;00571FE2&quot;/&gt;&lt;wsp:rsid wsp:val=&quot;005725FF&quot;/&gt;&lt;wsp:rsid wsp:val=&quot;00572AF1&quot;/&gt;&lt;wsp:rsid wsp:val=&quot;00574B23&quot;/&gt;&lt;wsp:rsid wsp:val=&quot;00574EEE&quot;/&gt;&lt;wsp:rsid wsp:val=&quot;00577959&quot;/&gt;&lt;wsp:rsid wsp:val=&quot;0058012C&quot;/&gt;&lt;wsp:rsid wsp:val=&quot;0058088D&quot;/&gt;&lt;wsp:rsid wsp:val=&quot;00580A9A&quot;/&gt;&lt;wsp:rsid wsp:val=&quot;00594894&quot;/&gt;&lt;wsp:rsid wsp:val=&quot;005A1B6B&quot;/&gt;&lt;wsp:rsid wsp:val=&quot;005A4208&quot;/&gt;&lt;wsp:rsid wsp:val=&quot;005B23CB&quot;/&gt;&lt;wsp:rsid wsp:val=&quot;005C3ACA&quot;/&gt;&lt;wsp:rsid wsp:val=&quot;005C71B7&quot;/&gt;&lt;wsp:rsid wsp:val=&quot;005D2F18&quot;/&gt;&lt;wsp:rsid wsp:val=&quot;005D3F92&quot;/&gt;&lt;wsp:rsid wsp:val=&quot;005D6DC7&quot;/&gt;&lt;wsp:rsid wsp:val=&quot;005E697F&quot;/&gt;&lt;wsp:rsid wsp:val=&quot;005E6F75&quot;/&gt;&lt;wsp:rsid wsp:val=&quot;005F7506&quot;/&gt;&lt;wsp:rsid wsp:val=&quot;00600A3F&quot;/&gt;&lt;wsp:rsid wsp:val=&quot;00600B44&quot;/&gt;&lt;wsp:rsid wsp:val=&quot;006013E8&quot;/&gt;&lt;wsp:rsid wsp:val=&quot;0060149F&quot;/&gt;&lt;wsp:rsid wsp:val=&quot;00602EE7&quot;/&gt;&lt;wsp:rsid wsp:val=&quot;006056A6&quot;/&gt;&lt;wsp:rsid wsp:val=&quot;0061737A&quot;/&gt;&lt;wsp:rsid wsp:val=&quot;00626A61&quot;/&gt;&lt;wsp:rsid wsp:val=&quot;00627690&quot;/&gt;&lt;wsp:rsid wsp:val=&quot;006364CE&quot;/&gt;&lt;wsp:rsid wsp:val=&quot;006369A6&quot;/&gt;&lt;wsp:rsid wsp:val=&quot;006375EC&quot;/&gt;&lt;wsp:rsid wsp:val=&quot;0064089C&quot;/&gt;&lt;wsp:rsid wsp:val=&quot;00652442&quot;/&gt;&lt;wsp:rsid wsp:val=&quot;00654E67&quot;/&gt;&lt;wsp:rsid wsp:val=&quot;0065681D&quot;/&gt;&lt;wsp:rsid wsp:val=&quot;00656A0E&quot;/&gt;&lt;wsp:rsid wsp:val=&quot;00664E94&quot;/&gt;&lt;wsp:rsid wsp:val=&quot;00672C90&quot;/&gt;&lt;wsp:rsid wsp:val=&quot;006757E3&quot;/&gt;&lt;wsp:rsid wsp:val=&quot;006816F9&quot;/&gt;&lt;wsp:rsid wsp:val=&quot;00682D8E&quot;/&gt;&lt;wsp:rsid wsp:val=&quot;00683FA7&quot;/&gt;&lt;wsp:rsid wsp:val=&quot;006859CF&quot;/&gt;&lt;wsp:rsid wsp:val=&quot;00687108&quot;/&gt;&lt;wsp:rsid wsp:val=&quot;0069408F&quot;/&gt;&lt;wsp:rsid wsp:val=&quot;006A4308&quot;/&gt;&lt;wsp:rsid wsp:val=&quot;006B48BB&quot;/&gt;&lt;wsp:rsid wsp:val=&quot;006B5FE8&quot;/&gt;&lt;wsp:rsid wsp:val=&quot;006B718F&quot;/&gt;&lt;wsp:rsid wsp:val=&quot;006C4373&quot;/&gt;&lt;wsp:rsid wsp:val=&quot;006C5079&quot;/&gt;&lt;wsp:rsid wsp:val=&quot;006D13ED&quot;/&gt;&lt;wsp:rsid wsp:val=&quot;006D1451&quot;/&gt;&lt;wsp:rsid wsp:val=&quot;006D1E07&quot;/&gt;&lt;wsp:rsid wsp:val=&quot;006E2509&quot;/&gt;&lt;wsp:rsid wsp:val=&quot;00702A32&quot;/&gt;&lt;wsp:rsid wsp:val=&quot;0070720C&quot;/&gt;&lt;wsp:rsid wsp:val=&quot;007109B2&quot;/&gt;&lt;wsp:rsid wsp:val=&quot;00715997&quot;/&gt;&lt;wsp:rsid wsp:val=&quot;00715DF5&quot;/&gt;&lt;wsp:rsid wsp:val=&quot;00716170&quot;/&gt;&lt;wsp:rsid wsp:val=&quot;00720A63&quot;/&gt;&lt;wsp:rsid wsp:val=&quot;00724C7A&quot;/&gt;&lt;wsp:rsid wsp:val=&quot;00727A94&quot;/&gt;&lt;wsp:rsid wsp:val=&quot;007303AC&quot;/&gt;&lt;wsp:rsid wsp:val=&quot;00735326&quot;/&gt;&lt;wsp:rsid wsp:val=&quot;00744A46&quot;/&gt;&lt;wsp:rsid wsp:val=&quot;00747B2F&quot;/&gt;&lt;wsp:rsid wsp:val=&quot;00751415&quot;/&gt;&lt;wsp:rsid wsp:val=&quot;0075296C&quot;/&gt;&lt;wsp:rsid wsp:val=&quot;0075417E&quot;/&gt;&lt;wsp:rsid wsp:val=&quot;00757E7B&quot;/&gt;&lt;wsp:rsid wsp:val=&quot;007605F5&quot;/&gt;&lt;wsp:rsid wsp:val=&quot;00760959&quot;/&gt;&lt;wsp:rsid wsp:val=&quot;00762D07&quot;/&gt;&lt;wsp:rsid wsp:val=&quot;00767018&quot;/&gt;&lt;wsp:rsid wsp:val=&quot;00771261&quot;/&gt;&lt;wsp:rsid wsp:val=&quot;00771F14&quot;/&gt;&lt;wsp:rsid wsp:val=&quot;0077262D&quot;/&gt;&lt;wsp:rsid wsp:val=&quot;0077522C&quot;/&gt;&lt;wsp:rsid wsp:val=&quot;00776E92&quot;/&gt;&lt;wsp:rsid wsp:val=&quot;00784744&quot;/&gt;&lt;wsp:rsid wsp:val=&quot;00785E40&quot;/&gt;&lt;wsp:rsid wsp:val=&quot;00787CB9&quot;/&gt;&lt;wsp:rsid wsp:val=&quot;00794EFE&quot;/&gt;&lt;wsp:rsid wsp:val=&quot;00796E1A&quot;/&gt;&lt;wsp:rsid wsp:val=&quot;007B28C5&quot;/&gt;&lt;wsp:rsid wsp:val=&quot;007C1A23&quot;/&gt;&lt;wsp:rsid wsp:val=&quot;007C2444&quot;/&gt;&lt;wsp:rsid wsp:val=&quot;007D0243&quot;/&gt;&lt;wsp:rsid wsp:val=&quot;007D3E5A&quot;/&gt;&lt;wsp:rsid wsp:val=&quot;007D4B0F&quot;/&gt;&lt;wsp:rsid wsp:val=&quot;007D6254&quot;/&gt;&lt;wsp:rsid wsp:val=&quot;007D7D9A&quot;/&gt;&lt;wsp:rsid wsp:val=&quot;007E2FD8&quot;/&gt;&lt;wsp:rsid wsp:val=&quot;007E4DE2&quot;/&gt;&lt;wsp:rsid wsp:val=&quot;007E5D14&quot;/&gt;&lt;wsp:rsid wsp:val=&quot;007E76C0&quot;/&gt;&lt;wsp:rsid wsp:val=&quot;007F548C&quot;/&gt;&lt;wsp:rsid wsp:val=&quot;007F71F8&quot;/&gt;&lt;wsp:rsid wsp:val=&quot;0080093F&quot;/&gt;&lt;wsp:rsid wsp:val=&quot;00800D2D&quot;/&gt;&lt;wsp:rsid wsp:val=&quot;00802DD7&quot;/&gt;&lt;wsp:rsid wsp:val=&quot;00807552&quot;/&gt;&lt;wsp:rsid wsp:val=&quot;00810F26&quot;/&gt;&lt;wsp:rsid wsp:val=&quot;00813E5D&quot;/&gt;&lt;wsp:rsid wsp:val=&quot;0081637D&quot;/&gt;&lt;wsp:rsid wsp:val=&quot;008246FB&quot;/&gt;&lt;wsp:rsid wsp:val=&quot;00826A12&quot;/&gt;&lt;wsp:rsid wsp:val=&quot;00827524&quot;/&gt;&lt;wsp:rsid wsp:val=&quot;00833E8E&quot;/&gt;&lt;wsp:rsid wsp:val=&quot;0085426E&quot;/&gt;&lt;wsp:rsid wsp:val=&quot;0086117B&quot;/&gt;&lt;wsp:rsid wsp:val=&quot;008612C8&quot;/&gt;&lt;wsp:rsid wsp:val=&quot;00861660&quot;/&gt;&lt;wsp:rsid wsp:val=&quot;00863E13&quot;/&gt;&lt;wsp:rsid wsp:val=&quot;008702DD&quot;/&gt;&lt;wsp:rsid wsp:val=&quot;0088328D&quot;/&gt;&lt;wsp:rsid wsp:val=&quot;00883A98&quot;/&gt;&lt;wsp:rsid wsp:val=&quot;00884068&quot;/&gt;&lt;wsp:rsid wsp:val=&quot;0088458B&quot;/&gt;&lt;wsp:rsid wsp:val=&quot;008873FF&quot;/&gt;&lt;wsp:rsid wsp:val=&quot;0089794A&quot;/&gt;&lt;wsp:rsid wsp:val=&quot;008A0CF8&quot;/&gt;&lt;wsp:rsid wsp:val=&quot;008A3135&quot;/&gt;&lt;wsp:rsid wsp:val=&quot;008A52D7&quot;/&gt;&lt;wsp:rsid wsp:val=&quot;008A62BA&quot;/&gt;&lt;wsp:rsid wsp:val=&quot;008B3226&quot;/&gt;&lt;wsp:rsid wsp:val=&quot;008B4268&quot;/&gt;&lt;wsp:rsid wsp:val=&quot;008C2462&quot;/&gt;&lt;wsp:rsid wsp:val=&quot;008C5DBA&quot;/&gt;&lt;wsp:rsid wsp:val=&quot;008D29F6&quot;/&gt;&lt;wsp:rsid wsp:val=&quot;008D374F&quot;/&gt;&lt;wsp:rsid wsp:val=&quot;008D4D0A&quot;/&gt;&lt;wsp:rsid wsp:val=&quot;008E605B&quot;/&gt;&lt;wsp:rsid wsp:val=&quot;008F0312&quot;/&gt;&lt;wsp:rsid wsp:val=&quot;009035F7&quot;/&gt;&lt;wsp:rsid wsp:val=&quot;0090631F&quot;/&gt;&lt;wsp:rsid wsp:val=&quot;009103F1&quot;/&gt;&lt;wsp:rsid wsp:val=&quot;00920928&quot;/&gt;&lt;wsp:rsid wsp:val=&quot;00922473&quot;/&gt;&lt;wsp:rsid wsp:val=&quot;00922D52&quot;/&gt;&lt;wsp:rsid wsp:val=&quot;00927CC2&quot;/&gt;&lt;wsp:rsid wsp:val=&quot;0094016C&quot;/&gt;&lt;wsp:rsid wsp:val=&quot;0094151F&quot;/&gt;&lt;wsp:rsid wsp:val=&quot;009425AF&quot;/&gt;&lt;wsp:rsid wsp:val=&quot;009430BA&quot;/&gt;&lt;wsp:rsid wsp:val=&quot;009435A8&quot;/&gt;&lt;wsp:rsid wsp:val=&quot;009446B6&quot;/&gt;&lt;wsp:rsid wsp:val=&quot;00947B21&quot;/&gt;&lt;wsp:rsid wsp:val=&quot;009501A7&quot;/&gt;&lt;wsp:rsid wsp:val=&quot;00955487&quot;/&gt;&lt;wsp:rsid wsp:val=&quot;0095581D&quot;/&gt;&lt;wsp:rsid wsp:val=&quot;00962911&quot;/&gt;&lt;wsp:rsid wsp:val=&quot;00976026&quot;/&gt;&lt;wsp:rsid wsp:val=&quot;009773F8&quot;/&gt;&lt;wsp:rsid wsp:val=&quot;009802BB&quot;/&gt;&lt;wsp:rsid wsp:val=&quot;00981271&quot;/&gt;&lt;wsp:rsid wsp:val=&quot;009867BB&quot;/&gt;&lt;wsp:rsid wsp:val=&quot;0099136E&quot;/&gt;&lt;wsp:rsid wsp:val=&quot;00992069&quot;/&gt;&lt;wsp:rsid wsp:val=&quot;00993009&quot;/&gt;&lt;wsp:rsid wsp:val=&quot;009938E6&quot;/&gt;&lt;wsp:rsid wsp:val=&quot;0099522D&quot;/&gt;&lt;wsp:rsid wsp:val=&quot;00995EF8&quot;/&gt;&lt;wsp:rsid wsp:val=&quot;009972E4&quot;/&gt;&lt;wsp:rsid wsp:val=&quot;009A2B56&quot;/&gt;&lt;wsp:rsid wsp:val=&quot;009A3F17&quot;/&gt;&lt;wsp:rsid wsp:val=&quot;009B58D1&quot;/&gt;&lt;wsp:rsid wsp:val=&quot;009B66B2&quot;/&gt;&lt;wsp:rsid wsp:val=&quot;009C1531&quot;/&gt;&lt;wsp:rsid wsp:val=&quot;009D4036&quot;/&gt;&lt;wsp:rsid wsp:val=&quot;009D4C18&quot;/&gt;&lt;wsp:rsid wsp:val=&quot;009D6402&quot;/&gt;&lt;wsp:rsid wsp:val=&quot;009F273A&quot;/&gt;&lt;wsp:rsid wsp:val=&quot;00A03BC9&quot;/&gt;&lt;wsp:rsid wsp:val=&quot;00A049C2&quot;/&gt;&lt;wsp:rsid wsp:val=&quot;00A07B61&quot;/&gt;&lt;wsp:rsid wsp:val=&quot;00A1082D&quot;/&gt;&lt;wsp:rsid wsp:val=&quot;00A16ADE&quot;/&gt;&lt;wsp:rsid wsp:val=&quot;00A26201&quot;/&gt;&lt;wsp:rsid wsp:val=&quot;00A34626&quot;/&gt;&lt;wsp:rsid wsp:val=&quot;00A374B4&quot;/&gt;&lt;wsp:rsid wsp:val=&quot;00A42236&quot;/&gt;&lt;wsp:rsid wsp:val=&quot;00A43221&quot;/&gt;&lt;wsp:rsid wsp:val=&quot;00A4383B&quot;/&gt;&lt;wsp:rsid wsp:val=&quot;00A51CA7&quot;/&gt;&lt;wsp:rsid wsp:val=&quot;00A526D7&quot;/&gt;&lt;wsp:rsid wsp:val=&quot;00A55CD4&quot;/&gt;&lt;wsp:rsid wsp:val=&quot;00A701A7&quot;/&gt;&lt;wsp:rsid wsp:val=&quot;00A75AB5&quot;/&gt;&lt;wsp:rsid wsp:val=&quot;00A76342&quot;/&gt;&lt;wsp:rsid wsp:val=&quot;00A83386&quot;/&gt;&lt;wsp:rsid wsp:val=&quot;00A836D9&quot;/&gt;&lt;wsp:rsid wsp:val=&quot;00A86221&quot;/&gt;&lt;wsp:rsid wsp:val=&quot;00A86609&quot;/&gt;&lt;wsp:rsid wsp:val=&quot;00A908E5&quot;/&gt;&lt;wsp:rsid wsp:val=&quot;00AA2B68&quot;/&gt;&lt;wsp:rsid wsp:val=&quot;00AB3C2F&quot;/&gt;&lt;wsp:rsid wsp:val=&quot;00AB514D&quot;/&gt;&lt;wsp:rsid wsp:val=&quot;00AC03B4&quot;/&gt;&lt;wsp:rsid wsp:val=&quot;00AC4616&quot;/&gt;&lt;wsp:rsid wsp:val=&quot;00AC6905&quot;/&gt;&lt;wsp:rsid wsp:val=&quot;00AE1832&quot;/&gt;&lt;wsp:rsid wsp:val=&quot;00AE1BD3&quot;/&gt;&lt;wsp:rsid wsp:val=&quot;00AE5F10&quot;/&gt;&lt;wsp:rsid wsp:val=&quot;00AE66B7&quot;/&gt;&lt;wsp:rsid wsp:val=&quot;00AF527E&quot;/&gt;&lt;wsp:rsid wsp:val=&quot;00AF6ED8&quot;/&gt;&lt;wsp:rsid wsp:val=&quot;00B034F7&quot;/&gt;&lt;wsp:rsid wsp:val=&quot;00B07551&quot;/&gt;&lt;wsp:rsid wsp:val=&quot;00B11647&quot;/&gt;&lt;wsp:rsid wsp:val=&quot;00B13DAB&quot;/&gt;&lt;wsp:rsid wsp:val=&quot;00B227A4&quot;/&gt;&lt;wsp:rsid wsp:val=&quot;00B23D48&quot;/&gt;&lt;wsp:rsid wsp:val=&quot;00B25C0D&quot;/&gt;&lt;wsp:rsid wsp:val=&quot;00B275DB&quot;/&gt;&lt;wsp:rsid wsp:val=&quot;00B3045E&quot;/&gt;&lt;wsp:rsid wsp:val=&quot;00B31A31&quot;/&gt;&lt;wsp:rsid wsp:val=&quot;00B32FDF&quot;/&gt;&lt;wsp:rsid wsp:val=&quot;00B40FA5&quot;/&gt;&lt;wsp:rsid wsp:val=&quot;00B67C1B&quot;/&gt;&lt;wsp:rsid wsp:val=&quot;00B80E27&quot;/&gt;&lt;wsp:rsid wsp:val=&quot;00B81EF0&quot;/&gt;&lt;wsp:rsid wsp:val=&quot;00B83C93&quot;/&gt;&lt;wsp:rsid wsp:val=&quot;00B847B3&quot;/&gt;&lt;wsp:rsid wsp:val=&quot;00B930D3&quot;/&gt;&lt;wsp:rsid wsp:val=&quot;00B93E7F&quot;/&gt;&lt;wsp:rsid wsp:val=&quot;00B977B6&quot;/&gt;&lt;wsp:rsid wsp:val=&quot;00BA1143&quot;/&gt;&lt;wsp:rsid wsp:val=&quot;00BA5F12&quot;/&gt;&lt;wsp:rsid wsp:val=&quot;00BB0725&quot;/&gt;&lt;wsp:rsid wsp:val=&quot;00BB306E&quot;/&gt;&lt;wsp:rsid wsp:val=&quot;00BB37C6&quot;/&gt;&lt;wsp:rsid wsp:val=&quot;00BB7991&quot;/&gt;&lt;wsp:rsid wsp:val=&quot;00BC050C&quot;/&gt;&lt;wsp:rsid wsp:val=&quot;00BC2262&quot;/&gt;&lt;wsp:rsid wsp:val=&quot;00BC3B65&quot;/&gt;&lt;wsp:rsid wsp:val=&quot;00BD0EBF&quot;/&gt;&lt;wsp:rsid wsp:val=&quot;00BE48F4&quot;/&gt;&lt;wsp:rsid wsp:val=&quot;00BE63B4&quot;/&gt;&lt;wsp:rsid wsp:val=&quot;00BF31B1&quot;/&gt;&lt;wsp:rsid wsp:val=&quot;00C00348&quot;/&gt;&lt;wsp:rsid wsp:val=&quot;00C00646&quot;/&gt;&lt;wsp:rsid wsp:val=&quot;00C0204C&quot;/&gt;&lt;wsp:rsid wsp:val=&quot;00C06899&quot;/&gt;&lt;wsp:rsid wsp:val=&quot;00C12D42&quot;/&gt;&lt;wsp:rsid wsp:val=&quot;00C17D0D&quot;/&gt;&lt;wsp:rsid wsp:val=&quot;00C24D85&quot;/&gt;&lt;wsp:rsid wsp:val=&quot;00C35D8F&quot;/&gt;&lt;wsp:rsid wsp:val=&quot;00C36EAA&quot;/&gt;&lt;wsp:rsid wsp:val=&quot;00C435B5&quot;/&gt;&lt;wsp:rsid wsp:val=&quot;00C44DBA&quot;/&gt;&lt;wsp:rsid wsp:val=&quot;00C4651B&quot;/&gt;&lt;wsp:rsid wsp:val=&quot;00C67157&quot;/&gt;&lt;wsp:rsid wsp:val=&quot;00C706D2&quot;/&gt;&lt;wsp:rsid wsp:val=&quot;00C7246D&quot;/&gt;&lt;wsp:rsid wsp:val=&quot;00C8033F&quot;/&gt;&lt;wsp:rsid wsp:val=&quot;00C803E5&quot;/&gt;&lt;wsp:rsid wsp:val=&quot;00C80880&quot;/&gt;&lt;wsp:rsid wsp:val=&quot;00C80BFF&quot;/&gt;&lt;wsp:rsid wsp:val=&quot;00C81110&quot;/&gt;&lt;wsp:rsid wsp:val=&quot;00C839A6&quot;/&gt;&lt;wsp:rsid wsp:val=&quot;00C9050A&quot;/&gt;&lt;wsp:rsid wsp:val=&quot;00C94EB4&quot;/&gt;&lt;wsp:rsid wsp:val=&quot;00C97686&quot;/&gt;&lt;wsp:rsid wsp:val=&quot;00CB341E&quot;/&gt;&lt;wsp:rsid wsp:val=&quot;00CB3A0E&quot;/&gt;&lt;wsp:rsid wsp:val=&quot;00CC2D62&quot;/&gt;&lt;wsp:rsid wsp:val=&quot;00CC6E45&quot;/&gt;&lt;wsp:rsid wsp:val=&quot;00CD4757&quot;/&gt;&lt;wsp:rsid wsp:val=&quot;00CD7F9A&quot;/&gt;&lt;wsp:rsid wsp:val=&quot;00CF273C&quot;/&gt;&lt;wsp:rsid wsp:val=&quot;00D10D46&quot;/&gt;&lt;wsp:rsid wsp:val=&quot;00D21FAC&quot;/&gt;&lt;wsp:rsid wsp:val=&quot;00D240FC&quot;/&gt;&lt;wsp:rsid wsp:val=&quot;00D27032&quot;/&gt;&lt;wsp:rsid wsp:val=&quot;00D309EA&quot;/&gt;&lt;wsp:rsid wsp:val=&quot;00D32507&quot;/&gt;&lt;wsp:rsid wsp:val=&quot;00D36A2A&quot;/&gt;&lt;wsp:rsid wsp:val=&quot;00D36F51&quot;/&gt;&lt;wsp:rsid wsp:val=&quot;00D4227F&quot;/&gt;&lt;wsp:rsid wsp:val=&quot;00D43F6D&quot;/&gt;&lt;wsp:rsid wsp:val=&quot;00D47591&quot;/&gt;&lt;wsp:rsid wsp:val=&quot;00D52880&quot;/&gt;&lt;wsp:rsid wsp:val=&quot;00D56DD8&quot;/&gt;&lt;wsp:rsid wsp:val=&quot;00D63494&quot;/&gt;&lt;wsp:rsid wsp:val=&quot;00D677D3&quot;/&gt;&lt;wsp:rsid wsp:val=&quot;00D74B09&quot;/&gt;&lt;wsp:rsid wsp:val=&quot;00D81675&quot;/&gt;&lt;wsp:rsid wsp:val=&quot;00D838F9&quot;/&gt;&lt;wsp:rsid wsp:val=&quot;00D84DCB&quot;/&gt;&lt;wsp:rsid wsp:val=&quot;00D8532B&quot;/&gt;&lt;wsp:rsid wsp:val=&quot;00D856A4&quot;/&gt;&lt;wsp:rsid wsp:val=&quot;00D85B95&quot;/&gt;&lt;wsp:rsid wsp:val=&quot;00D86E3A&quot;/&gt;&lt;wsp:rsid wsp:val=&quot;00D91B0F&quot;/&gt;&lt;wsp:rsid wsp:val=&quot;00D93FF5&quot;/&gt;&lt;wsp:rsid wsp:val=&quot;00DA5294&quot;/&gt;&lt;wsp:rsid wsp:val=&quot;00DA6819&quot;/&gt;&lt;wsp:rsid wsp:val=&quot;00DA75FE&quot;/&gt;&lt;wsp:rsid wsp:val=&quot;00DB63A1&quot;/&gt;&lt;wsp:rsid wsp:val=&quot;00DC5579&quot;/&gt;&lt;wsp:rsid wsp:val=&quot;00DC5BE6&quot;/&gt;&lt;wsp:rsid wsp:val=&quot;00DD6961&quot;/&gt;&lt;wsp:rsid wsp:val=&quot;00DE1972&quot;/&gt;&lt;wsp:rsid wsp:val=&quot;00DE5094&quot;/&gt;&lt;wsp:rsid wsp:val=&quot;00DE5191&quot;/&gt;&lt;wsp:rsid wsp:val=&quot;00DE6044&quot;/&gt;&lt;wsp:rsid wsp:val=&quot;00DF1E3D&quot;/&gt;&lt;wsp:rsid wsp:val=&quot;00DF3ED9&quot;/&gt;&lt;wsp:rsid wsp:val=&quot;00DF556B&quot;/&gt;&lt;wsp:rsid wsp:val=&quot;00E04256&quot;/&gt;&lt;wsp:rsid wsp:val=&quot;00E04EFD&quot;/&gt;&lt;wsp:rsid wsp:val=&quot;00E11D97&quot;/&gt;&lt;wsp:rsid wsp:val=&quot;00E2113F&quot;/&gt;&lt;wsp:rsid wsp:val=&quot;00E22EAE&quot;/&gt;&lt;wsp:rsid wsp:val=&quot;00E23221&quot;/&gt;&lt;wsp:rsid wsp:val=&quot;00E2412E&quot;/&gt;&lt;wsp:rsid wsp:val=&quot;00E25E89&quot;/&gt;&lt;wsp:rsid wsp:val=&quot;00E26D94&quot;/&gt;&lt;wsp:rsid wsp:val=&quot;00E30387&quot;/&gt;&lt;wsp:rsid wsp:val=&quot;00E31774&quot;/&gt;&lt;wsp:rsid wsp:val=&quot;00E36A45&quot;/&gt;&lt;wsp:rsid wsp:val=&quot;00E40A82&quot;/&gt;&lt;wsp:rsid wsp:val=&quot;00E42A3F&quot;/&gt;&lt;wsp:rsid wsp:val=&quot;00E528F6&quot;/&gt;&lt;wsp:rsid wsp:val=&quot;00E53870&quot;/&gt;&lt;wsp:rsid wsp:val=&quot;00E54B35&quot;/&gt;&lt;wsp:rsid wsp:val=&quot;00E60B15&quot;/&gt;&lt;wsp:rsid wsp:val=&quot;00E63367&quot;/&gt;&lt;wsp:rsid wsp:val=&quot;00E6471D&quot;/&gt;&lt;wsp:rsid wsp:val=&quot;00E8045A&quot;/&gt;&lt;wsp:rsid wsp:val=&quot;00E91012&quot;/&gt;&lt;wsp:rsid wsp:val=&quot;00EA0EE6&quot;/&gt;&lt;wsp:rsid wsp:val=&quot;00EA1DAB&quot;/&gt;&lt;wsp:rsid wsp:val=&quot;00EA33D9&quot;/&gt;&lt;wsp:rsid wsp:val=&quot;00EB1B42&quot;/&gt;&lt;wsp:rsid wsp:val=&quot;00EB26C8&quot;/&gt;&lt;wsp:rsid wsp:val=&quot;00EB561F&quot;/&gt;&lt;wsp:rsid wsp:val=&quot;00ED389C&quot;/&gt;&lt;wsp:rsid wsp:val=&quot;00ED4E2D&quot;/&gt;&lt;wsp:rsid wsp:val=&quot;00EF0D68&quot;/&gt;&lt;wsp:rsid wsp:val=&quot;00EF12E7&quot;/&gt;&lt;wsp:rsid wsp:val=&quot;00EF5B6E&quot;/&gt;&lt;wsp:rsid wsp:val=&quot;00F0568B&quot;/&gt;&lt;wsp:rsid wsp:val=&quot;00F05D73&quot;/&gt;&lt;wsp:rsid wsp:val=&quot;00F12FE9&quot;/&gt;&lt;wsp:rsid wsp:val=&quot;00F13DA1&quot;/&gt;&lt;wsp:rsid wsp:val=&quot;00F17365&quot;/&gt;&lt;wsp:rsid wsp:val=&quot;00F221EF&quot;/&gt;&lt;wsp:rsid wsp:val=&quot;00F27A94&quot;/&gt;&lt;wsp:rsid wsp:val=&quot;00F32A9B&quot;/&gt;&lt;wsp:rsid wsp:val=&quot;00F419D6&quot;/&gt;&lt;wsp:rsid wsp:val=&quot;00F42DC7&quot;/&gt;&lt;wsp:rsid wsp:val=&quot;00F43D63&quot;/&gt;&lt;wsp:rsid wsp:val=&quot;00F45AA8&quot;/&gt;&lt;wsp:rsid wsp:val=&quot;00F45E02&quot;/&gt;&lt;wsp:rsid wsp:val=&quot;00F4697D&quot;/&gt;&lt;wsp:rsid wsp:val=&quot;00F47E89&quot;/&gt;&lt;wsp:rsid wsp:val=&quot;00F55493&quot;/&gt;&lt;wsp:rsid wsp:val=&quot;00F70DAA&quot;/&gt;&lt;wsp:rsid wsp:val=&quot;00F713FD&quot;/&gt;&lt;wsp:rsid wsp:val=&quot;00F7461B&quot;/&gt;&lt;wsp:rsid wsp:val=&quot;00F82CB3&quot;/&gt;&lt;wsp:rsid wsp:val=&quot;00F83BF4&quot;/&gt;&lt;wsp:rsid wsp:val=&quot;00F85D5E&quot;/&gt;&lt;wsp:rsid wsp:val=&quot;00F92660&quot;/&gt;&lt;wsp:rsid wsp:val=&quot;00F95146&quot;/&gt;&lt;wsp:rsid wsp:val=&quot;00F96FEA&quot;/&gt;&lt;wsp:rsid wsp:val=&quot;00FA2108&quot;/&gt;&lt;wsp:rsid wsp:val=&quot;00FA44F2&quot;/&gt;&lt;wsp:rsid wsp:val=&quot;00FB24A3&quot;/&gt;&lt;wsp:rsid wsp:val=&quot;00FB76B8&quot;/&gt;&lt;wsp:rsid wsp:val=&quot;00FC2A12&quot;/&gt;&lt;wsp:rsid wsp:val=&quot;00FC5E7B&quot;/&gt;&lt;wsp:rsid wsp:val=&quot;00FC7C4B&quot;/&gt;&lt;wsp:rsid wsp:val=&quot;00FD08E3&quot;/&gt;&lt;wsp:rsid wsp:val=&quot;00FD1885&quot;/&gt;&lt;wsp:rsid wsp:val=&quot;00FD1FFB&quot;/&gt;&lt;wsp:rsid wsp:val=&quot;00FD234C&quot;/&gt;&lt;wsp:rsid wsp:val=&quot;00FD640C&quot;/&gt;&lt;wsp:rsid wsp:val=&quot;00FE3EBF&quot;/&gt;&lt;wsp:rsid wsp:val=&quot;00FE65B6&quot;/&gt;&lt;wsp:rsid wsp:val=&quot;00FF29C5&quot;/&gt;&lt;wsp:rsid wsp:val=&quot;00FF7489&quot;/&gt;&lt;/wsp:rsids&gt;&lt;/w:docPr&gt;&lt;w:body&gt;&lt;wx:sect&gt;&lt;w:p wsp:rsidR=&quot;00000000&quot; wsp:rsidRDefault=&quot;005725FF&quot; wsp:rsidP=&quot;005725FF&quot;&gt;&lt;m:oMathPara&gt;&lt;m:oMath&gt;&lt;m:r&gt;&lt;w:rPr&gt;&lt;w:rFonts w:ascii=&quot;Cambria Math&quot; w:h-ansi=&quot;Cambria Math&quot; w:cs=&quot;Arial&quot;/&gt;&lt;wx:font wx:val=&quot;Cambria Math&quot;/&gt;&lt;w:i/&gt;&lt;/w:rPr&gt;&lt;m:t&gt;i&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009938E6" w:rsidRPr="009938E6">
        <w:rPr>
          <w:rFonts w:ascii="Arial" w:hAnsi="Arial" w:cs="Arial"/>
        </w:rPr>
        <w:fldChar w:fldCharType="end"/>
      </w:r>
      <w:r>
        <w:rPr>
          <w:rFonts w:ascii="Arial" w:hAnsi="Arial" w:cs="Arial"/>
        </w:rPr>
        <w:t xml:space="preserve"> </w:t>
      </w:r>
      <w:r w:rsidRPr="00421A77">
        <w:rPr>
          <w:rFonts w:ascii="Arial" w:hAnsi="Arial" w:cs="Arial"/>
        </w:rPr>
        <w:t xml:space="preserve">in 1964 and </w:t>
      </w:r>
      <w:r w:rsidR="009938E6" w:rsidRPr="009938E6">
        <w:rPr>
          <w:rFonts w:ascii="Arial" w:hAnsi="Arial" w:cs="Arial"/>
        </w:rPr>
        <w:fldChar w:fldCharType="begin"/>
      </w:r>
      <w:r w:rsidR="009938E6" w:rsidRPr="009D442F">
        <w:rPr>
          <w:rFonts w:ascii="Arial" w:hAnsi="Arial" w:cs="Arial"/>
        </w:rPr>
        <w:instrText xml:space="preserve"> QUOTE </w:instrText>
      </w:r>
      <w:r w:rsidR="00252D89">
        <w:rPr>
          <w:position w:val="-9"/>
        </w:rPr>
        <w:pict>
          <v:shape id="_x0000_i1042" type="#_x0000_t75" style="width:25.1pt;height:15.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461C0F&quot;/&gt;&lt;wsp:rsid wsp:val=&quot;00000DE9&quot;/&gt;&lt;wsp:rsid wsp:val=&quot;0001358A&quot;/&gt;&lt;wsp:rsid wsp:val=&quot;00014909&quot;/&gt;&lt;wsp:rsid wsp:val=&quot;000172C2&quot;/&gt;&lt;wsp:rsid wsp:val=&quot;000202AB&quot;/&gt;&lt;wsp:rsid wsp:val=&quot;000236FF&quot;/&gt;&lt;wsp:rsid wsp:val=&quot;000341BA&quot;/&gt;&lt;wsp:rsid wsp:val=&quot;00043EA1&quot;/&gt;&lt;wsp:rsid wsp:val=&quot;00053557&quot;/&gt;&lt;wsp:rsid wsp:val=&quot;00063263&quot;/&gt;&lt;wsp:rsid wsp:val=&quot;0007738F&quot;/&gt;&lt;wsp:rsid wsp:val=&quot;000878CB&quot;/&gt;&lt;wsp:rsid wsp:val=&quot;000A2B85&quot;/&gt;&lt;wsp:rsid wsp:val=&quot;000A5305&quot;/&gt;&lt;wsp:rsid wsp:val=&quot;000A6C6B&quot;/&gt;&lt;wsp:rsid wsp:val=&quot;000B22C9&quot;/&gt;&lt;wsp:rsid wsp:val=&quot;000B2BF4&quot;/&gt;&lt;wsp:rsid wsp:val=&quot;000B5963&quot;/&gt;&lt;wsp:rsid wsp:val=&quot;000C428C&quot;/&gt;&lt;wsp:rsid wsp:val=&quot;000C7C30&quot;/&gt;&lt;wsp:rsid wsp:val=&quot;000D30CD&quot;/&gt;&lt;wsp:rsid wsp:val=&quot;000D4A78&quot;/&gt;&lt;wsp:rsid wsp:val=&quot;000D7AD3&quot;/&gt;&lt;wsp:rsid wsp:val=&quot;000E0CFA&quot;/&gt;&lt;wsp:rsid wsp:val=&quot;000E0D50&quot;/&gt;&lt;wsp:rsid wsp:val=&quot;000E2314&quot;/&gt;&lt;wsp:rsid wsp:val=&quot;000E3DFC&quot;/&gt;&lt;wsp:rsid wsp:val=&quot;000F7337&quot;/&gt;&lt;wsp:rsid wsp:val=&quot;00104955&quot;/&gt;&lt;wsp:rsid wsp:val=&quot;00105554&quot;/&gt;&lt;wsp:rsid wsp:val=&quot;00105DC3&quot;/&gt;&lt;wsp:rsid wsp:val=&quot;00106B5C&quot;/&gt;&lt;wsp:rsid wsp:val=&quot;0012473C&quot;/&gt;&lt;wsp:rsid wsp:val=&quot;00124B27&quot;/&gt;&lt;wsp:rsid wsp:val=&quot;00143076&quot;/&gt;&lt;wsp:rsid wsp:val=&quot;001436D9&quot;/&gt;&lt;wsp:rsid wsp:val=&quot;00152A2C&quot;/&gt;&lt;wsp:rsid wsp:val=&quot;00157368&quot;/&gt;&lt;wsp:rsid wsp:val=&quot;00157424&quot;/&gt;&lt;wsp:rsid wsp:val=&quot;0016002C&quot;/&gt;&lt;wsp:rsid wsp:val=&quot;00164475&quot;/&gt;&lt;wsp:rsid wsp:val=&quot;001826DD&quot;/&gt;&lt;wsp:rsid wsp:val=&quot;00182D75&quot;/&gt;&lt;wsp:rsid wsp:val=&quot;001A061A&quot;/&gt;&lt;wsp:rsid wsp:val=&quot;001A15E3&quot;/&gt;&lt;wsp:rsid wsp:val=&quot;001A4C5C&quot;/&gt;&lt;wsp:rsid wsp:val=&quot;001A585C&quot;/&gt;&lt;wsp:rsid wsp:val=&quot;001B3719&quot;/&gt;&lt;wsp:rsid wsp:val=&quot;001C0EA8&quot;/&gt;&lt;wsp:rsid wsp:val=&quot;001C0F20&quot;/&gt;&lt;wsp:rsid wsp:val=&quot;001C2C37&quot;/&gt;&lt;wsp:rsid wsp:val=&quot;001C6AF2&quot;/&gt;&lt;wsp:rsid wsp:val=&quot;001D3177&quot;/&gt;&lt;wsp:rsid wsp:val=&quot;001D5471&quot;/&gt;&lt;wsp:rsid wsp:val=&quot;001F1B02&quot;/&gt;&lt;wsp:rsid wsp:val=&quot;001F7C9A&quot;/&gt;&lt;wsp:rsid wsp:val=&quot;00205C8E&quot;/&gt;&lt;wsp:rsid wsp:val=&quot;002104AA&quot;/&gt;&lt;wsp:rsid wsp:val=&quot;00210E96&quot;/&gt;&lt;wsp:rsid wsp:val=&quot;00211FE2&quot;/&gt;&lt;wsp:rsid wsp:val=&quot;00215C9B&quot;/&gt;&lt;wsp:rsid wsp:val=&quot;0022407F&quot;/&gt;&lt;wsp:rsid wsp:val=&quot;00227D3D&quot;/&gt;&lt;wsp:rsid wsp:val=&quot;00230FB5&quot;/&gt;&lt;wsp:rsid wsp:val=&quot;002370B8&quot;/&gt;&lt;wsp:rsid wsp:val=&quot;002449BB&quot;/&gt;&lt;wsp:rsid wsp:val=&quot;0024551A&quot;/&gt;&lt;wsp:rsid wsp:val=&quot;0024679A&quot;/&gt;&lt;wsp:rsid wsp:val=&quot;002471DF&quot;/&gt;&lt;wsp:rsid wsp:val=&quot;00256317&quot;/&gt;&lt;wsp:rsid wsp:val=&quot;00260A0E&quot;/&gt;&lt;wsp:rsid wsp:val=&quot;00261B36&quot;/&gt;&lt;wsp:rsid wsp:val=&quot;00264B3F&quot;/&gt;&lt;wsp:rsid wsp:val=&quot;002709B2&quot;/&gt;&lt;wsp:rsid wsp:val=&quot;002720C0&quot;/&gt;&lt;wsp:rsid wsp:val=&quot;002740E9&quot;/&gt;&lt;wsp:rsid wsp:val=&quot;00274F70&quot;/&gt;&lt;wsp:rsid wsp:val=&quot;00280C6C&quot;/&gt;&lt;wsp:rsid wsp:val=&quot;002841DF&quot;/&gt;&lt;wsp:rsid wsp:val=&quot;002865EC&quot;/&gt;&lt;wsp:rsid wsp:val=&quot;002867ED&quot;/&gt;&lt;wsp:rsid wsp:val=&quot;002938ED&quot;/&gt;&lt;wsp:rsid wsp:val=&quot;002957B7&quot;/&gt;&lt;wsp:rsid wsp:val=&quot;002A2F90&quot;/&gt;&lt;wsp:rsid wsp:val=&quot;002B2FA6&quot;/&gt;&lt;wsp:rsid wsp:val=&quot;002B3B1C&quot;/&gt;&lt;wsp:rsid wsp:val=&quot;002B5BB7&quot;/&gt;&lt;wsp:rsid wsp:val=&quot;002B6EC4&quot;/&gt;&lt;wsp:rsid wsp:val=&quot;002C33C1&quot;/&gt;&lt;wsp:rsid wsp:val=&quot;002C398D&quot;/&gt;&lt;wsp:rsid wsp:val=&quot;002C7C7E&quot;/&gt;&lt;wsp:rsid wsp:val=&quot;002D43C8&quot;/&gt;&lt;wsp:rsid wsp:val=&quot;002E37E1&quot;/&gt;&lt;wsp:rsid wsp:val=&quot;002E3885&quot;/&gt;&lt;wsp:rsid wsp:val=&quot;002E3FEE&quot;/&gt;&lt;wsp:rsid wsp:val=&quot;002E4511&quot;/&gt;&lt;wsp:rsid wsp:val=&quot;002E5EE9&quot;/&gt;&lt;wsp:rsid wsp:val=&quot;002E7A0A&quot;/&gt;&lt;wsp:rsid wsp:val=&quot;002F0F3D&quot;/&gt;&lt;wsp:rsid wsp:val=&quot;002F1B50&quot;/&gt;&lt;wsp:rsid wsp:val=&quot;002F24D4&quot;/&gt;&lt;wsp:rsid wsp:val=&quot;0030370F&quot;/&gt;&lt;wsp:rsid wsp:val=&quot;00303924&quot;/&gt;&lt;wsp:rsid wsp:val=&quot;00304E9B&quot;/&gt;&lt;wsp:rsid wsp:val=&quot;00311864&quot;/&gt;&lt;wsp:rsid wsp:val=&quot;00312D6C&quot;/&gt;&lt;wsp:rsid wsp:val=&quot;00320D80&quot;/&gt;&lt;wsp:rsid wsp:val=&quot;0032182D&quot;/&gt;&lt;wsp:rsid wsp:val=&quot;00321C22&quot;/&gt;&lt;wsp:rsid wsp:val=&quot;00322BCA&quot;/&gt;&lt;wsp:rsid wsp:val=&quot;00323834&quot;/&gt;&lt;wsp:rsid wsp:val=&quot;003332A1&quot;/&gt;&lt;wsp:rsid wsp:val=&quot;00334AD2&quot;/&gt;&lt;wsp:rsid wsp:val=&quot;003353FC&quot;/&gt;&lt;wsp:rsid wsp:val=&quot;00336AC8&quot;/&gt;&lt;wsp:rsid wsp:val=&quot;00346C73&quot;/&gt;&lt;wsp:rsid wsp:val=&quot;0035153D&quot;/&gt;&lt;wsp:rsid wsp:val=&quot;00357AC4&quot;/&gt;&lt;wsp:rsid wsp:val=&quot;0036349D&quot;/&gt;&lt;wsp:rsid wsp:val=&quot;00364942&quot;/&gt;&lt;wsp:rsid wsp:val=&quot;00367BE2&quot;/&gt;&lt;wsp:rsid wsp:val=&quot;00376BAA&quot;/&gt;&lt;wsp:rsid wsp:val=&quot;003779B1&quot;/&gt;&lt;wsp:rsid wsp:val=&quot;00384259&quot;/&gt;&lt;wsp:rsid wsp:val=&quot;003851E3&quot;/&gt;&lt;wsp:rsid wsp:val=&quot;0039134F&quot;/&gt;&lt;wsp:rsid wsp:val=&quot;003939D7&quot;/&gt;&lt;wsp:rsid wsp:val=&quot;003A1D1A&quot;/&gt;&lt;wsp:rsid wsp:val=&quot;003A235F&quot;/&gt;&lt;wsp:rsid wsp:val=&quot;003A4F14&quot;/&gt;&lt;wsp:rsid wsp:val=&quot;003B030D&quot;/&gt;&lt;wsp:rsid wsp:val=&quot;003B2423&quot;/&gt;&lt;wsp:rsid wsp:val=&quot;003C0530&quot;/&gt;&lt;wsp:rsid wsp:val=&quot;003D20BB&quot;/&gt;&lt;wsp:rsid wsp:val=&quot;003D572D&quot;/&gt;&lt;wsp:rsid wsp:val=&quot;003E77B3&quot;/&gt;&lt;wsp:rsid wsp:val=&quot;003F121C&quot;/&gt;&lt;wsp:rsid wsp:val=&quot;003F4C02&quot;/&gt;&lt;wsp:rsid wsp:val=&quot;003F5424&quot;/&gt;&lt;wsp:rsid wsp:val=&quot;003F5527&quot;/&gt;&lt;wsp:rsid wsp:val=&quot;003F642B&quot;/&gt;&lt;wsp:rsid wsp:val=&quot;003F714B&quot;/&gt;&lt;wsp:rsid wsp:val=&quot;004018BB&quot;/&gt;&lt;wsp:rsid wsp:val=&quot;00403DB6&quot;/&gt;&lt;wsp:rsid wsp:val=&quot;00404562&quot;/&gt;&lt;wsp:rsid wsp:val=&quot;00410B09&quot;/&gt;&lt;wsp:rsid wsp:val=&quot;00421A77&quot;/&gt;&lt;wsp:rsid wsp:val=&quot;0042665C&quot;/&gt;&lt;wsp:rsid wsp:val=&quot;00431920&quot;/&gt;&lt;wsp:rsid wsp:val=&quot;00433981&quot;/&gt;&lt;wsp:rsid wsp:val=&quot;00441D1C&quot;/&gt;&lt;wsp:rsid wsp:val=&quot;004430BF&quot;/&gt;&lt;wsp:rsid wsp:val=&quot;00443ACB&quot;/&gt;&lt;wsp:rsid wsp:val=&quot;00461C0F&quot;/&gt;&lt;wsp:rsid wsp:val=&quot;00461C7B&quot;/&gt;&lt;wsp:rsid wsp:val=&quot;004671DD&quot;/&gt;&lt;wsp:rsid wsp:val=&quot;00467287&quot;/&gt;&lt;wsp:rsid wsp:val=&quot;00467CF3&quot;/&gt;&lt;wsp:rsid wsp:val=&quot;0047153F&quot;/&gt;&lt;wsp:rsid wsp:val=&quot;00476A4F&quot;/&gt;&lt;wsp:rsid wsp:val=&quot;00481038&quot;/&gt;&lt;wsp:rsid wsp:val=&quot;00484F2A&quot;/&gt;&lt;wsp:rsid wsp:val=&quot;004858E6&quot;/&gt;&lt;wsp:rsid wsp:val=&quot;00487571&quot;/&gt;&lt;wsp:rsid wsp:val=&quot;004879D0&quot;/&gt;&lt;wsp:rsid wsp:val=&quot;004915A6&quot;/&gt;&lt;wsp:rsid wsp:val=&quot;0049179C&quot;/&gt;&lt;wsp:rsid wsp:val=&quot;00495BFC&quot;/&gt;&lt;wsp:rsid wsp:val=&quot;0049691A&quot;/&gt;&lt;wsp:rsid wsp:val=&quot;00497AFA&quot;/&gt;&lt;wsp:rsid wsp:val=&quot;004A2604&quot;/&gt;&lt;wsp:rsid wsp:val=&quot;004B07ED&quot;/&gt;&lt;wsp:rsid wsp:val=&quot;004B0EA1&quot;/&gt;&lt;wsp:rsid wsp:val=&quot;004C46C4&quot;/&gt;&lt;wsp:rsid wsp:val=&quot;004D2334&quot;/&gt;&lt;wsp:rsid wsp:val=&quot;004D2574&quot;/&gt;&lt;wsp:rsid wsp:val=&quot;004D3478&quot;/&gt;&lt;wsp:rsid wsp:val=&quot;004E27C2&quot;/&gt;&lt;wsp:rsid wsp:val=&quot;004E63AE&quot;/&gt;&lt;wsp:rsid wsp:val=&quot;004E7567&quot;/&gt;&lt;wsp:rsid wsp:val=&quot;004F7E19&quot;/&gt;&lt;wsp:rsid wsp:val=&quot;005016B6&quot;/&gt;&lt;wsp:rsid wsp:val=&quot;005072F7&quot;/&gt;&lt;wsp:rsid wsp:val=&quot;00507959&quot;/&gt;&lt;wsp:rsid wsp:val=&quot;00513075&quot;/&gt;&lt;wsp:rsid wsp:val=&quot;005160BB&quot;/&gt;&lt;wsp:rsid wsp:val=&quot;00517531&quot;/&gt;&lt;wsp:rsid wsp:val=&quot;00524CAE&quot;/&gt;&lt;wsp:rsid wsp:val=&quot;00530E71&quot;/&gt;&lt;wsp:rsid wsp:val=&quot;00537F63&quot;/&gt;&lt;wsp:rsid wsp:val=&quot;00545E77&quot;/&gt;&lt;wsp:rsid wsp:val=&quot;005525DC&quot;/&gt;&lt;wsp:rsid wsp:val=&quot;0055516E&quot;/&gt;&lt;wsp:rsid wsp:val=&quot;005619B4&quot;/&gt;&lt;wsp:rsid wsp:val=&quot;005626F0&quot;/&gt;&lt;wsp:rsid wsp:val=&quot;00571159&quot;/&gt;&lt;wsp:rsid wsp:val=&quot;00571669&quot;/&gt;&lt;wsp:rsid wsp:val=&quot;00571795&quot;/&gt;&lt;wsp:rsid wsp:val=&quot;00571FE2&quot;/&gt;&lt;wsp:rsid wsp:val=&quot;00572AF1&quot;/&gt;&lt;wsp:rsid wsp:val=&quot;00574B23&quot;/&gt;&lt;wsp:rsid wsp:val=&quot;00574EEE&quot;/&gt;&lt;wsp:rsid wsp:val=&quot;00577959&quot;/&gt;&lt;wsp:rsid wsp:val=&quot;0058012C&quot;/&gt;&lt;wsp:rsid wsp:val=&quot;0058088D&quot;/&gt;&lt;wsp:rsid wsp:val=&quot;00580A9A&quot;/&gt;&lt;wsp:rsid wsp:val=&quot;00594894&quot;/&gt;&lt;wsp:rsid wsp:val=&quot;005A1B6B&quot;/&gt;&lt;wsp:rsid wsp:val=&quot;005A4208&quot;/&gt;&lt;wsp:rsid wsp:val=&quot;005B23CB&quot;/&gt;&lt;wsp:rsid wsp:val=&quot;005C3ACA&quot;/&gt;&lt;wsp:rsid wsp:val=&quot;005C71B7&quot;/&gt;&lt;wsp:rsid wsp:val=&quot;005D2F18&quot;/&gt;&lt;wsp:rsid wsp:val=&quot;005D3F92&quot;/&gt;&lt;wsp:rsid wsp:val=&quot;005D6DC7&quot;/&gt;&lt;wsp:rsid wsp:val=&quot;005E697F&quot;/&gt;&lt;wsp:rsid wsp:val=&quot;005E6F75&quot;/&gt;&lt;wsp:rsid wsp:val=&quot;005F7506&quot;/&gt;&lt;wsp:rsid wsp:val=&quot;00600A3F&quot;/&gt;&lt;wsp:rsid wsp:val=&quot;00600B44&quot;/&gt;&lt;wsp:rsid wsp:val=&quot;006013E8&quot;/&gt;&lt;wsp:rsid wsp:val=&quot;0060149F&quot;/&gt;&lt;wsp:rsid wsp:val=&quot;00602EE7&quot;/&gt;&lt;wsp:rsid wsp:val=&quot;006056A6&quot;/&gt;&lt;wsp:rsid wsp:val=&quot;0061737A&quot;/&gt;&lt;wsp:rsid wsp:val=&quot;00626A61&quot;/&gt;&lt;wsp:rsid wsp:val=&quot;00627690&quot;/&gt;&lt;wsp:rsid wsp:val=&quot;006364CE&quot;/&gt;&lt;wsp:rsid wsp:val=&quot;006369A6&quot;/&gt;&lt;wsp:rsid wsp:val=&quot;006375EC&quot;/&gt;&lt;wsp:rsid wsp:val=&quot;0064089C&quot;/&gt;&lt;wsp:rsid wsp:val=&quot;00652442&quot;/&gt;&lt;wsp:rsid wsp:val=&quot;00654E67&quot;/&gt;&lt;wsp:rsid wsp:val=&quot;0065681D&quot;/&gt;&lt;wsp:rsid wsp:val=&quot;00656A0E&quot;/&gt;&lt;wsp:rsid wsp:val=&quot;00664E94&quot;/&gt;&lt;wsp:rsid wsp:val=&quot;00672C90&quot;/&gt;&lt;wsp:rsid wsp:val=&quot;006757E3&quot;/&gt;&lt;wsp:rsid wsp:val=&quot;006816F9&quot;/&gt;&lt;wsp:rsid wsp:val=&quot;00682D8E&quot;/&gt;&lt;wsp:rsid wsp:val=&quot;00683FA7&quot;/&gt;&lt;wsp:rsid wsp:val=&quot;006859CF&quot;/&gt;&lt;wsp:rsid wsp:val=&quot;00687108&quot;/&gt;&lt;wsp:rsid wsp:val=&quot;0069408F&quot;/&gt;&lt;wsp:rsid wsp:val=&quot;006A4308&quot;/&gt;&lt;wsp:rsid wsp:val=&quot;006B48BB&quot;/&gt;&lt;wsp:rsid wsp:val=&quot;006B5FE8&quot;/&gt;&lt;wsp:rsid wsp:val=&quot;006B718F&quot;/&gt;&lt;wsp:rsid wsp:val=&quot;006C4373&quot;/&gt;&lt;wsp:rsid wsp:val=&quot;006C5079&quot;/&gt;&lt;wsp:rsid wsp:val=&quot;006D13ED&quot;/&gt;&lt;wsp:rsid wsp:val=&quot;006D1451&quot;/&gt;&lt;wsp:rsid wsp:val=&quot;006D1E07&quot;/&gt;&lt;wsp:rsid wsp:val=&quot;006E2509&quot;/&gt;&lt;wsp:rsid wsp:val=&quot;00702A32&quot;/&gt;&lt;wsp:rsid wsp:val=&quot;0070720C&quot;/&gt;&lt;wsp:rsid wsp:val=&quot;007109B2&quot;/&gt;&lt;wsp:rsid wsp:val=&quot;00715997&quot;/&gt;&lt;wsp:rsid wsp:val=&quot;00715DF5&quot;/&gt;&lt;wsp:rsid wsp:val=&quot;00716170&quot;/&gt;&lt;wsp:rsid wsp:val=&quot;00720A63&quot;/&gt;&lt;wsp:rsid wsp:val=&quot;00724C7A&quot;/&gt;&lt;wsp:rsid wsp:val=&quot;00727A94&quot;/&gt;&lt;wsp:rsid wsp:val=&quot;007303AC&quot;/&gt;&lt;wsp:rsid wsp:val=&quot;00735326&quot;/&gt;&lt;wsp:rsid wsp:val=&quot;00744A46&quot;/&gt;&lt;wsp:rsid wsp:val=&quot;00747B2F&quot;/&gt;&lt;wsp:rsid wsp:val=&quot;00751415&quot;/&gt;&lt;wsp:rsid wsp:val=&quot;0075296C&quot;/&gt;&lt;wsp:rsid wsp:val=&quot;0075417E&quot;/&gt;&lt;wsp:rsid wsp:val=&quot;00757E7B&quot;/&gt;&lt;wsp:rsid wsp:val=&quot;007605F5&quot;/&gt;&lt;wsp:rsid wsp:val=&quot;00760959&quot;/&gt;&lt;wsp:rsid wsp:val=&quot;00762D07&quot;/&gt;&lt;wsp:rsid wsp:val=&quot;00767018&quot;/&gt;&lt;wsp:rsid wsp:val=&quot;00771261&quot;/&gt;&lt;wsp:rsid wsp:val=&quot;00771F14&quot;/&gt;&lt;wsp:rsid wsp:val=&quot;0077262D&quot;/&gt;&lt;wsp:rsid wsp:val=&quot;0077522C&quot;/&gt;&lt;wsp:rsid wsp:val=&quot;00776E92&quot;/&gt;&lt;wsp:rsid wsp:val=&quot;00784744&quot;/&gt;&lt;wsp:rsid wsp:val=&quot;00785E40&quot;/&gt;&lt;wsp:rsid wsp:val=&quot;00787CB9&quot;/&gt;&lt;wsp:rsid wsp:val=&quot;00794EFE&quot;/&gt;&lt;wsp:rsid wsp:val=&quot;00796E1A&quot;/&gt;&lt;wsp:rsid wsp:val=&quot;007B28C5&quot;/&gt;&lt;wsp:rsid wsp:val=&quot;007C1A23&quot;/&gt;&lt;wsp:rsid wsp:val=&quot;007C2444&quot;/&gt;&lt;wsp:rsid wsp:val=&quot;007D0243&quot;/&gt;&lt;wsp:rsid wsp:val=&quot;007D3E5A&quot;/&gt;&lt;wsp:rsid wsp:val=&quot;007D4B0F&quot;/&gt;&lt;wsp:rsid wsp:val=&quot;007D6254&quot;/&gt;&lt;wsp:rsid wsp:val=&quot;007D7D9A&quot;/&gt;&lt;wsp:rsid wsp:val=&quot;007E2FD8&quot;/&gt;&lt;wsp:rsid wsp:val=&quot;007E4DE2&quot;/&gt;&lt;wsp:rsid wsp:val=&quot;007E5D14&quot;/&gt;&lt;wsp:rsid wsp:val=&quot;007E76C0&quot;/&gt;&lt;wsp:rsid wsp:val=&quot;007F548C&quot;/&gt;&lt;wsp:rsid wsp:val=&quot;007F71F8&quot;/&gt;&lt;wsp:rsid wsp:val=&quot;0080093F&quot;/&gt;&lt;wsp:rsid wsp:val=&quot;00800D2D&quot;/&gt;&lt;wsp:rsid wsp:val=&quot;00802DD7&quot;/&gt;&lt;wsp:rsid wsp:val=&quot;00807552&quot;/&gt;&lt;wsp:rsid wsp:val=&quot;00810F26&quot;/&gt;&lt;wsp:rsid wsp:val=&quot;00813E5D&quot;/&gt;&lt;wsp:rsid wsp:val=&quot;0081637D&quot;/&gt;&lt;wsp:rsid wsp:val=&quot;008246FB&quot;/&gt;&lt;wsp:rsid wsp:val=&quot;00826A12&quot;/&gt;&lt;wsp:rsid wsp:val=&quot;00827524&quot;/&gt;&lt;wsp:rsid wsp:val=&quot;00833E8E&quot;/&gt;&lt;wsp:rsid wsp:val=&quot;0085426E&quot;/&gt;&lt;wsp:rsid wsp:val=&quot;0086117B&quot;/&gt;&lt;wsp:rsid wsp:val=&quot;008612C8&quot;/&gt;&lt;wsp:rsid wsp:val=&quot;00861660&quot;/&gt;&lt;wsp:rsid wsp:val=&quot;00863E13&quot;/&gt;&lt;wsp:rsid wsp:val=&quot;008702DD&quot;/&gt;&lt;wsp:rsid wsp:val=&quot;0088328D&quot;/&gt;&lt;wsp:rsid wsp:val=&quot;00883A98&quot;/&gt;&lt;wsp:rsid wsp:val=&quot;00884068&quot;/&gt;&lt;wsp:rsid wsp:val=&quot;0088458B&quot;/&gt;&lt;wsp:rsid wsp:val=&quot;008873FF&quot;/&gt;&lt;wsp:rsid wsp:val=&quot;0089794A&quot;/&gt;&lt;wsp:rsid wsp:val=&quot;008A0CF8&quot;/&gt;&lt;wsp:rsid wsp:val=&quot;008A3135&quot;/&gt;&lt;wsp:rsid wsp:val=&quot;008A52D7&quot;/&gt;&lt;wsp:rsid wsp:val=&quot;008A62BA&quot;/&gt;&lt;wsp:rsid wsp:val=&quot;008B3226&quot;/&gt;&lt;wsp:rsid wsp:val=&quot;008B4268&quot;/&gt;&lt;wsp:rsid wsp:val=&quot;008C0B1E&quot;/&gt;&lt;wsp:rsid wsp:val=&quot;008C2462&quot;/&gt;&lt;wsp:rsid wsp:val=&quot;008C5DBA&quot;/&gt;&lt;wsp:rsid wsp:val=&quot;008D29F6&quot;/&gt;&lt;wsp:rsid wsp:val=&quot;008D374F&quot;/&gt;&lt;wsp:rsid wsp:val=&quot;008D4D0A&quot;/&gt;&lt;wsp:rsid wsp:val=&quot;008E605B&quot;/&gt;&lt;wsp:rsid wsp:val=&quot;008F0312&quot;/&gt;&lt;wsp:rsid wsp:val=&quot;009035F7&quot;/&gt;&lt;wsp:rsid wsp:val=&quot;0090631F&quot;/&gt;&lt;wsp:rsid wsp:val=&quot;009103F1&quot;/&gt;&lt;wsp:rsid wsp:val=&quot;00920928&quot;/&gt;&lt;wsp:rsid wsp:val=&quot;00922473&quot;/&gt;&lt;wsp:rsid wsp:val=&quot;00922D52&quot;/&gt;&lt;wsp:rsid wsp:val=&quot;00927CC2&quot;/&gt;&lt;wsp:rsid wsp:val=&quot;0094016C&quot;/&gt;&lt;wsp:rsid wsp:val=&quot;0094151F&quot;/&gt;&lt;wsp:rsid wsp:val=&quot;009425AF&quot;/&gt;&lt;wsp:rsid wsp:val=&quot;009430BA&quot;/&gt;&lt;wsp:rsid wsp:val=&quot;009435A8&quot;/&gt;&lt;wsp:rsid wsp:val=&quot;009446B6&quot;/&gt;&lt;wsp:rsid wsp:val=&quot;00947B21&quot;/&gt;&lt;wsp:rsid wsp:val=&quot;009501A7&quot;/&gt;&lt;wsp:rsid wsp:val=&quot;00955487&quot;/&gt;&lt;wsp:rsid wsp:val=&quot;0095581D&quot;/&gt;&lt;wsp:rsid wsp:val=&quot;00962911&quot;/&gt;&lt;wsp:rsid wsp:val=&quot;00976026&quot;/&gt;&lt;wsp:rsid wsp:val=&quot;009773F8&quot;/&gt;&lt;wsp:rsid wsp:val=&quot;009802BB&quot;/&gt;&lt;wsp:rsid wsp:val=&quot;00981271&quot;/&gt;&lt;wsp:rsid wsp:val=&quot;009867BB&quot;/&gt;&lt;wsp:rsid wsp:val=&quot;0099136E&quot;/&gt;&lt;wsp:rsid wsp:val=&quot;00992069&quot;/&gt;&lt;wsp:rsid wsp:val=&quot;00993009&quot;/&gt;&lt;wsp:rsid wsp:val=&quot;009938E6&quot;/&gt;&lt;wsp:rsid wsp:val=&quot;0099522D&quot;/&gt;&lt;wsp:rsid wsp:val=&quot;00995EF8&quot;/&gt;&lt;wsp:rsid wsp:val=&quot;009972E4&quot;/&gt;&lt;wsp:rsid wsp:val=&quot;009A2B56&quot;/&gt;&lt;wsp:rsid wsp:val=&quot;009A3F17&quot;/&gt;&lt;wsp:rsid wsp:val=&quot;009B58D1&quot;/&gt;&lt;wsp:rsid wsp:val=&quot;009B66B2&quot;/&gt;&lt;wsp:rsid wsp:val=&quot;009C1531&quot;/&gt;&lt;wsp:rsid wsp:val=&quot;009D4036&quot;/&gt;&lt;wsp:rsid wsp:val=&quot;009D4C18&quot;/&gt;&lt;wsp:rsid wsp:val=&quot;009D6402&quot;/&gt;&lt;wsp:rsid wsp:val=&quot;009F273A&quot;/&gt;&lt;wsp:rsid wsp:val=&quot;00A03BC9&quot;/&gt;&lt;wsp:rsid wsp:val=&quot;00A049C2&quot;/&gt;&lt;wsp:rsid wsp:val=&quot;00A07B61&quot;/&gt;&lt;wsp:rsid wsp:val=&quot;00A1082D&quot;/&gt;&lt;wsp:rsid wsp:val=&quot;00A16ADE&quot;/&gt;&lt;wsp:rsid wsp:val=&quot;00A26201&quot;/&gt;&lt;wsp:rsid wsp:val=&quot;00A34626&quot;/&gt;&lt;wsp:rsid wsp:val=&quot;00A374B4&quot;/&gt;&lt;wsp:rsid wsp:val=&quot;00A42236&quot;/&gt;&lt;wsp:rsid wsp:val=&quot;00A43221&quot;/&gt;&lt;wsp:rsid wsp:val=&quot;00A4383B&quot;/&gt;&lt;wsp:rsid wsp:val=&quot;00A51CA7&quot;/&gt;&lt;wsp:rsid wsp:val=&quot;00A526D7&quot;/&gt;&lt;wsp:rsid wsp:val=&quot;00A55CD4&quot;/&gt;&lt;wsp:rsid wsp:val=&quot;00A701A7&quot;/&gt;&lt;wsp:rsid wsp:val=&quot;00A75AB5&quot;/&gt;&lt;wsp:rsid wsp:val=&quot;00A76342&quot;/&gt;&lt;wsp:rsid wsp:val=&quot;00A83386&quot;/&gt;&lt;wsp:rsid wsp:val=&quot;00A836D9&quot;/&gt;&lt;wsp:rsid wsp:val=&quot;00A86221&quot;/&gt;&lt;wsp:rsid wsp:val=&quot;00A86609&quot;/&gt;&lt;wsp:rsid wsp:val=&quot;00A908E5&quot;/&gt;&lt;wsp:rsid wsp:val=&quot;00AA2B68&quot;/&gt;&lt;wsp:rsid wsp:val=&quot;00AB3C2F&quot;/&gt;&lt;wsp:rsid wsp:val=&quot;00AB514D&quot;/&gt;&lt;wsp:rsid wsp:val=&quot;00AC03B4&quot;/&gt;&lt;wsp:rsid wsp:val=&quot;00AC4616&quot;/&gt;&lt;wsp:rsid wsp:val=&quot;00AC6905&quot;/&gt;&lt;wsp:rsid wsp:val=&quot;00AE1832&quot;/&gt;&lt;wsp:rsid wsp:val=&quot;00AE1BD3&quot;/&gt;&lt;wsp:rsid wsp:val=&quot;00AE5F10&quot;/&gt;&lt;wsp:rsid wsp:val=&quot;00AE66B7&quot;/&gt;&lt;wsp:rsid wsp:val=&quot;00AF527E&quot;/&gt;&lt;wsp:rsid wsp:val=&quot;00AF6ED8&quot;/&gt;&lt;wsp:rsid wsp:val=&quot;00B034F7&quot;/&gt;&lt;wsp:rsid wsp:val=&quot;00B07551&quot;/&gt;&lt;wsp:rsid wsp:val=&quot;00B11647&quot;/&gt;&lt;wsp:rsid wsp:val=&quot;00B13DAB&quot;/&gt;&lt;wsp:rsid wsp:val=&quot;00B227A4&quot;/&gt;&lt;wsp:rsid wsp:val=&quot;00B23D48&quot;/&gt;&lt;wsp:rsid wsp:val=&quot;00B25C0D&quot;/&gt;&lt;wsp:rsid wsp:val=&quot;00B275DB&quot;/&gt;&lt;wsp:rsid wsp:val=&quot;00B3045E&quot;/&gt;&lt;wsp:rsid wsp:val=&quot;00B31A31&quot;/&gt;&lt;wsp:rsid wsp:val=&quot;00B32FDF&quot;/&gt;&lt;wsp:rsid wsp:val=&quot;00B40FA5&quot;/&gt;&lt;wsp:rsid wsp:val=&quot;00B67C1B&quot;/&gt;&lt;wsp:rsid wsp:val=&quot;00B80E27&quot;/&gt;&lt;wsp:rsid wsp:val=&quot;00B81EF0&quot;/&gt;&lt;wsp:rsid wsp:val=&quot;00B83C93&quot;/&gt;&lt;wsp:rsid wsp:val=&quot;00B847B3&quot;/&gt;&lt;wsp:rsid wsp:val=&quot;00B930D3&quot;/&gt;&lt;wsp:rsid wsp:val=&quot;00B93E7F&quot;/&gt;&lt;wsp:rsid wsp:val=&quot;00B977B6&quot;/&gt;&lt;wsp:rsid wsp:val=&quot;00BA1143&quot;/&gt;&lt;wsp:rsid wsp:val=&quot;00BA5F12&quot;/&gt;&lt;wsp:rsid wsp:val=&quot;00BB0725&quot;/&gt;&lt;wsp:rsid wsp:val=&quot;00BB306E&quot;/&gt;&lt;wsp:rsid wsp:val=&quot;00BB37C6&quot;/&gt;&lt;wsp:rsid wsp:val=&quot;00BB7991&quot;/&gt;&lt;wsp:rsid wsp:val=&quot;00BC050C&quot;/&gt;&lt;wsp:rsid wsp:val=&quot;00BC2262&quot;/&gt;&lt;wsp:rsid wsp:val=&quot;00BC3B65&quot;/&gt;&lt;wsp:rsid wsp:val=&quot;00BD0EBF&quot;/&gt;&lt;wsp:rsid wsp:val=&quot;00BE48F4&quot;/&gt;&lt;wsp:rsid wsp:val=&quot;00BE63B4&quot;/&gt;&lt;wsp:rsid wsp:val=&quot;00BF31B1&quot;/&gt;&lt;wsp:rsid wsp:val=&quot;00C00348&quot;/&gt;&lt;wsp:rsid wsp:val=&quot;00C00646&quot;/&gt;&lt;wsp:rsid wsp:val=&quot;00C0204C&quot;/&gt;&lt;wsp:rsid wsp:val=&quot;00C06899&quot;/&gt;&lt;wsp:rsid wsp:val=&quot;00C12D42&quot;/&gt;&lt;wsp:rsid wsp:val=&quot;00C17D0D&quot;/&gt;&lt;wsp:rsid wsp:val=&quot;00C24D85&quot;/&gt;&lt;wsp:rsid wsp:val=&quot;00C35D8F&quot;/&gt;&lt;wsp:rsid wsp:val=&quot;00C36EAA&quot;/&gt;&lt;wsp:rsid wsp:val=&quot;00C435B5&quot;/&gt;&lt;wsp:rsid wsp:val=&quot;00C44DBA&quot;/&gt;&lt;wsp:rsid wsp:val=&quot;00C4651B&quot;/&gt;&lt;wsp:rsid wsp:val=&quot;00C67157&quot;/&gt;&lt;wsp:rsid wsp:val=&quot;00C706D2&quot;/&gt;&lt;wsp:rsid wsp:val=&quot;00C7246D&quot;/&gt;&lt;wsp:rsid wsp:val=&quot;00C8033F&quot;/&gt;&lt;wsp:rsid wsp:val=&quot;00C803E5&quot;/&gt;&lt;wsp:rsid wsp:val=&quot;00C80880&quot;/&gt;&lt;wsp:rsid wsp:val=&quot;00C80BFF&quot;/&gt;&lt;wsp:rsid wsp:val=&quot;00C81110&quot;/&gt;&lt;wsp:rsid wsp:val=&quot;00C839A6&quot;/&gt;&lt;wsp:rsid wsp:val=&quot;00C9050A&quot;/&gt;&lt;wsp:rsid wsp:val=&quot;00C94EB4&quot;/&gt;&lt;wsp:rsid wsp:val=&quot;00C97686&quot;/&gt;&lt;wsp:rsid wsp:val=&quot;00CB341E&quot;/&gt;&lt;wsp:rsid wsp:val=&quot;00CB3A0E&quot;/&gt;&lt;wsp:rsid wsp:val=&quot;00CC2D62&quot;/&gt;&lt;wsp:rsid wsp:val=&quot;00CC6E45&quot;/&gt;&lt;wsp:rsid wsp:val=&quot;00CD4757&quot;/&gt;&lt;wsp:rsid wsp:val=&quot;00CD7F9A&quot;/&gt;&lt;wsp:rsid wsp:val=&quot;00CF273C&quot;/&gt;&lt;wsp:rsid wsp:val=&quot;00D10D46&quot;/&gt;&lt;wsp:rsid wsp:val=&quot;00D21FAC&quot;/&gt;&lt;wsp:rsid wsp:val=&quot;00D240FC&quot;/&gt;&lt;wsp:rsid wsp:val=&quot;00D27032&quot;/&gt;&lt;wsp:rsid wsp:val=&quot;00D309EA&quot;/&gt;&lt;wsp:rsid wsp:val=&quot;00D32507&quot;/&gt;&lt;wsp:rsid wsp:val=&quot;00D36A2A&quot;/&gt;&lt;wsp:rsid wsp:val=&quot;00D36F51&quot;/&gt;&lt;wsp:rsid wsp:val=&quot;00D4227F&quot;/&gt;&lt;wsp:rsid wsp:val=&quot;00D43F6D&quot;/&gt;&lt;wsp:rsid wsp:val=&quot;00D47591&quot;/&gt;&lt;wsp:rsid wsp:val=&quot;00D52880&quot;/&gt;&lt;wsp:rsid wsp:val=&quot;00D56DD8&quot;/&gt;&lt;wsp:rsid wsp:val=&quot;00D63494&quot;/&gt;&lt;wsp:rsid wsp:val=&quot;00D677D3&quot;/&gt;&lt;wsp:rsid wsp:val=&quot;00D74B09&quot;/&gt;&lt;wsp:rsid wsp:val=&quot;00D81675&quot;/&gt;&lt;wsp:rsid wsp:val=&quot;00D838F9&quot;/&gt;&lt;wsp:rsid wsp:val=&quot;00D84DCB&quot;/&gt;&lt;wsp:rsid wsp:val=&quot;00D8532B&quot;/&gt;&lt;wsp:rsid wsp:val=&quot;00D856A4&quot;/&gt;&lt;wsp:rsid wsp:val=&quot;00D85B95&quot;/&gt;&lt;wsp:rsid wsp:val=&quot;00D86E3A&quot;/&gt;&lt;wsp:rsid wsp:val=&quot;00D91B0F&quot;/&gt;&lt;wsp:rsid wsp:val=&quot;00D93FF5&quot;/&gt;&lt;wsp:rsid wsp:val=&quot;00DA5294&quot;/&gt;&lt;wsp:rsid wsp:val=&quot;00DA6819&quot;/&gt;&lt;wsp:rsid wsp:val=&quot;00DA75FE&quot;/&gt;&lt;wsp:rsid wsp:val=&quot;00DB63A1&quot;/&gt;&lt;wsp:rsid wsp:val=&quot;00DC5579&quot;/&gt;&lt;wsp:rsid wsp:val=&quot;00DC5BE6&quot;/&gt;&lt;wsp:rsid wsp:val=&quot;00DD6961&quot;/&gt;&lt;wsp:rsid wsp:val=&quot;00DE1972&quot;/&gt;&lt;wsp:rsid wsp:val=&quot;00DE5094&quot;/&gt;&lt;wsp:rsid wsp:val=&quot;00DE5191&quot;/&gt;&lt;wsp:rsid wsp:val=&quot;00DE6044&quot;/&gt;&lt;wsp:rsid wsp:val=&quot;00DF1E3D&quot;/&gt;&lt;wsp:rsid wsp:val=&quot;00DF3ED9&quot;/&gt;&lt;wsp:rsid wsp:val=&quot;00DF556B&quot;/&gt;&lt;wsp:rsid wsp:val=&quot;00E04256&quot;/&gt;&lt;wsp:rsid wsp:val=&quot;00E04EFD&quot;/&gt;&lt;wsp:rsid wsp:val=&quot;00E11D97&quot;/&gt;&lt;wsp:rsid wsp:val=&quot;00E2113F&quot;/&gt;&lt;wsp:rsid wsp:val=&quot;00E22EAE&quot;/&gt;&lt;wsp:rsid wsp:val=&quot;00E23221&quot;/&gt;&lt;wsp:rsid wsp:val=&quot;00E2412E&quot;/&gt;&lt;wsp:rsid wsp:val=&quot;00E25E89&quot;/&gt;&lt;wsp:rsid wsp:val=&quot;00E26D94&quot;/&gt;&lt;wsp:rsid wsp:val=&quot;00E30387&quot;/&gt;&lt;wsp:rsid wsp:val=&quot;00E31774&quot;/&gt;&lt;wsp:rsid wsp:val=&quot;00E36A45&quot;/&gt;&lt;wsp:rsid wsp:val=&quot;00E40A82&quot;/&gt;&lt;wsp:rsid wsp:val=&quot;00E42A3F&quot;/&gt;&lt;wsp:rsid wsp:val=&quot;00E528F6&quot;/&gt;&lt;wsp:rsid wsp:val=&quot;00E53870&quot;/&gt;&lt;wsp:rsid wsp:val=&quot;00E54B35&quot;/&gt;&lt;wsp:rsid wsp:val=&quot;00E60B15&quot;/&gt;&lt;wsp:rsid wsp:val=&quot;00E63367&quot;/&gt;&lt;wsp:rsid wsp:val=&quot;00E6471D&quot;/&gt;&lt;wsp:rsid wsp:val=&quot;00E8045A&quot;/&gt;&lt;wsp:rsid wsp:val=&quot;00E91012&quot;/&gt;&lt;wsp:rsid wsp:val=&quot;00EA0EE6&quot;/&gt;&lt;wsp:rsid wsp:val=&quot;00EA1DAB&quot;/&gt;&lt;wsp:rsid wsp:val=&quot;00EA33D9&quot;/&gt;&lt;wsp:rsid wsp:val=&quot;00EB1B42&quot;/&gt;&lt;wsp:rsid wsp:val=&quot;00EB26C8&quot;/&gt;&lt;wsp:rsid wsp:val=&quot;00EB561F&quot;/&gt;&lt;wsp:rsid wsp:val=&quot;00ED389C&quot;/&gt;&lt;wsp:rsid wsp:val=&quot;00ED4E2D&quot;/&gt;&lt;wsp:rsid wsp:val=&quot;00EF0D68&quot;/&gt;&lt;wsp:rsid wsp:val=&quot;00EF12E7&quot;/&gt;&lt;wsp:rsid wsp:val=&quot;00EF5B6E&quot;/&gt;&lt;wsp:rsid wsp:val=&quot;00F0568B&quot;/&gt;&lt;wsp:rsid wsp:val=&quot;00F05D73&quot;/&gt;&lt;wsp:rsid wsp:val=&quot;00F12FE9&quot;/&gt;&lt;wsp:rsid wsp:val=&quot;00F13DA1&quot;/&gt;&lt;wsp:rsid wsp:val=&quot;00F17365&quot;/&gt;&lt;wsp:rsid wsp:val=&quot;00F221EF&quot;/&gt;&lt;wsp:rsid wsp:val=&quot;00F27A94&quot;/&gt;&lt;wsp:rsid wsp:val=&quot;00F32A9B&quot;/&gt;&lt;wsp:rsid wsp:val=&quot;00F419D6&quot;/&gt;&lt;wsp:rsid wsp:val=&quot;00F42DC7&quot;/&gt;&lt;wsp:rsid wsp:val=&quot;00F43D63&quot;/&gt;&lt;wsp:rsid wsp:val=&quot;00F45AA8&quot;/&gt;&lt;wsp:rsid wsp:val=&quot;00F45E02&quot;/&gt;&lt;wsp:rsid wsp:val=&quot;00F4697D&quot;/&gt;&lt;wsp:rsid wsp:val=&quot;00F47E89&quot;/&gt;&lt;wsp:rsid wsp:val=&quot;00F55493&quot;/&gt;&lt;wsp:rsid wsp:val=&quot;00F70DAA&quot;/&gt;&lt;wsp:rsid wsp:val=&quot;00F713FD&quot;/&gt;&lt;wsp:rsid wsp:val=&quot;00F7461B&quot;/&gt;&lt;wsp:rsid wsp:val=&quot;00F82CB3&quot;/&gt;&lt;wsp:rsid wsp:val=&quot;00F83BF4&quot;/&gt;&lt;wsp:rsid wsp:val=&quot;00F85D5E&quot;/&gt;&lt;wsp:rsid wsp:val=&quot;00F92660&quot;/&gt;&lt;wsp:rsid wsp:val=&quot;00F95146&quot;/&gt;&lt;wsp:rsid wsp:val=&quot;00F96FEA&quot;/&gt;&lt;wsp:rsid wsp:val=&quot;00FA2108&quot;/&gt;&lt;wsp:rsid wsp:val=&quot;00FA44F2&quot;/&gt;&lt;wsp:rsid wsp:val=&quot;00FB24A3&quot;/&gt;&lt;wsp:rsid wsp:val=&quot;00FB76B8&quot;/&gt;&lt;wsp:rsid wsp:val=&quot;00FC2A12&quot;/&gt;&lt;wsp:rsid wsp:val=&quot;00FC5E7B&quot;/&gt;&lt;wsp:rsid wsp:val=&quot;00FC7C4B&quot;/&gt;&lt;wsp:rsid wsp:val=&quot;00FD08E3&quot;/&gt;&lt;wsp:rsid wsp:val=&quot;00FD1885&quot;/&gt;&lt;wsp:rsid wsp:val=&quot;00FD1FFB&quot;/&gt;&lt;wsp:rsid wsp:val=&quot;00FD234C&quot;/&gt;&lt;wsp:rsid wsp:val=&quot;00FD640C&quot;/&gt;&lt;wsp:rsid wsp:val=&quot;00FE3EBF&quot;/&gt;&lt;wsp:rsid wsp:val=&quot;00FE65B6&quot;/&gt;&lt;wsp:rsid wsp:val=&quot;00FF29C5&quot;/&gt;&lt;wsp:rsid wsp:val=&quot;00FF7489&quot;/&gt;&lt;/wsp:rsids&gt;&lt;/w:docPr&gt;&lt;w:body&gt;&lt;wx:sect&gt;&lt;w:p wsp:rsidR=&quot;00000000&quot; wsp:rsidRDefault=&quot;008C0B1E&quot; wsp:rsidP=&quot;008C0B1E&quot;&gt;&lt;m:oMathPara&gt;&lt;m:oMath&gt;&lt;m:sSub&gt;&lt;m:sSubPr&gt;&lt;m:ctrlPr&gt;&lt;w:rPr&gt;&lt;w:rFonts w:ascii=&quot;Cambria Math&quot; w:h-ansi=&quot;Cambria Math&quot; w:cs=&quot;Arial&quot;/&gt;&lt;wx:font wx:val=&quot;Cambria Math&quot;/&gt;&lt;w:i/&gt;&lt;/w:rPr&gt;&lt;/m:ctrlPr&gt;&lt;/m:sSubPr&gt;&lt;m:e&gt;&lt;m:r&gt;&lt;w:rPr&gt;&lt;w:rFonts w:ascii=&quot;Cambria Math&quot; w:h-ansi=&quot;Cambria Math&quot; w:cs=&quot;Arial&quot;/&gt;&lt;wx:font wx:val=&quot;Cambria Math&quot;/&gt;&lt;w:i/&gt;&lt;/w:rPr&gt;&lt;m:t&gt;BA&lt;/m:t&gt;&lt;/m:r&gt;&lt;/m:e&gt;&lt;m:sub&gt;&lt;m:r&gt;&lt;w:rPr&gt;&lt;w:rFonts w:ascii=&quot;Cambria Math&quot; w:h-ansi=&quot;Cambria Math&quot; w:cs=&quot;Arial&quot;/&gt;&lt;wx:font wx:val=&quot;Cambria Math&quot;/&gt;&lt;w:i/&gt;&lt;/w:rPr&gt;&lt;m:t&gt;i,j&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009938E6" w:rsidRPr="009D442F">
        <w:rPr>
          <w:rFonts w:ascii="Arial" w:hAnsi="Arial" w:cs="Arial"/>
        </w:rPr>
        <w:instrText xml:space="preserve"> </w:instrText>
      </w:r>
      <w:r w:rsidR="009938E6" w:rsidRPr="009938E6">
        <w:rPr>
          <w:rFonts w:ascii="Arial" w:hAnsi="Arial" w:cs="Arial"/>
        </w:rPr>
        <w:fldChar w:fldCharType="separate"/>
      </w:r>
      <w:r w:rsidR="00252D89">
        <w:rPr>
          <w:position w:val="-9"/>
        </w:rPr>
        <w:pict>
          <v:shape id="_x0000_i1043" type="#_x0000_t75" style="width:25.1pt;height:15.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461C0F&quot;/&gt;&lt;wsp:rsid wsp:val=&quot;00000DE9&quot;/&gt;&lt;wsp:rsid wsp:val=&quot;0001358A&quot;/&gt;&lt;wsp:rsid wsp:val=&quot;00014909&quot;/&gt;&lt;wsp:rsid wsp:val=&quot;000172C2&quot;/&gt;&lt;wsp:rsid wsp:val=&quot;000202AB&quot;/&gt;&lt;wsp:rsid wsp:val=&quot;000236FF&quot;/&gt;&lt;wsp:rsid wsp:val=&quot;000341BA&quot;/&gt;&lt;wsp:rsid wsp:val=&quot;00043EA1&quot;/&gt;&lt;wsp:rsid wsp:val=&quot;00053557&quot;/&gt;&lt;wsp:rsid wsp:val=&quot;00063263&quot;/&gt;&lt;wsp:rsid wsp:val=&quot;0007738F&quot;/&gt;&lt;wsp:rsid wsp:val=&quot;000878CB&quot;/&gt;&lt;wsp:rsid wsp:val=&quot;000A2B85&quot;/&gt;&lt;wsp:rsid wsp:val=&quot;000A5305&quot;/&gt;&lt;wsp:rsid wsp:val=&quot;000A6C6B&quot;/&gt;&lt;wsp:rsid wsp:val=&quot;000B22C9&quot;/&gt;&lt;wsp:rsid wsp:val=&quot;000B2BF4&quot;/&gt;&lt;wsp:rsid wsp:val=&quot;000B5963&quot;/&gt;&lt;wsp:rsid wsp:val=&quot;000C428C&quot;/&gt;&lt;wsp:rsid wsp:val=&quot;000C7C30&quot;/&gt;&lt;wsp:rsid wsp:val=&quot;000D30CD&quot;/&gt;&lt;wsp:rsid wsp:val=&quot;000D4A78&quot;/&gt;&lt;wsp:rsid wsp:val=&quot;000D7AD3&quot;/&gt;&lt;wsp:rsid wsp:val=&quot;000E0CFA&quot;/&gt;&lt;wsp:rsid wsp:val=&quot;000E0D50&quot;/&gt;&lt;wsp:rsid wsp:val=&quot;000E2314&quot;/&gt;&lt;wsp:rsid wsp:val=&quot;000E3DFC&quot;/&gt;&lt;wsp:rsid wsp:val=&quot;000F7337&quot;/&gt;&lt;wsp:rsid wsp:val=&quot;00104955&quot;/&gt;&lt;wsp:rsid wsp:val=&quot;00105554&quot;/&gt;&lt;wsp:rsid wsp:val=&quot;00105DC3&quot;/&gt;&lt;wsp:rsid wsp:val=&quot;00106B5C&quot;/&gt;&lt;wsp:rsid wsp:val=&quot;0012473C&quot;/&gt;&lt;wsp:rsid wsp:val=&quot;00124B27&quot;/&gt;&lt;wsp:rsid wsp:val=&quot;00143076&quot;/&gt;&lt;wsp:rsid wsp:val=&quot;001436D9&quot;/&gt;&lt;wsp:rsid wsp:val=&quot;00152A2C&quot;/&gt;&lt;wsp:rsid wsp:val=&quot;00157368&quot;/&gt;&lt;wsp:rsid wsp:val=&quot;00157424&quot;/&gt;&lt;wsp:rsid wsp:val=&quot;0016002C&quot;/&gt;&lt;wsp:rsid wsp:val=&quot;00164475&quot;/&gt;&lt;wsp:rsid wsp:val=&quot;001826DD&quot;/&gt;&lt;wsp:rsid wsp:val=&quot;00182D75&quot;/&gt;&lt;wsp:rsid wsp:val=&quot;001A061A&quot;/&gt;&lt;wsp:rsid wsp:val=&quot;001A15E3&quot;/&gt;&lt;wsp:rsid wsp:val=&quot;001A4C5C&quot;/&gt;&lt;wsp:rsid wsp:val=&quot;001A585C&quot;/&gt;&lt;wsp:rsid wsp:val=&quot;001B3719&quot;/&gt;&lt;wsp:rsid wsp:val=&quot;001C0EA8&quot;/&gt;&lt;wsp:rsid wsp:val=&quot;001C0F20&quot;/&gt;&lt;wsp:rsid wsp:val=&quot;001C2C37&quot;/&gt;&lt;wsp:rsid wsp:val=&quot;001C6AF2&quot;/&gt;&lt;wsp:rsid wsp:val=&quot;001D3177&quot;/&gt;&lt;wsp:rsid wsp:val=&quot;001D5471&quot;/&gt;&lt;wsp:rsid wsp:val=&quot;001F1B02&quot;/&gt;&lt;wsp:rsid wsp:val=&quot;001F7C9A&quot;/&gt;&lt;wsp:rsid wsp:val=&quot;00205C8E&quot;/&gt;&lt;wsp:rsid wsp:val=&quot;002104AA&quot;/&gt;&lt;wsp:rsid wsp:val=&quot;00210E96&quot;/&gt;&lt;wsp:rsid wsp:val=&quot;00211FE2&quot;/&gt;&lt;wsp:rsid wsp:val=&quot;00215C9B&quot;/&gt;&lt;wsp:rsid wsp:val=&quot;0022407F&quot;/&gt;&lt;wsp:rsid wsp:val=&quot;00227D3D&quot;/&gt;&lt;wsp:rsid wsp:val=&quot;00230FB5&quot;/&gt;&lt;wsp:rsid wsp:val=&quot;002370B8&quot;/&gt;&lt;wsp:rsid wsp:val=&quot;002449BB&quot;/&gt;&lt;wsp:rsid wsp:val=&quot;0024551A&quot;/&gt;&lt;wsp:rsid wsp:val=&quot;0024679A&quot;/&gt;&lt;wsp:rsid wsp:val=&quot;002471DF&quot;/&gt;&lt;wsp:rsid wsp:val=&quot;00256317&quot;/&gt;&lt;wsp:rsid wsp:val=&quot;00260A0E&quot;/&gt;&lt;wsp:rsid wsp:val=&quot;00261B36&quot;/&gt;&lt;wsp:rsid wsp:val=&quot;00264B3F&quot;/&gt;&lt;wsp:rsid wsp:val=&quot;002709B2&quot;/&gt;&lt;wsp:rsid wsp:val=&quot;002720C0&quot;/&gt;&lt;wsp:rsid wsp:val=&quot;002740E9&quot;/&gt;&lt;wsp:rsid wsp:val=&quot;00274F70&quot;/&gt;&lt;wsp:rsid wsp:val=&quot;00280C6C&quot;/&gt;&lt;wsp:rsid wsp:val=&quot;002841DF&quot;/&gt;&lt;wsp:rsid wsp:val=&quot;002865EC&quot;/&gt;&lt;wsp:rsid wsp:val=&quot;002867ED&quot;/&gt;&lt;wsp:rsid wsp:val=&quot;002938ED&quot;/&gt;&lt;wsp:rsid wsp:val=&quot;002957B7&quot;/&gt;&lt;wsp:rsid wsp:val=&quot;002A2F90&quot;/&gt;&lt;wsp:rsid wsp:val=&quot;002B2FA6&quot;/&gt;&lt;wsp:rsid wsp:val=&quot;002B3B1C&quot;/&gt;&lt;wsp:rsid wsp:val=&quot;002B5BB7&quot;/&gt;&lt;wsp:rsid wsp:val=&quot;002B6EC4&quot;/&gt;&lt;wsp:rsid wsp:val=&quot;002C33C1&quot;/&gt;&lt;wsp:rsid wsp:val=&quot;002C398D&quot;/&gt;&lt;wsp:rsid wsp:val=&quot;002C7C7E&quot;/&gt;&lt;wsp:rsid wsp:val=&quot;002D43C8&quot;/&gt;&lt;wsp:rsid wsp:val=&quot;002E37E1&quot;/&gt;&lt;wsp:rsid wsp:val=&quot;002E3885&quot;/&gt;&lt;wsp:rsid wsp:val=&quot;002E3FEE&quot;/&gt;&lt;wsp:rsid wsp:val=&quot;002E4511&quot;/&gt;&lt;wsp:rsid wsp:val=&quot;002E5EE9&quot;/&gt;&lt;wsp:rsid wsp:val=&quot;002E7A0A&quot;/&gt;&lt;wsp:rsid wsp:val=&quot;002F0F3D&quot;/&gt;&lt;wsp:rsid wsp:val=&quot;002F1B50&quot;/&gt;&lt;wsp:rsid wsp:val=&quot;002F24D4&quot;/&gt;&lt;wsp:rsid wsp:val=&quot;0030370F&quot;/&gt;&lt;wsp:rsid wsp:val=&quot;00303924&quot;/&gt;&lt;wsp:rsid wsp:val=&quot;00304E9B&quot;/&gt;&lt;wsp:rsid wsp:val=&quot;00311864&quot;/&gt;&lt;wsp:rsid wsp:val=&quot;00312D6C&quot;/&gt;&lt;wsp:rsid wsp:val=&quot;00320D80&quot;/&gt;&lt;wsp:rsid wsp:val=&quot;0032182D&quot;/&gt;&lt;wsp:rsid wsp:val=&quot;00321C22&quot;/&gt;&lt;wsp:rsid wsp:val=&quot;00322BCA&quot;/&gt;&lt;wsp:rsid wsp:val=&quot;00323834&quot;/&gt;&lt;wsp:rsid wsp:val=&quot;003332A1&quot;/&gt;&lt;wsp:rsid wsp:val=&quot;00334AD2&quot;/&gt;&lt;wsp:rsid wsp:val=&quot;003353FC&quot;/&gt;&lt;wsp:rsid wsp:val=&quot;00336AC8&quot;/&gt;&lt;wsp:rsid wsp:val=&quot;00346C73&quot;/&gt;&lt;wsp:rsid wsp:val=&quot;0035153D&quot;/&gt;&lt;wsp:rsid wsp:val=&quot;00357AC4&quot;/&gt;&lt;wsp:rsid wsp:val=&quot;0036349D&quot;/&gt;&lt;wsp:rsid wsp:val=&quot;00364942&quot;/&gt;&lt;wsp:rsid wsp:val=&quot;00367BE2&quot;/&gt;&lt;wsp:rsid wsp:val=&quot;00376BAA&quot;/&gt;&lt;wsp:rsid wsp:val=&quot;003779B1&quot;/&gt;&lt;wsp:rsid wsp:val=&quot;00384259&quot;/&gt;&lt;wsp:rsid wsp:val=&quot;003851E3&quot;/&gt;&lt;wsp:rsid wsp:val=&quot;0039134F&quot;/&gt;&lt;wsp:rsid wsp:val=&quot;003939D7&quot;/&gt;&lt;wsp:rsid wsp:val=&quot;003A1D1A&quot;/&gt;&lt;wsp:rsid wsp:val=&quot;003A235F&quot;/&gt;&lt;wsp:rsid wsp:val=&quot;003A4F14&quot;/&gt;&lt;wsp:rsid wsp:val=&quot;003B030D&quot;/&gt;&lt;wsp:rsid wsp:val=&quot;003B2423&quot;/&gt;&lt;wsp:rsid wsp:val=&quot;003C0530&quot;/&gt;&lt;wsp:rsid wsp:val=&quot;003D20BB&quot;/&gt;&lt;wsp:rsid wsp:val=&quot;003D572D&quot;/&gt;&lt;wsp:rsid wsp:val=&quot;003E77B3&quot;/&gt;&lt;wsp:rsid wsp:val=&quot;003F121C&quot;/&gt;&lt;wsp:rsid wsp:val=&quot;003F4C02&quot;/&gt;&lt;wsp:rsid wsp:val=&quot;003F5424&quot;/&gt;&lt;wsp:rsid wsp:val=&quot;003F5527&quot;/&gt;&lt;wsp:rsid wsp:val=&quot;003F642B&quot;/&gt;&lt;wsp:rsid wsp:val=&quot;003F714B&quot;/&gt;&lt;wsp:rsid wsp:val=&quot;004018BB&quot;/&gt;&lt;wsp:rsid wsp:val=&quot;00403DB6&quot;/&gt;&lt;wsp:rsid wsp:val=&quot;00404562&quot;/&gt;&lt;wsp:rsid wsp:val=&quot;00410B09&quot;/&gt;&lt;wsp:rsid wsp:val=&quot;00421A77&quot;/&gt;&lt;wsp:rsid wsp:val=&quot;0042665C&quot;/&gt;&lt;wsp:rsid wsp:val=&quot;00431920&quot;/&gt;&lt;wsp:rsid wsp:val=&quot;00433981&quot;/&gt;&lt;wsp:rsid wsp:val=&quot;00441D1C&quot;/&gt;&lt;wsp:rsid wsp:val=&quot;004430BF&quot;/&gt;&lt;wsp:rsid wsp:val=&quot;00443ACB&quot;/&gt;&lt;wsp:rsid wsp:val=&quot;00461C0F&quot;/&gt;&lt;wsp:rsid wsp:val=&quot;00461C7B&quot;/&gt;&lt;wsp:rsid wsp:val=&quot;004671DD&quot;/&gt;&lt;wsp:rsid wsp:val=&quot;00467287&quot;/&gt;&lt;wsp:rsid wsp:val=&quot;00467CF3&quot;/&gt;&lt;wsp:rsid wsp:val=&quot;0047153F&quot;/&gt;&lt;wsp:rsid wsp:val=&quot;00476A4F&quot;/&gt;&lt;wsp:rsid wsp:val=&quot;00481038&quot;/&gt;&lt;wsp:rsid wsp:val=&quot;00484F2A&quot;/&gt;&lt;wsp:rsid wsp:val=&quot;004858E6&quot;/&gt;&lt;wsp:rsid wsp:val=&quot;00487571&quot;/&gt;&lt;wsp:rsid wsp:val=&quot;004879D0&quot;/&gt;&lt;wsp:rsid wsp:val=&quot;004915A6&quot;/&gt;&lt;wsp:rsid wsp:val=&quot;0049179C&quot;/&gt;&lt;wsp:rsid wsp:val=&quot;00495BFC&quot;/&gt;&lt;wsp:rsid wsp:val=&quot;0049691A&quot;/&gt;&lt;wsp:rsid wsp:val=&quot;00497AFA&quot;/&gt;&lt;wsp:rsid wsp:val=&quot;004A2604&quot;/&gt;&lt;wsp:rsid wsp:val=&quot;004B07ED&quot;/&gt;&lt;wsp:rsid wsp:val=&quot;004B0EA1&quot;/&gt;&lt;wsp:rsid wsp:val=&quot;004C46C4&quot;/&gt;&lt;wsp:rsid wsp:val=&quot;004D2334&quot;/&gt;&lt;wsp:rsid wsp:val=&quot;004D2574&quot;/&gt;&lt;wsp:rsid wsp:val=&quot;004D3478&quot;/&gt;&lt;wsp:rsid wsp:val=&quot;004E27C2&quot;/&gt;&lt;wsp:rsid wsp:val=&quot;004E63AE&quot;/&gt;&lt;wsp:rsid wsp:val=&quot;004E7567&quot;/&gt;&lt;wsp:rsid wsp:val=&quot;004F7E19&quot;/&gt;&lt;wsp:rsid wsp:val=&quot;005016B6&quot;/&gt;&lt;wsp:rsid wsp:val=&quot;005072F7&quot;/&gt;&lt;wsp:rsid wsp:val=&quot;00507959&quot;/&gt;&lt;wsp:rsid wsp:val=&quot;00513075&quot;/&gt;&lt;wsp:rsid wsp:val=&quot;005160BB&quot;/&gt;&lt;wsp:rsid wsp:val=&quot;00517531&quot;/&gt;&lt;wsp:rsid wsp:val=&quot;00524CAE&quot;/&gt;&lt;wsp:rsid wsp:val=&quot;00530E71&quot;/&gt;&lt;wsp:rsid wsp:val=&quot;00537F63&quot;/&gt;&lt;wsp:rsid wsp:val=&quot;00545E77&quot;/&gt;&lt;wsp:rsid wsp:val=&quot;005525DC&quot;/&gt;&lt;wsp:rsid wsp:val=&quot;0055516E&quot;/&gt;&lt;wsp:rsid wsp:val=&quot;005619B4&quot;/&gt;&lt;wsp:rsid wsp:val=&quot;005626F0&quot;/&gt;&lt;wsp:rsid wsp:val=&quot;00571159&quot;/&gt;&lt;wsp:rsid wsp:val=&quot;00571669&quot;/&gt;&lt;wsp:rsid wsp:val=&quot;00571795&quot;/&gt;&lt;wsp:rsid wsp:val=&quot;00571FE2&quot;/&gt;&lt;wsp:rsid wsp:val=&quot;00572AF1&quot;/&gt;&lt;wsp:rsid wsp:val=&quot;00574B23&quot;/&gt;&lt;wsp:rsid wsp:val=&quot;00574EEE&quot;/&gt;&lt;wsp:rsid wsp:val=&quot;00577959&quot;/&gt;&lt;wsp:rsid wsp:val=&quot;0058012C&quot;/&gt;&lt;wsp:rsid wsp:val=&quot;0058088D&quot;/&gt;&lt;wsp:rsid wsp:val=&quot;00580A9A&quot;/&gt;&lt;wsp:rsid wsp:val=&quot;00594894&quot;/&gt;&lt;wsp:rsid wsp:val=&quot;005A1B6B&quot;/&gt;&lt;wsp:rsid wsp:val=&quot;005A4208&quot;/&gt;&lt;wsp:rsid wsp:val=&quot;005B23CB&quot;/&gt;&lt;wsp:rsid wsp:val=&quot;005C3ACA&quot;/&gt;&lt;wsp:rsid wsp:val=&quot;005C71B7&quot;/&gt;&lt;wsp:rsid wsp:val=&quot;005D2F18&quot;/&gt;&lt;wsp:rsid wsp:val=&quot;005D3F92&quot;/&gt;&lt;wsp:rsid wsp:val=&quot;005D6DC7&quot;/&gt;&lt;wsp:rsid wsp:val=&quot;005E697F&quot;/&gt;&lt;wsp:rsid wsp:val=&quot;005E6F75&quot;/&gt;&lt;wsp:rsid wsp:val=&quot;005F7506&quot;/&gt;&lt;wsp:rsid wsp:val=&quot;00600A3F&quot;/&gt;&lt;wsp:rsid wsp:val=&quot;00600B44&quot;/&gt;&lt;wsp:rsid wsp:val=&quot;006013E8&quot;/&gt;&lt;wsp:rsid wsp:val=&quot;0060149F&quot;/&gt;&lt;wsp:rsid wsp:val=&quot;00602EE7&quot;/&gt;&lt;wsp:rsid wsp:val=&quot;006056A6&quot;/&gt;&lt;wsp:rsid wsp:val=&quot;0061737A&quot;/&gt;&lt;wsp:rsid wsp:val=&quot;00626A61&quot;/&gt;&lt;wsp:rsid wsp:val=&quot;00627690&quot;/&gt;&lt;wsp:rsid wsp:val=&quot;006364CE&quot;/&gt;&lt;wsp:rsid wsp:val=&quot;006369A6&quot;/&gt;&lt;wsp:rsid wsp:val=&quot;006375EC&quot;/&gt;&lt;wsp:rsid wsp:val=&quot;0064089C&quot;/&gt;&lt;wsp:rsid wsp:val=&quot;00652442&quot;/&gt;&lt;wsp:rsid wsp:val=&quot;00654E67&quot;/&gt;&lt;wsp:rsid wsp:val=&quot;0065681D&quot;/&gt;&lt;wsp:rsid wsp:val=&quot;00656A0E&quot;/&gt;&lt;wsp:rsid wsp:val=&quot;00664E94&quot;/&gt;&lt;wsp:rsid wsp:val=&quot;00672C90&quot;/&gt;&lt;wsp:rsid wsp:val=&quot;006757E3&quot;/&gt;&lt;wsp:rsid wsp:val=&quot;006816F9&quot;/&gt;&lt;wsp:rsid wsp:val=&quot;00682D8E&quot;/&gt;&lt;wsp:rsid wsp:val=&quot;00683FA7&quot;/&gt;&lt;wsp:rsid wsp:val=&quot;006859CF&quot;/&gt;&lt;wsp:rsid wsp:val=&quot;00687108&quot;/&gt;&lt;wsp:rsid wsp:val=&quot;0069408F&quot;/&gt;&lt;wsp:rsid wsp:val=&quot;006A4308&quot;/&gt;&lt;wsp:rsid wsp:val=&quot;006B48BB&quot;/&gt;&lt;wsp:rsid wsp:val=&quot;006B5FE8&quot;/&gt;&lt;wsp:rsid wsp:val=&quot;006B718F&quot;/&gt;&lt;wsp:rsid wsp:val=&quot;006C4373&quot;/&gt;&lt;wsp:rsid wsp:val=&quot;006C5079&quot;/&gt;&lt;wsp:rsid wsp:val=&quot;006D13ED&quot;/&gt;&lt;wsp:rsid wsp:val=&quot;006D1451&quot;/&gt;&lt;wsp:rsid wsp:val=&quot;006D1E07&quot;/&gt;&lt;wsp:rsid wsp:val=&quot;006E2509&quot;/&gt;&lt;wsp:rsid wsp:val=&quot;00702A32&quot;/&gt;&lt;wsp:rsid wsp:val=&quot;0070720C&quot;/&gt;&lt;wsp:rsid wsp:val=&quot;007109B2&quot;/&gt;&lt;wsp:rsid wsp:val=&quot;00715997&quot;/&gt;&lt;wsp:rsid wsp:val=&quot;00715DF5&quot;/&gt;&lt;wsp:rsid wsp:val=&quot;00716170&quot;/&gt;&lt;wsp:rsid wsp:val=&quot;00720A63&quot;/&gt;&lt;wsp:rsid wsp:val=&quot;00724C7A&quot;/&gt;&lt;wsp:rsid wsp:val=&quot;00727A94&quot;/&gt;&lt;wsp:rsid wsp:val=&quot;007303AC&quot;/&gt;&lt;wsp:rsid wsp:val=&quot;00735326&quot;/&gt;&lt;wsp:rsid wsp:val=&quot;00744A46&quot;/&gt;&lt;wsp:rsid wsp:val=&quot;00747B2F&quot;/&gt;&lt;wsp:rsid wsp:val=&quot;00751415&quot;/&gt;&lt;wsp:rsid wsp:val=&quot;0075296C&quot;/&gt;&lt;wsp:rsid wsp:val=&quot;0075417E&quot;/&gt;&lt;wsp:rsid wsp:val=&quot;00757E7B&quot;/&gt;&lt;wsp:rsid wsp:val=&quot;007605F5&quot;/&gt;&lt;wsp:rsid wsp:val=&quot;00760959&quot;/&gt;&lt;wsp:rsid wsp:val=&quot;00762D07&quot;/&gt;&lt;wsp:rsid wsp:val=&quot;00767018&quot;/&gt;&lt;wsp:rsid wsp:val=&quot;00771261&quot;/&gt;&lt;wsp:rsid wsp:val=&quot;00771F14&quot;/&gt;&lt;wsp:rsid wsp:val=&quot;0077262D&quot;/&gt;&lt;wsp:rsid wsp:val=&quot;0077522C&quot;/&gt;&lt;wsp:rsid wsp:val=&quot;00776E92&quot;/&gt;&lt;wsp:rsid wsp:val=&quot;00784744&quot;/&gt;&lt;wsp:rsid wsp:val=&quot;00785E40&quot;/&gt;&lt;wsp:rsid wsp:val=&quot;00787CB9&quot;/&gt;&lt;wsp:rsid wsp:val=&quot;00794EFE&quot;/&gt;&lt;wsp:rsid wsp:val=&quot;00796E1A&quot;/&gt;&lt;wsp:rsid wsp:val=&quot;007B28C5&quot;/&gt;&lt;wsp:rsid wsp:val=&quot;007C1A23&quot;/&gt;&lt;wsp:rsid wsp:val=&quot;007C2444&quot;/&gt;&lt;wsp:rsid wsp:val=&quot;007D0243&quot;/&gt;&lt;wsp:rsid wsp:val=&quot;007D3E5A&quot;/&gt;&lt;wsp:rsid wsp:val=&quot;007D4B0F&quot;/&gt;&lt;wsp:rsid wsp:val=&quot;007D6254&quot;/&gt;&lt;wsp:rsid wsp:val=&quot;007D7D9A&quot;/&gt;&lt;wsp:rsid wsp:val=&quot;007E2FD8&quot;/&gt;&lt;wsp:rsid wsp:val=&quot;007E4DE2&quot;/&gt;&lt;wsp:rsid wsp:val=&quot;007E5D14&quot;/&gt;&lt;wsp:rsid wsp:val=&quot;007E76C0&quot;/&gt;&lt;wsp:rsid wsp:val=&quot;007F548C&quot;/&gt;&lt;wsp:rsid wsp:val=&quot;007F71F8&quot;/&gt;&lt;wsp:rsid wsp:val=&quot;0080093F&quot;/&gt;&lt;wsp:rsid wsp:val=&quot;00800D2D&quot;/&gt;&lt;wsp:rsid wsp:val=&quot;00802DD7&quot;/&gt;&lt;wsp:rsid wsp:val=&quot;00807552&quot;/&gt;&lt;wsp:rsid wsp:val=&quot;00810F26&quot;/&gt;&lt;wsp:rsid wsp:val=&quot;00813E5D&quot;/&gt;&lt;wsp:rsid wsp:val=&quot;0081637D&quot;/&gt;&lt;wsp:rsid wsp:val=&quot;008246FB&quot;/&gt;&lt;wsp:rsid wsp:val=&quot;00826A12&quot;/&gt;&lt;wsp:rsid wsp:val=&quot;00827524&quot;/&gt;&lt;wsp:rsid wsp:val=&quot;00833E8E&quot;/&gt;&lt;wsp:rsid wsp:val=&quot;0085426E&quot;/&gt;&lt;wsp:rsid wsp:val=&quot;0086117B&quot;/&gt;&lt;wsp:rsid wsp:val=&quot;008612C8&quot;/&gt;&lt;wsp:rsid wsp:val=&quot;00861660&quot;/&gt;&lt;wsp:rsid wsp:val=&quot;00863E13&quot;/&gt;&lt;wsp:rsid wsp:val=&quot;008702DD&quot;/&gt;&lt;wsp:rsid wsp:val=&quot;0088328D&quot;/&gt;&lt;wsp:rsid wsp:val=&quot;00883A98&quot;/&gt;&lt;wsp:rsid wsp:val=&quot;00884068&quot;/&gt;&lt;wsp:rsid wsp:val=&quot;0088458B&quot;/&gt;&lt;wsp:rsid wsp:val=&quot;008873FF&quot;/&gt;&lt;wsp:rsid wsp:val=&quot;0089794A&quot;/&gt;&lt;wsp:rsid wsp:val=&quot;008A0CF8&quot;/&gt;&lt;wsp:rsid wsp:val=&quot;008A3135&quot;/&gt;&lt;wsp:rsid wsp:val=&quot;008A52D7&quot;/&gt;&lt;wsp:rsid wsp:val=&quot;008A62BA&quot;/&gt;&lt;wsp:rsid wsp:val=&quot;008B3226&quot;/&gt;&lt;wsp:rsid wsp:val=&quot;008B4268&quot;/&gt;&lt;wsp:rsid wsp:val=&quot;008C0B1E&quot;/&gt;&lt;wsp:rsid wsp:val=&quot;008C2462&quot;/&gt;&lt;wsp:rsid wsp:val=&quot;008C5DBA&quot;/&gt;&lt;wsp:rsid wsp:val=&quot;008D29F6&quot;/&gt;&lt;wsp:rsid wsp:val=&quot;008D374F&quot;/&gt;&lt;wsp:rsid wsp:val=&quot;008D4D0A&quot;/&gt;&lt;wsp:rsid wsp:val=&quot;008E605B&quot;/&gt;&lt;wsp:rsid wsp:val=&quot;008F0312&quot;/&gt;&lt;wsp:rsid wsp:val=&quot;009035F7&quot;/&gt;&lt;wsp:rsid wsp:val=&quot;0090631F&quot;/&gt;&lt;wsp:rsid wsp:val=&quot;009103F1&quot;/&gt;&lt;wsp:rsid wsp:val=&quot;00920928&quot;/&gt;&lt;wsp:rsid wsp:val=&quot;00922473&quot;/&gt;&lt;wsp:rsid wsp:val=&quot;00922D52&quot;/&gt;&lt;wsp:rsid wsp:val=&quot;00927CC2&quot;/&gt;&lt;wsp:rsid wsp:val=&quot;0094016C&quot;/&gt;&lt;wsp:rsid wsp:val=&quot;0094151F&quot;/&gt;&lt;wsp:rsid wsp:val=&quot;009425AF&quot;/&gt;&lt;wsp:rsid wsp:val=&quot;009430BA&quot;/&gt;&lt;wsp:rsid wsp:val=&quot;009435A8&quot;/&gt;&lt;wsp:rsid wsp:val=&quot;009446B6&quot;/&gt;&lt;wsp:rsid wsp:val=&quot;00947B21&quot;/&gt;&lt;wsp:rsid wsp:val=&quot;009501A7&quot;/&gt;&lt;wsp:rsid wsp:val=&quot;00955487&quot;/&gt;&lt;wsp:rsid wsp:val=&quot;0095581D&quot;/&gt;&lt;wsp:rsid wsp:val=&quot;00962911&quot;/&gt;&lt;wsp:rsid wsp:val=&quot;00976026&quot;/&gt;&lt;wsp:rsid wsp:val=&quot;009773F8&quot;/&gt;&lt;wsp:rsid wsp:val=&quot;009802BB&quot;/&gt;&lt;wsp:rsid wsp:val=&quot;00981271&quot;/&gt;&lt;wsp:rsid wsp:val=&quot;009867BB&quot;/&gt;&lt;wsp:rsid wsp:val=&quot;0099136E&quot;/&gt;&lt;wsp:rsid wsp:val=&quot;00992069&quot;/&gt;&lt;wsp:rsid wsp:val=&quot;00993009&quot;/&gt;&lt;wsp:rsid wsp:val=&quot;009938E6&quot;/&gt;&lt;wsp:rsid wsp:val=&quot;0099522D&quot;/&gt;&lt;wsp:rsid wsp:val=&quot;00995EF8&quot;/&gt;&lt;wsp:rsid wsp:val=&quot;009972E4&quot;/&gt;&lt;wsp:rsid wsp:val=&quot;009A2B56&quot;/&gt;&lt;wsp:rsid wsp:val=&quot;009A3F17&quot;/&gt;&lt;wsp:rsid wsp:val=&quot;009B58D1&quot;/&gt;&lt;wsp:rsid wsp:val=&quot;009B66B2&quot;/&gt;&lt;wsp:rsid wsp:val=&quot;009C1531&quot;/&gt;&lt;wsp:rsid wsp:val=&quot;009D4036&quot;/&gt;&lt;wsp:rsid wsp:val=&quot;009D4C18&quot;/&gt;&lt;wsp:rsid wsp:val=&quot;009D6402&quot;/&gt;&lt;wsp:rsid wsp:val=&quot;009F273A&quot;/&gt;&lt;wsp:rsid wsp:val=&quot;00A03BC9&quot;/&gt;&lt;wsp:rsid wsp:val=&quot;00A049C2&quot;/&gt;&lt;wsp:rsid wsp:val=&quot;00A07B61&quot;/&gt;&lt;wsp:rsid wsp:val=&quot;00A1082D&quot;/&gt;&lt;wsp:rsid wsp:val=&quot;00A16ADE&quot;/&gt;&lt;wsp:rsid wsp:val=&quot;00A26201&quot;/&gt;&lt;wsp:rsid wsp:val=&quot;00A34626&quot;/&gt;&lt;wsp:rsid wsp:val=&quot;00A374B4&quot;/&gt;&lt;wsp:rsid wsp:val=&quot;00A42236&quot;/&gt;&lt;wsp:rsid wsp:val=&quot;00A43221&quot;/&gt;&lt;wsp:rsid wsp:val=&quot;00A4383B&quot;/&gt;&lt;wsp:rsid wsp:val=&quot;00A51CA7&quot;/&gt;&lt;wsp:rsid wsp:val=&quot;00A526D7&quot;/&gt;&lt;wsp:rsid wsp:val=&quot;00A55CD4&quot;/&gt;&lt;wsp:rsid wsp:val=&quot;00A701A7&quot;/&gt;&lt;wsp:rsid wsp:val=&quot;00A75AB5&quot;/&gt;&lt;wsp:rsid wsp:val=&quot;00A76342&quot;/&gt;&lt;wsp:rsid wsp:val=&quot;00A83386&quot;/&gt;&lt;wsp:rsid wsp:val=&quot;00A836D9&quot;/&gt;&lt;wsp:rsid wsp:val=&quot;00A86221&quot;/&gt;&lt;wsp:rsid wsp:val=&quot;00A86609&quot;/&gt;&lt;wsp:rsid wsp:val=&quot;00A908E5&quot;/&gt;&lt;wsp:rsid wsp:val=&quot;00AA2B68&quot;/&gt;&lt;wsp:rsid wsp:val=&quot;00AB3C2F&quot;/&gt;&lt;wsp:rsid wsp:val=&quot;00AB514D&quot;/&gt;&lt;wsp:rsid wsp:val=&quot;00AC03B4&quot;/&gt;&lt;wsp:rsid wsp:val=&quot;00AC4616&quot;/&gt;&lt;wsp:rsid wsp:val=&quot;00AC6905&quot;/&gt;&lt;wsp:rsid wsp:val=&quot;00AE1832&quot;/&gt;&lt;wsp:rsid wsp:val=&quot;00AE1BD3&quot;/&gt;&lt;wsp:rsid wsp:val=&quot;00AE5F10&quot;/&gt;&lt;wsp:rsid wsp:val=&quot;00AE66B7&quot;/&gt;&lt;wsp:rsid wsp:val=&quot;00AF527E&quot;/&gt;&lt;wsp:rsid wsp:val=&quot;00AF6ED8&quot;/&gt;&lt;wsp:rsid wsp:val=&quot;00B034F7&quot;/&gt;&lt;wsp:rsid wsp:val=&quot;00B07551&quot;/&gt;&lt;wsp:rsid wsp:val=&quot;00B11647&quot;/&gt;&lt;wsp:rsid wsp:val=&quot;00B13DAB&quot;/&gt;&lt;wsp:rsid wsp:val=&quot;00B227A4&quot;/&gt;&lt;wsp:rsid wsp:val=&quot;00B23D48&quot;/&gt;&lt;wsp:rsid wsp:val=&quot;00B25C0D&quot;/&gt;&lt;wsp:rsid wsp:val=&quot;00B275DB&quot;/&gt;&lt;wsp:rsid wsp:val=&quot;00B3045E&quot;/&gt;&lt;wsp:rsid wsp:val=&quot;00B31A31&quot;/&gt;&lt;wsp:rsid wsp:val=&quot;00B32FDF&quot;/&gt;&lt;wsp:rsid wsp:val=&quot;00B40FA5&quot;/&gt;&lt;wsp:rsid wsp:val=&quot;00B67C1B&quot;/&gt;&lt;wsp:rsid wsp:val=&quot;00B80E27&quot;/&gt;&lt;wsp:rsid wsp:val=&quot;00B81EF0&quot;/&gt;&lt;wsp:rsid wsp:val=&quot;00B83C93&quot;/&gt;&lt;wsp:rsid wsp:val=&quot;00B847B3&quot;/&gt;&lt;wsp:rsid wsp:val=&quot;00B930D3&quot;/&gt;&lt;wsp:rsid wsp:val=&quot;00B93E7F&quot;/&gt;&lt;wsp:rsid wsp:val=&quot;00B977B6&quot;/&gt;&lt;wsp:rsid wsp:val=&quot;00BA1143&quot;/&gt;&lt;wsp:rsid wsp:val=&quot;00BA5F12&quot;/&gt;&lt;wsp:rsid wsp:val=&quot;00BB0725&quot;/&gt;&lt;wsp:rsid wsp:val=&quot;00BB306E&quot;/&gt;&lt;wsp:rsid wsp:val=&quot;00BB37C6&quot;/&gt;&lt;wsp:rsid wsp:val=&quot;00BB7991&quot;/&gt;&lt;wsp:rsid wsp:val=&quot;00BC050C&quot;/&gt;&lt;wsp:rsid wsp:val=&quot;00BC2262&quot;/&gt;&lt;wsp:rsid wsp:val=&quot;00BC3B65&quot;/&gt;&lt;wsp:rsid wsp:val=&quot;00BD0EBF&quot;/&gt;&lt;wsp:rsid wsp:val=&quot;00BE48F4&quot;/&gt;&lt;wsp:rsid wsp:val=&quot;00BE63B4&quot;/&gt;&lt;wsp:rsid wsp:val=&quot;00BF31B1&quot;/&gt;&lt;wsp:rsid wsp:val=&quot;00C00348&quot;/&gt;&lt;wsp:rsid wsp:val=&quot;00C00646&quot;/&gt;&lt;wsp:rsid wsp:val=&quot;00C0204C&quot;/&gt;&lt;wsp:rsid wsp:val=&quot;00C06899&quot;/&gt;&lt;wsp:rsid wsp:val=&quot;00C12D42&quot;/&gt;&lt;wsp:rsid wsp:val=&quot;00C17D0D&quot;/&gt;&lt;wsp:rsid wsp:val=&quot;00C24D85&quot;/&gt;&lt;wsp:rsid wsp:val=&quot;00C35D8F&quot;/&gt;&lt;wsp:rsid wsp:val=&quot;00C36EAA&quot;/&gt;&lt;wsp:rsid wsp:val=&quot;00C435B5&quot;/&gt;&lt;wsp:rsid wsp:val=&quot;00C44DBA&quot;/&gt;&lt;wsp:rsid wsp:val=&quot;00C4651B&quot;/&gt;&lt;wsp:rsid wsp:val=&quot;00C67157&quot;/&gt;&lt;wsp:rsid wsp:val=&quot;00C706D2&quot;/&gt;&lt;wsp:rsid wsp:val=&quot;00C7246D&quot;/&gt;&lt;wsp:rsid wsp:val=&quot;00C8033F&quot;/&gt;&lt;wsp:rsid wsp:val=&quot;00C803E5&quot;/&gt;&lt;wsp:rsid wsp:val=&quot;00C80880&quot;/&gt;&lt;wsp:rsid wsp:val=&quot;00C80BFF&quot;/&gt;&lt;wsp:rsid wsp:val=&quot;00C81110&quot;/&gt;&lt;wsp:rsid wsp:val=&quot;00C839A6&quot;/&gt;&lt;wsp:rsid wsp:val=&quot;00C9050A&quot;/&gt;&lt;wsp:rsid wsp:val=&quot;00C94EB4&quot;/&gt;&lt;wsp:rsid wsp:val=&quot;00C97686&quot;/&gt;&lt;wsp:rsid wsp:val=&quot;00CB341E&quot;/&gt;&lt;wsp:rsid wsp:val=&quot;00CB3A0E&quot;/&gt;&lt;wsp:rsid wsp:val=&quot;00CC2D62&quot;/&gt;&lt;wsp:rsid wsp:val=&quot;00CC6E45&quot;/&gt;&lt;wsp:rsid wsp:val=&quot;00CD4757&quot;/&gt;&lt;wsp:rsid wsp:val=&quot;00CD7F9A&quot;/&gt;&lt;wsp:rsid wsp:val=&quot;00CF273C&quot;/&gt;&lt;wsp:rsid wsp:val=&quot;00D10D46&quot;/&gt;&lt;wsp:rsid wsp:val=&quot;00D21FAC&quot;/&gt;&lt;wsp:rsid wsp:val=&quot;00D240FC&quot;/&gt;&lt;wsp:rsid wsp:val=&quot;00D27032&quot;/&gt;&lt;wsp:rsid wsp:val=&quot;00D309EA&quot;/&gt;&lt;wsp:rsid wsp:val=&quot;00D32507&quot;/&gt;&lt;wsp:rsid wsp:val=&quot;00D36A2A&quot;/&gt;&lt;wsp:rsid wsp:val=&quot;00D36F51&quot;/&gt;&lt;wsp:rsid wsp:val=&quot;00D4227F&quot;/&gt;&lt;wsp:rsid wsp:val=&quot;00D43F6D&quot;/&gt;&lt;wsp:rsid wsp:val=&quot;00D47591&quot;/&gt;&lt;wsp:rsid wsp:val=&quot;00D52880&quot;/&gt;&lt;wsp:rsid wsp:val=&quot;00D56DD8&quot;/&gt;&lt;wsp:rsid wsp:val=&quot;00D63494&quot;/&gt;&lt;wsp:rsid wsp:val=&quot;00D677D3&quot;/&gt;&lt;wsp:rsid wsp:val=&quot;00D74B09&quot;/&gt;&lt;wsp:rsid wsp:val=&quot;00D81675&quot;/&gt;&lt;wsp:rsid wsp:val=&quot;00D838F9&quot;/&gt;&lt;wsp:rsid wsp:val=&quot;00D84DCB&quot;/&gt;&lt;wsp:rsid wsp:val=&quot;00D8532B&quot;/&gt;&lt;wsp:rsid wsp:val=&quot;00D856A4&quot;/&gt;&lt;wsp:rsid wsp:val=&quot;00D85B95&quot;/&gt;&lt;wsp:rsid wsp:val=&quot;00D86E3A&quot;/&gt;&lt;wsp:rsid wsp:val=&quot;00D91B0F&quot;/&gt;&lt;wsp:rsid wsp:val=&quot;00D93FF5&quot;/&gt;&lt;wsp:rsid wsp:val=&quot;00DA5294&quot;/&gt;&lt;wsp:rsid wsp:val=&quot;00DA6819&quot;/&gt;&lt;wsp:rsid wsp:val=&quot;00DA75FE&quot;/&gt;&lt;wsp:rsid wsp:val=&quot;00DB63A1&quot;/&gt;&lt;wsp:rsid wsp:val=&quot;00DC5579&quot;/&gt;&lt;wsp:rsid wsp:val=&quot;00DC5BE6&quot;/&gt;&lt;wsp:rsid wsp:val=&quot;00DD6961&quot;/&gt;&lt;wsp:rsid wsp:val=&quot;00DE1972&quot;/&gt;&lt;wsp:rsid wsp:val=&quot;00DE5094&quot;/&gt;&lt;wsp:rsid wsp:val=&quot;00DE5191&quot;/&gt;&lt;wsp:rsid wsp:val=&quot;00DE6044&quot;/&gt;&lt;wsp:rsid wsp:val=&quot;00DF1E3D&quot;/&gt;&lt;wsp:rsid wsp:val=&quot;00DF3ED9&quot;/&gt;&lt;wsp:rsid wsp:val=&quot;00DF556B&quot;/&gt;&lt;wsp:rsid wsp:val=&quot;00E04256&quot;/&gt;&lt;wsp:rsid wsp:val=&quot;00E04EFD&quot;/&gt;&lt;wsp:rsid wsp:val=&quot;00E11D97&quot;/&gt;&lt;wsp:rsid wsp:val=&quot;00E2113F&quot;/&gt;&lt;wsp:rsid wsp:val=&quot;00E22EAE&quot;/&gt;&lt;wsp:rsid wsp:val=&quot;00E23221&quot;/&gt;&lt;wsp:rsid wsp:val=&quot;00E2412E&quot;/&gt;&lt;wsp:rsid wsp:val=&quot;00E25E89&quot;/&gt;&lt;wsp:rsid wsp:val=&quot;00E26D94&quot;/&gt;&lt;wsp:rsid wsp:val=&quot;00E30387&quot;/&gt;&lt;wsp:rsid wsp:val=&quot;00E31774&quot;/&gt;&lt;wsp:rsid wsp:val=&quot;00E36A45&quot;/&gt;&lt;wsp:rsid wsp:val=&quot;00E40A82&quot;/&gt;&lt;wsp:rsid wsp:val=&quot;00E42A3F&quot;/&gt;&lt;wsp:rsid wsp:val=&quot;00E528F6&quot;/&gt;&lt;wsp:rsid wsp:val=&quot;00E53870&quot;/&gt;&lt;wsp:rsid wsp:val=&quot;00E54B35&quot;/&gt;&lt;wsp:rsid wsp:val=&quot;00E60B15&quot;/&gt;&lt;wsp:rsid wsp:val=&quot;00E63367&quot;/&gt;&lt;wsp:rsid wsp:val=&quot;00E6471D&quot;/&gt;&lt;wsp:rsid wsp:val=&quot;00E8045A&quot;/&gt;&lt;wsp:rsid wsp:val=&quot;00E91012&quot;/&gt;&lt;wsp:rsid wsp:val=&quot;00EA0EE6&quot;/&gt;&lt;wsp:rsid wsp:val=&quot;00EA1DAB&quot;/&gt;&lt;wsp:rsid wsp:val=&quot;00EA33D9&quot;/&gt;&lt;wsp:rsid wsp:val=&quot;00EB1B42&quot;/&gt;&lt;wsp:rsid wsp:val=&quot;00EB26C8&quot;/&gt;&lt;wsp:rsid wsp:val=&quot;00EB561F&quot;/&gt;&lt;wsp:rsid wsp:val=&quot;00ED389C&quot;/&gt;&lt;wsp:rsid wsp:val=&quot;00ED4E2D&quot;/&gt;&lt;wsp:rsid wsp:val=&quot;00EF0D68&quot;/&gt;&lt;wsp:rsid wsp:val=&quot;00EF12E7&quot;/&gt;&lt;wsp:rsid wsp:val=&quot;00EF5B6E&quot;/&gt;&lt;wsp:rsid wsp:val=&quot;00F0568B&quot;/&gt;&lt;wsp:rsid wsp:val=&quot;00F05D73&quot;/&gt;&lt;wsp:rsid wsp:val=&quot;00F12FE9&quot;/&gt;&lt;wsp:rsid wsp:val=&quot;00F13DA1&quot;/&gt;&lt;wsp:rsid wsp:val=&quot;00F17365&quot;/&gt;&lt;wsp:rsid wsp:val=&quot;00F221EF&quot;/&gt;&lt;wsp:rsid wsp:val=&quot;00F27A94&quot;/&gt;&lt;wsp:rsid wsp:val=&quot;00F32A9B&quot;/&gt;&lt;wsp:rsid wsp:val=&quot;00F419D6&quot;/&gt;&lt;wsp:rsid wsp:val=&quot;00F42DC7&quot;/&gt;&lt;wsp:rsid wsp:val=&quot;00F43D63&quot;/&gt;&lt;wsp:rsid wsp:val=&quot;00F45AA8&quot;/&gt;&lt;wsp:rsid wsp:val=&quot;00F45E02&quot;/&gt;&lt;wsp:rsid wsp:val=&quot;00F4697D&quot;/&gt;&lt;wsp:rsid wsp:val=&quot;00F47E89&quot;/&gt;&lt;wsp:rsid wsp:val=&quot;00F55493&quot;/&gt;&lt;wsp:rsid wsp:val=&quot;00F70DAA&quot;/&gt;&lt;wsp:rsid wsp:val=&quot;00F713FD&quot;/&gt;&lt;wsp:rsid wsp:val=&quot;00F7461B&quot;/&gt;&lt;wsp:rsid wsp:val=&quot;00F82CB3&quot;/&gt;&lt;wsp:rsid wsp:val=&quot;00F83BF4&quot;/&gt;&lt;wsp:rsid wsp:val=&quot;00F85D5E&quot;/&gt;&lt;wsp:rsid wsp:val=&quot;00F92660&quot;/&gt;&lt;wsp:rsid wsp:val=&quot;00F95146&quot;/&gt;&lt;wsp:rsid wsp:val=&quot;00F96FEA&quot;/&gt;&lt;wsp:rsid wsp:val=&quot;00FA2108&quot;/&gt;&lt;wsp:rsid wsp:val=&quot;00FA44F2&quot;/&gt;&lt;wsp:rsid wsp:val=&quot;00FB24A3&quot;/&gt;&lt;wsp:rsid wsp:val=&quot;00FB76B8&quot;/&gt;&lt;wsp:rsid wsp:val=&quot;00FC2A12&quot;/&gt;&lt;wsp:rsid wsp:val=&quot;00FC5E7B&quot;/&gt;&lt;wsp:rsid wsp:val=&quot;00FC7C4B&quot;/&gt;&lt;wsp:rsid wsp:val=&quot;00FD08E3&quot;/&gt;&lt;wsp:rsid wsp:val=&quot;00FD1885&quot;/&gt;&lt;wsp:rsid wsp:val=&quot;00FD1FFB&quot;/&gt;&lt;wsp:rsid wsp:val=&quot;00FD234C&quot;/&gt;&lt;wsp:rsid wsp:val=&quot;00FD640C&quot;/&gt;&lt;wsp:rsid wsp:val=&quot;00FE3EBF&quot;/&gt;&lt;wsp:rsid wsp:val=&quot;00FE65B6&quot;/&gt;&lt;wsp:rsid wsp:val=&quot;00FF29C5&quot;/&gt;&lt;wsp:rsid wsp:val=&quot;00FF7489&quot;/&gt;&lt;/wsp:rsids&gt;&lt;/w:docPr&gt;&lt;w:body&gt;&lt;wx:sect&gt;&lt;w:p wsp:rsidR=&quot;00000000&quot; wsp:rsidRDefault=&quot;008C0B1E&quot; wsp:rsidP=&quot;008C0B1E&quot;&gt;&lt;m:oMathPara&gt;&lt;m:oMath&gt;&lt;m:sSub&gt;&lt;m:sSubPr&gt;&lt;m:ctrlPr&gt;&lt;w:rPr&gt;&lt;w:rFonts w:ascii=&quot;Cambria Math&quot; w:h-ansi=&quot;Cambria Math&quot; w:cs=&quot;Arial&quot;/&gt;&lt;wx:font wx:val=&quot;Cambria Math&quot;/&gt;&lt;w:i/&gt;&lt;/w:rPr&gt;&lt;/m:ctrlPr&gt;&lt;/m:sSubPr&gt;&lt;m:e&gt;&lt;m:r&gt;&lt;w:rPr&gt;&lt;w:rFonts w:ascii=&quot;Cambria Math&quot; w:h-ansi=&quot;Cambria Math&quot; w:cs=&quot;Arial&quot;/&gt;&lt;wx:font wx:val=&quot;Cambria Math&quot;/&gt;&lt;w:i/&gt;&lt;/w:rPr&gt;&lt;m:t&gt;BA&lt;/m:t&gt;&lt;/m:r&gt;&lt;/m:e&gt;&lt;m:sub&gt;&lt;m:r&gt;&lt;w:rPr&gt;&lt;w:rFonts w:ascii=&quot;Cambria Math&quot; w:h-ansi=&quot;Cambria Math&quot; w:cs=&quot;Arial&quot;/&gt;&lt;wx:font wx:val=&quot;Cambria Math&quot;/&gt;&lt;w:i/&gt;&lt;/w:rPr&gt;&lt;m:t&gt;i,j&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009938E6" w:rsidRPr="009938E6">
        <w:rPr>
          <w:rFonts w:ascii="Arial" w:hAnsi="Arial" w:cs="Arial"/>
        </w:rPr>
        <w:fldChar w:fldCharType="end"/>
      </w:r>
      <w:proofErr w:type="spellStart"/>
      <w:r w:rsidRPr="00421A77">
        <w:rPr>
          <w:rFonts w:ascii="Arial" w:hAnsi="Arial" w:cs="Arial"/>
        </w:rPr>
        <w:t>and</w:t>
      </w:r>
      <w:proofErr w:type="spellEnd"/>
      <w:r w:rsidRPr="00421A77">
        <w:rPr>
          <w:rFonts w:ascii="Arial" w:hAnsi="Arial" w:cs="Arial"/>
        </w:rPr>
        <w:t xml:space="preserve"> </w:t>
      </w:r>
      <w:r w:rsidR="009938E6" w:rsidRPr="009938E6">
        <w:rPr>
          <w:rStyle w:val="CommentReference"/>
          <w:szCs w:val="20"/>
          <w:lang w:eastAsia="en-GB" w:bidi="ar-SA"/>
        </w:rPr>
        <w:fldChar w:fldCharType="begin"/>
      </w:r>
      <w:r w:rsidR="009938E6" w:rsidRPr="009938E6">
        <w:rPr>
          <w:rStyle w:val="CommentReference"/>
          <w:szCs w:val="20"/>
          <w:lang w:eastAsia="en-GB" w:bidi="ar-SA"/>
        </w:rPr>
        <w:instrText xml:space="preserve"> QUOTE </w:instrText>
      </w:r>
      <w:r w:rsidR="00252D89">
        <w:rPr>
          <w:position w:val="-9"/>
        </w:rPr>
        <w:pict>
          <v:shape id="_x0000_i1044" type="#_x0000_t75" style="width:24pt;height:15.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461C0F&quot;/&gt;&lt;wsp:rsid wsp:val=&quot;00000DE9&quot;/&gt;&lt;wsp:rsid wsp:val=&quot;0001358A&quot;/&gt;&lt;wsp:rsid wsp:val=&quot;00014909&quot;/&gt;&lt;wsp:rsid wsp:val=&quot;000172C2&quot;/&gt;&lt;wsp:rsid wsp:val=&quot;000202AB&quot;/&gt;&lt;wsp:rsid wsp:val=&quot;000236FF&quot;/&gt;&lt;wsp:rsid wsp:val=&quot;000341BA&quot;/&gt;&lt;wsp:rsid wsp:val=&quot;00043EA1&quot;/&gt;&lt;wsp:rsid wsp:val=&quot;00053557&quot;/&gt;&lt;wsp:rsid wsp:val=&quot;00063263&quot;/&gt;&lt;wsp:rsid wsp:val=&quot;0007738F&quot;/&gt;&lt;wsp:rsid wsp:val=&quot;000878CB&quot;/&gt;&lt;wsp:rsid wsp:val=&quot;000A2B85&quot;/&gt;&lt;wsp:rsid wsp:val=&quot;000A5305&quot;/&gt;&lt;wsp:rsid wsp:val=&quot;000A6C6B&quot;/&gt;&lt;wsp:rsid wsp:val=&quot;000B22C9&quot;/&gt;&lt;wsp:rsid wsp:val=&quot;000B2BF4&quot;/&gt;&lt;wsp:rsid wsp:val=&quot;000B5963&quot;/&gt;&lt;wsp:rsid wsp:val=&quot;000C428C&quot;/&gt;&lt;wsp:rsid wsp:val=&quot;000C7C30&quot;/&gt;&lt;wsp:rsid wsp:val=&quot;000D30CD&quot;/&gt;&lt;wsp:rsid wsp:val=&quot;000D4A78&quot;/&gt;&lt;wsp:rsid wsp:val=&quot;000D7AD3&quot;/&gt;&lt;wsp:rsid wsp:val=&quot;000E0CFA&quot;/&gt;&lt;wsp:rsid wsp:val=&quot;000E0D50&quot;/&gt;&lt;wsp:rsid wsp:val=&quot;000E2314&quot;/&gt;&lt;wsp:rsid wsp:val=&quot;000E3DFC&quot;/&gt;&lt;wsp:rsid wsp:val=&quot;000F7337&quot;/&gt;&lt;wsp:rsid wsp:val=&quot;00104955&quot;/&gt;&lt;wsp:rsid wsp:val=&quot;00105554&quot;/&gt;&lt;wsp:rsid wsp:val=&quot;00105DC3&quot;/&gt;&lt;wsp:rsid wsp:val=&quot;00106B5C&quot;/&gt;&lt;wsp:rsid wsp:val=&quot;0012473C&quot;/&gt;&lt;wsp:rsid wsp:val=&quot;00124B27&quot;/&gt;&lt;wsp:rsid wsp:val=&quot;00143076&quot;/&gt;&lt;wsp:rsid wsp:val=&quot;001436D9&quot;/&gt;&lt;wsp:rsid wsp:val=&quot;00152A2C&quot;/&gt;&lt;wsp:rsid wsp:val=&quot;00157368&quot;/&gt;&lt;wsp:rsid wsp:val=&quot;00157424&quot;/&gt;&lt;wsp:rsid wsp:val=&quot;0016002C&quot;/&gt;&lt;wsp:rsid wsp:val=&quot;00164475&quot;/&gt;&lt;wsp:rsid wsp:val=&quot;001826DD&quot;/&gt;&lt;wsp:rsid wsp:val=&quot;00182D75&quot;/&gt;&lt;wsp:rsid wsp:val=&quot;001A061A&quot;/&gt;&lt;wsp:rsid wsp:val=&quot;001A15E3&quot;/&gt;&lt;wsp:rsid wsp:val=&quot;001A4C5C&quot;/&gt;&lt;wsp:rsid wsp:val=&quot;001A585C&quot;/&gt;&lt;wsp:rsid wsp:val=&quot;001B3719&quot;/&gt;&lt;wsp:rsid wsp:val=&quot;001C0EA8&quot;/&gt;&lt;wsp:rsid wsp:val=&quot;001C0F20&quot;/&gt;&lt;wsp:rsid wsp:val=&quot;001C2C37&quot;/&gt;&lt;wsp:rsid wsp:val=&quot;001C6AF2&quot;/&gt;&lt;wsp:rsid wsp:val=&quot;001D3177&quot;/&gt;&lt;wsp:rsid wsp:val=&quot;001D5471&quot;/&gt;&lt;wsp:rsid wsp:val=&quot;001E2243&quot;/&gt;&lt;wsp:rsid wsp:val=&quot;001F1B02&quot;/&gt;&lt;wsp:rsid wsp:val=&quot;001F7C9A&quot;/&gt;&lt;wsp:rsid wsp:val=&quot;00205C8E&quot;/&gt;&lt;wsp:rsid wsp:val=&quot;002104AA&quot;/&gt;&lt;wsp:rsid wsp:val=&quot;00210E96&quot;/&gt;&lt;wsp:rsid wsp:val=&quot;00211FE2&quot;/&gt;&lt;wsp:rsid wsp:val=&quot;00215C9B&quot;/&gt;&lt;wsp:rsid wsp:val=&quot;0022407F&quot;/&gt;&lt;wsp:rsid wsp:val=&quot;00227D3D&quot;/&gt;&lt;wsp:rsid wsp:val=&quot;00230FB5&quot;/&gt;&lt;wsp:rsid wsp:val=&quot;002370B8&quot;/&gt;&lt;wsp:rsid wsp:val=&quot;002449BB&quot;/&gt;&lt;wsp:rsid wsp:val=&quot;0024551A&quot;/&gt;&lt;wsp:rsid wsp:val=&quot;0024679A&quot;/&gt;&lt;wsp:rsid wsp:val=&quot;002471DF&quot;/&gt;&lt;wsp:rsid wsp:val=&quot;00256317&quot;/&gt;&lt;wsp:rsid wsp:val=&quot;00260A0E&quot;/&gt;&lt;wsp:rsid wsp:val=&quot;00261B36&quot;/&gt;&lt;wsp:rsid wsp:val=&quot;00264B3F&quot;/&gt;&lt;wsp:rsid wsp:val=&quot;002709B2&quot;/&gt;&lt;wsp:rsid wsp:val=&quot;002720C0&quot;/&gt;&lt;wsp:rsid wsp:val=&quot;002740E9&quot;/&gt;&lt;wsp:rsid wsp:val=&quot;00274F70&quot;/&gt;&lt;wsp:rsid wsp:val=&quot;00280C6C&quot;/&gt;&lt;wsp:rsid wsp:val=&quot;002841DF&quot;/&gt;&lt;wsp:rsid wsp:val=&quot;002865EC&quot;/&gt;&lt;wsp:rsid wsp:val=&quot;002867ED&quot;/&gt;&lt;wsp:rsid wsp:val=&quot;002938ED&quot;/&gt;&lt;wsp:rsid wsp:val=&quot;002957B7&quot;/&gt;&lt;wsp:rsid wsp:val=&quot;002A2F90&quot;/&gt;&lt;wsp:rsid wsp:val=&quot;002B2FA6&quot;/&gt;&lt;wsp:rsid wsp:val=&quot;002B3B1C&quot;/&gt;&lt;wsp:rsid wsp:val=&quot;002B5BB7&quot;/&gt;&lt;wsp:rsid wsp:val=&quot;002B6EC4&quot;/&gt;&lt;wsp:rsid wsp:val=&quot;002C33C1&quot;/&gt;&lt;wsp:rsid wsp:val=&quot;002C398D&quot;/&gt;&lt;wsp:rsid wsp:val=&quot;002C7C7E&quot;/&gt;&lt;wsp:rsid wsp:val=&quot;002D43C8&quot;/&gt;&lt;wsp:rsid wsp:val=&quot;002E37E1&quot;/&gt;&lt;wsp:rsid wsp:val=&quot;002E3885&quot;/&gt;&lt;wsp:rsid wsp:val=&quot;002E3FEE&quot;/&gt;&lt;wsp:rsid wsp:val=&quot;002E4511&quot;/&gt;&lt;wsp:rsid wsp:val=&quot;002E5EE9&quot;/&gt;&lt;wsp:rsid wsp:val=&quot;002E7A0A&quot;/&gt;&lt;wsp:rsid wsp:val=&quot;002F0F3D&quot;/&gt;&lt;wsp:rsid wsp:val=&quot;002F1B50&quot;/&gt;&lt;wsp:rsid wsp:val=&quot;002F24D4&quot;/&gt;&lt;wsp:rsid wsp:val=&quot;0030370F&quot;/&gt;&lt;wsp:rsid wsp:val=&quot;00303924&quot;/&gt;&lt;wsp:rsid wsp:val=&quot;00304E9B&quot;/&gt;&lt;wsp:rsid wsp:val=&quot;00311864&quot;/&gt;&lt;wsp:rsid wsp:val=&quot;00312D6C&quot;/&gt;&lt;wsp:rsid wsp:val=&quot;00320D80&quot;/&gt;&lt;wsp:rsid wsp:val=&quot;0032182D&quot;/&gt;&lt;wsp:rsid wsp:val=&quot;00321C22&quot;/&gt;&lt;wsp:rsid wsp:val=&quot;00322BCA&quot;/&gt;&lt;wsp:rsid wsp:val=&quot;00323834&quot;/&gt;&lt;wsp:rsid wsp:val=&quot;003332A1&quot;/&gt;&lt;wsp:rsid wsp:val=&quot;00334AD2&quot;/&gt;&lt;wsp:rsid wsp:val=&quot;003353FC&quot;/&gt;&lt;wsp:rsid wsp:val=&quot;00336AC8&quot;/&gt;&lt;wsp:rsid wsp:val=&quot;00346C73&quot;/&gt;&lt;wsp:rsid wsp:val=&quot;0035153D&quot;/&gt;&lt;wsp:rsid wsp:val=&quot;00357AC4&quot;/&gt;&lt;wsp:rsid wsp:val=&quot;0036349D&quot;/&gt;&lt;wsp:rsid wsp:val=&quot;00364942&quot;/&gt;&lt;wsp:rsid wsp:val=&quot;00367BE2&quot;/&gt;&lt;wsp:rsid wsp:val=&quot;00376BAA&quot;/&gt;&lt;wsp:rsid wsp:val=&quot;003779B1&quot;/&gt;&lt;wsp:rsid wsp:val=&quot;00384259&quot;/&gt;&lt;wsp:rsid wsp:val=&quot;003851E3&quot;/&gt;&lt;wsp:rsid wsp:val=&quot;0039134F&quot;/&gt;&lt;wsp:rsid wsp:val=&quot;003939D7&quot;/&gt;&lt;wsp:rsid wsp:val=&quot;003A1D1A&quot;/&gt;&lt;wsp:rsid wsp:val=&quot;003A235F&quot;/&gt;&lt;wsp:rsid wsp:val=&quot;003A4F14&quot;/&gt;&lt;wsp:rsid wsp:val=&quot;003B030D&quot;/&gt;&lt;wsp:rsid wsp:val=&quot;003B2423&quot;/&gt;&lt;wsp:rsid wsp:val=&quot;003C0530&quot;/&gt;&lt;wsp:rsid wsp:val=&quot;003D20BB&quot;/&gt;&lt;wsp:rsid wsp:val=&quot;003D572D&quot;/&gt;&lt;wsp:rsid wsp:val=&quot;003E77B3&quot;/&gt;&lt;wsp:rsid wsp:val=&quot;003F121C&quot;/&gt;&lt;wsp:rsid wsp:val=&quot;003F4C02&quot;/&gt;&lt;wsp:rsid wsp:val=&quot;003F5424&quot;/&gt;&lt;wsp:rsid wsp:val=&quot;003F5527&quot;/&gt;&lt;wsp:rsid wsp:val=&quot;003F642B&quot;/&gt;&lt;wsp:rsid wsp:val=&quot;003F714B&quot;/&gt;&lt;wsp:rsid wsp:val=&quot;004018BB&quot;/&gt;&lt;wsp:rsid wsp:val=&quot;00403DB6&quot;/&gt;&lt;wsp:rsid wsp:val=&quot;00404562&quot;/&gt;&lt;wsp:rsid wsp:val=&quot;00410B09&quot;/&gt;&lt;wsp:rsid wsp:val=&quot;00421A77&quot;/&gt;&lt;wsp:rsid wsp:val=&quot;0042665C&quot;/&gt;&lt;wsp:rsid wsp:val=&quot;00431920&quot;/&gt;&lt;wsp:rsid wsp:val=&quot;00433981&quot;/&gt;&lt;wsp:rsid wsp:val=&quot;00441D1C&quot;/&gt;&lt;wsp:rsid wsp:val=&quot;004430BF&quot;/&gt;&lt;wsp:rsid wsp:val=&quot;00443ACB&quot;/&gt;&lt;wsp:rsid wsp:val=&quot;00461C0F&quot;/&gt;&lt;wsp:rsid wsp:val=&quot;00461C7B&quot;/&gt;&lt;wsp:rsid wsp:val=&quot;004671DD&quot;/&gt;&lt;wsp:rsid wsp:val=&quot;00467287&quot;/&gt;&lt;wsp:rsid wsp:val=&quot;00467CF3&quot;/&gt;&lt;wsp:rsid wsp:val=&quot;0047153F&quot;/&gt;&lt;wsp:rsid wsp:val=&quot;00476A4F&quot;/&gt;&lt;wsp:rsid wsp:val=&quot;00481038&quot;/&gt;&lt;wsp:rsid wsp:val=&quot;00484F2A&quot;/&gt;&lt;wsp:rsid wsp:val=&quot;004858E6&quot;/&gt;&lt;wsp:rsid wsp:val=&quot;00487571&quot;/&gt;&lt;wsp:rsid wsp:val=&quot;004879D0&quot;/&gt;&lt;wsp:rsid wsp:val=&quot;004915A6&quot;/&gt;&lt;wsp:rsid wsp:val=&quot;0049179C&quot;/&gt;&lt;wsp:rsid wsp:val=&quot;00495BFC&quot;/&gt;&lt;wsp:rsid wsp:val=&quot;0049691A&quot;/&gt;&lt;wsp:rsid wsp:val=&quot;00497AFA&quot;/&gt;&lt;wsp:rsid wsp:val=&quot;004A2604&quot;/&gt;&lt;wsp:rsid wsp:val=&quot;004B07ED&quot;/&gt;&lt;wsp:rsid wsp:val=&quot;004B0EA1&quot;/&gt;&lt;wsp:rsid wsp:val=&quot;004C46C4&quot;/&gt;&lt;wsp:rsid wsp:val=&quot;004D2334&quot;/&gt;&lt;wsp:rsid wsp:val=&quot;004D2574&quot;/&gt;&lt;wsp:rsid wsp:val=&quot;004D3478&quot;/&gt;&lt;wsp:rsid wsp:val=&quot;004E27C2&quot;/&gt;&lt;wsp:rsid wsp:val=&quot;004E63AE&quot;/&gt;&lt;wsp:rsid wsp:val=&quot;004E7567&quot;/&gt;&lt;wsp:rsid wsp:val=&quot;004F7E19&quot;/&gt;&lt;wsp:rsid wsp:val=&quot;005016B6&quot;/&gt;&lt;wsp:rsid wsp:val=&quot;005072F7&quot;/&gt;&lt;wsp:rsid wsp:val=&quot;00507959&quot;/&gt;&lt;wsp:rsid wsp:val=&quot;00513075&quot;/&gt;&lt;wsp:rsid wsp:val=&quot;005160BB&quot;/&gt;&lt;wsp:rsid wsp:val=&quot;00517531&quot;/&gt;&lt;wsp:rsid wsp:val=&quot;00524CAE&quot;/&gt;&lt;wsp:rsid wsp:val=&quot;00530E71&quot;/&gt;&lt;wsp:rsid wsp:val=&quot;00537F63&quot;/&gt;&lt;wsp:rsid wsp:val=&quot;00545E77&quot;/&gt;&lt;wsp:rsid wsp:val=&quot;005525DC&quot;/&gt;&lt;wsp:rsid wsp:val=&quot;0055516E&quot;/&gt;&lt;wsp:rsid wsp:val=&quot;005619B4&quot;/&gt;&lt;wsp:rsid wsp:val=&quot;005626F0&quot;/&gt;&lt;wsp:rsid wsp:val=&quot;00571159&quot;/&gt;&lt;wsp:rsid wsp:val=&quot;00571669&quot;/&gt;&lt;wsp:rsid wsp:val=&quot;00571795&quot;/&gt;&lt;wsp:rsid wsp:val=&quot;00571FE2&quot;/&gt;&lt;wsp:rsid wsp:val=&quot;00572AF1&quot;/&gt;&lt;wsp:rsid wsp:val=&quot;00574B23&quot;/&gt;&lt;wsp:rsid wsp:val=&quot;00574EEE&quot;/&gt;&lt;wsp:rsid wsp:val=&quot;00577959&quot;/&gt;&lt;wsp:rsid wsp:val=&quot;0058012C&quot;/&gt;&lt;wsp:rsid wsp:val=&quot;0058088D&quot;/&gt;&lt;wsp:rsid wsp:val=&quot;00580A9A&quot;/&gt;&lt;wsp:rsid wsp:val=&quot;00594894&quot;/&gt;&lt;wsp:rsid wsp:val=&quot;005A1B6B&quot;/&gt;&lt;wsp:rsid wsp:val=&quot;005A4208&quot;/&gt;&lt;wsp:rsid wsp:val=&quot;005B23CB&quot;/&gt;&lt;wsp:rsid wsp:val=&quot;005C3ACA&quot;/&gt;&lt;wsp:rsid wsp:val=&quot;005C71B7&quot;/&gt;&lt;wsp:rsid wsp:val=&quot;005D2F18&quot;/&gt;&lt;wsp:rsid wsp:val=&quot;005D3F92&quot;/&gt;&lt;wsp:rsid wsp:val=&quot;005D6DC7&quot;/&gt;&lt;wsp:rsid wsp:val=&quot;005E697F&quot;/&gt;&lt;wsp:rsid wsp:val=&quot;005E6F75&quot;/&gt;&lt;wsp:rsid wsp:val=&quot;005F7506&quot;/&gt;&lt;wsp:rsid wsp:val=&quot;00600A3F&quot;/&gt;&lt;wsp:rsid wsp:val=&quot;00600B44&quot;/&gt;&lt;wsp:rsid wsp:val=&quot;006013E8&quot;/&gt;&lt;wsp:rsid wsp:val=&quot;0060149F&quot;/&gt;&lt;wsp:rsid wsp:val=&quot;00602EE7&quot;/&gt;&lt;wsp:rsid wsp:val=&quot;006056A6&quot;/&gt;&lt;wsp:rsid wsp:val=&quot;0061737A&quot;/&gt;&lt;wsp:rsid wsp:val=&quot;00626A61&quot;/&gt;&lt;wsp:rsid wsp:val=&quot;00627690&quot;/&gt;&lt;wsp:rsid wsp:val=&quot;006364CE&quot;/&gt;&lt;wsp:rsid wsp:val=&quot;006369A6&quot;/&gt;&lt;wsp:rsid wsp:val=&quot;006375EC&quot;/&gt;&lt;wsp:rsid wsp:val=&quot;0064089C&quot;/&gt;&lt;wsp:rsid wsp:val=&quot;00652442&quot;/&gt;&lt;wsp:rsid wsp:val=&quot;00654E67&quot;/&gt;&lt;wsp:rsid wsp:val=&quot;0065681D&quot;/&gt;&lt;wsp:rsid wsp:val=&quot;00656A0E&quot;/&gt;&lt;wsp:rsid wsp:val=&quot;00664E94&quot;/&gt;&lt;wsp:rsid wsp:val=&quot;00672C90&quot;/&gt;&lt;wsp:rsid wsp:val=&quot;006757E3&quot;/&gt;&lt;wsp:rsid wsp:val=&quot;006816F9&quot;/&gt;&lt;wsp:rsid wsp:val=&quot;00682D8E&quot;/&gt;&lt;wsp:rsid wsp:val=&quot;00683FA7&quot;/&gt;&lt;wsp:rsid wsp:val=&quot;006859CF&quot;/&gt;&lt;wsp:rsid wsp:val=&quot;00687108&quot;/&gt;&lt;wsp:rsid wsp:val=&quot;0069408F&quot;/&gt;&lt;wsp:rsid wsp:val=&quot;006A4308&quot;/&gt;&lt;wsp:rsid wsp:val=&quot;006B48BB&quot;/&gt;&lt;wsp:rsid wsp:val=&quot;006B5FE8&quot;/&gt;&lt;wsp:rsid wsp:val=&quot;006B718F&quot;/&gt;&lt;wsp:rsid wsp:val=&quot;006C4373&quot;/&gt;&lt;wsp:rsid wsp:val=&quot;006C5079&quot;/&gt;&lt;wsp:rsid wsp:val=&quot;006D13ED&quot;/&gt;&lt;wsp:rsid wsp:val=&quot;006D1451&quot;/&gt;&lt;wsp:rsid wsp:val=&quot;006D1E07&quot;/&gt;&lt;wsp:rsid wsp:val=&quot;006E2509&quot;/&gt;&lt;wsp:rsid wsp:val=&quot;00702A32&quot;/&gt;&lt;wsp:rsid wsp:val=&quot;0070720C&quot;/&gt;&lt;wsp:rsid wsp:val=&quot;007109B2&quot;/&gt;&lt;wsp:rsid wsp:val=&quot;00715997&quot;/&gt;&lt;wsp:rsid wsp:val=&quot;00715DF5&quot;/&gt;&lt;wsp:rsid wsp:val=&quot;00716170&quot;/&gt;&lt;wsp:rsid wsp:val=&quot;00720A63&quot;/&gt;&lt;wsp:rsid wsp:val=&quot;00724C7A&quot;/&gt;&lt;wsp:rsid wsp:val=&quot;00727A94&quot;/&gt;&lt;wsp:rsid wsp:val=&quot;007303AC&quot;/&gt;&lt;wsp:rsid wsp:val=&quot;00735326&quot;/&gt;&lt;wsp:rsid wsp:val=&quot;00744A46&quot;/&gt;&lt;wsp:rsid wsp:val=&quot;00747B2F&quot;/&gt;&lt;wsp:rsid wsp:val=&quot;00751415&quot;/&gt;&lt;wsp:rsid wsp:val=&quot;0075296C&quot;/&gt;&lt;wsp:rsid wsp:val=&quot;0075417E&quot;/&gt;&lt;wsp:rsid wsp:val=&quot;00757E7B&quot;/&gt;&lt;wsp:rsid wsp:val=&quot;007605F5&quot;/&gt;&lt;wsp:rsid wsp:val=&quot;00760959&quot;/&gt;&lt;wsp:rsid wsp:val=&quot;00762D07&quot;/&gt;&lt;wsp:rsid wsp:val=&quot;00767018&quot;/&gt;&lt;wsp:rsid wsp:val=&quot;00771261&quot;/&gt;&lt;wsp:rsid wsp:val=&quot;00771F14&quot;/&gt;&lt;wsp:rsid wsp:val=&quot;0077262D&quot;/&gt;&lt;wsp:rsid wsp:val=&quot;0077522C&quot;/&gt;&lt;wsp:rsid wsp:val=&quot;00776E92&quot;/&gt;&lt;wsp:rsid wsp:val=&quot;00784744&quot;/&gt;&lt;wsp:rsid wsp:val=&quot;00785E40&quot;/&gt;&lt;wsp:rsid wsp:val=&quot;00787CB9&quot;/&gt;&lt;wsp:rsid wsp:val=&quot;00794EFE&quot;/&gt;&lt;wsp:rsid wsp:val=&quot;00796E1A&quot;/&gt;&lt;wsp:rsid wsp:val=&quot;007B28C5&quot;/&gt;&lt;wsp:rsid wsp:val=&quot;007C1A23&quot;/&gt;&lt;wsp:rsid wsp:val=&quot;007C2444&quot;/&gt;&lt;wsp:rsid wsp:val=&quot;007D0243&quot;/&gt;&lt;wsp:rsid wsp:val=&quot;007D3E5A&quot;/&gt;&lt;wsp:rsid wsp:val=&quot;007D4B0F&quot;/&gt;&lt;wsp:rsid wsp:val=&quot;007D6254&quot;/&gt;&lt;wsp:rsid wsp:val=&quot;007D7D9A&quot;/&gt;&lt;wsp:rsid wsp:val=&quot;007E2FD8&quot;/&gt;&lt;wsp:rsid wsp:val=&quot;007E4DE2&quot;/&gt;&lt;wsp:rsid wsp:val=&quot;007E5D14&quot;/&gt;&lt;wsp:rsid wsp:val=&quot;007E76C0&quot;/&gt;&lt;wsp:rsid wsp:val=&quot;007F548C&quot;/&gt;&lt;wsp:rsid wsp:val=&quot;007F71F8&quot;/&gt;&lt;wsp:rsid wsp:val=&quot;0080093F&quot;/&gt;&lt;wsp:rsid wsp:val=&quot;00800D2D&quot;/&gt;&lt;wsp:rsid wsp:val=&quot;00802DD7&quot;/&gt;&lt;wsp:rsid wsp:val=&quot;00807552&quot;/&gt;&lt;wsp:rsid wsp:val=&quot;00810F26&quot;/&gt;&lt;wsp:rsid wsp:val=&quot;00813E5D&quot;/&gt;&lt;wsp:rsid wsp:val=&quot;0081637D&quot;/&gt;&lt;wsp:rsid wsp:val=&quot;008246FB&quot;/&gt;&lt;wsp:rsid wsp:val=&quot;00826A12&quot;/&gt;&lt;wsp:rsid wsp:val=&quot;00827524&quot;/&gt;&lt;wsp:rsid wsp:val=&quot;00833E8E&quot;/&gt;&lt;wsp:rsid wsp:val=&quot;0085426E&quot;/&gt;&lt;wsp:rsid wsp:val=&quot;0086117B&quot;/&gt;&lt;wsp:rsid wsp:val=&quot;008612C8&quot;/&gt;&lt;wsp:rsid wsp:val=&quot;00861660&quot;/&gt;&lt;wsp:rsid wsp:val=&quot;00863E13&quot;/&gt;&lt;wsp:rsid wsp:val=&quot;008702DD&quot;/&gt;&lt;wsp:rsid wsp:val=&quot;0088328D&quot;/&gt;&lt;wsp:rsid wsp:val=&quot;00883A98&quot;/&gt;&lt;wsp:rsid wsp:val=&quot;00884068&quot;/&gt;&lt;wsp:rsid wsp:val=&quot;0088458B&quot;/&gt;&lt;wsp:rsid wsp:val=&quot;008873FF&quot;/&gt;&lt;wsp:rsid wsp:val=&quot;0089794A&quot;/&gt;&lt;wsp:rsid wsp:val=&quot;008A0CF8&quot;/&gt;&lt;wsp:rsid wsp:val=&quot;008A3135&quot;/&gt;&lt;wsp:rsid wsp:val=&quot;008A52D7&quot;/&gt;&lt;wsp:rsid wsp:val=&quot;008A62BA&quot;/&gt;&lt;wsp:rsid wsp:val=&quot;008B3226&quot;/&gt;&lt;wsp:rsid wsp:val=&quot;008B4268&quot;/&gt;&lt;wsp:rsid wsp:val=&quot;008C2462&quot;/&gt;&lt;wsp:rsid wsp:val=&quot;008C5DBA&quot;/&gt;&lt;wsp:rsid wsp:val=&quot;008D29F6&quot;/&gt;&lt;wsp:rsid wsp:val=&quot;008D374F&quot;/&gt;&lt;wsp:rsid wsp:val=&quot;008D4D0A&quot;/&gt;&lt;wsp:rsid wsp:val=&quot;008E605B&quot;/&gt;&lt;wsp:rsid wsp:val=&quot;008F0312&quot;/&gt;&lt;wsp:rsid wsp:val=&quot;009035F7&quot;/&gt;&lt;wsp:rsid wsp:val=&quot;0090631F&quot;/&gt;&lt;wsp:rsid wsp:val=&quot;009103F1&quot;/&gt;&lt;wsp:rsid wsp:val=&quot;00920928&quot;/&gt;&lt;wsp:rsid wsp:val=&quot;00922473&quot;/&gt;&lt;wsp:rsid wsp:val=&quot;00922D52&quot;/&gt;&lt;wsp:rsid wsp:val=&quot;00927CC2&quot;/&gt;&lt;wsp:rsid wsp:val=&quot;0094016C&quot;/&gt;&lt;wsp:rsid wsp:val=&quot;0094151F&quot;/&gt;&lt;wsp:rsid wsp:val=&quot;009425AF&quot;/&gt;&lt;wsp:rsid wsp:val=&quot;009430BA&quot;/&gt;&lt;wsp:rsid wsp:val=&quot;009435A8&quot;/&gt;&lt;wsp:rsid wsp:val=&quot;009446B6&quot;/&gt;&lt;wsp:rsid wsp:val=&quot;00947B21&quot;/&gt;&lt;wsp:rsid wsp:val=&quot;009501A7&quot;/&gt;&lt;wsp:rsid wsp:val=&quot;00955487&quot;/&gt;&lt;wsp:rsid wsp:val=&quot;0095581D&quot;/&gt;&lt;wsp:rsid wsp:val=&quot;00962911&quot;/&gt;&lt;wsp:rsid wsp:val=&quot;00976026&quot;/&gt;&lt;wsp:rsid wsp:val=&quot;009773F8&quot;/&gt;&lt;wsp:rsid wsp:val=&quot;009802BB&quot;/&gt;&lt;wsp:rsid wsp:val=&quot;00981271&quot;/&gt;&lt;wsp:rsid wsp:val=&quot;009867BB&quot;/&gt;&lt;wsp:rsid wsp:val=&quot;0099136E&quot;/&gt;&lt;wsp:rsid wsp:val=&quot;00992069&quot;/&gt;&lt;wsp:rsid wsp:val=&quot;00993009&quot;/&gt;&lt;wsp:rsid wsp:val=&quot;009938E6&quot;/&gt;&lt;wsp:rsid wsp:val=&quot;0099522D&quot;/&gt;&lt;wsp:rsid wsp:val=&quot;00995EF8&quot;/&gt;&lt;wsp:rsid wsp:val=&quot;009972E4&quot;/&gt;&lt;wsp:rsid wsp:val=&quot;009A2B56&quot;/&gt;&lt;wsp:rsid wsp:val=&quot;009A3F17&quot;/&gt;&lt;wsp:rsid wsp:val=&quot;009B58D1&quot;/&gt;&lt;wsp:rsid wsp:val=&quot;009B66B2&quot;/&gt;&lt;wsp:rsid wsp:val=&quot;009C1531&quot;/&gt;&lt;wsp:rsid wsp:val=&quot;009D4036&quot;/&gt;&lt;wsp:rsid wsp:val=&quot;009D4C18&quot;/&gt;&lt;wsp:rsid wsp:val=&quot;009D6402&quot;/&gt;&lt;wsp:rsid wsp:val=&quot;009F273A&quot;/&gt;&lt;wsp:rsid wsp:val=&quot;00A03BC9&quot;/&gt;&lt;wsp:rsid wsp:val=&quot;00A049C2&quot;/&gt;&lt;wsp:rsid wsp:val=&quot;00A07B61&quot;/&gt;&lt;wsp:rsid wsp:val=&quot;00A1082D&quot;/&gt;&lt;wsp:rsid wsp:val=&quot;00A16ADE&quot;/&gt;&lt;wsp:rsid wsp:val=&quot;00A26201&quot;/&gt;&lt;wsp:rsid wsp:val=&quot;00A34626&quot;/&gt;&lt;wsp:rsid wsp:val=&quot;00A374B4&quot;/&gt;&lt;wsp:rsid wsp:val=&quot;00A42236&quot;/&gt;&lt;wsp:rsid wsp:val=&quot;00A43221&quot;/&gt;&lt;wsp:rsid wsp:val=&quot;00A4383B&quot;/&gt;&lt;wsp:rsid wsp:val=&quot;00A51CA7&quot;/&gt;&lt;wsp:rsid wsp:val=&quot;00A526D7&quot;/&gt;&lt;wsp:rsid wsp:val=&quot;00A55CD4&quot;/&gt;&lt;wsp:rsid wsp:val=&quot;00A701A7&quot;/&gt;&lt;wsp:rsid wsp:val=&quot;00A75AB5&quot;/&gt;&lt;wsp:rsid wsp:val=&quot;00A76342&quot;/&gt;&lt;wsp:rsid wsp:val=&quot;00A83386&quot;/&gt;&lt;wsp:rsid wsp:val=&quot;00A836D9&quot;/&gt;&lt;wsp:rsid wsp:val=&quot;00A86221&quot;/&gt;&lt;wsp:rsid wsp:val=&quot;00A86609&quot;/&gt;&lt;wsp:rsid wsp:val=&quot;00A908E5&quot;/&gt;&lt;wsp:rsid wsp:val=&quot;00AA2B68&quot;/&gt;&lt;wsp:rsid wsp:val=&quot;00AB3C2F&quot;/&gt;&lt;wsp:rsid wsp:val=&quot;00AB514D&quot;/&gt;&lt;wsp:rsid wsp:val=&quot;00AC03B4&quot;/&gt;&lt;wsp:rsid wsp:val=&quot;00AC4616&quot;/&gt;&lt;wsp:rsid wsp:val=&quot;00AC6905&quot;/&gt;&lt;wsp:rsid wsp:val=&quot;00AE1832&quot;/&gt;&lt;wsp:rsid wsp:val=&quot;00AE1BD3&quot;/&gt;&lt;wsp:rsid wsp:val=&quot;00AE5F10&quot;/&gt;&lt;wsp:rsid wsp:val=&quot;00AE66B7&quot;/&gt;&lt;wsp:rsid wsp:val=&quot;00AF527E&quot;/&gt;&lt;wsp:rsid wsp:val=&quot;00AF6ED8&quot;/&gt;&lt;wsp:rsid wsp:val=&quot;00B034F7&quot;/&gt;&lt;wsp:rsid wsp:val=&quot;00B07551&quot;/&gt;&lt;wsp:rsid wsp:val=&quot;00B11647&quot;/&gt;&lt;wsp:rsid wsp:val=&quot;00B13DAB&quot;/&gt;&lt;wsp:rsid wsp:val=&quot;00B227A4&quot;/&gt;&lt;wsp:rsid wsp:val=&quot;00B23D48&quot;/&gt;&lt;wsp:rsid wsp:val=&quot;00B25C0D&quot;/&gt;&lt;wsp:rsid wsp:val=&quot;00B275DB&quot;/&gt;&lt;wsp:rsid wsp:val=&quot;00B3045E&quot;/&gt;&lt;wsp:rsid wsp:val=&quot;00B31A31&quot;/&gt;&lt;wsp:rsid wsp:val=&quot;00B32FDF&quot;/&gt;&lt;wsp:rsid wsp:val=&quot;00B40FA5&quot;/&gt;&lt;wsp:rsid wsp:val=&quot;00B67C1B&quot;/&gt;&lt;wsp:rsid wsp:val=&quot;00B80E27&quot;/&gt;&lt;wsp:rsid wsp:val=&quot;00B81EF0&quot;/&gt;&lt;wsp:rsid wsp:val=&quot;00B83C93&quot;/&gt;&lt;wsp:rsid wsp:val=&quot;00B847B3&quot;/&gt;&lt;wsp:rsid wsp:val=&quot;00B930D3&quot;/&gt;&lt;wsp:rsid wsp:val=&quot;00B93E7F&quot;/&gt;&lt;wsp:rsid wsp:val=&quot;00B977B6&quot;/&gt;&lt;wsp:rsid wsp:val=&quot;00BA1143&quot;/&gt;&lt;wsp:rsid wsp:val=&quot;00BA5F12&quot;/&gt;&lt;wsp:rsid wsp:val=&quot;00BB0725&quot;/&gt;&lt;wsp:rsid wsp:val=&quot;00BB306E&quot;/&gt;&lt;wsp:rsid wsp:val=&quot;00BB37C6&quot;/&gt;&lt;wsp:rsid wsp:val=&quot;00BB7991&quot;/&gt;&lt;wsp:rsid wsp:val=&quot;00BC050C&quot;/&gt;&lt;wsp:rsid wsp:val=&quot;00BC2262&quot;/&gt;&lt;wsp:rsid wsp:val=&quot;00BC3B65&quot;/&gt;&lt;wsp:rsid wsp:val=&quot;00BD0EBF&quot;/&gt;&lt;wsp:rsid wsp:val=&quot;00BE48F4&quot;/&gt;&lt;wsp:rsid wsp:val=&quot;00BE63B4&quot;/&gt;&lt;wsp:rsid wsp:val=&quot;00BF31B1&quot;/&gt;&lt;wsp:rsid wsp:val=&quot;00C00348&quot;/&gt;&lt;wsp:rsid wsp:val=&quot;00C00646&quot;/&gt;&lt;wsp:rsid wsp:val=&quot;00C0204C&quot;/&gt;&lt;wsp:rsid wsp:val=&quot;00C06899&quot;/&gt;&lt;wsp:rsid wsp:val=&quot;00C12D42&quot;/&gt;&lt;wsp:rsid wsp:val=&quot;00C17D0D&quot;/&gt;&lt;wsp:rsid wsp:val=&quot;00C24D85&quot;/&gt;&lt;wsp:rsid wsp:val=&quot;00C35D8F&quot;/&gt;&lt;wsp:rsid wsp:val=&quot;00C36EAA&quot;/&gt;&lt;wsp:rsid wsp:val=&quot;00C435B5&quot;/&gt;&lt;wsp:rsid wsp:val=&quot;00C44DBA&quot;/&gt;&lt;wsp:rsid wsp:val=&quot;00C4651B&quot;/&gt;&lt;wsp:rsid wsp:val=&quot;00C67157&quot;/&gt;&lt;wsp:rsid wsp:val=&quot;00C706D2&quot;/&gt;&lt;wsp:rsid wsp:val=&quot;00C7246D&quot;/&gt;&lt;wsp:rsid wsp:val=&quot;00C8033F&quot;/&gt;&lt;wsp:rsid wsp:val=&quot;00C803E5&quot;/&gt;&lt;wsp:rsid wsp:val=&quot;00C80880&quot;/&gt;&lt;wsp:rsid wsp:val=&quot;00C80BFF&quot;/&gt;&lt;wsp:rsid wsp:val=&quot;00C81110&quot;/&gt;&lt;wsp:rsid wsp:val=&quot;00C839A6&quot;/&gt;&lt;wsp:rsid wsp:val=&quot;00C9050A&quot;/&gt;&lt;wsp:rsid wsp:val=&quot;00C94EB4&quot;/&gt;&lt;wsp:rsid wsp:val=&quot;00C97686&quot;/&gt;&lt;wsp:rsid wsp:val=&quot;00CB341E&quot;/&gt;&lt;wsp:rsid wsp:val=&quot;00CB3A0E&quot;/&gt;&lt;wsp:rsid wsp:val=&quot;00CC2D62&quot;/&gt;&lt;wsp:rsid wsp:val=&quot;00CC6E45&quot;/&gt;&lt;wsp:rsid wsp:val=&quot;00CD4757&quot;/&gt;&lt;wsp:rsid wsp:val=&quot;00CD7F9A&quot;/&gt;&lt;wsp:rsid wsp:val=&quot;00CF273C&quot;/&gt;&lt;wsp:rsid wsp:val=&quot;00D10D46&quot;/&gt;&lt;wsp:rsid wsp:val=&quot;00D21FAC&quot;/&gt;&lt;wsp:rsid wsp:val=&quot;00D240FC&quot;/&gt;&lt;wsp:rsid wsp:val=&quot;00D27032&quot;/&gt;&lt;wsp:rsid wsp:val=&quot;00D309EA&quot;/&gt;&lt;wsp:rsid wsp:val=&quot;00D32507&quot;/&gt;&lt;wsp:rsid wsp:val=&quot;00D36A2A&quot;/&gt;&lt;wsp:rsid wsp:val=&quot;00D36F51&quot;/&gt;&lt;wsp:rsid wsp:val=&quot;00D4227F&quot;/&gt;&lt;wsp:rsid wsp:val=&quot;00D43F6D&quot;/&gt;&lt;wsp:rsid wsp:val=&quot;00D47591&quot;/&gt;&lt;wsp:rsid wsp:val=&quot;00D52880&quot;/&gt;&lt;wsp:rsid wsp:val=&quot;00D56DD8&quot;/&gt;&lt;wsp:rsid wsp:val=&quot;00D63494&quot;/&gt;&lt;wsp:rsid wsp:val=&quot;00D677D3&quot;/&gt;&lt;wsp:rsid wsp:val=&quot;00D74B09&quot;/&gt;&lt;wsp:rsid wsp:val=&quot;00D81675&quot;/&gt;&lt;wsp:rsid wsp:val=&quot;00D838F9&quot;/&gt;&lt;wsp:rsid wsp:val=&quot;00D84DCB&quot;/&gt;&lt;wsp:rsid wsp:val=&quot;00D8532B&quot;/&gt;&lt;wsp:rsid wsp:val=&quot;00D856A4&quot;/&gt;&lt;wsp:rsid wsp:val=&quot;00D85B95&quot;/&gt;&lt;wsp:rsid wsp:val=&quot;00D86E3A&quot;/&gt;&lt;wsp:rsid wsp:val=&quot;00D91B0F&quot;/&gt;&lt;wsp:rsid wsp:val=&quot;00D93FF5&quot;/&gt;&lt;wsp:rsid wsp:val=&quot;00DA5294&quot;/&gt;&lt;wsp:rsid wsp:val=&quot;00DA6819&quot;/&gt;&lt;wsp:rsid wsp:val=&quot;00DA75FE&quot;/&gt;&lt;wsp:rsid wsp:val=&quot;00DB63A1&quot;/&gt;&lt;wsp:rsid wsp:val=&quot;00DC5579&quot;/&gt;&lt;wsp:rsid wsp:val=&quot;00DC5BE6&quot;/&gt;&lt;wsp:rsid wsp:val=&quot;00DD6961&quot;/&gt;&lt;wsp:rsid wsp:val=&quot;00DE1972&quot;/&gt;&lt;wsp:rsid wsp:val=&quot;00DE5094&quot;/&gt;&lt;wsp:rsid wsp:val=&quot;00DE5191&quot;/&gt;&lt;wsp:rsid wsp:val=&quot;00DE6044&quot;/&gt;&lt;wsp:rsid wsp:val=&quot;00DF1E3D&quot;/&gt;&lt;wsp:rsid wsp:val=&quot;00DF3ED9&quot;/&gt;&lt;wsp:rsid wsp:val=&quot;00DF556B&quot;/&gt;&lt;wsp:rsid wsp:val=&quot;00E04256&quot;/&gt;&lt;wsp:rsid wsp:val=&quot;00E04EFD&quot;/&gt;&lt;wsp:rsid wsp:val=&quot;00E11D97&quot;/&gt;&lt;wsp:rsid wsp:val=&quot;00E2113F&quot;/&gt;&lt;wsp:rsid wsp:val=&quot;00E22EAE&quot;/&gt;&lt;wsp:rsid wsp:val=&quot;00E23221&quot;/&gt;&lt;wsp:rsid wsp:val=&quot;00E2412E&quot;/&gt;&lt;wsp:rsid wsp:val=&quot;00E25E89&quot;/&gt;&lt;wsp:rsid wsp:val=&quot;00E26D94&quot;/&gt;&lt;wsp:rsid wsp:val=&quot;00E30387&quot;/&gt;&lt;wsp:rsid wsp:val=&quot;00E31774&quot;/&gt;&lt;wsp:rsid wsp:val=&quot;00E36A45&quot;/&gt;&lt;wsp:rsid wsp:val=&quot;00E40A82&quot;/&gt;&lt;wsp:rsid wsp:val=&quot;00E42A3F&quot;/&gt;&lt;wsp:rsid wsp:val=&quot;00E528F6&quot;/&gt;&lt;wsp:rsid wsp:val=&quot;00E53870&quot;/&gt;&lt;wsp:rsid wsp:val=&quot;00E54B35&quot;/&gt;&lt;wsp:rsid wsp:val=&quot;00E60B15&quot;/&gt;&lt;wsp:rsid wsp:val=&quot;00E63367&quot;/&gt;&lt;wsp:rsid wsp:val=&quot;00E6471D&quot;/&gt;&lt;wsp:rsid wsp:val=&quot;00E8045A&quot;/&gt;&lt;wsp:rsid wsp:val=&quot;00E91012&quot;/&gt;&lt;wsp:rsid wsp:val=&quot;00EA0EE6&quot;/&gt;&lt;wsp:rsid wsp:val=&quot;00EA1DAB&quot;/&gt;&lt;wsp:rsid wsp:val=&quot;00EA33D9&quot;/&gt;&lt;wsp:rsid wsp:val=&quot;00EB1B42&quot;/&gt;&lt;wsp:rsid wsp:val=&quot;00EB26C8&quot;/&gt;&lt;wsp:rsid wsp:val=&quot;00EB561F&quot;/&gt;&lt;wsp:rsid wsp:val=&quot;00ED389C&quot;/&gt;&lt;wsp:rsid wsp:val=&quot;00ED4E2D&quot;/&gt;&lt;wsp:rsid wsp:val=&quot;00EF0D68&quot;/&gt;&lt;wsp:rsid wsp:val=&quot;00EF12E7&quot;/&gt;&lt;wsp:rsid wsp:val=&quot;00EF5B6E&quot;/&gt;&lt;wsp:rsid wsp:val=&quot;00F0568B&quot;/&gt;&lt;wsp:rsid wsp:val=&quot;00F05D73&quot;/&gt;&lt;wsp:rsid wsp:val=&quot;00F12FE9&quot;/&gt;&lt;wsp:rsid wsp:val=&quot;00F13DA1&quot;/&gt;&lt;wsp:rsid wsp:val=&quot;00F17365&quot;/&gt;&lt;wsp:rsid wsp:val=&quot;00F221EF&quot;/&gt;&lt;wsp:rsid wsp:val=&quot;00F27A94&quot;/&gt;&lt;wsp:rsid wsp:val=&quot;00F32A9B&quot;/&gt;&lt;wsp:rsid wsp:val=&quot;00F419D6&quot;/&gt;&lt;wsp:rsid wsp:val=&quot;00F42DC7&quot;/&gt;&lt;wsp:rsid wsp:val=&quot;00F43D63&quot;/&gt;&lt;wsp:rsid wsp:val=&quot;00F45AA8&quot;/&gt;&lt;wsp:rsid wsp:val=&quot;00F45E02&quot;/&gt;&lt;wsp:rsid wsp:val=&quot;00F4697D&quot;/&gt;&lt;wsp:rsid wsp:val=&quot;00F47E89&quot;/&gt;&lt;wsp:rsid wsp:val=&quot;00F55493&quot;/&gt;&lt;wsp:rsid wsp:val=&quot;00F70DAA&quot;/&gt;&lt;wsp:rsid wsp:val=&quot;00F713FD&quot;/&gt;&lt;wsp:rsid wsp:val=&quot;00F7461B&quot;/&gt;&lt;wsp:rsid wsp:val=&quot;00F82CB3&quot;/&gt;&lt;wsp:rsid wsp:val=&quot;00F83BF4&quot;/&gt;&lt;wsp:rsid wsp:val=&quot;00F85D5E&quot;/&gt;&lt;wsp:rsid wsp:val=&quot;00F92660&quot;/&gt;&lt;wsp:rsid wsp:val=&quot;00F95146&quot;/&gt;&lt;wsp:rsid wsp:val=&quot;00F96FEA&quot;/&gt;&lt;wsp:rsid wsp:val=&quot;00FA2108&quot;/&gt;&lt;wsp:rsid wsp:val=&quot;00FA44F2&quot;/&gt;&lt;wsp:rsid wsp:val=&quot;00FB24A3&quot;/&gt;&lt;wsp:rsid wsp:val=&quot;00FB76B8&quot;/&gt;&lt;wsp:rsid wsp:val=&quot;00FC2A12&quot;/&gt;&lt;wsp:rsid wsp:val=&quot;00FC5E7B&quot;/&gt;&lt;wsp:rsid wsp:val=&quot;00FC7C4B&quot;/&gt;&lt;wsp:rsid wsp:val=&quot;00FD08E3&quot;/&gt;&lt;wsp:rsid wsp:val=&quot;00FD1885&quot;/&gt;&lt;wsp:rsid wsp:val=&quot;00FD1FFB&quot;/&gt;&lt;wsp:rsid wsp:val=&quot;00FD234C&quot;/&gt;&lt;wsp:rsid wsp:val=&quot;00FD640C&quot;/&gt;&lt;wsp:rsid wsp:val=&quot;00FE3EBF&quot;/&gt;&lt;wsp:rsid wsp:val=&quot;00FE65B6&quot;/&gt;&lt;wsp:rsid wsp:val=&quot;00FF29C5&quot;/&gt;&lt;wsp:rsid wsp:val=&quot;00FF7489&quot;/&gt;&lt;/wsp:rsids&gt;&lt;/w:docPr&gt;&lt;w:body&gt;&lt;wx:sect&gt;&lt;w:p wsp:rsidR=&quot;00000000&quot; wsp:rsidRDefault=&quot;001E2243&quot; wsp:rsidP=&quot;001E2243&quot;&gt;&lt;m:oMathPara&gt;&lt;m:oMath&gt;&lt;m:sSub&gt;&lt;m:sSubPr&gt;&lt;m:ctrlPr&gt;&lt;w:rPr&gt;&lt;w:rFonts w:ascii=&quot;Cambria Math&quot; w:h-ansi=&quot;Cambria Math&quot; w:cs=&quot;Arial&quot;/&gt;&lt;wx:font wx:val=&quot;Cambria Math&quot;/&gt;&lt;w:i/&gt;&lt;/w:rPr&gt;&lt;/m:ctrlPr&gt;&lt;/m:sSubPr&gt;&lt;m:e&gt;&lt;m:r&gt;&lt;w:rPr&gt;&lt;w:rFonts w:ascii=&quot;Cambria Math&quot; w:h-ansi=&quot;Cambria Math&quot; w:cs=&quot;Arial&quot;/&gt;&lt;wx:font wx:val=&quot;Cambria Math&quot;/&gt;&lt;w:i/&gt;&lt;/w:rPr&gt;&lt;m:t&gt;SD&lt;/m:t&gt;&lt;/m:r&gt;&lt;/m:e&gt;&lt;m:sub&gt;&lt;m:r&gt;&lt;w:rPr&gt;&lt;w:rFonts w:ascii=&quot;Cambria Math&quot; w:h-ansi=&quot;Cambria Math&quot; w:cs=&quot;Arial&quot;/&gt;&lt;wx:font wx:val=&quot;Cambria Math&quot;/&gt;&lt;w:i/&gt;&lt;/w:rPr&gt;&lt;m:t&gt;i,j&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9" o:title="" chromakey="white"/>
          </v:shape>
        </w:pict>
      </w:r>
      <w:r w:rsidR="009938E6" w:rsidRPr="009938E6">
        <w:rPr>
          <w:rStyle w:val="CommentReference"/>
          <w:szCs w:val="20"/>
          <w:lang w:eastAsia="en-GB" w:bidi="ar-SA"/>
        </w:rPr>
        <w:instrText xml:space="preserve"> </w:instrText>
      </w:r>
      <w:r w:rsidR="009938E6" w:rsidRPr="009938E6">
        <w:rPr>
          <w:rStyle w:val="CommentReference"/>
          <w:szCs w:val="20"/>
          <w:lang w:eastAsia="en-GB" w:bidi="ar-SA"/>
        </w:rPr>
        <w:fldChar w:fldCharType="separate"/>
      </w:r>
      <w:r w:rsidR="00252D89">
        <w:rPr>
          <w:position w:val="-9"/>
        </w:rPr>
        <w:pict>
          <v:shape id="_x0000_i1045" type="#_x0000_t75" style="width:24pt;height:15.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461C0F&quot;/&gt;&lt;wsp:rsid wsp:val=&quot;00000DE9&quot;/&gt;&lt;wsp:rsid wsp:val=&quot;0001358A&quot;/&gt;&lt;wsp:rsid wsp:val=&quot;00014909&quot;/&gt;&lt;wsp:rsid wsp:val=&quot;000172C2&quot;/&gt;&lt;wsp:rsid wsp:val=&quot;000202AB&quot;/&gt;&lt;wsp:rsid wsp:val=&quot;000236FF&quot;/&gt;&lt;wsp:rsid wsp:val=&quot;000341BA&quot;/&gt;&lt;wsp:rsid wsp:val=&quot;00043EA1&quot;/&gt;&lt;wsp:rsid wsp:val=&quot;00053557&quot;/&gt;&lt;wsp:rsid wsp:val=&quot;00063263&quot;/&gt;&lt;wsp:rsid wsp:val=&quot;0007738F&quot;/&gt;&lt;wsp:rsid wsp:val=&quot;000878CB&quot;/&gt;&lt;wsp:rsid wsp:val=&quot;000A2B85&quot;/&gt;&lt;wsp:rsid wsp:val=&quot;000A5305&quot;/&gt;&lt;wsp:rsid wsp:val=&quot;000A6C6B&quot;/&gt;&lt;wsp:rsid wsp:val=&quot;000B22C9&quot;/&gt;&lt;wsp:rsid wsp:val=&quot;000B2BF4&quot;/&gt;&lt;wsp:rsid wsp:val=&quot;000B5963&quot;/&gt;&lt;wsp:rsid wsp:val=&quot;000C428C&quot;/&gt;&lt;wsp:rsid wsp:val=&quot;000C7C30&quot;/&gt;&lt;wsp:rsid wsp:val=&quot;000D30CD&quot;/&gt;&lt;wsp:rsid wsp:val=&quot;000D4A78&quot;/&gt;&lt;wsp:rsid wsp:val=&quot;000D7AD3&quot;/&gt;&lt;wsp:rsid wsp:val=&quot;000E0CFA&quot;/&gt;&lt;wsp:rsid wsp:val=&quot;000E0D50&quot;/&gt;&lt;wsp:rsid wsp:val=&quot;000E2314&quot;/&gt;&lt;wsp:rsid wsp:val=&quot;000E3DFC&quot;/&gt;&lt;wsp:rsid wsp:val=&quot;000F7337&quot;/&gt;&lt;wsp:rsid wsp:val=&quot;00104955&quot;/&gt;&lt;wsp:rsid wsp:val=&quot;00105554&quot;/&gt;&lt;wsp:rsid wsp:val=&quot;00105DC3&quot;/&gt;&lt;wsp:rsid wsp:val=&quot;00106B5C&quot;/&gt;&lt;wsp:rsid wsp:val=&quot;0012473C&quot;/&gt;&lt;wsp:rsid wsp:val=&quot;00124B27&quot;/&gt;&lt;wsp:rsid wsp:val=&quot;00143076&quot;/&gt;&lt;wsp:rsid wsp:val=&quot;001436D9&quot;/&gt;&lt;wsp:rsid wsp:val=&quot;00152A2C&quot;/&gt;&lt;wsp:rsid wsp:val=&quot;00157368&quot;/&gt;&lt;wsp:rsid wsp:val=&quot;00157424&quot;/&gt;&lt;wsp:rsid wsp:val=&quot;0016002C&quot;/&gt;&lt;wsp:rsid wsp:val=&quot;00164475&quot;/&gt;&lt;wsp:rsid wsp:val=&quot;001826DD&quot;/&gt;&lt;wsp:rsid wsp:val=&quot;00182D75&quot;/&gt;&lt;wsp:rsid wsp:val=&quot;001A061A&quot;/&gt;&lt;wsp:rsid wsp:val=&quot;001A15E3&quot;/&gt;&lt;wsp:rsid wsp:val=&quot;001A4C5C&quot;/&gt;&lt;wsp:rsid wsp:val=&quot;001A585C&quot;/&gt;&lt;wsp:rsid wsp:val=&quot;001B3719&quot;/&gt;&lt;wsp:rsid wsp:val=&quot;001C0EA8&quot;/&gt;&lt;wsp:rsid wsp:val=&quot;001C0F20&quot;/&gt;&lt;wsp:rsid wsp:val=&quot;001C2C37&quot;/&gt;&lt;wsp:rsid wsp:val=&quot;001C6AF2&quot;/&gt;&lt;wsp:rsid wsp:val=&quot;001D3177&quot;/&gt;&lt;wsp:rsid wsp:val=&quot;001D5471&quot;/&gt;&lt;wsp:rsid wsp:val=&quot;001E2243&quot;/&gt;&lt;wsp:rsid wsp:val=&quot;001F1B02&quot;/&gt;&lt;wsp:rsid wsp:val=&quot;001F7C9A&quot;/&gt;&lt;wsp:rsid wsp:val=&quot;00205C8E&quot;/&gt;&lt;wsp:rsid wsp:val=&quot;002104AA&quot;/&gt;&lt;wsp:rsid wsp:val=&quot;00210E96&quot;/&gt;&lt;wsp:rsid wsp:val=&quot;00211FE2&quot;/&gt;&lt;wsp:rsid wsp:val=&quot;00215C9B&quot;/&gt;&lt;wsp:rsid wsp:val=&quot;0022407F&quot;/&gt;&lt;wsp:rsid wsp:val=&quot;00227D3D&quot;/&gt;&lt;wsp:rsid wsp:val=&quot;00230FB5&quot;/&gt;&lt;wsp:rsid wsp:val=&quot;002370B8&quot;/&gt;&lt;wsp:rsid wsp:val=&quot;002449BB&quot;/&gt;&lt;wsp:rsid wsp:val=&quot;0024551A&quot;/&gt;&lt;wsp:rsid wsp:val=&quot;0024679A&quot;/&gt;&lt;wsp:rsid wsp:val=&quot;002471DF&quot;/&gt;&lt;wsp:rsid wsp:val=&quot;00256317&quot;/&gt;&lt;wsp:rsid wsp:val=&quot;00260A0E&quot;/&gt;&lt;wsp:rsid wsp:val=&quot;00261B36&quot;/&gt;&lt;wsp:rsid wsp:val=&quot;00264B3F&quot;/&gt;&lt;wsp:rsid wsp:val=&quot;002709B2&quot;/&gt;&lt;wsp:rsid wsp:val=&quot;002720C0&quot;/&gt;&lt;wsp:rsid wsp:val=&quot;002740E9&quot;/&gt;&lt;wsp:rsid wsp:val=&quot;00274F70&quot;/&gt;&lt;wsp:rsid wsp:val=&quot;00280C6C&quot;/&gt;&lt;wsp:rsid wsp:val=&quot;002841DF&quot;/&gt;&lt;wsp:rsid wsp:val=&quot;002865EC&quot;/&gt;&lt;wsp:rsid wsp:val=&quot;002867ED&quot;/&gt;&lt;wsp:rsid wsp:val=&quot;002938ED&quot;/&gt;&lt;wsp:rsid wsp:val=&quot;002957B7&quot;/&gt;&lt;wsp:rsid wsp:val=&quot;002A2F90&quot;/&gt;&lt;wsp:rsid wsp:val=&quot;002B2FA6&quot;/&gt;&lt;wsp:rsid wsp:val=&quot;002B3B1C&quot;/&gt;&lt;wsp:rsid wsp:val=&quot;002B5BB7&quot;/&gt;&lt;wsp:rsid wsp:val=&quot;002B6EC4&quot;/&gt;&lt;wsp:rsid wsp:val=&quot;002C33C1&quot;/&gt;&lt;wsp:rsid wsp:val=&quot;002C398D&quot;/&gt;&lt;wsp:rsid wsp:val=&quot;002C7C7E&quot;/&gt;&lt;wsp:rsid wsp:val=&quot;002D43C8&quot;/&gt;&lt;wsp:rsid wsp:val=&quot;002E37E1&quot;/&gt;&lt;wsp:rsid wsp:val=&quot;002E3885&quot;/&gt;&lt;wsp:rsid wsp:val=&quot;002E3FEE&quot;/&gt;&lt;wsp:rsid wsp:val=&quot;002E4511&quot;/&gt;&lt;wsp:rsid wsp:val=&quot;002E5EE9&quot;/&gt;&lt;wsp:rsid wsp:val=&quot;002E7A0A&quot;/&gt;&lt;wsp:rsid wsp:val=&quot;002F0F3D&quot;/&gt;&lt;wsp:rsid wsp:val=&quot;002F1B50&quot;/&gt;&lt;wsp:rsid wsp:val=&quot;002F24D4&quot;/&gt;&lt;wsp:rsid wsp:val=&quot;0030370F&quot;/&gt;&lt;wsp:rsid wsp:val=&quot;00303924&quot;/&gt;&lt;wsp:rsid wsp:val=&quot;00304E9B&quot;/&gt;&lt;wsp:rsid wsp:val=&quot;00311864&quot;/&gt;&lt;wsp:rsid wsp:val=&quot;00312D6C&quot;/&gt;&lt;wsp:rsid wsp:val=&quot;00320D80&quot;/&gt;&lt;wsp:rsid wsp:val=&quot;0032182D&quot;/&gt;&lt;wsp:rsid wsp:val=&quot;00321C22&quot;/&gt;&lt;wsp:rsid wsp:val=&quot;00322BCA&quot;/&gt;&lt;wsp:rsid wsp:val=&quot;00323834&quot;/&gt;&lt;wsp:rsid wsp:val=&quot;003332A1&quot;/&gt;&lt;wsp:rsid wsp:val=&quot;00334AD2&quot;/&gt;&lt;wsp:rsid wsp:val=&quot;003353FC&quot;/&gt;&lt;wsp:rsid wsp:val=&quot;00336AC8&quot;/&gt;&lt;wsp:rsid wsp:val=&quot;00346C73&quot;/&gt;&lt;wsp:rsid wsp:val=&quot;0035153D&quot;/&gt;&lt;wsp:rsid wsp:val=&quot;00357AC4&quot;/&gt;&lt;wsp:rsid wsp:val=&quot;0036349D&quot;/&gt;&lt;wsp:rsid wsp:val=&quot;00364942&quot;/&gt;&lt;wsp:rsid wsp:val=&quot;00367BE2&quot;/&gt;&lt;wsp:rsid wsp:val=&quot;00376BAA&quot;/&gt;&lt;wsp:rsid wsp:val=&quot;003779B1&quot;/&gt;&lt;wsp:rsid wsp:val=&quot;00384259&quot;/&gt;&lt;wsp:rsid wsp:val=&quot;003851E3&quot;/&gt;&lt;wsp:rsid wsp:val=&quot;0039134F&quot;/&gt;&lt;wsp:rsid wsp:val=&quot;003939D7&quot;/&gt;&lt;wsp:rsid wsp:val=&quot;003A1D1A&quot;/&gt;&lt;wsp:rsid wsp:val=&quot;003A235F&quot;/&gt;&lt;wsp:rsid wsp:val=&quot;003A4F14&quot;/&gt;&lt;wsp:rsid wsp:val=&quot;003B030D&quot;/&gt;&lt;wsp:rsid wsp:val=&quot;003B2423&quot;/&gt;&lt;wsp:rsid wsp:val=&quot;003C0530&quot;/&gt;&lt;wsp:rsid wsp:val=&quot;003D20BB&quot;/&gt;&lt;wsp:rsid wsp:val=&quot;003D572D&quot;/&gt;&lt;wsp:rsid wsp:val=&quot;003E77B3&quot;/&gt;&lt;wsp:rsid wsp:val=&quot;003F121C&quot;/&gt;&lt;wsp:rsid wsp:val=&quot;003F4C02&quot;/&gt;&lt;wsp:rsid wsp:val=&quot;003F5424&quot;/&gt;&lt;wsp:rsid wsp:val=&quot;003F5527&quot;/&gt;&lt;wsp:rsid wsp:val=&quot;003F642B&quot;/&gt;&lt;wsp:rsid wsp:val=&quot;003F714B&quot;/&gt;&lt;wsp:rsid wsp:val=&quot;004018BB&quot;/&gt;&lt;wsp:rsid wsp:val=&quot;00403DB6&quot;/&gt;&lt;wsp:rsid wsp:val=&quot;00404562&quot;/&gt;&lt;wsp:rsid wsp:val=&quot;00410B09&quot;/&gt;&lt;wsp:rsid wsp:val=&quot;00421A77&quot;/&gt;&lt;wsp:rsid wsp:val=&quot;0042665C&quot;/&gt;&lt;wsp:rsid wsp:val=&quot;00431920&quot;/&gt;&lt;wsp:rsid wsp:val=&quot;00433981&quot;/&gt;&lt;wsp:rsid wsp:val=&quot;00441D1C&quot;/&gt;&lt;wsp:rsid wsp:val=&quot;004430BF&quot;/&gt;&lt;wsp:rsid wsp:val=&quot;00443ACB&quot;/&gt;&lt;wsp:rsid wsp:val=&quot;00461C0F&quot;/&gt;&lt;wsp:rsid wsp:val=&quot;00461C7B&quot;/&gt;&lt;wsp:rsid wsp:val=&quot;004671DD&quot;/&gt;&lt;wsp:rsid wsp:val=&quot;00467287&quot;/&gt;&lt;wsp:rsid wsp:val=&quot;00467CF3&quot;/&gt;&lt;wsp:rsid wsp:val=&quot;0047153F&quot;/&gt;&lt;wsp:rsid wsp:val=&quot;00476A4F&quot;/&gt;&lt;wsp:rsid wsp:val=&quot;00481038&quot;/&gt;&lt;wsp:rsid wsp:val=&quot;00484F2A&quot;/&gt;&lt;wsp:rsid wsp:val=&quot;004858E6&quot;/&gt;&lt;wsp:rsid wsp:val=&quot;00487571&quot;/&gt;&lt;wsp:rsid wsp:val=&quot;004879D0&quot;/&gt;&lt;wsp:rsid wsp:val=&quot;004915A6&quot;/&gt;&lt;wsp:rsid wsp:val=&quot;0049179C&quot;/&gt;&lt;wsp:rsid wsp:val=&quot;00495BFC&quot;/&gt;&lt;wsp:rsid wsp:val=&quot;0049691A&quot;/&gt;&lt;wsp:rsid wsp:val=&quot;00497AFA&quot;/&gt;&lt;wsp:rsid wsp:val=&quot;004A2604&quot;/&gt;&lt;wsp:rsid wsp:val=&quot;004B07ED&quot;/&gt;&lt;wsp:rsid wsp:val=&quot;004B0EA1&quot;/&gt;&lt;wsp:rsid wsp:val=&quot;004C46C4&quot;/&gt;&lt;wsp:rsid wsp:val=&quot;004D2334&quot;/&gt;&lt;wsp:rsid wsp:val=&quot;004D2574&quot;/&gt;&lt;wsp:rsid wsp:val=&quot;004D3478&quot;/&gt;&lt;wsp:rsid wsp:val=&quot;004E27C2&quot;/&gt;&lt;wsp:rsid wsp:val=&quot;004E63AE&quot;/&gt;&lt;wsp:rsid wsp:val=&quot;004E7567&quot;/&gt;&lt;wsp:rsid wsp:val=&quot;004F7E19&quot;/&gt;&lt;wsp:rsid wsp:val=&quot;005016B6&quot;/&gt;&lt;wsp:rsid wsp:val=&quot;005072F7&quot;/&gt;&lt;wsp:rsid wsp:val=&quot;00507959&quot;/&gt;&lt;wsp:rsid wsp:val=&quot;00513075&quot;/&gt;&lt;wsp:rsid wsp:val=&quot;005160BB&quot;/&gt;&lt;wsp:rsid wsp:val=&quot;00517531&quot;/&gt;&lt;wsp:rsid wsp:val=&quot;00524CAE&quot;/&gt;&lt;wsp:rsid wsp:val=&quot;00530E71&quot;/&gt;&lt;wsp:rsid wsp:val=&quot;00537F63&quot;/&gt;&lt;wsp:rsid wsp:val=&quot;00545E77&quot;/&gt;&lt;wsp:rsid wsp:val=&quot;005525DC&quot;/&gt;&lt;wsp:rsid wsp:val=&quot;0055516E&quot;/&gt;&lt;wsp:rsid wsp:val=&quot;005619B4&quot;/&gt;&lt;wsp:rsid wsp:val=&quot;005626F0&quot;/&gt;&lt;wsp:rsid wsp:val=&quot;00571159&quot;/&gt;&lt;wsp:rsid wsp:val=&quot;00571669&quot;/&gt;&lt;wsp:rsid wsp:val=&quot;00571795&quot;/&gt;&lt;wsp:rsid wsp:val=&quot;00571FE2&quot;/&gt;&lt;wsp:rsid wsp:val=&quot;00572AF1&quot;/&gt;&lt;wsp:rsid wsp:val=&quot;00574B23&quot;/&gt;&lt;wsp:rsid wsp:val=&quot;00574EEE&quot;/&gt;&lt;wsp:rsid wsp:val=&quot;00577959&quot;/&gt;&lt;wsp:rsid wsp:val=&quot;0058012C&quot;/&gt;&lt;wsp:rsid wsp:val=&quot;0058088D&quot;/&gt;&lt;wsp:rsid wsp:val=&quot;00580A9A&quot;/&gt;&lt;wsp:rsid wsp:val=&quot;00594894&quot;/&gt;&lt;wsp:rsid wsp:val=&quot;005A1B6B&quot;/&gt;&lt;wsp:rsid wsp:val=&quot;005A4208&quot;/&gt;&lt;wsp:rsid wsp:val=&quot;005B23CB&quot;/&gt;&lt;wsp:rsid wsp:val=&quot;005C3ACA&quot;/&gt;&lt;wsp:rsid wsp:val=&quot;005C71B7&quot;/&gt;&lt;wsp:rsid wsp:val=&quot;005D2F18&quot;/&gt;&lt;wsp:rsid wsp:val=&quot;005D3F92&quot;/&gt;&lt;wsp:rsid wsp:val=&quot;005D6DC7&quot;/&gt;&lt;wsp:rsid wsp:val=&quot;005E697F&quot;/&gt;&lt;wsp:rsid wsp:val=&quot;005E6F75&quot;/&gt;&lt;wsp:rsid wsp:val=&quot;005F7506&quot;/&gt;&lt;wsp:rsid wsp:val=&quot;00600A3F&quot;/&gt;&lt;wsp:rsid wsp:val=&quot;00600B44&quot;/&gt;&lt;wsp:rsid wsp:val=&quot;006013E8&quot;/&gt;&lt;wsp:rsid wsp:val=&quot;0060149F&quot;/&gt;&lt;wsp:rsid wsp:val=&quot;00602EE7&quot;/&gt;&lt;wsp:rsid wsp:val=&quot;006056A6&quot;/&gt;&lt;wsp:rsid wsp:val=&quot;0061737A&quot;/&gt;&lt;wsp:rsid wsp:val=&quot;00626A61&quot;/&gt;&lt;wsp:rsid wsp:val=&quot;00627690&quot;/&gt;&lt;wsp:rsid wsp:val=&quot;006364CE&quot;/&gt;&lt;wsp:rsid wsp:val=&quot;006369A6&quot;/&gt;&lt;wsp:rsid wsp:val=&quot;006375EC&quot;/&gt;&lt;wsp:rsid wsp:val=&quot;0064089C&quot;/&gt;&lt;wsp:rsid wsp:val=&quot;00652442&quot;/&gt;&lt;wsp:rsid wsp:val=&quot;00654E67&quot;/&gt;&lt;wsp:rsid wsp:val=&quot;0065681D&quot;/&gt;&lt;wsp:rsid wsp:val=&quot;00656A0E&quot;/&gt;&lt;wsp:rsid wsp:val=&quot;00664E94&quot;/&gt;&lt;wsp:rsid wsp:val=&quot;00672C90&quot;/&gt;&lt;wsp:rsid wsp:val=&quot;006757E3&quot;/&gt;&lt;wsp:rsid wsp:val=&quot;006816F9&quot;/&gt;&lt;wsp:rsid wsp:val=&quot;00682D8E&quot;/&gt;&lt;wsp:rsid wsp:val=&quot;00683FA7&quot;/&gt;&lt;wsp:rsid wsp:val=&quot;006859CF&quot;/&gt;&lt;wsp:rsid wsp:val=&quot;00687108&quot;/&gt;&lt;wsp:rsid wsp:val=&quot;0069408F&quot;/&gt;&lt;wsp:rsid wsp:val=&quot;006A4308&quot;/&gt;&lt;wsp:rsid wsp:val=&quot;006B48BB&quot;/&gt;&lt;wsp:rsid wsp:val=&quot;006B5FE8&quot;/&gt;&lt;wsp:rsid wsp:val=&quot;006B718F&quot;/&gt;&lt;wsp:rsid wsp:val=&quot;006C4373&quot;/&gt;&lt;wsp:rsid wsp:val=&quot;006C5079&quot;/&gt;&lt;wsp:rsid wsp:val=&quot;006D13ED&quot;/&gt;&lt;wsp:rsid wsp:val=&quot;006D1451&quot;/&gt;&lt;wsp:rsid wsp:val=&quot;006D1E07&quot;/&gt;&lt;wsp:rsid wsp:val=&quot;006E2509&quot;/&gt;&lt;wsp:rsid wsp:val=&quot;00702A32&quot;/&gt;&lt;wsp:rsid wsp:val=&quot;0070720C&quot;/&gt;&lt;wsp:rsid wsp:val=&quot;007109B2&quot;/&gt;&lt;wsp:rsid wsp:val=&quot;00715997&quot;/&gt;&lt;wsp:rsid wsp:val=&quot;00715DF5&quot;/&gt;&lt;wsp:rsid wsp:val=&quot;00716170&quot;/&gt;&lt;wsp:rsid wsp:val=&quot;00720A63&quot;/&gt;&lt;wsp:rsid wsp:val=&quot;00724C7A&quot;/&gt;&lt;wsp:rsid wsp:val=&quot;00727A94&quot;/&gt;&lt;wsp:rsid wsp:val=&quot;007303AC&quot;/&gt;&lt;wsp:rsid wsp:val=&quot;00735326&quot;/&gt;&lt;wsp:rsid wsp:val=&quot;00744A46&quot;/&gt;&lt;wsp:rsid wsp:val=&quot;00747B2F&quot;/&gt;&lt;wsp:rsid wsp:val=&quot;00751415&quot;/&gt;&lt;wsp:rsid wsp:val=&quot;0075296C&quot;/&gt;&lt;wsp:rsid wsp:val=&quot;0075417E&quot;/&gt;&lt;wsp:rsid wsp:val=&quot;00757E7B&quot;/&gt;&lt;wsp:rsid wsp:val=&quot;007605F5&quot;/&gt;&lt;wsp:rsid wsp:val=&quot;00760959&quot;/&gt;&lt;wsp:rsid wsp:val=&quot;00762D07&quot;/&gt;&lt;wsp:rsid wsp:val=&quot;00767018&quot;/&gt;&lt;wsp:rsid wsp:val=&quot;00771261&quot;/&gt;&lt;wsp:rsid wsp:val=&quot;00771F14&quot;/&gt;&lt;wsp:rsid wsp:val=&quot;0077262D&quot;/&gt;&lt;wsp:rsid wsp:val=&quot;0077522C&quot;/&gt;&lt;wsp:rsid wsp:val=&quot;00776E92&quot;/&gt;&lt;wsp:rsid wsp:val=&quot;00784744&quot;/&gt;&lt;wsp:rsid wsp:val=&quot;00785E40&quot;/&gt;&lt;wsp:rsid wsp:val=&quot;00787CB9&quot;/&gt;&lt;wsp:rsid wsp:val=&quot;00794EFE&quot;/&gt;&lt;wsp:rsid wsp:val=&quot;00796E1A&quot;/&gt;&lt;wsp:rsid wsp:val=&quot;007B28C5&quot;/&gt;&lt;wsp:rsid wsp:val=&quot;007C1A23&quot;/&gt;&lt;wsp:rsid wsp:val=&quot;007C2444&quot;/&gt;&lt;wsp:rsid wsp:val=&quot;007D0243&quot;/&gt;&lt;wsp:rsid wsp:val=&quot;007D3E5A&quot;/&gt;&lt;wsp:rsid wsp:val=&quot;007D4B0F&quot;/&gt;&lt;wsp:rsid wsp:val=&quot;007D6254&quot;/&gt;&lt;wsp:rsid wsp:val=&quot;007D7D9A&quot;/&gt;&lt;wsp:rsid wsp:val=&quot;007E2FD8&quot;/&gt;&lt;wsp:rsid wsp:val=&quot;007E4DE2&quot;/&gt;&lt;wsp:rsid wsp:val=&quot;007E5D14&quot;/&gt;&lt;wsp:rsid wsp:val=&quot;007E76C0&quot;/&gt;&lt;wsp:rsid wsp:val=&quot;007F548C&quot;/&gt;&lt;wsp:rsid wsp:val=&quot;007F71F8&quot;/&gt;&lt;wsp:rsid wsp:val=&quot;0080093F&quot;/&gt;&lt;wsp:rsid wsp:val=&quot;00800D2D&quot;/&gt;&lt;wsp:rsid wsp:val=&quot;00802DD7&quot;/&gt;&lt;wsp:rsid wsp:val=&quot;00807552&quot;/&gt;&lt;wsp:rsid wsp:val=&quot;00810F26&quot;/&gt;&lt;wsp:rsid wsp:val=&quot;00813E5D&quot;/&gt;&lt;wsp:rsid wsp:val=&quot;0081637D&quot;/&gt;&lt;wsp:rsid wsp:val=&quot;008246FB&quot;/&gt;&lt;wsp:rsid wsp:val=&quot;00826A12&quot;/&gt;&lt;wsp:rsid wsp:val=&quot;00827524&quot;/&gt;&lt;wsp:rsid wsp:val=&quot;00833E8E&quot;/&gt;&lt;wsp:rsid wsp:val=&quot;0085426E&quot;/&gt;&lt;wsp:rsid wsp:val=&quot;0086117B&quot;/&gt;&lt;wsp:rsid wsp:val=&quot;008612C8&quot;/&gt;&lt;wsp:rsid wsp:val=&quot;00861660&quot;/&gt;&lt;wsp:rsid wsp:val=&quot;00863E13&quot;/&gt;&lt;wsp:rsid wsp:val=&quot;008702DD&quot;/&gt;&lt;wsp:rsid wsp:val=&quot;0088328D&quot;/&gt;&lt;wsp:rsid wsp:val=&quot;00883A98&quot;/&gt;&lt;wsp:rsid wsp:val=&quot;00884068&quot;/&gt;&lt;wsp:rsid wsp:val=&quot;0088458B&quot;/&gt;&lt;wsp:rsid wsp:val=&quot;008873FF&quot;/&gt;&lt;wsp:rsid wsp:val=&quot;0089794A&quot;/&gt;&lt;wsp:rsid wsp:val=&quot;008A0CF8&quot;/&gt;&lt;wsp:rsid wsp:val=&quot;008A3135&quot;/&gt;&lt;wsp:rsid wsp:val=&quot;008A52D7&quot;/&gt;&lt;wsp:rsid wsp:val=&quot;008A62BA&quot;/&gt;&lt;wsp:rsid wsp:val=&quot;008B3226&quot;/&gt;&lt;wsp:rsid wsp:val=&quot;008B4268&quot;/&gt;&lt;wsp:rsid wsp:val=&quot;008C2462&quot;/&gt;&lt;wsp:rsid wsp:val=&quot;008C5DBA&quot;/&gt;&lt;wsp:rsid wsp:val=&quot;008D29F6&quot;/&gt;&lt;wsp:rsid wsp:val=&quot;008D374F&quot;/&gt;&lt;wsp:rsid wsp:val=&quot;008D4D0A&quot;/&gt;&lt;wsp:rsid wsp:val=&quot;008E605B&quot;/&gt;&lt;wsp:rsid wsp:val=&quot;008F0312&quot;/&gt;&lt;wsp:rsid wsp:val=&quot;009035F7&quot;/&gt;&lt;wsp:rsid wsp:val=&quot;0090631F&quot;/&gt;&lt;wsp:rsid wsp:val=&quot;009103F1&quot;/&gt;&lt;wsp:rsid wsp:val=&quot;00920928&quot;/&gt;&lt;wsp:rsid wsp:val=&quot;00922473&quot;/&gt;&lt;wsp:rsid wsp:val=&quot;00922D52&quot;/&gt;&lt;wsp:rsid wsp:val=&quot;00927CC2&quot;/&gt;&lt;wsp:rsid wsp:val=&quot;0094016C&quot;/&gt;&lt;wsp:rsid wsp:val=&quot;0094151F&quot;/&gt;&lt;wsp:rsid wsp:val=&quot;009425AF&quot;/&gt;&lt;wsp:rsid wsp:val=&quot;009430BA&quot;/&gt;&lt;wsp:rsid wsp:val=&quot;009435A8&quot;/&gt;&lt;wsp:rsid wsp:val=&quot;009446B6&quot;/&gt;&lt;wsp:rsid wsp:val=&quot;00947B21&quot;/&gt;&lt;wsp:rsid wsp:val=&quot;009501A7&quot;/&gt;&lt;wsp:rsid wsp:val=&quot;00955487&quot;/&gt;&lt;wsp:rsid wsp:val=&quot;0095581D&quot;/&gt;&lt;wsp:rsid wsp:val=&quot;00962911&quot;/&gt;&lt;wsp:rsid wsp:val=&quot;00976026&quot;/&gt;&lt;wsp:rsid wsp:val=&quot;009773F8&quot;/&gt;&lt;wsp:rsid wsp:val=&quot;009802BB&quot;/&gt;&lt;wsp:rsid wsp:val=&quot;00981271&quot;/&gt;&lt;wsp:rsid wsp:val=&quot;009867BB&quot;/&gt;&lt;wsp:rsid wsp:val=&quot;0099136E&quot;/&gt;&lt;wsp:rsid wsp:val=&quot;00992069&quot;/&gt;&lt;wsp:rsid wsp:val=&quot;00993009&quot;/&gt;&lt;wsp:rsid wsp:val=&quot;009938E6&quot;/&gt;&lt;wsp:rsid wsp:val=&quot;0099522D&quot;/&gt;&lt;wsp:rsid wsp:val=&quot;00995EF8&quot;/&gt;&lt;wsp:rsid wsp:val=&quot;009972E4&quot;/&gt;&lt;wsp:rsid wsp:val=&quot;009A2B56&quot;/&gt;&lt;wsp:rsid wsp:val=&quot;009A3F17&quot;/&gt;&lt;wsp:rsid wsp:val=&quot;009B58D1&quot;/&gt;&lt;wsp:rsid wsp:val=&quot;009B66B2&quot;/&gt;&lt;wsp:rsid wsp:val=&quot;009C1531&quot;/&gt;&lt;wsp:rsid wsp:val=&quot;009D4036&quot;/&gt;&lt;wsp:rsid wsp:val=&quot;009D4C18&quot;/&gt;&lt;wsp:rsid wsp:val=&quot;009D6402&quot;/&gt;&lt;wsp:rsid wsp:val=&quot;009F273A&quot;/&gt;&lt;wsp:rsid wsp:val=&quot;00A03BC9&quot;/&gt;&lt;wsp:rsid wsp:val=&quot;00A049C2&quot;/&gt;&lt;wsp:rsid wsp:val=&quot;00A07B61&quot;/&gt;&lt;wsp:rsid wsp:val=&quot;00A1082D&quot;/&gt;&lt;wsp:rsid wsp:val=&quot;00A16ADE&quot;/&gt;&lt;wsp:rsid wsp:val=&quot;00A26201&quot;/&gt;&lt;wsp:rsid wsp:val=&quot;00A34626&quot;/&gt;&lt;wsp:rsid wsp:val=&quot;00A374B4&quot;/&gt;&lt;wsp:rsid wsp:val=&quot;00A42236&quot;/&gt;&lt;wsp:rsid wsp:val=&quot;00A43221&quot;/&gt;&lt;wsp:rsid wsp:val=&quot;00A4383B&quot;/&gt;&lt;wsp:rsid wsp:val=&quot;00A51CA7&quot;/&gt;&lt;wsp:rsid wsp:val=&quot;00A526D7&quot;/&gt;&lt;wsp:rsid wsp:val=&quot;00A55CD4&quot;/&gt;&lt;wsp:rsid wsp:val=&quot;00A701A7&quot;/&gt;&lt;wsp:rsid wsp:val=&quot;00A75AB5&quot;/&gt;&lt;wsp:rsid wsp:val=&quot;00A76342&quot;/&gt;&lt;wsp:rsid wsp:val=&quot;00A83386&quot;/&gt;&lt;wsp:rsid wsp:val=&quot;00A836D9&quot;/&gt;&lt;wsp:rsid wsp:val=&quot;00A86221&quot;/&gt;&lt;wsp:rsid wsp:val=&quot;00A86609&quot;/&gt;&lt;wsp:rsid wsp:val=&quot;00A908E5&quot;/&gt;&lt;wsp:rsid wsp:val=&quot;00AA2B68&quot;/&gt;&lt;wsp:rsid wsp:val=&quot;00AB3C2F&quot;/&gt;&lt;wsp:rsid wsp:val=&quot;00AB514D&quot;/&gt;&lt;wsp:rsid wsp:val=&quot;00AC03B4&quot;/&gt;&lt;wsp:rsid wsp:val=&quot;00AC4616&quot;/&gt;&lt;wsp:rsid wsp:val=&quot;00AC6905&quot;/&gt;&lt;wsp:rsid wsp:val=&quot;00AE1832&quot;/&gt;&lt;wsp:rsid wsp:val=&quot;00AE1BD3&quot;/&gt;&lt;wsp:rsid wsp:val=&quot;00AE5F10&quot;/&gt;&lt;wsp:rsid wsp:val=&quot;00AE66B7&quot;/&gt;&lt;wsp:rsid wsp:val=&quot;00AF527E&quot;/&gt;&lt;wsp:rsid wsp:val=&quot;00AF6ED8&quot;/&gt;&lt;wsp:rsid wsp:val=&quot;00B034F7&quot;/&gt;&lt;wsp:rsid wsp:val=&quot;00B07551&quot;/&gt;&lt;wsp:rsid wsp:val=&quot;00B11647&quot;/&gt;&lt;wsp:rsid wsp:val=&quot;00B13DAB&quot;/&gt;&lt;wsp:rsid wsp:val=&quot;00B227A4&quot;/&gt;&lt;wsp:rsid wsp:val=&quot;00B23D48&quot;/&gt;&lt;wsp:rsid wsp:val=&quot;00B25C0D&quot;/&gt;&lt;wsp:rsid wsp:val=&quot;00B275DB&quot;/&gt;&lt;wsp:rsid wsp:val=&quot;00B3045E&quot;/&gt;&lt;wsp:rsid wsp:val=&quot;00B31A31&quot;/&gt;&lt;wsp:rsid wsp:val=&quot;00B32FDF&quot;/&gt;&lt;wsp:rsid wsp:val=&quot;00B40FA5&quot;/&gt;&lt;wsp:rsid wsp:val=&quot;00B67C1B&quot;/&gt;&lt;wsp:rsid wsp:val=&quot;00B80E27&quot;/&gt;&lt;wsp:rsid wsp:val=&quot;00B81EF0&quot;/&gt;&lt;wsp:rsid wsp:val=&quot;00B83C93&quot;/&gt;&lt;wsp:rsid wsp:val=&quot;00B847B3&quot;/&gt;&lt;wsp:rsid wsp:val=&quot;00B930D3&quot;/&gt;&lt;wsp:rsid wsp:val=&quot;00B93E7F&quot;/&gt;&lt;wsp:rsid wsp:val=&quot;00B977B6&quot;/&gt;&lt;wsp:rsid wsp:val=&quot;00BA1143&quot;/&gt;&lt;wsp:rsid wsp:val=&quot;00BA5F12&quot;/&gt;&lt;wsp:rsid wsp:val=&quot;00BB0725&quot;/&gt;&lt;wsp:rsid wsp:val=&quot;00BB306E&quot;/&gt;&lt;wsp:rsid wsp:val=&quot;00BB37C6&quot;/&gt;&lt;wsp:rsid wsp:val=&quot;00BB7991&quot;/&gt;&lt;wsp:rsid wsp:val=&quot;00BC050C&quot;/&gt;&lt;wsp:rsid wsp:val=&quot;00BC2262&quot;/&gt;&lt;wsp:rsid wsp:val=&quot;00BC3B65&quot;/&gt;&lt;wsp:rsid wsp:val=&quot;00BD0EBF&quot;/&gt;&lt;wsp:rsid wsp:val=&quot;00BE48F4&quot;/&gt;&lt;wsp:rsid wsp:val=&quot;00BE63B4&quot;/&gt;&lt;wsp:rsid wsp:val=&quot;00BF31B1&quot;/&gt;&lt;wsp:rsid wsp:val=&quot;00C00348&quot;/&gt;&lt;wsp:rsid wsp:val=&quot;00C00646&quot;/&gt;&lt;wsp:rsid wsp:val=&quot;00C0204C&quot;/&gt;&lt;wsp:rsid wsp:val=&quot;00C06899&quot;/&gt;&lt;wsp:rsid wsp:val=&quot;00C12D42&quot;/&gt;&lt;wsp:rsid wsp:val=&quot;00C17D0D&quot;/&gt;&lt;wsp:rsid wsp:val=&quot;00C24D85&quot;/&gt;&lt;wsp:rsid wsp:val=&quot;00C35D8F&quot;/&gt;&lt;wsp:rsid wsp:val=&quot;00C36EAA&quot;/&gt;&lt;wsp:rsid wsp:val=&quot;00C435B5&quot;/&gt;&lt;wsp:rsid wsp:val=&quot;00C44DBA&quot;/&gt;&lt;wsp:rsid wsp:val=&quot;00C4651B&quot;/&gt;&lt;wsp:rsid wsp:val=&quot;00C67157&quot;/&gt;&lt;wsp:rsid wsp:val=&quot;00C706D2&quot;/&gt;&lt;wsp:rsid wsp:val=&quot;00C7246D&quot;/&gt;&lt;wsp:rsid wsp:val=&quot;00C8033F&quot;/&gt;&lt;wsp:rsid wsp:val=&quot;00C803E5&quot;/&gt;&lt;wsp:rsid wsp:val=&quot;00C80880&quot;/&gt;&lt;wsp:rsid wsp:val=&quot;00C80BFF&quot;/&gt;&lt;wsp:rsid wsp:val=&quot;00C81110&quot;/&gt;&lt;wsp:rsid wsp:val=&quot;00C839A6&quot;/&gt;&lt;wsp:rsid wsp:val=&quot;00C9050A&quot;/&gt;&lt;wsp:rsid wsp:val=&quot;00C94EB4&quot;/&gt;&lt;wsp:rsid wsp:val=&quot;00C97686&quot;/&gt;&lt;wsp:rsid wsp:val=&quot;00CB341E&quot;/&gt;&lt;wsp:rsid wsp:val=&quot;00CB3A0E&quot;/&gt;&lt;wsp:rsid wsp:val=&quot;00CC2D62&quot;/&gt;&lt;wsp:rsid wsp:val=&quot;00CC6E45&quot;/&gt;&lt;wsp:rsid wsp:val=&quot;00CD4757&quot;/&gt;&lt;wsp:rsid wsp:val=&quot;00CD7F9A&quot;/&gt;&lt;wsp:rsid wsp:val=&quot;00CF273C&quot;/&gt;&lt;wsp:rsid wsp:val=&quot;00D10D46&quot;/&gt;&lt;wsp:rsid wsp:val=&quot;00D21FAC&quot;/&gt;&lt;wsp:rsid wsp:val=&quot;00D240FC&quot;/&gt;&lt;wsp:rsid wsp:val=&quot;00D27032&quot;/&gt;&lt;wsp:rsid wsp:val=&quot;00D309EA&quot;/&gt;&lt;wsp:rsid wsp:val=&quot;00D32507&quot;/&gt;&lt;wsp:rsid wsp:val=&quot;00D36A2A&quot;/&gt;&lt;wsp:rsid wsp:val=&quot;00D36F51&quot;/&gt;&lt;wsp:rsid wsp:val=&quot;00D4227F&quot;/&gt;&lt;wsp:rsid wsp:val=&quot;00D43F6D&quot;/&gt;&lt;wsp:rsid wsp:val=&quot;00D47591&quot;/&gt;&lt;wsp:rsid wsp:val=&quot;00D52880&quot;/&gt;&lt;wsp:rsid wsp:val=&quot;00D56DD8&quot;/&gt;&lt;wsp:rsid wsp:val=&quot;00D63494&quot;/&gt;&lt;wsp:rsid wsp:val=&quot;00D677D3&quot;/&gt;&lt;wsp:rsid wsp:val=&quot;00D74B09&quot;/&gt;&lt;wsp:rsid wsp:val=&quot;00D81675&quot;/&gt;&lt;wsp:rsid wsp:val=&quot;00D838F9&quot;/&gt;&lt;wsp:rsid wsp:val=&quot;00D84DCB&quot;/&gt;&lt;wsp:rsid wsp:val=&quot;00D8532B&quot;/&gt;&lt;wsp:rsid wsp:val=&quot;00D856A4&quot;/&gt;&lt;wsp:rsid wsp:val=&quot;00D85B95&quot;/&gt;&lt;wsp:rsid wsp:val=&quot;00D86E3A&quot;/&gt;&lt;wsp:rsid wsp:val=&quot;00D91B0F&quot;/&gt;&lt;wsp:rsid wsp:val=&quot;00D93FF5&quot;/&gt;&lt;wsp:rsid wsp:val=&quot;00DA5294&quot;/&gt;&lt;wsp:rsid wsp:val=&quot;00DA6819&quot;/&gt;&lt;wsp:rsid wsp:val=&quot;00DA75FE&quot;/&gt;&lt;wsp:rsid wsp:val=&quot;00DB63A1&quot;/&gt;&lt;wsp:rsid wsp:val=&quot;00DC5579&quot;/&gt;&lt;wsp:rsid wsp:val=&quot;00DC5BE6&quot;/&gt;&lt;wsp:rsid wsp:val=&quot;00DD6961&quot;/&gt;&lt;wsp:rsid wsp:val=&quot;00DE1972&quot;/&gt;&lt;wsp:rsid wsp:val=&quot;00DE5094&quot;/&gt;&lt;wsp:rsid wsp:val=&quot;00DE5191&quot;/&gt;&lt;wsp:rsid wsp:val=&quot;00DE6044&quot;/&gt;&lt;wsp:rsid wsp:val=&quot;00DF1E3D&quot;/&gt;&lt;wsp:rsid wsp:val=&quot;00DF3ED9&quot;/&gt;&lt;wsp:rsid wsp:val=&quot;00DF556B&quot;/&gt;&lt;wsp:rsid wsp:val=&quot;00E04256&quot;/&gt;&lt;wsp:rsid wsp:val=&quot;00E04EFD&quot;/&gt;&lt;wsp:rsid wsp:val=&quot;00E11D97&quot;/&gt;&lt;wsp:rsid wsp:val=&quot;00E2113F&quot;/&gt;&lt;wsp:rsid wsp:val=&quot;00E22EAE&quot;/&gt;&lt;wsp:rsid wsp:val=&quot;00E23221&quot;/&gt;&lt;wsp:rsid wsp:val=&quot;00E2412E&quot;/&gt;&lt;wsp:rsid wsp:val=&quot;00E25E89&quot;/&gt;&lt;wsp:rsid wsp:val=&quot;00E26D94&quot;/&gt;&lt;wsp:rsid wsp:val=&quot;00E30387&quot;/&gt;&lt;wsp:rsid wsp:val=&quot;00E31774&quot;/&gt;&lt;wsp:rsid wsp:val=&quot;00E36A45&quot;/&gt;&lt;wsp:rsid wsp:val=&quot;00E40A82&quot;/&gt;&lt;wsp:rsid wsp:val=&quot;00E42A3F&quot;/&gt;&lt;wsp:rsid wsp:val=&quot;00E528F6&quot;/&gt;&lt;wsp:rsid wsp:val=&quot;00E53870&quot;/&gt;&lt;wsp:rsid wsp:val=&quot;00E54B35&quot;/&gt;&lt;wsp:rsid wsp:val=&quot;00E60B15&quot;/&gt;&lt;wsp:rsid wsp:val=&quot;00E63367&quot;/&gt;&lt;wsp:rsid wsp:val=&quot;00E6471D&quot;/&gt;&lt;wsp:rsid wsp:val=&quot;00E8045A&quot;/&gt;&lt;wsp:rsid wsp:val=&quot;00E91012&quot;/&gt;&lt;wsp:rsid wsp:val=&quot;00EA0EE6&quot;/&gt;&lt;wsp:rsid wsp:val=&quot;00EA1DAB&quot;/&gt;&lt;wsp:rsid wsp:val=&quot;00EA33D9&quot;/&gt;&lt;wsp:rsid wsp:val=&quot;00EB1B42&quot;/&gt;&lt;wsp:rsid wsp:val=&quot;00EB26C8&quot;/&gt;&lt;wsp:rsid wsp:val=&quot;00EB561F&quot;/&gt;&lt;wsp:rsid wsp:val=&quot;00ED389C&quot;/&gt;&lt;wsp:rsid wsp:val=&quot;00ED4E2D&quot;/&gt;&lt;wsp:rsid wsp:val=&quot;00EF0D68&quot;/&gt;&lt;wsp:rsid wsp:val=&quot;00EF12E7&quot;/&gt;&lt;wsp:rsid wsp:val=&quot;00EF5B6E&quot;/&gt;&lt;wsp:rsid wsp:val=&quot;00F0568B&quot;/&gt;&lt;wsp:rsid wsp:val=&quot;00F05D73&quot;/&gt;&lt;wsp:rsid wsp:val=&quot;00F12FE9&quot;/&gt;&lt;wsp:rsid wsp:val=&quot;00F13DA1&quot;/&gt;&lt;wsp:rsid wsp:val=&quot;00F17365&quot;/&gt;&lt;wsp:rsid wsp:val=&quot;00F221EF&quot;/&gt;&lt;wsp:rsid wsp:val=&quot;00F27A94&quot;/&gt;&lt;wsp:rsid wsp:val=&quot;00F32A9B&quot;/&gt;&lt;wsp:rsid wsp:val=&quot;00F419D6&quot;/&gt;&lt;wsp:rsid wsp:val=&quot;00F42DC7&quot;/&gt;&lt;wsp:rsid wsp:val=&quot;00F43D63&quot;/&gt;&lt;wsp:rsid wsp:val=&quot;00F45AA8&quot;/&gt;&lt;wsp:rsid wsp:val=&quot;00F45E02&quot;/&gt;&lt;wsp:rsid wsp:val=&quot;00F4697D&quot;/&gt;&lt;wsp:rsid wsp:val=&quot;00F47E89&quot;/&gt;&lt;wsp:rsid wsp:val=&quot;00F55493&quot;/&gt;&lt;wsp:rsid wsp:val=&quot;00F70DAA&quot;/&gt;&lt;wsp:rsid wsp:val=&quot;00F713FD&quot;/&gt;&lt;wsp:rsid wsp:val=&quot;00F7461B&quot;/&gt;&lt;wsp:rsid wsp:val=&quot;00F82CB3&quot;/&gt;&lt;wsp:rsid wsp:val=&quot;00F83BF4&quot;/&gt;&lt;wsp:rsid wsp:val=&quot;00F85D5E&quot;/&gt;&lt;wsp:rsid wsp:val=&quot;00F92660&quot;/&gt;&lt;wsp:rsid wsp:val=&quot;00F95146&quot;/&gt;&lt;wsp:rsid wsp:val=&quot;00F96FEA&quot;/&gt;&lt;wsp:rsid wsp:val=&quot;00FA2108&quot;/&gt;&lt;wsp:rsid wsp:val=&quot;00FA44F2&quot;/&gt;&lt;wsp:rsid wsp:val=&quot;00FB24A3&quot;/&gt;&lt;wsp:rsid wsp:val=&quot;00FB76B8&quot;/&gt;&lt;wsp:rsid wsp:val=&quot;00FC2A12&quot;/&gt;&lt;wsp:rsid wsp:val=&quot;00FC5E7B&quot;/&gt;&lt;wsp:rsid wsp:val=&quot;00FC7C4B&quot;/&gt;&lt;wsp:rsid wsp:val=&quot;00FD08E3&quot;/&gt;&lt;wsp:rsid wsp:val=&quot;00FD1885&quot;/&gt;&lt;wsp:rsid wsp:val=&quot;00FD1FFB&quot;/&gt;&lt;wsp:rsid wsp:val=&quot;00FD234C&quot;/&gt;&lt;wsp:rsid wsp:val=&quot;00FD640C&quot;/&gt;&lt;wsp:rsid wsp:val=&quot;00FE3EBF&quot;/&gt;&lt;wsp:rsid wsp:val=&quot;00FE65B6&quot;/&gt;&lt;wsp:rsid wsp:val=&quot;00FF29C5&quot;/&gt;&lt;wsp:rsid wsp:val=&quot;00FF7489&quot;/&gt;&lt;/wsp:rsids&gt;&lt;/w:docPr&gt;&lt;w:body&gt;&lt;wx:sect&gt;&lt;w:p wsp:rsidR=&quot;00000000&quot; wsp:rsidRDefault=&quot;001E2243&quot; wsp:rsidP=&quot;001E2243&quot;&gt;&lt;m:oMathPara&gt;&lt;m:oMath&gt;&lt;m:sSub&gt;&lt;m:sSubPr&gt;&lt;m:ctrlPr&gt;&lt;w:rPr&gt;&lt;w:rFonts w:ascii=&quot;Cambria Math&quot; w:h-ansi=&quot;Cambria Math&quot; w:cs=&quot;Arial&quot;/&gt;&lt;wx:font wx:val=&quot;Cambria Math&quot;/&gt;&lt;w:i/&gt;&lt;/w:rPr&gt;&lt;/m:ctrlPr&gt;&lt;/m:sSubPr&gt;&lt;m:e&gt;&lt;m:r&gt;&lt;w:rPr&gt;&lt;w:rFonts w:ascii=&quot;Cambria Math&quot; w:h-ansi=&quot;Cambria Math&quot; w:cs=&quot;Arial&quot;/&gt;&lt;wx:font wx:val=&quot;Cambria Math&quot;/&gt;&lt;w:i/&gt;&lt;/w:rPr&gt;&lt;m:t&gt;SD&lt;/m:t&gt;&lt;/m:r&gt;&lt;/m:e&gt;&lt;m:sub&gt;&lt;m:r&gt;&lt;w:rPr&gt;&lt;w:rFonts w:ascii=&quot;Cambria Math&quot; w:h-ansi=&quot;Cambria Math&quot; w:cs=&quot;Arial&quot;/&gt;&lt;wx:font wx:val=&quot;Cambria Math&quot;/&gt;&lt;w:i/&gt;&lt;/w:rPr&gt;&lt;m:t&gt;i,j&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9" o:title="" chromakey="white"/>
          </v:shape>
        </w:pict>
      </w:r>
      <w:r w:rsidR="009938E6" w:rsidRPr="009938E6">
        <w:rPr>
          <w:rStyle w:val="CommentReference"/>
          <w:szCs w:val="20"/>
          <w:lang w:eastAsia="en-GB" w:bidi="ar-SA"/>
        </w:rPr>
        <w:fldChar w:fldCharType="end"/>
      </w:r>
      <w:r w:rsidRPr="00421A77">
        <w:rPr>
          <w:rFonts w:ascii="Arial" w:hAnsi="Arial" w:cs="Arial"/>
        </w:rPr>
        <w:t xml:space="preserve"> are the same measurements </w:t>
      </w:r>
      <w:r>
        <w:rPr>
          <w:rFonts w:ascii="Arial" w:hAnsi="Arial" w:cs="Arial"/>
        </w:rPr>
        <w:t xml:space="preserve">in plot </w:t>
      </w:r>
      <w:r w:rsidR="009D442F" w:rsidRPr="009D442F">
        <w:rPr>
          <w:rFonts w:ascii="Arial" w:hAnsi="Arial" w:cs="Arial"/>
        </w:rPr>
        <w:fldChar w:fldCharType="begin"/>
      </w:r>
      <w:r w:rsidR="009D442F" w:rsidRPr="009D442F">
        <w:rPr>
          <w:rFonts w:ascii="Arial" w:hAnsi="Arial" w:cs="Arial"/>
        </w:rPr>
        <w:instrText xml:space="preserve"> QUOTE </w:instrText>
      </w:r>
      <w:r w:rsidR="00252D89">
        <w:rPr>
          <w:position w:val="-5"/>
        </w:rPr>
        <w:pict>
          <v:shape id="_x0000_i1046" type="#_x0000_t75" style="width:4.35pt;height:13.6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461C0F&quot;/&gt;&lt;wsp:rsid wsp:val=&quot;00000DE9&quot;/&gt;&lt;wsp:rsid wsp:val=&quot;0001358A&quot;/&gt;&lt;wsp:rsid wsp:val=&quot;00014909&quot;/&gt;&lt;wsp:rsid wsp:val=&quot;000172C2&quot;/&gt;&lt;wsp:rsid wsp:val=&quot;000202AB&quot;/&gt;&lt;wsp:rsid wsp:val=&quot;000236FF&quot;/&gt;&lt;wsp:rsid wsp:val=&quot;000341BA&quot;/&gt;&lt;wsp:rsid wsp:val=&quot;00043EA1&quot;/&gt;&lt;wsp:rsid wsp:val=&quot;00053557&quot;/&gt;&lt;wsp:rsid wsp:val=&quot;00063263&quot;/&gt;&lt;wsp:rsid wsp:val=&quot;0007738F&quot;/&gt;&lt;wsp:rsid wsp:val=&quot;000878CB&quot;/&gt;&lt;wsp:rsid wsp:val=&quot;000A2B85&quot;/&gt;&lt;wsp:rsid wsp:val=&quot;000A5305&quot;/&gt;&lt;wsp:rsid wsp:val=&quot;000A6C6B&quot;/&gt;&lt;wsp:rsid wsp:val=&quot;000B22C9&quot;/&gt;&lt;wsp:rsid wsp:val=&quot;000B2BF4&quot;/&gt;&lt;wsp:rsid wsp:val=&quot;000B5963&quot;/&gt;&lt;wsp:rsid wsp:val=&quot;000C428C&quot;/&gt;&lt;wsp:rsid wsp:val=&quot;000C7C30&quot;/&gt;&lt;wsp:rsid wsp:val=&quot;000D30CD&quot;/&gt;&lt;wsp:rsid wsp:val=&quot;000D4A78&quot;/&gt;&lt;wsp:rsid wsp:val=&quot;000D7AD3&quot;/&gt;&lt;wsp:rsid wsp:val=&quot;000E0CFA&quot;/&gt;&lt;wsp:rsid wsp:val=&quot;000E0D50&quot;/&gt;&lt;wsp:rsid wsp:val=&quot;000E2314&quot;/&gt;&lt;wsp:rsid wsp:val=&quot;000E3DFC&quot;/&gt;&lt;wsp:rsid wsp:val=&quot;000F7337&quot;/&gt;&lt;wsp:rsid wsp:val=&quot;00104955&quot;/&gt;&lt;wsp:rsid wsp:val=&quot;00105554&quot;/&gt;&lt;wsp:rsid wsp:val=&quot;00105DC3&quot;/&gt;&lt;wsp:rsid wsp:val=&quot;00106B5C&quot;/&gt;&lt;wsp:rsid wsp:val=&quot;0012473C&quot;/&gt;&lt;wsp:rsid wsp:val=&quot;00124B27&quot;/&gt;&lt;wsp:rsid wsp:val=&quot;00143076&quot;/&gt;&lt;wsp:rsid wsp:val=&quot;001436D9&quot;/&gt;&lt;wsp:rsid wsp:val=&quot;00152A2C&quot;/&gt;&lt;wsp:rsid wsp:val=&quot;00157368&quot;/&gt;&lt;wsp:rsid wsp:val=&quot;00157424&quot;/&gt;&lt;wsp:rsid wsp:val=&quot;0016002C&quot;/&gt;&lt;wsp:rsid wsp:val=&quot;00164475&quot;/&gt;&lt;wsp:rsid wsp:val=&quot;001826DD&quot;/&gt;&lt;wsp:rsid wsp:val=&quot;00182D75&quot;/&gt;&lt;wsp:rsid wsp:val=&quot;001A061A&quot;/&gt;&lt;wsp:rsid wsp:val=&quot;001A15E3&quot;/&gt;&lt;wsp:rsid wsp:val=&quot;001A4C5C&quot;/&gt;&lt;wsp:rsid wsp:val=&quot;001A585C&quot;/&gt;&lt;wsp:rsid wsp:val=&quot;001B3719&quot;/&gt;&lt;wsp:rsid wsp:val=&quot;001C0EA8&quot;/&gt;&lt;wsp:rsid wsp:val=&quot;001C0F20&quot;/&gt;&lt;wsp:rsid wsp:val=&quot;001C2C37&quot;/&gt;&lt;wsp:rsid wsp:val=&quot;001C6AF2&quot;/&gt;&lt;wsp:rsid wsp:val=&quot;001D3177&quot;/&gt;&lt;wsp:rsid wsp:val=&quot;001D5471&quot;/&gt;&lt;wsp:rsid wsp:val=&quot;001F1B02&quot;/&gt;&lt;wsp:rsid wsp:val=&quot;001F7C9A&quot;/&gt;&lt;wsp:rsid wsp:val=&quot;00205C8E&quot;/&gt;&lt;wsp:rsid wsp:val=&quot;002104AA&quot;/&gt;&lt;wsp:rsid wsp:val=&quot;00210E96&quot;/&gt;&lt;wsp:rsid wsp:val=&quot;00211FE2&quot;/&gt;&lt;wsp:rsid wsp:val=&quot;00215C9B&quot;/&gt;&lt;wsp:rsid wsp:val=&quot;0022407F&quot;/&gt;&lt;wsp:rsid wsp:val=&quot;00227D3D&quot;/&gt;&lt;wsp:rsid wsp:val=&quot;00230FB5&quot;/&gt;&lt;wsp:rsid wsp:val=&quot;002370B8&quot;/&gt;&lt;wsp:rsid wsp:val=&quot;002449BB&quot;/&gt;&lt;wsp:rsid wsp:val=&quot;0024551A&quot;/&gt;&lt;wsp:rsid wsp:val=&quot;0024679A&quot;/&gt;&lt;wsp:rsid wsp:val=&quot;002471DF&quot;/&gt;&lt;wsp:rsid wsp:val=&quot;00256317&quot;/&gt;&lt;wsp:rsid wsp:val=&quot;00260A0E&quot;/&gt;&lt;wsp:rsid wsp:val=&quot;00261B36&quot;/&gt;&lt;wsp:rsid wsp:val=&quot;00264B3F&quot;/&gt;&lt;wsp:rsid wsp:val=&quot;002709B2&quot;/&gt;&lt;wsp:rsid wsp:val=&quot;002720C0&quot;/&gt;&lt;wsp:rsid wsp:val=&quot;002740E9&quot;/&gt;&lt;wsp:rsid wsp:val=&quot;00274F70&quot;/&gt;&lt;wsp:rsid wsp:val=&quot;00280C6C&quot;/&gt;&lt;wsp:rsid wsp:val=&quot;002841DF&quot;/&gt;&lt;wsp:rsid wsp:val=&quot;002865EC&quot;/&gt;&lt;wsp:rsid wsp:val=&quot;002867ED&quot;/&gt;&lt;wsp:rsid wsp:val=&quot;002938ED&quot;/&gt;&lt;wsp:rsid wsp:val=&quot;002957B7&quot;/&gt;&lt;wsp:rsid wsp:val=&quot;002A2F90&quot;/&gt;&lt;wsp:rsid wsp:val=&quot;002B2FA6&quot;/&gt;&lt;wsp:rsid wsp:val=&quot;002B3B1C&quot;/&gt;&lt;wsp:rsid wsp:val=&quot;002B5BB7&quot;/&gt;&lt;wsp:rsid wsp:val=&quot;002B6EC4&quot;/&gt;&lt;wsp:rsid wsp:val=&quot;002C33C1&quot;/&gt;&lt;wsp:rsid wsp:val=&quot;002C398D&quot;/&gt;&lt;wsp:rsid wsp:val=&quot;002C7C7E&quot;/&gt;&lt;wsp:rsid wsp:val=&quot;002D43C8&quot;/&gt;&lt;wsp:rsid wsp:val=&quot;002E37E1&quot;/&gt;&lt;wsp:rsid wsp:val=&quot;002E3885&quot;/&gt;&lt;wsp:rsid wsp:val=&quot;002E3FEE&quot;/&gt;&lt;wsp:rsid wsp:val=&quot;002E4511&quot;/&gt;&lt;wsp:rsid wsp:val=&quot;002E5EE9&quot;/&gt;&lt;wsp:rsid wsp:val=&quot;002E7A0A&quot;/&gt;&lt;wsp:rsid wsp:val=&quot;002F0F3D&quot;/&gt;&lt;wsp:rsid wsp:val=&quot;002F1B50&quot;/&gt;&lt;wsp:rsid wsp:val=&quot;002F24D4&quot;/&gt;&lt;wsp:rsid wsp:val=&quot;0030370F&quot;/&gt;&lt;wsp:rsid wsp:val=&quot;00303924&quot;/&gt;&lt;wsp:rsid wsp:val=&quot;00304E9B&quot;/&gt;&lt;wsp:rsid wsp:val=&quot;00311864&quot;/&gt;&lt;wsp:rsid wsp:val=&quot;00312D6C&quot;/&gt;&lt;wsp:rsid wsp:val=&quot;00320D80&quot;/&gt;&lt;wsp:rsid wsp:val=&quot;0032182D&quot;/&gt;&lt;wsp:rsid wsp:val=&quot;00321C22&quot;/&gt;&lt;wsp:rsid wsp:val=&quot;00322BCA&quot;/&gt;&lt;wsp:rsid wsp:val=&quot;00323834&quot;/&gt;&lt;wsp:rsid wsp:val=&quot;003332A1&quot;/&gt;&lt;wsp:rsid wsp:val=&quot;00334AD2&quot;/&gt;&lt;wsp:rsid wsp:val=&quot;003353FC&quot;/&gt;&lt;wsp:rsid wsp:val=&quot;00336AC8&quot;/&gt;&lt;wsp:rsid wsp:val=&quot;00346C73&quot;/&gt;&lt;wsp:rsid wsp:val=&quot;0035153D&quot;/&gt;&lt;wsp:rsid wsp:val=&quot;00357AC4&quot;/&gt;&lt;wsp:rsid wsp:val=&quot;0036349D&quot;/&gt;&lt;wsp:rsid wsp:val=&quot;00364942&quot;/&gt;&lt;wsp:rsid wsp:val=&quot;00367BE2&quot;/&gt;&lt;wsp:rsid wsp:val=&quot;00376BAA&quot;/&gt;&lt;wsp:rsid wsp:val=&quot;003779B1&quot;/&gt;&lt;wsp:rsid wsp:val=&quot;00384259&quot;/&gt;&lt;wsp:rsid wsp:val=&quot;003851E3&quot;/&gt;&lt;wsp:rsid wsp:val=&quot;0039134F&quot;/&gt;&lt;wsp:rsid wsp:val=&quot;003939D7&quot;/&gt;&lt;wsp:rsid wsp:val=&quot;003A1D1A&quot;/&gt;&lt;wsp:rsid wsp:val=&quot;003A235F&quot;/&gt;&lt;wsp:rsid wsp:val=&quot;003A4F14&quot;/&gt;&lt;wsp:rsid wsp:val=&quot;003B030D&quot;/&gt;&lt;wsp:rsid wsp:val=&quot;003B2423&quot;/&gt;&lt;wsp:rsid wsp:val=&quot;003C0530&quot;/&gt;&lt;wsp:rsid wsp:val=&quot;003D20BB&quot;/&gt;&lt;wsp:rsid wsp:val=&quot;003D572D&quot;/&gt;&lt;wsp:rsid wsp:val=&quot;003E77B3&quot;/&gt;&lt;wsp:rsid wsp:val=&quot;003F121C&quot;/&gt;&lt;wsp:rsid wsp:val=&quot;003F4C02&quot;/&gt;&lt;wsp:rsid wsp:val=&quot;003F5424&quot;/&gt;&lt;wsp:rsid wsp:val=&quot;003F5527&quot;/&gt;&lt;wsp:rsid wsp:val=&quot;003F642B&quot;/&gt;&lt;wsp:rsid wsp:val=&quot;003F714B&quot;/&gt;&lt;wsp:rsid wsp:val=&quot;004018BB&quot;/&gt;&lt;wsp:rsid wsp:val=&quot;00403DB6&quot;/&gt;&lt;wsp:rsid wsp:val=&quot;00404562&quot;/&gt;&lt;wsp:rsid wsp:val=&quot;00410B09&quot;/&gt;&lt;wsp:rsid wsp:val=&quot;00421A77&quot;/&gt;&lt;wsp:rsid wsp:val=&quot;0042665C&quot;/&gt;&lt;wsp:rsid wsp:val=&quot;00431920&quot;/&gt;&lt;wsp:rsid wsp:val=&quot;00433981&quot;/&gt;&lt;wsp:rsid wsp:val=&quot;00441D1C&quot;/&gt;&lt;wsp:rsid wsp:val=&quot;004430BF&quot;/&gt;&lt;wsp:rsid wsp:val=&quot;00443ACB&quot;/&gt;&lt;wsp:rsid wsp:val=&quot;00461C0F&quot;/&gt;&lt;wsp:rsid wsp:val=&quot;00461C7B&quot;/&gt;&lt;wsp:rsid wsp:val=&quot;004671DD&quot;/&gt;&lt;wsp:rsid wsp:val=&quot;00467287&quot;/&gt;&lt;wsp:rsid wsp:val=&quot;00467CF3&quot;/&gt;&lt;wsp:rsid wsp:val=&quot;0047153F&quot;/&gt;&lt;wsp:rsid wsp:val=&quot;00476A4F&quot;/&gt;&lt;wsp:rsid wsp:val=&quot;00481038&quot;/&gt;&lt;wsp:rsid wsp:val=&quot;00484F2A&quot;/&gt;&lt;wsp:rsid wsp:val=&quot;004858E6&quot;/&gt;&lt;wsp:rsid wsp:val=&quot;00487571&quot;/&gt;&lt;wsp:rsid wsp:val=&quot;004879D0&quot;/&gt;&lt;wsp:rsid wsp:val=&quot;004915A6&quot;/&gt;&lt;wsp:rsid wsp:val=&quot;0049179C&quot;/&gt;&lt;wsp:rsid wsp:val=&quot;00495BFC&quot;/&gt;&lt;wsp:rsid wsp:val=&quot;0049691A&quot;/&gt;&lt;wsp:rsid wsp:val=&quot;00497AFA&quot;/&gt;&lt;wsp:rsid wsp:val=&quot;004A2604&quot;/&gt;&lt;wsp:rsid wsp:val=&quot;004B07ED&quot;/&gt;&lt;wsp:rsid wsp:val=&quot;004B0EA1&quot;/&gt;&lt;wsp:rsid wsp:val=&quot;004C46C4&quot;/&gt;&lt;wsp:rsid wsp:val=&quot;004D2334&quot;/&gt;&lt;wsp:rsid wsp:val=&quot;004D2574&quot;/&gt;&lt;wsp:rsid wsp:val=&quot;004D3478&quot;/&gt;&lt;wsp:rsid wsp:val=&quot;004E27C2&quot;/&gt;&lt;wsp:rsid wsp:val=&quot;004E63AE&quot;/&gt;&lt;wsp:rsid wsp:val=&quot;004E7567&quot;/&gt;&lt;wsp:rsid wsp:val=&quot;004F7E19&quot;/&gt;&lt;wsp:rsid wsp:val=&quot;005016B6&quot;/&gt;&lt;wsp:rsid wsp:val=&quot;005072F7&quot;/&gt;&lt;wsp:rsid wsp:val=&quot;00507959&quot;/&gt;&lt;wsp:rsid wsp:val=&quot;00513075&quot;/&gt;&lt;wsp:rsid wsp:val=&quot;005160BB&quot;/&gt;&lt;wsp:rsid wsp:val=&quot;00517531&quot;/&gt;&lt;wsp:rsid wsp:val=&quot;00524CAE&quot;/&gt;&lt;wsp:rsid wsp:val=&quot;00530E71&quot;/&gt;&lt;wsp:rsid wsp:val=&quot;00537F63&quot;/&gt;&lt;wsp:rsid wsp:val=&quot;00545E77&quot;/&gt;&lt;wsp:rsid wsp:val=&quot;005525DC&quot;/&gt;&lt;wsp:rsid wsp:val=&quot;0055516E&quot;/&gt;&lt;wsp:rsid wsp:val=&quot;005619B4&quot;/&gt;&lt;wsp:rsid wsp:val=&quot;005626F0&quot;/&gt;&lt;wsp:rsid wsp:val=&quot;00571159&quot;/&gt;&lt;wsp:rsid wsp:val=&quot;00571669&quot;/&gt;&lt;wsp:rsid wsp:val=&quot;00571795&quot;/&gt;&lt;wsp:rsid wsp:val=&quot;00571FE2&quot;/&gt;&lt;wsp:rsid wsp:val=&quot;00572AF1&quot;/&gt;&lt;wsp:rsid wsp:val=&quot;00574B23&quot;/&gt;&lt;wsp:rsid wsp:val=&quot;00574EEE&quot;/&gt;&lt;wsp:rsid wsp:val=&quot;00577959&quot;/&gt;&lt;wsp:rsid wsp:val=&quot;0058012C&quot;/&gt;&lt;wsp:rsid wsp:val=&quot;0058088D&quot;/&gt;&lt;wsp:rsid wsp:val=&quot;00580A9A&quot;/&gt;&lt;wsp:rsid wsp:val=&quot;00594894&quot;/&gt;&lt;wsp:rsid wsp:val=&quot;005A1B6B&quot;/&gt;&lt;wsp:rsid wsp:val=&quot;005A4208&quot;/&gt;&lt;wsp:rsid wsp:val=&quot;005B23CB&quot;/&gt;&lt;wsp:rsid wsp:val=&quot;005C3ACA&quot;/&gt;&lt;wsp:rsid wsp:val=&quot;005C71B7&quot;/&gt;&lt;wsp:rsid wsp:val=&quot;005D2F18&quot;/&gt;&lt;wsp:rsid wsp:val=&quot;005D3F92&quot;/&gt;&lt;wsp:rsid wsp:val=&quot;005D6DC7&quot;/&gt;&lt;wsp:rsid wsp:val=&quot;005E697F&quot;/&gt;&lt;wsp:rsid wsp:val=&quot;005E6F75&quot;/&gt;&lt;wsp:rsid wsp:val=&quot;005F7506&quot;/&gt;&lt;wsp:rsid wsp:val=&quot;00600A3F&quot;/&gt;&lt;wsp:rsid wsp:val=&quot;00600B44&quot;/&gt;&lt;wsp:rsid wsp:val=&quot;006013E8&quot;/&gt;&lt;wsp:rsid wsp:val=&quot;0060149F&quot;/&gt;&lt;wsp:rsid wsp:val=&quot;00602EE7&quot;/&gt;&lt;wsp:rsid wsp:val=&quot;006056A6&quot;/&gt;&lt;wsp:rsid wsp:val=&quot;0061737A&quot;/&gt;&lt;wsp:rsid wsp:val=&quot;00626A61&quot;/&gt;&lt;wsp:rsid wsp:val=&quot;00627690&quot;/&gt;&lt;wsp:rsid wsp:val=&quot;006364CE&quot;/&gt;&lt;wsp:rsid wsp:val=&quot;006369A6&quot;/&gt;&lt;wsp:rsid wsp:val=&quot;006375EC&quot;/&gt;&lt;wsp:rsid wsp:val=&quot;0064089C&quot;/&gt;&lt;wsp:rsid wsp:val=&quot;00652442&quot;/&gt;&lt;wsp:rsid wsp:val=&quot;00654E67&quot;/&gt;&lt;wsp:rsid wsp:val=&quot;0065681D&quot;/&gt;&lt;wsp:rsid wsp:val=&quot;00656A0E&quot;/&gt;&lt;wsp:rsid wsp:val=&quot;00664E94&quot;/&gt;&lt;wsp:rsid wsp:val=&quot;00672C90&quot;/&gt;&lt;wsp:rsid wsp:val=&quot;006757E3&quot;/&gt;&lt;wsp:rsid wsp:val=&quot;006816F9&quot;/&gt;&lt;wsp:rsid wsp:val=&quot;00682D8E&quot;/&gt;&lt;wsp:rsid wsp:val=&quot;00683FA7&quot;/&gt;&lt;wsp:rsid wsp:val=&quot;006859CF&quot;/&gt;&lt;wsp:rsid wsp:val=&quot;00687108&quot;/&gt;&lt;wsp:rsid wsp:val=&quot;0069408F&quot;/&gt;&lt;wsp:rsid wsp:val=&quot;006A4308&quot;/&gt;&lt;wsp:rsid wsp:val=&quot;006B48BB&quot;/&gt;&lt;wsp:rsid wsp:val=&quot;006B5FE8&quot;/&gt;&lt;wsp:rsid wsp:val=&quot;006B718F&quot;/&gt;&lt;wsp:rsid wsp:val=&quot;006C4373&quot;/&gt;&lt;wsp:rsid wsp:val=&quot;006C5079&quot;/&gt;&lt;wsp:rsid wsp:val=&quot;006D13ED&quot;/&gt;&lt;wsp:rsid wsp:val=&quot;006D1451&quot;/&gt;&lt;wsp:rsid wsp:val=&quot;006D1E07&quot;/&gt;&lt;wsp:rsid wsp:val=&quot;006E2509&quot;/&gt;&lt;wsp:rsid wsp:val=&quot;00702A32&quot;/&gt;&lt;wsp:rsid wsp:val=&quot;0070720C&quot;/&gt;&lt;wsp:rsid wsp:val=&quot;007109B2&quot;/&gt;&lt;wsp:rsid wsp:val=&quot;00715997&quot;/&gt;&lt;wsp:rsid wsp:val=&quot;00715DF5&quot;/&gt;&lt;wsp:rsid wsp:val=&quot;00716170&quot;/&gt;&lt;wsp:rsid wsp:val=&quot;00720A63&quot;/&gt;&lt;wsp:rsid wsp:val=&quot;00724C7A&quot;/&gt;&lt;wsp:rsid wsp:val=&quot;00727A94&quot;/&gt;&lt;wsp:rsid wsp:val=&quot;007303AC&quot;/&gt;&lt;wsp:rsid wsp:val=&quot;00735326&quot;/&gt;&lt;wsp:rsid wsp:val=&quot;00744A46&quot;/&gt;&lt;wsp:rsid wsp:val=&quot;00747B2F&quot;/&gt;&lt;wsp:rsid wsp:val=&quot;00751415&quot;/&gt;&lt;wsp:rsid wsp:val=&quot;0075296C&quot;/&gt;&lt;wsp:rsid wsp:val=&quot;0075417E&quot;/&gt;&lt;wsp:rsid wsp:val=&quot;00757E7B&quot;/&gt;&lt;wsp:rsid wsp:val=&quot;007605F5&quot;/&gt;&lt;wsp:rsid wsp:val=&quot;00760959&quot;/&gt;&lt;wsp:rsid wsp:val=&quot;00762D07&quot;/&gt;&lt;wsp:rsid wsp:val=&quot;00767018&quot;/&gt;&lt;wsp:rsid wsp:val=&quot;00771261&quot;/&gt;&lt;wsp:rsid wsp:val=&quot;00771F14&quot;/&gt;&lt;wsp:rsid wsp:val=&quot;0077262D&quot;/&gt;&lt;wsp:rsid wsp:val=&quot;0077522C&quot;/&gt;&lt;wsp:rsid wsp:val=&quot;00776E92&quot;/&gt;&lt;wsp:rsid wsp:val=&quot;00784744&quot;/&gt;&lt;wsp:rsid wsp:val=&quot;00785E40&quot;/&gt;&lt;wsp:rsid wsp:val=&quot;00787CB9&quot;/&gt;&lt;wsp:rsid wsp:val=&quot;00794EFE&quot;/&gt;&lt;wsp:rsid wsp:val=&quot;00796E1A&quot;/&gt;&lt;wsp:rsid wsp:val=&quot;007B28C5&quot;/&gt;&lt;wsp:rsid wsp:val=&quot;007C1A23&quot;/&gt;&lt;wsp:rsid wsp:val=&quot;007C2444&quot;/&gt;&lt;wsp:rsid wsp:val=&quot;007D0243&quot;/&gt;&lt;wsp:rsid wsp:val=&quot;007D3E5A&quot;/&gt;&lt;wsp:rsid wsp:val=&quot;007D4B0F&quot;/&gt;&lt;wsp:rsid wsp:val=&quot;007D6254&quot;/&gt;&lt;wsp:rsid wsp:val=&quot;007D7D9A&quot;/&gt;&lt;wsp:rsid wsp:val=&quot;007E2FD8&quot;/&gt;&lt;wsp:rsid wsp:val=&quot;007E4DE2&quot;/&gt;&lt;wsp:rsid wsp:val=&quot;007E5D14&quot;/&gt;&lt;wsp:rsid wsp:val=&quot;007E76C0&quot;/&gt;&lt;wsp:rsid wsp:val=&quot;007F548C&quot;/&gt;&lt;wsp:rsid wsp:val=&quot;007F71F8&quot;/&gt;&lt;wsp:rsid wsp:val=&quot;0080093F&quot;/&gt;&lt;wsp:rsid wsp:val=&quot;00800D2D&quot;/&gt;&lt;wsp:rsid wsp:val=&quot;00802DD7&quot;/&gt;&lt;wsp:rsid wsp:val=&quot;00807552&quot;/&gt;&lt;wsp:rsid wsp:val=&quot;00810F26&quot;/&gt;&lt;wsp:rsid wsp:val=&quot;00813E5D&quot;/&gt;&lt;wsp:rsid wsp:val=&quot;0081637D&quot;/&gt;&lt;wsp:rsid wsp:val=&quot;008246FB&quot;/&gt;&lt;wsp:rsid wsp:val=&quot;00826A12&quot;/&gt;&lt;wsp:rsid wsp:val=&quot;00827524&quot;/&gt;&lt;wsp:rsid wsp:val=&quot;00833E8E&quot;/&gt;&lt;wsp:rsid wsp:val=&quot;0085426E&quot;/&gt;&lt;wsp:rsid wsp:val=&quot;0086117B&quot;/&gt;&lt;wsp:rsid wsp:val=&quot;008612C8&quot;/&gt;&lt;wsp:rsid wsp:val=&quot;00861660&quot;/&gt;&lt;wsp:rsid wsp:val=&quot;00863E13&quot;/&gt;&lt;wsp:rsid wsp:val=&quot;008702DD&quot;/&gt;&lt;wsp:rsid wsp:val=&quot;0088328D&quot;/&gt;&lt;wsp:rsid wsp:val=&quot;00883A98&quot;/&gt;&lt;wsp:rsid wsp:val=&quot;00884068&quot;/&gt;&lt;wsp:rsid wsp:val=&quot;0088458B&quot;/&gt;&lt;wsp:rsid wsp:val=&quot;008873FF&quot;/&gt;&lt;wsp:rsid wsp:val=&quot;0089794A&quot;/&gt;&lt;wsp:rsid wsp:val=&quot;008A0CF8&quot;/&gt;&lt;wsp:rsid wsp:val=&quot;008A3135&quot;/&gt;&lt;wsp:rsid wsp:val=&quot;008A52D7&quot;/&gt;&lt;wsp:rsid wsp:val=&quot;008A62BA&quot;/&gt;&lt;wsp:rsid wsp:val=&quot;008B3226&quot;/&gt;&lt;wsp:rsid wsp:val=&quot;008B4268&quot;/&gt;&lt;wsp:rsid wsp:val=&quot;008C2462&quot;/&gt;&lt;wsp:rsid wsp:val=&quot;008C5DBA&quot;/&gt;&lt;wsp:rsid wsp:val=&quot;008D29F6&quot;/&gt;&lt;wsp:rsid wsp:val=&quot;008D374F&quot;/&gt;&lt;wsp:rsid wsp:val=&quot;008D4D0A&quot;/&gt;&lt;wsp:rsid wsp:val=&quot;008E605B&quot;/&gt;&lt;wsp:rsid wsp:val=&quot;008F0312&quot;/&gt;&lt;wsp:rsid wsp:val=&quot;009035F7&quot;/&gt;&lt;wsp:rsid wsp:val=&quot;0090631F&quot;/&gt;&lt;wsp:rsid wsp:val=&quot;009103F1&quot;/&gt;&lt;wsp:rsid wsp:val=&quot;00920928&quot;/&gt;&lt;wsp:rsid wsp:val=&quot;00922473&quot;/&gt;&lt;wsp:rsid wsp:val=&quot;00922D52&quot;/&gt;&lt;wsp:rsid wsp:val=&quot;00927CC2&quot;/&gt;&lt;wsp:rsid wsp:val=&quot;0094016C&quot;/&gt;&lt;wsp:rsid wsp:val=&quot;0094151F&quot;/&gt;&lt;wsp:rsid wsp:val=&quot;009425AF&quot;/&gt;&lt;wsp:rsid wsp:val=&quot;009430BA&quot;/&gt;&lt;wsp:rsid wsp:val=&quot;009435A8&quot;/&gt;&lt;wsp:rsid wsp:val=&quot;009446B6&quot;/&gt;&lt;wsp:rsid wsp:val=&quot;00947B21&quot;/&gt;&lt;wsp:rsid wsp:val=&quot;009501A7&quot;/&gt;&lt;wsp:rsid wsp:val=&quot;00955487&quot;/&gt;&lt;wsp:rsid wsp:val=&quot;0095581D&quot;/&gt;&lt;wsp:rsid wsp:val=&quot;00962911&quot;/&gt;&lt;wsp:rsid wsp:val=&quot;00976026&quot;/&gt;&lt;wsp:rsid wsp:val=&quot;009773F8&quot;/&gt;&lt;wsp:rsid wsp:val=&quot;009802BB&quot;/&gt;&lt;wsp:rsid wsp:val=&quot;00981271&quot;/&gt;&lt;wsp:rsid wsp:val=&quot;009867BB&quot;/&gt;&lt;wsp:rsid wsp:val=&quot;0099136E&quot;/&gt;&lt;wsp:rsid wsp:val=&quot;00992069&quot;/&gt;&lt;wsp:rsid wsp:val=&quot;00993009&quot;/&gt;&lt;wsp:rsid wsp:val=&quot;009938E6&quot;/&gt;&lt;wsp:rsid wsp:val=&quot;0099522D&quot;/&gt;&lt;wsp:rsid wsp:val=&quot;00995EF8&quot;/&gt;&lt;wsp:rsid wsp:val=&quot;009972E4&quot;/&gt;&lt;wsp:rsid wsp:val=&quot;009A2B56&quot;/&gt;&lt;wsp:rsid wsp:val=&quot;009A3F17&quot;/&gt;&lt;wsp:rsid wsp:val=&quot;009B58D1&quot;/&gt;&lt;wsp:rsid wsp:val=&quot;009B66B2&quot;/&gt;&lt;wsp:rsid wsp:val=&quot;009C1531&quot;/&gt;&lt;wsp:rsid wsp:val=&quot;009D4036&quot;/&gt;&lt;wsp:rsid wsp:val=&quot;009D442F&quot;/&gt;&lt;wsp:rsid wsp:val=&quot;009D4C18&quot;/&gt;&lt;wsp:rsid wsp:val=&quot;009D6402&quot;/&gt;&lt;wsp:rsid wsp:val=&quot;009F273A&quot;/&gt;&lt;wsp:rsid wsp:val=&quot;00A03BC9&quot;/&gt;&lt;wsp:rsid wsp:val=&quot;00A049C2&quot;/&gt;&lt;wsp:rsid wsp:val=&quot;00A07B61&quot;/&gt;&lt;wsp:rsid wsp:val=&quot;00A1082D&quot;/&gt;&lt;wsp:rsid wsp:val=&quot;00A16ADE&quot;/&gt;&lt;wsp:rsid wsp:val=&quot;00A26201&quot;/&gt;&lt;wsp:rsid wsp:val=&quot;00A34626&quot;/&gt;&lt;wsp:rsid wsp:val=&quot;00A374B4&quot;/&gt;&lt;wsp:rsid wsp:val=&quot;00A42236&quot;/&gt;&lt;wsp:rsid wsp:val=&quot;00A43221&quot;/&gt;&lt;wsp:rsid wsp:val=&quot;00A4383B&quot;/&gt;&lt;wsp:rsid wsp:val=&quot;00A51CA7&quot;/&gt;&lt;wsp:rsid wsp:val=&quot;00A526D7&quot;/&gt;&lt;wsp:rsid wsp:val=&quot;00A55CD4&quot;/&gt;&lt;wsp:rsid wsp:val=&quot;00A701A7&quot;/&gt;&lt;wsp:rsid wsp:val=&quot;00A75AB5&quot;/&gt;&lt;wsp:rsid wsp:val=&quot;00A76342&quot;/&gt;&lt;wsp:rsid wsp:val=&quot;00A83386&quot;/&gt;&lt;wsp:rsid wsp:val=&quot;00A836D9&quot;/&gt;&lt;wsp:rsid wsp:val=&quot;00A86221&quot;/&gt;&lt;wsp:rsid wsp:val=&quot;00A86609&quot;/&gt;&lt;wsp:rsid wsp:val=&quot;00A908E5&quot;/&gt;&lt;wsp:rsid wsp:val=&quot;00AA2B68&quot;/&gt;&lt;wsp:rsid wsp:val=&quot;00AB3C2F&quot;/&gt;&lt;wsp:rsid wsp:val=&quot;00AB514D&quot;/&gt;&lt;wsp:rsid wsp:val=&quot;00AC03B4&quot;/&gt;&lt;wsp:rsid wsp:val=&quot;00AC4616&quot;/&gt;&lt;wsp:rsid wsp:val=&quot;00AC6905&quot;/&gt;&lt;wsp:rsid wsp:val=&quot;00AE1832&quot;/&gt;&lt;wsp:rsid wsp:val=&quot;00AE1BD3&quot;/&gt;&lt;wsp:rsid wsp:val=&quot;00AE5F10&quot;/&gt;&lt;wsp:rsid wsp:val=&quot;00AE66B7&quot;/&gt;&lt;wsp:rsid wsp:val=&quot;00AF527E&quot;/&gt;&lt;wsp:rsid wsp:val=&quot;00AF6ED8&quot;/&gt;&lt;wsp:rsid wsp:val=&quot;00B034F7&quot;/&gt;&lt;wsp:rsid wsp:val=&quot;00B07551&quot;/&gt;&lt;wsp:rsid wsp:val=&quot;00B11647&quot;/&gt;&lt;wsp:rsid wsp:val=&quot;00B13DAB&quot;/&gt;&lt;wsp:rsid wsp:val=&quot;00B227A4&quot;/&gt;&lt;wsp:rsid wsp:val=&quot;00B23D48&quot;/&gt;&lt;wsp:rsid wsp:val=&quot;00B25C0D&quot;/&gt;&lt;wsp:rsid wsp:val=&quot;00B275DB&quot;/&gt;&lt;wsp:rsid wsp:val=&quot;00B3045E&quot;/&gt;&lt;wsp:rsid wsp:val=&quot;00B31A31&quot;/&gt;&lt;wsp:rsid wsp:val=&quot;00B32FDF&quot;/&gt;&lt;wsp:rsid wsp:val=&quot;00B40FA5&quot;/&gt;&lt;wsp:rsid wsp:val=&quot;00B67C1B&quot;/&gt;&lt;wsp:rsid wsp:val=&quot;00B80E27&quot;/&gt;&lt;wsp:rsid wsp:val=&quot;00B81EF0&quot;/&gt;&lt;wsp:rsid wsp:val=&quot;00B83C93&quot;/&gt;&lt;wsp:rsid wsp:val=&quot;00B847B3&quot;/&gt;&lt;wsp:rsid wsp:val=&quot;00B930D3&quot;/&gt;&lt;wsp:rsid wsp:val=&quot;00B93E7F&quot;/&gt;&lt;wsp:rsid wsp:val=&quot;00B977B6&quot;/&gt;&lt;wsp:rsid wsp:val=&quot;00BA1143&quot;/&gt;&lt;wsp:rsid wsp:val=&quot;00BA5F12&quot;/&gt;&lt;wsp:rsid wsp:val=&quot;00BB0725&quot;/&gt;&lt;wsp:rsid wsp:val=&quot;00BB306E&quot;/&gt;&lt;wsp:rsid wsp:val=&quot;00BB37C6&quot;/&gt;&lt;wsp:rsid wsp:val=&quot;00BB7991&quot;/&gt;&lt;wsp:rsid wsp:val=&quot;00BC050C&quot;/&gt;&lt;wsp:rsid wsp:val=&quot;00BC2262&quot;/&gt;&lt;wsp:rsid wsp:val=&quot;00BC3B65&quot;/&gt;&lt;wsp:rsid wsp:val=&quot;00BD0EBF&quot;/&gt;&lt;wsp:rsid wsp:val=&quot;00BE48F4&quot;/&gt;&lt;wsp:rsid wsp:val=&quot;00BE63B4&quot;/&gt;&lt;wsp:rsid wsp:val=&quot;00BF31B1&quot;/&gt;&lt;wsp:rsid wsp:val=&quot;00C00348&quot;/&gt;&lt;wsp:rsid wsp:val=&quot;00C00646&quot;/&gt;&lt;wsp:rsid wsp:val=&quot;00C0204C&quot;/&gt;&lt;wsp:rsid wsp:val=&quot;00C06899&quot;/&gt;&lt;wsp:rsid wsp:val=&quot;00C12D42&quot;/&gt;&lt;wsp:rsid wsp:val=&quot;00C17D0D&quot;/&gt;&lt;wsp:rsid wsp:val=&quot;00C24D85&quot;/&gt;&lt;wsp:rsid wsp:val=&quot;00C35D8F&quot;/&gt;&lt;wsp:rsid wsp:val=&quot;00C36EAA&quot;/&gt;&lt;wsp:rsid wsp:val=&quot;00C435B5&quot;/&gt;&lt;wsp:rsid wsp:val=&quot;00C44DBA&quot;/&gt;&lt;wsp:rsid wsp:val=&quot;00C4651B&quot;/&gt;&lt;wsp:rsid wsp:val=&quot;00C67157&quot;/&gt;&lt;wsp:rsid wsp:val=&quot;00C706D2&quot;/&gt;&lt;wsp:rsid wsp:val=&quot;00C7246D&quot;/&gt;&lt;wsp:rsid wsp:val=&quot;00C8033F&quot;/&gt;&lt;wsp:rsid wsp:val=&quot;00C803E5&quot;/&gt;&lt;wsp:rsid wsp:val=&quot;00C80880&quot;/&gt;&lt;wsp:rsid wsp:val=&quot;00C80BFF&quot;/&gt;&lt;wsp:rsid wsp:val=&quot;00C81110&quot;/&gt;&lt;wsp:rsid wsp:val=&quot;00C839A6&quot;/&gt;&lt;wsp:rsid wsp:val=&quot;00C9050A&quot;/&gt;&lt;wsp:rsid wsp:val=&quot;00C94EB4&quot;/&gt;&lt;wsp:rsid wsp:val=&quot;00C97686&quot;/&gt;&lt;wsp:rsid wsp:val=&quot;00CB341E&quot;/&gt;&lt;wsp:rsid wsp:val=&quot;00CB3A0E&quot;/&gt;&lt;wsp:rsid wsp:val=&quot;00CC2D62&quot;/&gt;&lt;wsp:rsid wsp:val=&quot;00CC6E45&quot;/&gt;&lt;wsp:rsid wsp:val=&quot;00CD4757&quot;/&gt;&lt;wsp:rsid wsp:val=&quot;00CD7F9A&quot;/&gt;&lt;wsp:rsid wsp:val=&quot;00CF273C&quot;/&gt;&lt;wsp:rsid wsp:val=&quot;00D10D46&quot;/&gt;&lt;wsp:rsid wsp:val=&quot;00D21FAC&quot;/&gt;&lt;wsp:rsid wsp:val=&quot;00D240FC&quot;/&gt;&lt;wsp:rsid wsp:val=&quot;00D27032&quot;/&gt;&lt;wsp:rsid wsp:val=&quot;00D309EA&quot;/&gt;&lt;wsp:rsid wsp:val=&quot;00D32507&quot;/&gt;&lt;wsp:rsid wsp:val=&quot;00D36A2A&quot;/&gt;&lt;wsp:rsid wsp:val=&quot;00D36F51&quot;/&gt;&lt;wsp:rsid wsp:val=&quot;00D4227F&quot;/&gt;&lt;wsp:rsid wsp:val=&quot;00D43F6D&quot;/&gt;&lt;wsp:rsid wsp:val=&quot;00D47591&quot;/&gt;&lt;wsp:rsid wsp:val=&quot;00D52880&quot;/&gt;&lt;wsp:rsid wsp:val=&quot;00D56DD8&quot;/&gt;&lt;wsp:rsid wsp:val=&quot;00D63494&quot;/&gt;&lt;wsp:rsid wsp:val=&quot;00D677D3&quot;/&gt;&lt;wsp:rsid wsp:val=&quot;00D74B09&quot;/&gt;&lt;wsp:rsid wsp:val=&quot;00D81675&quot;/&gt;&lt;wsp:rsid wsp:val=&quot;00D838F9&quot;/&gt;&lt;wsp:rsid wsp:val=&quot;00D84DCB&quot;/&gt;&lt;wsp:rsid wsp:val=&quot;00D8532B&quot;/&gt;&lt;wsp:rsid wsp:val=&quot;00D856A4&quot;/&gt;&lt;wsp:rsid wsp:val=&quot;00D85B95&quot;/&gt;&lt;wsp:rsid wsp:val=&quot;00D86E3A&quot;/&gt;&lt;wsp:rsid wsp:val=&quot;00D91B0F&quot;/&gt;&lt;wsp:rsid wsp:val=&quot;00D93FF5&quot;/&gt;&lt;wsp:rsid wsp:val=&quot;00DA5294&quot;/&gt;&lt;wsp:rsid wsp:val=&quot;00DA6819&quot;/&gt;&lt;wsp:rsid wsp:val=&quot;00DA75FE&quot;/&gt;&lt;wsp:rsid wsp:val=&quot;00DB63A1&quot;/&gt;&lt;wsp:rsid wsp:val=&quot;00DC5579&quot;/&gt;&lt;wsp:rsid wsp:val=&quot;00DC5BE6&quot;/&gt;&lt;wsp:rsid wsp:val=&quot;00DD6961&quot;/&gt;&lt;wsp:rsid wsp:val=&quot;00DE1972&quot;/&gt;&lt;wsp:rsid wsp:val=&quot;00DE5094&quot;/&gt;&lt;wsp:rsid wsp:val=&quot;00DE5191&quot;/&gt;&lt;wsp:rsid wsp:val=&quot;00DE6044&quot;/&gt;&lt;wsp:rsid wsp:val=&quot;00DF1E3D&quot;/&gt;&lt;wsp:rsid wsp:val=&quot;00DF3ED9&quot;/&gt;&lt;wsp:rsid wsp:val=&quot;00DF556B&quot;/&gt;&lt;wsp:rsid wsp:val=&quot;00E04256&quot;/&gt;&lt;wsp:rsid wsp:val=&quot;00E04EFD&quot;/&gt;&lt;wsp:rsid wsp:val=&quot;00E11D97&quot;/&gt;&lt;wsp:rsid wsp:val=&quot;00E2113F&quot;/&gt;&lt;wsp:rsid wsp:val=&quot;00E22EAE&quot;/&gt;&lt;wsp:rsid wsp:val=&quot;00E23221&quot;/&gt;&lt;wsp:rsid wsp:val=&quot;00E2412E&quot;/&gt;&lt;wsp:rsid wsp:val=&quot;00E25E89&quot;/&gt;&lt;wsp:rsid wsp:val=&quot;00E26D94&quot;/&gt;&lt;wsp:rsid wsp:val=&quot;00E30387&quot;/&gt;&lt;wsp:rsid wsp:val=&quot;00E31774&quot;/&gt;&lt;wsp:rsid wsp:val=&quot;00E36A45&quot;/&gt;&lt;wsp:rsid wsp:val=&quot;00E40A82&quot;/&gt;&lt;wsp:rsid wsp:val=&quot;00E42A3F&quot;/&gt;&lt;wsp:rsid wsp:val=&quot;00E528F6&quot;/&gt;&lt;wsp:rsid wsp:val=&quot;00E53870&quot;/&gt;&lt;wsp:rsid wsp:val=&quot;00E54B35&quot;/&gt;&lt;wsp:rsid wsp:val=&quot;00E60B15&quot;/&gt;&lt;wsp:rsid wsp:val=&quot;00E63367&quot;/&gt;&lt;wsp:rsid wsp:val=&quot;00E6471D&quot;/&gt;&lt;wsp:rsid wsp:val=&quot;00E8045A&quot;/&gt;&lt;wsp:rsid wsp:val=&quot;00E91012&quot;/&gt;&lt;wsp:rsid wsp:val=&quot;00EA0EE6&quot;/&gt;&lt;wsp:rsid wsp:val=&quot;00EA1DAB&quot;/&gt;&lt;wsp:rsid wsp:val=&quot;00EA33D9&quot;/&gt;&lt;wsp:rsid wsp:val=&quot;00EB1B42&quot;/&gt;&lt;wsp:rsid wsp:val=&quot;00EB26C8&quot;/&gt;&lt;wsp:rsid wsp:val=&quot;00EB5232&quot;/&gt;&lt;wsp:rsid wsp:val=&quot;00EB561F&quot;/&gt;&lt;wsp:rsid wsp:val=&quot;00ED389C&quot;/&gt;&lt;wsp:rsid wsp:val=&quot;00ED4E2D&quot;/&gt;&lt;wsp:rsid wsp:val=&quot;00EF0D68&quot;/&gt;&lt;wsp:rsid wsp:val=&quot;00EF12E7&quot;/&gt;&lt;wsp:rsid wsp:val=&quot;00EF5B6E&quot;/&gt;&lt;wsp:rsid wsp:val=&quot;00F0568B&quot;/&gt;&lt;wsp:rsid wsp:val=&quot;00F05D73&quot;/&gt;&lt;wsp:rsid wsp:val=&quot;00F12FE9&quot;/&gt;&lt;wsp:rsid wsp:val=&quot;00F13DA1&quot;/&gt;&lt;wsp:rsid wsp:val=&quot;00F17365&quot;/&gt;&lt;wsp:rsid wsp:val=&quot;00F221EF&quot;/&gt;&lt;wsp:rsid wsp:val=&quot;00F27A94&quot;/&gt;&lt;wsp:rsid wsp:val=&quot;00F32A9B&quot;/&gt;&lt;wsp:rsid wsp:val=&quot;00F419D6&quot;/&gt;&lt;wsp:rsid wsp:val=&quot;00F42DC7&quot;/&gt;&lt;wsp:rsid wsp:val=&quot;00F43D63&quot;/&gt;&lt;wsp:rsid wsp:val=&quot;00F45AA8&quot;/&gt;&lt;wsp:rsid wsp:val=&quot;00F45E02&quot;/&gt;&lt;wsp:rsid wsp:val=&quot;00F4697D&quot;/&gt;&lt;wsp:rsid wsp:val=&quot;00F47E89&quot;/&gt;&lt;wsp:rsid wsp:val=&quot;00F55493&quot;/&gt;&lt;wsp:rsid wsp:val=&quot;00F70DAA&quot;/&gt;&lt;wsp:rsid wsp:val=&quot;00F713FD&quot;/&gt;&lt;wsp:rsid wsp:val=&quot;00F7461B&quot;/&gt;&lt;wsp:rsid wsp:val=&quot;00F82CB3&quot;/&gt;&lt;wsp:rsid wsp:val=&quot;00F83BF4&quot;/&gt;&lt;wsp:rsid wsp:val=&quot;00F85D5E&quot;/&gt;&lt;wsp:rsid wsp:val=&quot;00F92660&quot;/&gt;&lt;wsp:rsid wsp:val=&quot;00F95146&quot;/&gt;&lt;wsp:rsid wsp:val=&quot;00F96FEA&quot;/&gt;&lt;wsp:rsid wsp:val=&quot;00FA2108&quot;/&gt;&lt;wsp:rsid wsp:val=&quot;00FA44F2&quot;/&gt;&lt;wsp:rsid wsp:val=&quot;00FB24A3&quot;/&gt;&lt;wsp:rsid wsp:val=&quot;00FB76B8&quot;/&gt;&lt;wsp:rsid wsp:val=&quot;00FC2A12&quot;/&gt;&lt;wsp:rsid wsp:val=&quot;00FC5E7B&quot;/&gt;&lt;wsp:rsid wsp:val=&quot;00FC7C4B&quot;/&gt;&lt;wsp:rsid wsp:val=&quot;00FD08E3&quot;/&gt;&lt;wsp:rsid wsp:val=&quot;00FD1885&quot;/&gt;&lt;wsp:rsid wsp:val=&quot;00FD1FFB&quot;/&gt;&lt;wsp:rsid wsp:val=&quot;00FD234C&quot;/&gt;&lt;wsp:rsid wsp:val=&quot;00FD640C&quot;/&gt;&lt;wsp:rsid wsp:val=&quot;00FE3EBF&quot;/&gt;&lt;wsp:rsid wsp:val=&quot;00FE65B6&quot;/&gt;&lt;wsp:rsid wsp:val=&quot;00FF29C5&quot;/&gt;&lt;wsp:rsid wsp:val=&quot;00FF7489&quot;/&gt;&lt;/wsp:rsids&gt;&lt;/w:docPr&gt;&lt;w:body&gt;&lt;wx:sect&gt;&lt;w:p wsp:rsidR=&quot;00000000&quot; wsp:rsidRDefault=&quot;00EB5232&quot; wsp:rsidP=&quot;00EB5232&quot;&gt;&lt;m:oMathPara&gt;&lt;m:oMath&gt;&lt;m:r&gt;&lt;w:rPr&gt;&lt;w:rFonts w:ascii=&quot;Cambria Math&quot; w:h-ansi=&quot;Cambria Math&quot; w:cs=&quot;Arial&quot;/&gt;&lt;wx:font wx:val=&quot;Cambria Math&quot;/&gt;&lt;w:i/&gt;&lt;/w:rPr&gt;&lt;m:t&gt;i&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009D442F" w:rsidRPr="009D442F">
        <w:rPr>
          <w:rFonts w:ascii="Arial" w:hAnsi="Arial" w:cs="Arial"/>
        </w:rPr>
        <w:instrText xml:space="preserve"> </w:instrText>
      </w:r>
      <w:r w:rsidR="009D442F" w:rsidRPr="009D442F">
        <w:rPr>
          <w:rFonts w:ascii="Arial" w:hAnsi="Arial" w:cs="Arial"/>
        </w:rPr>
        <w:fldChar w:fldCharType="separate"/>
      </w:r>
      <w:r w:rsidR="00252D89">
        <w:rPr>
          <w:position w:val="-5"/>
        </w:rPr>
        <w:pict>
          <v:shape id="_x0000_i1047" type="#_x0000_t75" style="width:4.35pt;height:13.6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461C0F&quot;/&gt;&lt;wsp:rsid wsp:val=&quot;00000DE9&quot;/&gt;&lt;wsp:rsid wsp:val=&quot;0001358A&quot;/&gt;&lt;wsp:rsid wsp:val=&quot;00014909&quot;/&gt;&lt;wsp:rsid wsp:val=&quot;000172C2&quot;/&gt;&lt;wsp:rsid wsp:val=&quot;000202AB&quot;/&gt;&lt;wsp:rsid wsp:val=&quot;000236FF&quot;/&gt;&lt;wsp:rsid wsp:val=&quot;000341BA&quot;/&gt;&lt;wsp:rsid wsp:val=&quot;00043EA1&quot;/&gt;&lt;wsp:rsid wsp:val=&quot;00053557&quot;/&gt;&lt;wsp:rsid wsp:val=&quot;00063263&quot;/&gt;&lt;wsp:rsid wsp:val=&quot;0007738F&quot;/&gt;&lt;wsp:rsid wsp:val=&quot;000878CB&quot;/&gt;&lt;wsp:rsid wsp:val=&quot;000A2B85&quot;/&gt;&lt;wsp:rsid wsp:val=&quot;000A5305&quot;/&gt;&lt;wsp:rsid wsp:val=&quot;000A6C6B&quot;/&gt;&lt;wsp:rsid wsp:val=&quot;000B22C9&quot;/&gt;&lt;wsp:rsid wsp:val=&quot;000B2BF4&quot;/&gt;&lt;wsp:rsid wsp:val=&quot;000B5963&quot;/&gt;&lt;wsp:rsid wsp:val=&quot;000C428C&quot;/&gt;&lt;wsp:rsid wsp:val=&quot;000C7C30&quot;/&gt;&lt;wsp:rsid wsp:val=&quot;000D30CD&quot;/&gt;&lt;wsp:rsid wsp:val=&quot;000D4A78&quot;/&gt;&lt;wsp:rsid wsp:val=&quot;000D7AD3&quot;/&gt;&lt;wsp:rsid wsp:val=&quot;000E0CFA&quot;/&gt;&lt;wsp:rsid wsp:val=&quot;000E0D50&quot;/&gt;&lt;wsp:rsid wsp:val=&quot;000E2314&quot;/&gt;&lt;wsp:rsid wsp:val=&quot;000E3DFC&quot;/&gt;&lt;wsp:rsid wsp:val=&quot;000F7337&quot;/&gt;&lt;wsp:rsid wsp:val=&quot;00104955&quot;/&gt;&lt;wsp:rsid wsp:val=&quot;00105554&quot;/&gt;&lt;wsp:rsid wsp:val=&quot;00105DC3&quot;/&gt;&lt;wsp:rsid wsp:val=&quot;00106B5C&quot;/&gt;&lt;wsp:rsid wsp:val=&quot;0012473C&quot;/&gt;&lt;wsp:rsid wsp:val=&quot;00124B27&quot;/&gt;&lt;wsp:rsid wsp:val=&quot;00143076&quot;/&gt;&lt;wsp:rsid wsp:val=&quot;001436D9&quot;/&gt;&lt;wsp:rsid wsp:val=&quot;00152A2C&quot;/&gt;&lt;wsp:rsid wsp:val=&quot;00157368&quot;/&gt;&lt;wsp:rsid wsp:val=&quot;00157424&quot;/&gt;&lt;wsp:rsid wsp:val=&quot;0016002C&quot;/&gt;&lt;wsp:rsid wsp:val=&quot;00164475&quot;/&gt;&lt;wsp:rsid wsp:val=&quot;001826DD&quot;/&gt;&lt;wsp:rsid wsp:val=&quot;00182D75&quot;/&gt;&lt;wsp:rsid wsp:val=&quot;001A061A&quot;/&gt;&lt;wsp:rsid wsp:val=&quot;001A15E3&quot;/&gt;&lt;wsp:rsid wsp:val=&quot;001A4C5C&quot;/&gt;&lt;wsp:rsid wsp:val=&quot;001A585C&quot;/&gt;&lt;wsp:rsid wsp:val=&quot;001B3719&quot;/&gt;&lt;wsp:rsid wsp:val=&quot;001C0EA8&quot;/&gt;&lt;wsp:rsid wsp:val=&quot;001C0F20&quot;/&gt;&lt;wsp:rsid wsp:val=&quot;001C2C37&quot;/&gt;&lt;wsp:rsid wsp:val=&quot;001C6AF2&quot;/&gt;&lt;wsp:rsid wsp:val=&quot;001D3177&quot;/&gt;&lt;wsp:rsid wsp:val=&quot;001D5471&quot;/&gt;&lt;wsp:rsid wsp:val=&quot;001F1B02&quot;/&gt;&lt;wsp:rsid wsp:val=&quot;001F7C9A&quot;/&gt;&lt;wsp:rsid wsp:val=&quot;00205C8E&quot;/&gt;&lt;wsp:rsid wsp:val=&quot;002104AA&quot;/&gt;&lt;wsp:rsid wsp:val=&quot;00210E96&quot;/&gt;&lt;wsp:rsid wsp:val=&quot;00211FE2&quot;/&gt;&lt;wsp:rsid wsp:val=&quot;00215C9B&quot;/&gt;&lt;wsp:rsid wsp:val=&quot;0022407F&quot;/&gt;&lt;wsp:rsid wsp:val=&quot;00227D3D&quot;/&gt;&lt;wsp:rsid wsp:val=&quot;00230FB5&quot;/&gt;&lt;wsp:rsid wsp:val=&quot;002370B8&quot;/&gt;&lt;wsp:rsid wsp:val=&quot;002449BB&quot;/&gt;&lt;wsp:rsid wsp:val=&quot;0024551A&quot;/&gt;&lt;wsp:rsid wsp:val=&quot;0024679A&quot;/&gt;&lt;wsp:rsid wsp:val=&quot;002471DF&quot;/&gt;&lt;wsp:rsid wsp:val=&quot;00256317&quot;/&gt;&lt;wsp:rsid wsp:val=&quot;00260A0E&quot;/&gt;&lt;wsp:rsid wsp:val=&quot;00261B36&quot;/&gt;&lt;wsp:rsid wsp:val=&quot;00264B3F&quot;/&gt;&lt;wsp:rsid wsp:val=&quot;002709B2&quot;/&gt;&lt;wsp:rsid wsp:val=&quot;002720C0&quot;/&gt;&lt;wsp:rsid wsp:val=&quot;002740E9&quot;/&gt;&lt;wsp:rsid wsp:val=&quot;00274F70&quot;/&gt;&lt;wsp:rsid wsp:val=&quot;00280C6C&quot;/&gt;&lt;wsp:rsid wsp:val=&quot;002841DF&quot;/&gt;&lt;wsp:rsid wsp:val=&quot;002865EC&quot;/&gt;&lt;wsp:rsid wsp:val=&quot;002867ED&quot;/&gt;&lt;wsp:rsid wsp:val=&quot;002938ED&quot;/&gt;&lt;wsp:rsid wsp:val=&quot;002957B7&quot;/&gt;&lt;wsp:rsid wsp:val=&quot;002A2F90&quot;/&gt;&lt;wsp:rsid wsp:val=&quot;002B2FA6&quot;/&gt;&lt;wsp:rsid wsp:val=&quot;002B3B1C&quot;/&gt;&lt;wsp:rsid wsp:val=&quot;002B5BB7&quot;/&gt;&lt;wsp:rsid wsp:val=&quot;002B6EC4&quot;/&gt;&lt;wsp:rsid wsp:val=&quot;002C33C1&quot;/&gt;&lt;wsp:rsid wsp:val=&quot;002C398D&quot;/&gt;&lt;wsp:rsid wsp:val=&quot;002C7C7E&quot;/&gt;&lt;wsp:rsid wsp:val=&quot;002D43C8&quot;/&gt;&lt;wsp:rsid wsp:val=&quot;002E37E1&quot;/&gt;&lt;wsp:rsid wsp:val=&quot;002E3885&quot;/&gt;&lt;wsp:rsid wsp:val=&quot;002E3FEE&quot;/&gt;&lt;wsp:rsid wsp:val=&quot;002E4511&quot;/&gt;&lt;wsp:rsid wsp:val=&quot;002E5EE9&quot;/&gt;&lt;wsp:rsid wsp:val=&quot;002E7A0A&quot;/&gt;&lt;wsp:rsid wsp:val=&quot;002F0F3D&quot;/&gt;&lt;wsp:rsid wsp:val=&quot;002F1B50&quot;/&gt;&lt;wsp:rsid wsp:val=&quot;002F24D4&quot;/&gt;&lt;wsp:rsid wsp:val=&quot;0030370F&quot;/&gt;&lt;wsp:rsid wsp:val=&quot;00303924&quot;/&gt;&lt;wsp:rsid wsp:val=&quot;00304E9B&quot;/&gt;&lt;wsp:rsid wsp:val=&quot;00311864&quot;/&gt;&lt;wsp:rsid wsp:val=&quot;00312D6C&quot;/&gt;&lt;wsp:rsid wsp:val=&quot;00320D80&quot;/&gt;&lt;wsp:rsid wsp:val=&quot;0032182D&quot;/&gt;&lt;wsp:rsid wsp:val=&quot;00321C22&quot;/&gt;&lt;wsp:rsid wsp:val=&quot;00322BCA&quot;/&gt;&lt;wsp:rsid wsp:val=&quot;00323834&quot;/&gt;&lt;wsp:rsid wsp:val=&quot;003332A1&quot;/&gt;&lt;wsp:rsid wsp:val=&quot;00334AD2&quot;/&gt;&lt;wsp:rsid wsp:val=&quot;003353FC&quot;/&gt;&lt;wsp:rsid wsp:val=&quot;00336AC8&quot;/&gt;&lt;wsp:rsid wsp:val=&quot;00346C73&quot;/&gt;&lt;wsp:rsid wsp:val=&quot;0035153D&quot;/&gt;&lt;wsp:rsid wsp:val=&quot;00357AC4&quot;/&gt;&lt;wsp:rsid wsp:val=&quot;0036349D&quot;/&gt;&lt;wsp:rsid wsp:val=&quot;00364942&quot;/&gt;&lt;wsp:rsid wsp:val=&quot;00367BE2&quot;/&gt;&lt;wsp:rsid wsp:val=&quot;00376BAA&quot;/&gt;&lt;wsp:rsid wsp:val=&quot;003779B1&quot;/&gt;&lt;wsp:rsid wsp:val=&quot;00384259&quot;/&gt;&lt;wsp:rsid wsp:val=&quot;003851E3&quot;/&gt;&lt;wsp:rsid wsp:val=&quot;0039134F&quot;/&gt;&lt;wsp:rsid wsp:val=&quot;003939D7&quot;/&gt;&lt;wsp:rsid wsp:val=&quot;003A1D1A&quot;/&gt;&lt;wsp:rsid wsp:val=&quot;003A235F&quot;/&gt;&lt;wsp:rsid wsp:val=&quot;003A4F14&quot;/&gt;&lt;wsp:rsid wsp:val=&quot;003B030D&quot;/&gt;&lt;wsp:rsid wsp:val=&quot;003B2423&quot;/&gt;&lt;wsp:rsid wsp:val=&quot;003C0530&quot;/&gt;&lt;wsp:rsid wsp:val=&quot;003D20BB&quot;/&gt;&lt;wsp:rsid wsp:val=&quot;003D572D&quot;/&gt;&lt;wsp:rsid wsp:val=&quot;003E77B3&quot;/&gt;&lt;wsp:rsid wsp:val=&quot;003F121C&quot;/&gt;&lt;wsp:rsid wsp:val=&quot;003F4C02&quot;/&gt;&lt;wsp:rsid wsp:val=&quot;003F5424&quot;/&gt;&lt;wsp:rsid wsp:val=&quot;003F5527&quot;/&gt;&lt;wsp:rsid wsp:val=&quot;003F642B&quot;/&gt;&lt;wsp:rsid wsp:val=&quot;003F714B&quot;/&gt;&lt;wsp:rsid wsp:val=&quot;004018BB&quot;/&gt;&lt;wsp:rsid wsp:val=&quot;00403DB6&quot;/&gt;&lt;wsp:rsid wsp:val=&quot;00404562&quot;/&gt;&lt;wsp:rsid wsp:val=&quot;00410B09&quot;/&gt;&lt;wsp:rsid wsp:val=&quot;00421A77&quot;/&gt;&lt;wsp:rsid wsp:val=&quot;0042665C&quot;/&gt;&lt;wsp:rsid wsp:val=&quot;00431920&quot;/&gt;&lt;wsp:rsid wsp:val=&quot;00433981&quot;/&gt;&lt;wsp:rsid wsp:val=&quot;00441D1C&quot;/&gt;&lt;wsp:rsid wsp:val=&quot;004430BF&quot;/&gt;&lt;wsp:rsid wsp:val=&quot;00443ACB&quot;/&gt;&lt;wsp:rsid wsp:val=&quot;00461C0F&quot;/&gt;&lt;wsp:rsid wsp:val=&quot;00461C7B&quot;/&gt;&lt;wsp:rsid wsp:val=&quot;004671DD&quot;/&gt;&lt;wsp:rsid wsp:val=&quot;00467287&quot;/&gt;&lt;wsp:rsid wsp:val=&quot;00467CF3&quot;/&gt;&lt;wsp:rsid wsp:val=&quot;0047153F&quot;/&gt;&lt;wsp:rsid wsp:val=&quot;00476A4F&quot;/&gt;&lt;wsp:rsid wsp:val=&quot;00481038&quot;/&gt;&lt;wsp:rsid wsp:val=&quot;00484F2A&quot;/&gt;&lt;wsp:rsid wsp:val=&quot;004858E6&quot;/&gt;&lt;wsp:rsid wsp:val=&quot;00487571&quot;/&gt;&lt;wsp:rsid wsp:val=&quot;004879D0&quot;/&gt;&lt;wsp:rsid wsp:val=&quot;004915A6&quot;/&gt;&lt;wsp:rsid wsp:val=&quot;0049179C&quot;/&gt;&lt;wsp:rsid wsp:val=&quot;00495BFC&quot;/&gt;&lt;wsp:rsid wsp:val=&quot;0049691A&quot;/&gt;&lt;wsp:rsid wsp:val=&quot;00497AFA&quot;/&gt;&lt;wsp:rsid wsp:val=&quot;004A2604&quot;/&gt;&lt;wsp:rsid wsp:val=&quot;004B07ED&quot;/&gt;&lt;wsp:rsid wsp:val=&quot;004B0EA1&quot;/&gt;&lt;wsp:rsid wsp:val=&quot;004C46C4&quot;/&gt;&lt;wsp:rsid wsp:val=&quot;004D2334&quot;/&gt;&lt;wsp:rsid wsp:val=&quot;004D2574&quot;/&gt;&lt;wsp:rsid wsp:val=&quot;004D3478&quot;/&gt;&lt;wsp:rsid wsp:val=&quot;004E27C2&quot;/&gt;&lt;wsp:rsid wsp:val=&quot;004E63AE&quot;/&gt;&lt;wsp:rsid wsp:val=&quot;004E7567&quot;/&gt;&lt;wsp:rsid wsp:val=&quot;004F7E19&quot;/&gt;&lt;wsp:rsid wsp:val=&quot;005016B6&quot;/&gt;&lt;wsp:rsid wsp:val=&quot;005072F7&quot;/&gt;&lt;wsp:rsid wsp:val=&quot;00507959&quot;/&gt;&lt;wsp:rsid wsp:val=&quot;00513075&quot;/&gt;&lt;wsp:rsid wsp:val=&quot;005160BB&quot;/&gt;&lt;wsp:rsid wsp:val=&quot;00517531&quot;/&gt;&lt;wsp:rsid wsp:val=&quot;00524CAE&quot;/&gt;&lt;wsp:rsid wsp:val=&quot;00530E71&quot;/&gt;&lt;wsp:rsid wsp:val=&quot;00537F63&quot;/&gt;&lt;wsp:rsid wsp:val=&quot;00545E77&quot;/&gt;&lt;wsp:rsid wsp:val=&quot;005525DC&quot;/&gt;&lt;wsp:rsid wsp:val=&quot;0055516E&quot;/&gt;&lt;wsp:rsid wsp:val=&quot;005619B4&quot;/&gt;&lt;wsp:rsid wsp:val=&quot;005626F0&quot;/&gt;&lt;wsp:rsid wsp:val=&quot;00571159&quot;/&gt;&lt;wsp:rsid wsp:val=&quot;00571669&quot;/&gt;&lt;wsp:rsid wsp:val=&quot;00571795&quot;/&gt;&lt;wsp:rsid wsp:val=&quot;00571FE2&quot;/&gt;&lt;wsp:rsid wsp:val=&quot;00572AF1&quot;/&gt;&lt;wsp:rsid wsp:val=&quot;00574B23&quot;/&gt;&lt;wsp:rsid wsp:val=&quot;00574EEE&quot;/&gt;&lt;wsp:rsid wsp:val=&quot;00577959&quot;/&gt;&lt;wsp:rsid wsp:val=&quot;0058012C&quot;/&gt;&lt;wsp:rsid wsp:val=&quot;0058088D&quot;/&gt;&lt;wsp:rsid wsp:val=&quot;00580A9A&quot;/&gt;&lt;wsp:rsid wsp:val=&quot;00594894&quot;/&gt;&lt;wsp:rsid wsp:val=&quot;005A1B6B&quot;/&gt;&lt;wsp:rsid wsp:val=&quot;005A4208&quot;/&gt;&lt;wsp:rsid wsp:val=&quot;005B23CB&quot;/&gt;&lt;wsp:rsid wsp:val=&quot;005C3ACA&quot;/&gt;&lt;wsp:rsid wsp:val=&quot;005C71B7&quot;/&gt;&lt;wsp:rsid wsp:val=&quot;005D2F18&quot;/&gt;&lt;wsp:rsid wsp:val=&quot;005D3F92&quot;/&gt;&lt;wsp:rsid wsp:val=&quot;005D6DC7&quot;/&gt;&lt;wsp:rsid wsp:val=&quot;005E697F&quot;/&gt;&lt;wsp:rsid wsp:val=&quot;005E6F75&quot;/&gt;&lt;wsp:rsid wsp:val=&quot;005F7506&quot;/&gt;&lt;wsp:rsid wsp:val=&quot;00600A3F&quot;/&gt;&lt;wsp:rsid wsp:val=&quot;00600B44&quot;/&gt;&lt;wsp:rsid wsp:val=&quot;006013E8&quot;/&gt;&lt;wsp:rsid wsp:val=&quot;0060149F&quot;/&gt;&lt;wsp:rsid wsp:val=&quot;00602EE7&quot;/&gt;&lt;wsp:rsid wsp:val=&quot;006056A6&quot;/&gt;&lt;wsp:rsid wsp:val=&quot;0061737A&quot;/&gt;&lt;wsp:rsid wsp:val=&quot;00626A61&quot;/&gt;&lt;wsp:rsid wsp:val=&quot;00627690&quot;/&gt;&lt;wsp:rsid wsp:val=&quot;006364CE&quot;/&gt;&lt;wsp:rsid wsp:val=&quot;006369A6&quot;/&gt;&lt;wsp:rsid wsp:val=&quot;006375EC&quot;/&gt;&lt;wsp:rsid wsp:val=&quot;0064089C&quot;/&gt;&lt;wsp:rsid wsp:val=&quot;00652442&quot;/&gt;&lt;wsp:rsid wsp:val=&quot;00654E67&quot;/&gt;&lt;wsp:rsid wsp:val=&quot;0065681D&quot;/&gt;&lt;wsp:rsid wsp:val=&quot;00656A0E&quot;/&gt;&lt;wsp:rsid wsp:val=&quot;00664E94&quot;/&gt;&lt;wsp:rsid wsp:val=&quot;00672C90&quot;/&gt;&lt;wsp:rsid wsp:val=&quot;006757E3&quot;/&gt;&lt;wsp:rsid wsp:val=&quot;006816F9&quot;/&gt;&lt;wsp:rsid wsp:val=&quot;00682D8E&quot;/&gt;&lt;wsp:rsid wsp:val=&quot;00683FA7&quot;/&gt;&lt;wsp:rsid wsp:val=&quot;006859CF&quot;/&gt;&lt;wsp:rsid wsp:val=&quot;00687108&quot;/&gt;&lt;wsp:rsid wsp:val=&quot;0069408F&quot;/&gt;&lt;wsp:rsid wsp:val=&quot;006A4308&quot;/&gt;&lt;wsp:rsid wsp:val=&quot;006B48BB&quot;/&gt;&lt;wsp:rsid wsp:val=&quot;006B5FE8&quot;/&gt;&lt;wsp:rsid wsp:val=&quot;006B718F&quot;/&gt;&lt;wsp:rsid wsp:val=&quot;006C4373&quot;/&gt;&lt;wsp:rsid wsp:val=&quot;006C5079&quot;/&gt;&lt;wsp:rsid wsp:val=&quot;006D13ED&quot;/&gt;&lt;wsp:rsid wsp:val=&quot;006D1451&quot;/&gt;&lt;wsp:rsid wsp:val=&quot;006D1E07&quot;/&gt;&lt;wsp:rsid wsp:val=&quot;006E2509&quot;/&gt;&lt;wsp:rsid wsp:val=&quot;00702A32&quot;/&gt;&lt;wsp:rsid wsp:val=&quot;0070720C&quot;/&gt;&lt;wsp:rsid wsp:val=&quot;007109B2&quot;/&gt;&lt;wsp:rsid wsp:val=&quot;00715997&quot;/&gt;&lt;wsp:rsid wsp:val=&quot;00715DF5&quot;/&gt;&lt;wsp:rsid wsp:val=&quot;00716170&quot;/&gt;&lt;wsp:rsid wsp:val=&quot;00720A63&quot;/&gt;&lt;wsp:rsid wsp:val=&quot;00724C7A&quot;/&gt;&lt;wsp:rsid wsp:val=&quot;00727A94&quot;/&gt;&lt;wsp:rsid wsp:val=&quot;007303AC&quot;/&gt;&lt;wsp:rsid wsp:val=&quot;00735326&quot;/&gt;&lt;wsp:rsid wsp:val=&quot;00744A46&quot;/&gt;&lt;wsp:rsid wsp:val=&quot;00747B2F&quot;/&gt;&lt;wsp:rsid wsp:val=&quot;00751415&quot;/&gt;&lt;wsp:rsid wsp:val=&quot;0075296C&quot;/&gt;&lt;wsp:rsid wsp:val=&quot;0075417E&quot;/&gt;&lt;wsp:rsid wsp:val=&quot;00757E7B&quot;/&gt;&lt;wsp:rsid wsp:val=&quot;007605F5&quot;/&gt;&lt;wsp:rsid wsp:val=&quot;00760959&quot;/&gt;&lt;wsp:rsid wsp:val=&quot;00762D07&quot;/&gt;&lt;wsp:rsid wsp:val=&quot;00767018&quot;/&gt;&lt;wsp:rsid wsp:val=&quot;00771261&quot;/&gt;&lt;wsp:rsid wsp:val=&quot;00771F14&quot;/&gt;&lt;wsp:rsid wsp:val=&quot;0077262D&quot;/&gt;&lt;wsp:rsid wsp:val=&quot;0077522C&quot;/&gt;&lt;wsp:rsid wsp:val=&quot;00776E92&quot;/&gt;&lt;wsp:rsid wsp:val=&quot;00784744&quot;/&gt;&lt;wsp:rsid wsp:val=&quot;00785E40&quot;/&gt;&lt;wsp:rsid wsp:val=&quot;00787CB9&quot;/&gt;&lt;wsp:rsid wsp:val=&quot;00794EFE&quot;/&gt;&lt;wsp:rsid wsp:val=&quot;00796E1A&quot;/&gt;&lt;wsp:rsid wsp:val=&quot;007B28C5&quot;/&gt;&lt;wsp:rsid wsp:val=&quot;007C1A23&quot;/&gt;&lt;wsp:rsid wsp:val=&quot;007C2444&quot;/&gt;&lt;wsp:rsid wsp:val=&quot;007D0243&quot;/&gt;&lt;wsp:rsid wsp:val=&quot;007D3E5A&quot;/&gt;&lt;wsp:rsid wsp:val=&quot;007D4B0F&quot;/&gt;&lt;wsp:rsid wsp:val=&quot;007D6254&quot;/&gt;&lt;wsp:rsid wsp:val=&quot;007D7D9A&quot;/&gt;&lt;wsp:rsid wsp:val=&quot;007E2FD8&quot;/&gt;&lt;wsp:rsid wsp:val=&quot;007E4DE2&quot;/&gt;&lt;wsp:rsid wsp:val=&quot;007E5D14&quot;/&gt;&lt;wsp:rsid wsp:val=&quot;007E76C0&quot;/&gt;&lt;wsp:rsid wsp:val=&quot;007F548C&quot;/&gt;&lt;wsp:rsid wsp:val=&quot;007F71F8&quot;/&gt;&lt;wsp:rsid wsp:val=&quot;0080093F&quot;/&gt;&lt;wsp:rsid wsp:val=&quot;00800D2D&quot;/&gt;&lt;wsp:rsid wsp:val=&quot;00802DD7&quot;/&gt;&lt;wsp:rsid wsp:val=&quot;00807552&quot;/&gt;&lt;wsp:rsid wsp:val=&quot;00810F26&quot;/&gt;&lt;wsp:rsid wsp:val=&quot;00813E5D&quot;/&gt;&lt;wsp:rsid wsp:val=&quot;0081637D&quot;/&gt;&lt;wsp:rsid wsp:val=&quot;008246FB&quot;/&gt;&lt;wsp:rsid wsp:val=&quot;00826A12&quot;/&gt;&lt;wsp:rsid wsp:val=&quot;00827524&quot;/&gt;&lt;wsp:rsid wsp:val=&quot;00833E8E&quot;/&gt;&lt;wsp:rsid wsp:val=&quot;0085426E&quot;/&gt;&lt;wsp:rsid wsp:val=&quot;0086117B&quot;/&gt;&lt;wsp:rsid wsp:val=&quot;008612C8&quot;/&gt;&lt;wsp:rsid wsp:val=&quot;00861660&quot;/&gt;&lt;wsp:rsid wsp:val=&quot;00863E13&quot;/&gt;&lt;wsp:rsid wsp:val=&quot;008702DD&quot;/&gt;&lt;wsp:rsid wsp:val=&quot;0088328D&quot;/&gt;&lt;wsp:rsid wsp:val=&quot;00883A98&quot;/&gt;&lt;wsp:rsid wsp:val=&quot;00884068&quot;/&gt;&lt;wsp:rsid wsp:val=&quot;0088458B&quot;/&gt;&lt;wsp:rsid wsp:val=&quot;008873FF&quot;/&gt;&lt;wsp:rsid wsp:val=&quot;0089794A&quot;/&gt;&lt;wsp:rsid wsp:val=&quot;008A0CF8&quot;/&gt;&lt;wsp:rsid wsp:val=&quot;008A3135&quot;/&gt;&lt;wsp:rsid wsp:val=&quot;008A52D7&quot;/&gt;&lt;wsp:rsid wsp:val=&quot;008A62BA&quot;/&gt;&lt;wsp:rsid wsp:val=&quot;008B3226&quot;/&gt;&lt;wsp:rsid wsp:val=&quot;008B4268&quot;/&gt;&lt;wsp:rsid wsp:val=&quot;008C2462&quot;/&gt;&lt;wsp:rsid wsp:val=&quot;008C5DBA&quot;/&gt;&lt;wsp:rsid wsp:val=&quot;008D29F6&quot;/&gt;&lt;wsp:rsid wsp:val=&quot;008D374F&quot;/&gt;&lt;wsp:rsid wsp:val=&quot;008D4D0A&quot;/&gt;&lt;wsp:rsid wsp:val=&quot;008E605B&quot;/&gt;&lt;wsp:rsid wsp:val=&quot;008F0312&quot;/&gt;&lt;wsp:rsid wsp:val=&quot;009035F7&quot;/&gt;&lt;wsp:rsid wsp:val=&quot;0090631F&quot;/&gt;&lt;wsp:rsid wsp:val=&quot;009103F1&quot;/&gt;&lt;wsp:rsid wsp:val=&quot;00920928&quot;/&gt;&lt;wsp:rsid wsp:val=&quot;00922473&quot;/&gt;&lt;wsp:rsid wsp:val=&quot;00922D52&quot;/&gt;&lt;wsp:rsid wsp:val=&quot;00927CC2&quot;/&gt;&lt;wsp:rsid wsp:val=&quot;0094016C&quot;/&gt;&lt;wsp:rsid wsp:val=&quot;0094151F&quot;/&gt;&lt;wsp:rsid wsp:val=&quot;009425AF&quot;/&gt;&lt;wsp:rsid wsp:val=&quot;009430BA&quot;/&gt;&lt;wsp:rsid wsp:val=&quot;009435A8&quot;/&gt;&lt;wsp:rsid wsp:val=&quot;009446B6&quot;/&gt;&lt;wsp:rsid wsp:val=&quot;00947B21&quot;/&gt;&lt;wsp:rsid wsp:val=&quot;009501A7&quot;/&gt;&lt;wsp:rsid wsp:val=&quot;00955487&quot;/&gt;&lt;wsp:rsid wsp:val=&quot;0095581D&quot;/&gt;&lt;wsp:rsid wsp:val=&quot;00962911&quot;/&gt;&lt;wsp:rsid wsp:val=&quot;00976026&quot;/&gt;&lt;wsp:rsid wsp:val=&quot;009773F8&quot;/&gt;&lt;wsp:rsid wsp:val=&quot;009802BB&quot;/&gt;&lt;wsp:rsid wsp:val=&quot;00981271&quot;/&gt;&lt;wsp:rsid wsp:val=&quot;009867BB&quot;/&gt;&lt;wsp:rsid wsp:val=&quot;0099136E&quot;/&gt;&lt;wsp:rsid wsp:val=&quot;00992069&quot;/&gt;&lt;wsp:rsid wsp:val=&quot;00993009&quot;/&gt;&lt;wsp:rsid wsp:val=&quot;009938E6&quot;/&gt;&lt;wsp:rsid wsp:val=&quot;0099522D&quot;/&gt;&lt;wsp:rsid wsp:val=&quot;00995EF8&quot;/&gt;&lt;wsp:rsid wsp:val=&quot;009972E4&quot;/&gt;&lt;wsp:rsid wsp:val=&quot;009A2B56&quot;/&gt;&lt;wsp:rsid wsp:val=&quot;009A3F17&quot;/&gt;&lt;wsp:rsid wsp:val=&quot;009B58D1&quot;/&gt;&lt;wsp:rsid wsp:val=&quot;009B66B2&quot;/&gt;&lt;wsp:rsid wsp:val=&quot;009C1531&quot;/&gt;&lt;wsp:rsid wsp:val=&quot;009D4036&quot;/&gt;&lt;wsp:rsid wsp:val=&quot;009D442F&quot;/&gt;&lt;wsp:rsid wsp:val=&quot;009D4C18&quot;/&gt;&lt;wsp:rsid wsp:val=&quot;009D6402&quot;/&gt;&lt;wsp:rsid wsp:val=&quot;009F273A&quot;/&gt;&lt;wsp:rsid wsp:val=&quot;00A03BC9&quot;/&gt;&lt;wsp:rsid wsp:val=&quot;00A049C2&quot;/&gt;&lt;wsp:rsid wsp:val=&quot;00A07B61&quot;/&gt;&lt;wsp:rsid wsp:val=&quot;00A1082D&quot;/&gt;&lt;wsp:rsid wsp:val=&quot;00A16ADE&quot;/&gt;&lt;wsp:rsid wsp:val=&quot;00A26201&quot;/&gt;&lt;wsp:rsid wsp:val=&quot;00A34626&quot;/&gt;&lt;wsp:rsid wsp:val=&quot;00A374B4&quot;/&gt;&lt;wsp:rsid wsp:val=&quot;00A42236&quot;/&gt;&lt;wsp:rsid wsp:val=&quot;00A43221&quot;/&gt;&lt;wsp:rsid wsp:val=&quot;00A4383B&quot;/&gt;&lt;wsp:rsid wsp:val=&quot;00A51CA7&quot;/&gt;&lt;wsp:rsid wsp:val=&quot;00A526D7&quot;/&gt;&lt;wsp:rsid wsp:val=&quot;00A55CD4&quot;/&gt;&lt;wsp:rsid wsp:val=&quot;00A701A7&quot;/&gt;&lt;wsp:rsid wsp:val=&quot;00A75AB5&quot;/&gt;&lt;wsp:rsid wsp:val=&quot;00A76342&quot;/&gt;&lt;wsp:rsid wsp:val=&quot;00A83386&quot;/&gt;&lt;wsp:rsid wsp:val=&quot;00A836D9&quot;/&gt;&lt;wsp:rsid wsp:val=&quot;00A86221&quot;/&gt;&lt;wsp:rsid wsp:val=&quot;00A86609&quot;/&gt;&lt;wsp:rsid wsp:val=&quot;00A908E5&quot;/&gt;&lt;wsp:rsid wsp:val=&quot;00AA2B68&quot;/&gt;&lt;wsp:rsid wsp:val=&quot;00AB3C2F&quot;/&gt;&lt;wsp:rsid wsp:val=&quot;00AB514D&quot;/&gt;&lt;wsp:rsid wsp:val=&quot;00AC03B4&quot;/&gt;&lt;wsp:rsid wsp:val=&quot;00AC4616&quot;/&gt;&lt;wsp:rsid wsp:val=&quot;00AC6905&quot;/&gt;&lt;wsp:rsid wsp:val=&quot;00AE1832&quot;/&gt;&lt;wsp:rsid wsp:val=&quot;00AE1BD3&quot;/&gt;&lt;wsp:rsid wsp:val=&quot;00AE5F10&quot;/&gt;&lt;wsp:rsid wsp:val=&quot;00AE66B7&quot;/&gt;&lt;wsp:rsid wsp:val=&quot;00AF527E&quot;/&gt;&lt;wsp:rsid wsp:val=&quot;00AF6ED8&quot;/&gt;&lt;wsp:rsid wsp:val=&quot;00B034F7&quot;/&gt;&lt;wsp:rsid wsp:val=&quot;00B07551&quot;/&gt;&lt;wsp:rsid wsp:val=&quot;00B11647&quot;/&gt;&lt;wsp:rsid wsp:val=&quot;00B13DAB&quot;/&gt;&lt;wsp:rsid wsp:val=&quot;00B227A4&quot;/&gt;&lt;wsp:rsid wsp:val=&quot;00B23D48&quot;/&gt;&lt;wsp:rsid wsp:val=&quot;00B25C0D&quot;/&gt;&lt;wsp:rsid wsp:val=&quot;00B275DB&quot;/&gt;&lt;wsp:rsid wsp:val=&quot;00B3045E&quot;/&gt;&lt;wsp:rsid wsp:val=&quot;00B31A31&quot;/&gt;&lt;wsp:rsid wsp:val=&quot;00B32FDF&quot;/&gt;&lt;wsp:rsid wsp:val=&quot;00B40FA5&quot;/&gt;&lt;wsp:rsid wsp:val=&quot;00B67C1B&quot;/&gt;&lt;wsp:rsid wsp:val=&quot;00B80E27&quot;/&gt;&lt;wsp:rsid wsp:val=&quot;00B81EF0&quot;/&gt;&lt;wsp:rsid wsp:val=&quot;00B83C93&quot;/&gt;&lt;wsp:rsid wsp:val=&quot;00B847B3&quot;/&gt;&lt;wsp:rsid wsp:val=&quot;00B930D3&quot;/&gt;&lt;wsp:rsid wsp:val=&quot;00B93E7F&quot;/&gt;&lt;wsp:rsid wsp:val=&quot;00B977B6&quot;/&gt;&lt;wsp:rsid wsp:val=&quot;00BA1143&quot;/&gt;&lt;wsp:rsid wsp:val=&quot;00BA5F12&quot;/&gt;&lt;wsp:rsid wsp:val=&quot;00BB0725&quot;/&gt;&lt;wsp:rsid wsp:val=&quot;00BB306E&quot;/&gt;&lt;wsp:rsid wsp:val=&quot;00BB37C6&quot;/&gt;&lt;wsp:rsid wsp:val=&quot;00BB7991&quot;/&gt;&lt;wsp:rsid wsp:val=&quot;00BC050C&quot;/&gt;&lt;wsp:rsid wsp:val=&quot;00BC2262&quot;/&gt;&lt;wsp:rsid wsp:val=&quot;00BC3B65&quot;/&gt;&lt;wsp:rsid wsp:val=&quot;00BD0EBF&quot;/&gt;&lt;wsp:rsid wsp:val=&quot;00BE48F4&quot;/&gt;&lt;wsp:rsid wsp:val=&quot;00BE63B4&quot;/&gt;&lt;wsp:rsid wsp:val=&quot;00BF31B1&quot;/&gt;&lt;wsp:rsid wsp:val=&quot;00C00348&quot;/&gt;&lt;wsp:rsid wsp:val=&quot;00C00646&quot;/&gt;&lt;wsp:rsid wsp:val=&quot;00C0204C&quot;/&gt;&lt;wsp:rsid wsp:val=&quot;00C06899&quot;/&gt;&lt;wsp:rsid wsp:val=&quot;00C12D42&quot;/&gt;&lt;wsp:rsid wsp:val=&quot;00C17D0D&quot;/&gt;&lt;wsp:rsid wsp:val=&quot;00C24D85&quot;/&gt;&lt;wsp:rsid wsp:val=&quot;00C35D8F&quot;/&gt;&lt;wsp:rsid wsp:val=&quot;00C36EAA&quot;/&gt;&lt;wsp:rsid wsp:val=&quot;00C435B5&quot;/&gt;&lt;wsp:rsid wsp:val=&quot;00C44DBA&quot;/&gt;&lt;wsp:rsid wsp:val=&quot;00C4651B&quot;/&gt;&lt;wsp:rsid wsp:val=&quot;00C67157&quot;/&gt;&lt;wsp:rsid wsp:val=&quot;00C706D2&quot;/&gt;&lt;wsp:rsid wsp:val=&quot;00C7246D&quot;/&gt;&lt;wsp:rsid wsp:val=&quot;00C8033F&quot;/&gt;&lt;wsp:rsid wsp:val=&quot;00C803E5&quot;/&gt;&lt;wsp:rsid wsp:val=&quot;00C80880&quot;/&gt;&lt;wsp:rsid wsp:val=&quot;00C80BFF&quot;/&gt;&lt;wsp:rsid wsp:val=&quot;00C81110&quot;/&gt;&lt;wsp:rsid wsp:val=&quot;00C839A6&quot;/&gt;&lt;wsp:rsid wsp:val=&quot;00C9050A&quot;/&gt;&lt;wsp:rsid wsp:val=&quot;00C94EB4&quot;/&gt;&lt;wsp:rsid wsp:val=&quot;00C97686&quot;/&gt;&lt;wsp:rsid wsp:val=&quot;00CB341E&quot;/&gt;&lt;wsp:rsid wsp:val=&quot;00CB3A0E&quot;/&gt;&lt;wsp:rsid wsp:val=&quot;00CC2D62&quot;/&gt;&lt;wsp:rsid wsp:val=&quot;00CC6E45&quot;/&gt;&lt;wsp:rsid wsp:val=&quot;00CD4757&quot;/&gt;&lt;wsp:rsid wsp:val=&quot;00CD7F9A&quot;/&gt;&lt;wsp:rsid wsp:val=&quot;00CF273C&quot;/&gt;&lt;wsp:rsid wsp:val=&quot;00D10D46&quot;/&gt;&lt;wsp:rsid wsp:val=&quot;00D21FAC&quot;/&gt;&lt;wsp:rsid wsp:val=&quot;00D240FC&quot;/&gt;&lt;wsp:rsid wsp:val=&quot;00D27032&quot;/&gt;&lt;wsp:rsid wsp:val=&quot;00D309EA&quot;/&gt;&lt;wsp:rsid wsp:val=&quot;00D32507&quot;/&gt;&lt;wsp:rsid wsp:val=&quot;00D36A2A&quot;/&gt;&lt;wsp:rsid wsp:val=&quot;00D36F51&quot;/&gt;&lt;wsp:rsid wsp:val=&quot;00D4227F&quot;/&gt;&lt;wsp:rsid wsp:val=&quot;00D43F6D&quot;/&gt;&lt;wsp:rsid wsp:val=&quot;00D47591&quot;/&gt;&lt;wsp:rsid wsp:val=&quot;00D52880&quot;/&gt;&lt;wsp:rsid wsp:val=&quot;00D56DD8&quot;/&gt;&lt;wsp:rsid wsp:val=&quot;00D63494&quot;/&gt;&lt;wsp:rsid wsp:val=&quot;00D677D3&quot;/&gt;&lt;wsp:rsid wsp:val=&quot;00D74B09&quot;/&gt;&lt;wsp:rsid wsp:val=&quot;00D81675&quot;/&gt;&lt;wsp:rsid wsp:val=&quot;00D838F9&quot;/&gt;&lt;wsp:rsid wsp:val=&quot;00D84DCB&quot;/&gt;&lt;wsp:rsid wsp:val=&quot;00D8532B&quot;/&gt;&lt;wsp:rsid wsp:val=&quot;00D856A4&quot;/&gt;&lt;wsp:rsid wsp:val=&quot;00D85B95&quot;/&gt;&lt;wsp:rsid wsp:val=&quot;00D86E3A&quot;/&gt;&lt;wsp:rsid wsp:val=&quot;00D91B0F&quot;/&gt;&lt;wsp:rsid wsp:val=&quot;00D93FF5&quot;/&gt;&lt;wsp:rsid wsp:val=&quot;00DA5294&quot;/&gt;&lt;wsp:rsid wsp:val=&quot;00DA6819&quot;/&gt;&lt;wsp:rsid wsp:val=&quot;00DA75FE&quot;/&gt;&lt;wsp:rsid wsp:val=&quot;00DB63A1&quot;/&gt;&lt;wsp:rsid wsp:val=&quot;00DC5579&quot;/&gt;&lt;wsp:rsid wsp:val=&quot;00DC5BE6&quot;/&gt;&lt;wsp:rsid wsp:val=&quot;00DD6961&quot;/&gt;&lt;wsp:rsid wsp:val=&quot;00DE1972&quot;/&gt;&lt;wsp:rsid wsp:val=&quot;00DE5094&quot;/&gt;&lt;wsp:rsid wsp:val=&quot;00DE5191&quot;/&gt;&lt;wsp:rsid wsp:val=&quot;00DE6044&quot;/&gt;&lt;wsp:rsid wsp:val=&quot;00DF1E3D&quot;/&gt;&lt;wsp:rsid wsp:val=&quot;00DF3ED9&quot;/&gt;&lt;wsp:rsid wsp:val=&quot;00DF556B&quot;/&gt;&lt;wsp:rsid wsp:val=&quot;00E04256&quot;/&gt;&lt;wsp:rsid wsp:val=&quot;00E04EFD&quot;/&gt;&lt;wsp:rsid wsp:val=&quot;00E11D97&quot;/&gt;&lt;wsp:rsid wsp:val=&quot;00E2113F&quot;/&gt;&lt;wsp:rsid wsp:val=&quot;00E22EAE&quot;/&gt;&lt;wsp:rsid wsp:val=&quot;00E23221&quot;/&gt;&lt;wsp:rsid wsp:val=&quot;00E2412E&quot;/&gt;&lt;wsp:rsid wsp:val=&quot;00E25E89&quot;/&gt;&lt;wsp:rsid wsp:val=&quot;00E26D94&quot;/&gt;&lt;wsp:rsid wsp:val=&quot;00E30387&quot;/&gt;&lt;wsp:rsid wsp:val=&quot;00E31774&quot;/&gt;&lt;wsp:rsid wsp:val=&quot;00E36A45&quot;/&gt;&lt;wsp:rsid wsp:val=&quot;00E40A82&quot;/&gt;&lt;wsp:rsid wsp:val=&quot;00E42A3F&quot;/&gt;&lt;wsp:rsid wsp:val=&quot;00E528F6&quot;/&gt;&lt;wsp:rsid wsp:val=&quot;00E53870&quot;/&gt;&lt;wsp:rsid wsp:val=&quot;00E54B35&quot;/&gt;&lt;wsp:rsid wsp:val=&quot;00E60B15&quot;/&gt;&lt;wsp:rsid wsp:val=&quot;00E63367&quot;/&gt;&lt;wsp:rsid wsp:val=&quot;00E6471D&quot;/&gt;&lt;wsp:rsid wsp:val=&quot;00E8045A&quot;/&gt;&lt;wsp:rsid wsp:val=&quot;00E91012&quot;/&gt;&lt;wsp:rsid wsp:val=&quot;00EA0EE6&quot;/&gt;&lt;wsp:rsid wsp:val=&quot;00EA1DAB&quot;/&gt;&lt;wsp:rsid wsp:val=&quot;00EA33D9&quot;/&gt;&lt;wsp:rsid wsp:val=&quot;00EB1B42&quot;/&gt;&lt;wsp:rsid wsp:val=&quot;00EB26C8&quot;/&gt;&lt;wsp:rsid wsp:val=&quot;00EB5232&quot;/&gt;&lt;wsp:rsid wsp:val=&quot;00EB561F&quot;/&gt;&lt;wsp:rsid wsp:val=&quot;00ED389C&quot;/&gt;&lt;wsp:rsid wsp:val=&quot;00ED4E2D&quot;/&gt;&lt;wsp:rsid wsp:val=&quot;00EF0D68&quot;/&gt;&lt;wsp:rsid wsp:val=&quot;00EF12E7&quot;/&gt;&lt;wsp:rsid wsp:val=&quot;00EF5B6E&quot;/&gt;&lt;wsp:rsid wsp:val=&quot;00F0568B&quot;/&gt;&lt;wsp:rsid wsp:val=&quot;00F05D73&quot;/&gt;&lt;wsp:rsid wsp:val=&quot;00F12FE9&quot;/&gt;&lt;wsp:rsid wsp:val=&quot;00F13DA1&quot;/&gt;&lt;wsp:rsid wsp:val=&quot;00F17365&quot;/&gt;&lt;wsp:rsid wsp:val=&quot;00F221EF&quot;/&gt;&lt;wsp:rsid wsp:val=&quot;00F27A94&quot;/&gt;&lt;wsp:rsid wsp:val=&quot;00F32A9B&quot;/&gt;&lt;wsp:rsid wsp:val=&quot;00F419D6&quot;/&gt;&lt;wsp:rsid wsp:val=&quot;00F42DC7&quot;/&gt;&lt;wsp:rsid wsp:val=&quot;00F43D63&quot;/&gt;&lt;wsp:rsid wsp:val=&quot;00F45AA8&quot;/&gt;&lt;wsp:rsid wsp:val=&quot;00F45E02&quot;/&gt;&lt;wsp:rsid wsp:val=&quot;00F4697D&quot;/&gt;&lt;wsp:rsid wsp:val=&quot;00F47E89&quot;/&gt;&lt;wsp:rsid wsp:val=&quot;00F55493&quot;/&gt;&lt;wsp:rsid wsp:val=&quot;00F70DAA&quot;/&gt;&lt;wsp:rsid wsp:val=&quot;00F713FD&quot;/&gt;&lt;wsp:rsid wsp:val=&quot;00F7461B&quot;/&gt;&lt;wsp:rsid wsp:val=&quot;00F82CB3&quot;/&gt;&lt;wsp:rsid wsp:val=&quot;00F83BF4&quot;/&gt;&lt;wsp:rsid wsp:val=&quot;00F85D5E&quot;/&gt;&lt;wsp:rsid wsp:val=&quot;00F92660&quot;/&gt;&lt;wsp:rsid wsp:val=&quot;00F95146&quot;/&gt;&lt;wsp:rsid wsp:val=&quot;00F96FEA&quot;/&gt;&lt;wsp:rsid wsp:val=&quot;00FA2108&quot;/&gt;&lt;wsp:rsid wsp:val=&quot;00FA44F2&quot;/&gt;&lt;wsp:rsid wsp:val=&quot;00FB24A3&quot;/&gt;&lt;wsp:rsid wsp:val=&quot;00FB76B8&quot;/&gt;&lt;wsp:rsid wsp:val=&quot;00FC2A12&quot;/&gt;&lt;wsp:rsid wsp:val=&quot;00FC5E7B&quot;/&gt;&lt;wsp:rsid wsp:val=&quot;00FC7C4B&quot;/&gt;&lt;wsp:rsid wsp:val=&quot;00FD08E3&quot;/&gt;&lt;wsp:rsid wsp:val=&quot;00FD1885&quot;/&gt;&lt;wsp:rsid wsp:val=&quot;00FD1FFB&quot;/&gt;&lt;wsp:rsid wsp:val=&quot;00FD234C&quot;/&gt;&lt;wsp:rsid wsp:val=&quot;00FD640C&quot;/&gt;&lt;wsp:rsid wsp:val=&quot;00FE3EBF&quot;/&gt;&lt;wsp:rsid wsp:val=&quot;00FE65B6&quot;/&gt;&lt;wsp:rsid wsp:val=&quot;00FF29C5&quot;/&gt;&lt;wsp:rsid wsp:val=&quot;00FF7489&quot;/&gt;&lt;/wsp:rsids&gt;&lt;/w:docPr&gt;&lt;w:body&gt;&lt;wx:sect&gt;&lt;w:p wsp:rsidR=&quot;00000000&quot; wsp:rsidRDefault=&quot;00EB5232&quot; wsp:rsidP=&quot;00EB5232&quot;&gt;&lt;m:oMathPara&gt;&lt;m:oMath&gt;&lt;m:r&gt;&lt;w:rPr&gt;&lt;w:rFonts w:ascii=&quot;Cambria Math&quot; w:h-ansi=&quot;Cambria Math&quot; w:cs=&quot;Arial&quot;/&gt;&lt;wx:font wx:val=&quot;Cambria Math&quot;/&gt;&lt;w:i/&gt;&lt;/w:rPr&gt;&lt;m:t&gt;i&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009D442F" w:rsidRPr="009D442F">
        <w:rPr>
          <w:rFonts w:ascii="Arial" w:hAnsi="Arial" w:cs="Arial"/>
        </w:rPr>
        <w:fldChar w:fldCharType="end"/>
      </w:r>
      <w:r w:rsidRPr="00421A77">
        <w:rPr>
          <w:rFonts w:ascii="Arial" w:hAnsi="Arial" w:cs="Arial"/>
        </w:rPr>
        <w:t xml:space="preserve"> </w:t>
      </w:r>
      <w:r w:rsidRPr="0039134F">
        <w:rPr>
          <w:rFonts w:ascii="Arial" w:hAnsi="Arial" w:cs="Arial"/>
        </w:rPr>
        <w:t>for year</w:t>
      </w:r>
      <w:r w:rsidR="007828DE" w:rsidRPr="007828DE">
        <w:rPr>
          <w:rFonts w:ascii="Arial" w:hAnsi="Arial" w:cs="Arial"/>
        </w:rPr>
        <w:fldChar w:fldCharType="begin"/>
      </w:r>
      <w:r w:rsidR="007828DE" w:rsidRPr="007828DE">
        <w:rPr>
          <w:rFonts w:ascii="Arial" w:hAnsi="Arial" w:cs="Arial"/>
        </w:rPr>
        <w:instrText xml:space="preserve"> QUOTE </w:instrText>
      </w:r>
      <w:r w:rsidR="00252D89">
        <w:rPr>
          <w:position w:val="-5"/>
        </w:rPr>
        <w:pict>
          <v:shape id="_x0000_i1048" type="#_x0000_t75" style="width:2.2pt;height:13.6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461C0F&quot;/&gt;&lt;wsp:rsid wsp:val=&quot;00000DE9&quot;/&gt;&lt;wsp:rsid wsp:val=&quot;0001358A&quot;/&gt;&lt;wsp:rsid wsp:val=&quot;00014909&quot;/&gt;&lt;wsp:rsid wsp:val=&quot;000172C2&quot;/&gt;&lt;wsp:rsid wsp:val=&quot;000202AB&quot;/&gt;&lt;wsp:rsid wsp:val=&quot;000236FF&quot;/&gt;&lt;wsp:rsid wsp:val=&quot;000341BA&quot;/&gt;&lt;wsp:rsid wsp:val=&quot;00043EA1&quot;/&gt;&lt;wsp:rsid wsp:val=&quot;00053557&quot;/&gt;&lt;wsp:rsid wsp:val=&quot;00063263&quot;/&gt;&lt;wsp:rsid wsp:val=&quot;0007738F&quot;/&gt;&lt;wsp:rsid wsp:val=&quot;000878CB&quot;/&gt;&lt;wsp:rsid wsp:val=&quot;000A2B85&quot;/&gt;&lt;wsp:rsid wsp:val=&quot;000A5305&quot;/&gt;&lt;wsp:rsid wsp:val=&quot;000A6C6B&quot;/&gt;&lt;wsp:rsid wsp:val=&quot;000B22C9&quot;/&gt;&lt;wsp:rsid wsp:val=&quot;000B2BF4&quot;/&gt;&lt;wsp:rsid wsp:val=&quot;000B5963&quot;/&gt;&lt;wsp:rsid wsp:val=&quot;000C428C&quot;/&gt;&lt;wsp:rsid wsp:val=&quot;000C7C30&quot;/&gt;&lt;wsp:rsid wsp:val=&quot;000D30CD&quot;/&gt;&lt;wsp:rsid wsp:val=&quot;000D4A78&quot;/&gt;&lt;wsp:rsid wsp:val=&quot;000D7AD3&quot;/&gt;&lt;wsp:rsid wsp:val=&quot;000E0CFA&quot;/&gt;&lt;wsp:rsid wsp:val=&quot;000E0D50&quot;/&gt;&lt;wsp:rsid wsp:val=&quot;000E2314&quot;/&gt;&lt;wsp:rsid wsp:val=&quot;000E3DFC&quot;/&gt;&lt;wsp:rsid wsp:val=&quot;000F7337&quot;/&gt;&lt;wsp:rsid wsp:val=&quot;00104955&quot;/&gt;&lt;wsp:rsid wsp:val=&quot;00105554&quot;/&gt;&lt;wsp:rsid wsp:val=&quot;00105DC3&quot;/&gt;&lt;wsp:rsid wsp:val=&quot;00106B5C&quot;/&gt;&lt;wsp:rsid wsp:val=&quot;0012473C&quot;/&gt;&lt;wsp:rsid wsp:val=&quot;00124B27&quot;/&gt;&lt;wsp:rsid wsp:val=&quot;00143076&quot;/&gt;&lt;wsp:rsid wsp:val=&quot;001436D9&quot;/&gt;&lt;wsp:rsid wsp:val=&quot;00152A2C&quot;/&gt;&lt;wsp:rsid wsp:val=&quot;00157368&quot;/&gt;&lt;wsp:rsid wsp:val=&quot;00157424&quot;/&gt;&lt;wsp:rsid wsp:val=&quot;0016002C&quot;/&gt;&lt;wsp:rsid wsp:val=&quot;00164475&quot;/&gt;&lt;wsp:rsid wsp:val=&quot;001826DD&quot;/&gt;&lt;wsp:rsid wsp:val=&quot;00182D75&quot;/&gt;&lt;wsp:rsid wsp:val=&quot;001A061A&quot;/&gt;&lt;wsp:rsid wsp:val=&quot;001A15E3&quot;/&gt;&lt;wsp:rsid wsp:val=&quot;001A4C5C&quot;/&gt;&lt;wsp:rsid wsp:val=&quot;001A585C&quot;/&gt;&lt;wsp:rsid wsp:val=&quot;001B3719&quot;/&gt;&lt;wsp:rsid wsp:val=&quot;001C0EA8&quot;/&gt;&lt;wsp:rsid wsp:val=&quot;001C0F20&quot;/&gt;&lt;wsp:rsid wsp:val=&quot;001C2C37&quot;/&gt;&lt;wsp:rsid wsp:val=&quot;001C6AF2&quot;/&gt;&lt;wsp:rsid wsp:val=&quot;001D3177&quot;/&gt;&lt;wsp:rsid wsp:val=&quot;001D5471&quot;/&gt;&lt;wsp:rsid wsp:val=&quot;001F1B02&quot;/&gt;&lt;wsp:rsid wsp:val=&quot;001F7C9A&quot;/&gt;&lt;wsp:rsid wsp:val=&quot;00205C8E&quot;/&gt;&lt;wsp:rsid wsp:val=&quot;002104AA&quot;/&gt;&lt;wsp:rsid wsp:val=&quot;00210E96&quot;/&gt;&lt;wsp:rsid wsp:val=&quot;00211FE2&quot;/&gt;&lt;wsp:rsid wsp:val=&quot;00215C9B&quot;/&gt;&lt;wsp:rsid wsp:val=&quot;0022407F&quot;/&gt;&lt;wsp:rsid wsp:val=&quot;00227D3D&quot;/&gt;&lt;wsp:rsid wsp:val=&quot;00230FB5&quot;/&gt;&lt;wsp:rsid wsp:val=&quot;002370B8&quot;/&gt;&lt;wsp:rsid wsp:val=&quot;002449BB&quot;/&gt;&lt;wsp:rsid wsp:val=&quot;0024551A&quot;/&gt;&lt;wsp:rsid wsp:val=&quot;0024679A&quot;/&gt;&lt;wsp:rsid wsp:val=&quot;002471DF&quot;/&gt;&lt;wsp:rsid wsp:val=&quot;00256317&quot;/&gt;&lt;wsp:rsid wsp:val=&quot;00260A0E&quot;/&gt;&lt;wsp:rsid wsp:val=&quot;00261B36&quot;/&gt;&lt;wsp:rsid wsp:val=&quot;00264B3F&quot;/&gt;&lt;wsp:rsid wsp:val=&quot;002709B2&quot;/&gt;&lt;wsp:rsid wsp:val=&quot;002720C0&quot;/&gt;&lt;wsp:rsid wsp:val=&quot;002740E9&quot;/&gt;&lt;wsp:rsid wsp:val=&quot;00274F70&quot;/&gt;&lt;wsp:rsid wsp:val=&quot;00280C6C&quot;/&gt;&lt;wsp:rsid wsp:val=&quot;002841DF&quot;/&gt;&lt;wsp:rsid wsp:val=&quot;002865EC&quot;/&gt;&lt;wsp:rsid wsp:val=&quot;002867ED&quot;/&gt;&lt;wsp:rsid wsp:val=&quot;002938ED&quot;/&gt;&lt;wsp:rsid wsp:val=&quot;002957B7&quot;/&gt;&lt;wsp:rsid wsp:val=&quot;002A2F90&quot;/&gt;&lt;wsp:rsid wsp:val=&quot;002B2FA6&quot;/&gt;&lt;wsp:rsid wsp:val=&quot;002B3B1C&quot;/&gt;&lt;wsp:rsid wsp:val=&quot;002B5BB7&quot;/&gt;&lt;wsp:rsid wsp:val=&quot;002B6EC4&quot;/&gt;&lt;wsp:rsid wsp:val=&quot;002C33C1&quot;/&gt;&lt;wsp:rsid wsp:val=&quot;002C398D&quot;/&gt;&lt;wsp:rsid wsp:val=&quot;002C7C7E&quot;/&gt;&lt;wsp:rsid wsp:val=&quot;002D43C8&quot;/&gt;&lt;wsp:rsid wsp:val=&quot;002E37E1&quot;/&gt;&lt;wsp:rsid wsp:val=&quot;002E3885&quot;/&gt;&lt;wsp:rsid wsp:val=&quot;002E3FEE&quot;/&gt;&lt;wsp:rsid wsp:val=&quot;002E4511&quot;/&gt;&lt;wsp:rsid wsp:val=&quot;002E5EE9&quot;/&gt;&lt;wsp:rsid wsp:val=&quot;002E7A0A&quot;/&gt;&lt;wsp:rsid wsp:val=&quot;002F0F3D&quot;/&gt;&lt;wsp:rsid wsp:val=&quot;002F1B50&quot;/&gt;&lt;wsp:rsid wsp:val=&quot;002F24D4&quot;/&gt;&lt;wsp:rsid wsp:val=&quot;0030370F&quot;/&gt;&lt;wsp:rsid wsp:val=&quot;00303924&quot;/&gt;&lt;wsp:rsid wsp:val=&quot;00304E9B&quot;/&gt;&lt;wsp:rsid wsp:val=&quot;00311864&quot;/&gt;&lt;wsp:rsid wsp:val=&quot;00312D6C&quot;/&gt;&lt;wsp:rsid wsp:val=&quot;00320D80&quot;/&gt;&lt;wsp:rsid wsp:val=&quot;0032182D&quot;/&gt;&lt;wsp:rsid wsp:val=&quot;00321C22&quot;/&gt;&lt;wsp:rsid wsp:val=&quot;00322BCA&quot;/&gt;&lt;wsp:rsid wsp:val=&quot;00323834&quot;/&gt;&lt;wsp:rsid wsp:val=&quot;003332A1&quot;/&gt;&lt;wsp:rsid wsp:val=&quot;00334AD2&quot;/&gt;&lt;wsp:rsid wsp:val=&quot;003353FC&quot;/&gt;&lt;wsp:rsid wsp:val=&quot;00336AC8&quot;/&gt;&lt;wsp:rsid wsp:val=&quot;00346C73&quot;/&gt;&lt;wsp:rsid wsp:val=&quot;0035153D&quot;/&gt;&lt;wsp:rsid wsp:val=&quot;00357AC4&quot;/&gt;&lt;wsp:rsid wsp:val=&quot;0036349D&quot;/&gt;&lt;wsp:rsid wsp:val=&quot;00364942&quot;/&gt;&lt;wsp:rsid wsp:val=&quot;00367BE2&quot;/&gt;&lt;wsp:rsid wsp:val=&quot;00376BAA&quot;/&gt;&lt;wsp:rsid wsp:val=&quot;003779B1&quot;/&gt;&lt;wsp:rsid wsp:val=&quot;00384259&quot;/&gt;&lt;wsp:rsid wsp:val=&quot;003851E3&quot;/&gt;&lt;wsp:rsid wsp:val=&quot;0039134F&quot;/&gt;&lt;wsp:rsid wsp:val=&quot;003939D7&quot;/&gt;&lt;wsp:rsid wsp:val=&quot;003A1D1A&quot;/&gt;&lt;wsp:rsid wsp:val=&quot;003A235F&quot;/&gt;&lt;wsp:rsid wsp:val=&quot;003A4F14&quot;/&gt;&lt;wsp:rsid wsp:val=&quot;003B030D&quot;/&gt;&lt;wsp:rsid wsp:val=&quot;003B2423&quot;/&gt;&lt;wsp:rsid wsp:val=&quot;003C0530&quot;/&gt;&lt;wsp:rsid wsp:val=&quot;003D20BB&quot;/&gt;&lt;wsp:rsid wsp:val=&quot;003D572D&quot;/&gt;&lt;wsp:rsid wsp:val=&quot;003E77B3&quot;/&gt;&lt;wsp:rsid wsp:val=&quot;003F121C&quot;/&gt;&lt;wsp:rsid wsp:val=&quot;003F4C02&quot;/&gt;&lt;wsp:rsid wsp:val=&quot;003F5424&quot;/&gt;&lt;wsp:rsid wsp:val=&quot;003F5527&quot;/&gt;&lt;wsp:rsid wsp:val=&quot;003F642B&quot;/&gt;&lt;wsp:rsid wsp:val=&quot;003F714B&quot;/&gt;&lt;wsp:rsid wsp:val=&quot;004018BB&quot;/&gt;&lt;wsp:rsid wsp:val=&quot;00403DB6&quot;/&gt;&lt;wsp:rsid wsp:val=&quot;00404562&quot;/&gt;&lt;wsp:rsid wsp:val=&quot;00410B09&quot;/&gt;&lt;wsp:rsid wsp:val=&quot;00421A77&quot;/&gt;&lt;wsp:rsid wsp:val=&quot;0042665C&quot;/&gt;&lt;wsp:rsid wsp:val=&quot;00431920&quot;/&gt;&lt;wsp:rsid wsp:val=&quot;00433981&quot;/&gt;&lt;wsp:rsid wsp:val=&quot;00441D1C&quot;/&gt;&lt;wsp:rsid wsp:val=&quot;004430BF&quot;/&gt;&lt;wsp:rsid wsp:val=&quot;00443ACB&quot;/&gt;&lt;wsp:rsid wsp:val=&quot;00461C0F&quot;/&gt;&lt;wsp:rsid wsp:val=&quot;00461C7B&quot;/&gt;&lt;wsp:rsid wsp:val=&quot;004671DD&quot;/&gt;&lt;wsp:rsid wsp:val=&quot;00467287&quot;/&gt;&lt;wsp:rsid wsp:val=&quot;00467CF3&quot;/&gt;&lt;wsp:rsid wsp:val=&quot;0047153F&quot;/&gt;&lt;wsp:rsid wsp:val=&quot;00476A4F&quot;/&gt;&lt;wsp:rsid wsp:val=&quot;00481038&quot;/&gt;&lt;wsp:rsid wsp:val=&quot;00484F2A&quot;/&gt;&lt;wsp:rsid wsp:val=&quot;004858E6&quot;/&gt;&lt;wsp:rsid wsp:val=&quot;00487571&quot;/&gt;&lt;wsp:rsid wsp:val=&quot;004879D0&quot;/&gt;&lt;wsp:rsid wsp:val=&quot;004915A6&quot;/&gt;&lt;wsp:rsid wsp:val=&quot;0049179C&quot;/&gt;&lt;wsp:rsid wsp:val=&quot;00495BFC&quot;/&gt;&lt;wsp:rsid wsp:val=&quot;0049691A&quot;/&gt;&lt;wsp:rsid wsp:val=&quot;00497AFA&quot;/&gt;&lt;wsp:rsid wsp:val=&quot;004A2604&quot;/&gt;&lt;wsp:rsid wsp:val=&quot;004B07ED&quot;/&gt;&lt;wsp:rsid wsp:val=&quot;004B0EA1&quot;/&gt;&lt;wsp:rsid wsp:val=&quot;004C46C4&quot;/&gt;&lt;wsp:rsid wsp:val=&quot;004D2334&quot;/&gt;&lt;wsp:rsid wsp:val=&quot;004D2574&quot;/&gt;&lt;wsp:rsid wsp:val=&quot;004D3478&quot;/&gt;&lt;wsp:rsid wsp:val=&quot;004E27C2&quot;/&gt;&lt;wsp:rsid wsp:val=&quot;004E63AE&quot;/&gt;&lt;wsp:rsid wsp:val=&quot;004E7567&quot;/&gt;&lt;wsp:rsid wsp:val=&quot;004F7E19&quot;/&gt;&lt;wsp:rsid wsp:val=&quot;005016B6&quot;/&gt;&lt;wsp:rsid wsp:val=&quot;005072F7&quot;/&gt;&lt;wsp:rsid wsp:val=&quot;00507959&quot;/&gt;&lt;wsp:rsid wsp:val=&quot;00513075&quot;/&gt;&lt;wsp:rsid wsp:val=&quot;005160BB&quot;/&gt;&lt;wsp:rsid wsp:val=&quot;00517531&quot;/&gt;&lt;wsp:rsid wsp:val=&quot;00524CAE&quot;/&gt;&lt;wsp:rsid wsp:val=&quot;00530E71&quot;/&gt;&lt;wsp:rsid wsp:val=&quot;00537F63&quot;/&gt;&lt;wsp:rsid wsp:val=&quot;00545E77&quot;/&gt;&lt;wsp:rsid wsp:val=&quot;005525DC&quot;/&gt;&lt;wsp:rsid wsp:val=&quot;0055516E&quot;/&gt;&lt;wsp:rsid wsp:val=&quot;005619B4&quot;/&gt;&lt;wsp:rsid wsp:val=&quot;005626F0&quot;/&gt;&lt;wsp:rsid wsp:val=&quot;00571159&quot;/&gt;&lt;wsp:rsid wsp:val=&quot;00571669&quot;/&gt;&lt;wsp:rsid wsp:val=&quot;00571795&quot;/&gt;&lt;wsp:rsid wsp:val=&quot;00571FE2&quot;/&gt;&lt;wsp:rsid wsp:val=&quot;00572AF1&quot;/&gt;&lt;wsp:rsid wsp:val=&quot;00574B23&quot;/&gt;&lt;wsp:rsid wsp:val=&quot;00574EEE&quot;/&gt;&lt;wsp:rsid wsp:val=&quot;00577959&quot;/&gt;&lt;wsp:rsid wsp:val=&quot;0058012C&quot;/&gt;&lt;wsp:rsid wsp:val=&quot;0058088D&quot;/&gt;&lt;wsp:rsid wsp:val=&quot;00580A9A&quot;/&gt;&lt;wsp:rsid wsp:val=&quot;00594894&quot;/&gt;&lt;wsp:rsid wsp:val=&quot;005A1B6B&quot;/&gt;&lt;wsp:rsid wsp:val=&quot;005A4208&quot;/&gt;&lt;wsp:rsid wsp:val=&quot;005B23CB&quot;/&gt;&lt;wsp:rsid wsp:val=&quot;005C3ACA&quot;/&gt;&lt;wsp:rsid wsp:val=&quot;005C71B7&quot;/&gt;&lt;wsp:rsid wsp:val=&quot;005D2F18&quot;/&gt;&lt;wsp:rsid wsp:val=&quot;005D3F92&quot;/&gt;&lt;wsp:rsid wsp:val=&quot;005D6DC7&quot;/&gt;&lt;wsp:rsid wsp:val=&quot;005E37AB&quot;/&gt;&lt;wsp:rsid wsp:val=&quot;005E697F&quot;/&gt;&lt;wsp:rsid wsp:val=&quot;005E6F75&quot;/&gt;&lt;wsp:rsid wsp:val=&quot;005F7506&quot;/&gt;&lt;wsp:rsid wsp:val=&quot;00600A3F&quot;/&gt;&lt;wsp:rsid wsp:val=&quot;00600B44&quot;/&gt;&lt;wsp:rsid wsp:val=&quot;006013E8&quot;/&gt;&lt;wsp:rsid wsp:val=&quot;0060149F&quot;/&gt;&lt;wsp:rsid wsp:val=&quot;00602EE7&quot;/&gt;&lt;wsp:rsid wsp:val=&quot;006056A6&quot;/&gt;&lt;wsp:rsid wsp:val=&quot;0061737A&quot;/&gt;&lt;wsp:rsid wsp:val=&quot;00626A61&quot;/&gt;&lt;wsp:rsid wsp:val=&quot;00627690&quot;/&gt;&lt;wsp:rsid wsp:val=&quot;006364CE&quot;/&gt;&lt;wsp:rsid wsp:val=&quot;006369A6&quot;/&gt;&lt;wsp:rsid wsp:val=&quot;006375EC&quot;/&gt;&lt;wsp:rsid wsp:val=&quot;0064089C&quot;/&gt;&lt;wsp:rsid wsp:val=&quot;00652442&quot;/&gt;&lt;wsp:rsid wsp:val=&quot;00654E67&quot;/&gt;&lt;wsp:rsid wsp:val=&quot;0065681D&quot;/&gt;&lt;wsp:rsid wsp:val=&quot;00656A0E&quot;/&gt;&lt;wsp:rsid wsp:val=&quot;00664E94&quot;/&gt;&lt;wsp:rsid wsp:val=&quot;00672C90&quot;/&gt;&lt;wsp:rsid wsp:val=&quot;006757E3&quot;/&gt;&lt;wsp:rsid wsp:val=&quot;006816F9&quot;/&gt;&lt;wsp:rsid wsp:val=&quot;00682D8E&quot;/&gt;&lt;wsp:rsid wsp:val=&quot;00683FA7&quot;/&gt;&lt;wsp:rsid wsp:val=&quot;006859CF&quot;/&gt;&lt;wsp:rsid wsp:val=&quot;00687108&quot;/&gt;&lt;wsp:rsid wsp:val=&quot;0069408F&quot;/&gt;&lt;wsp:rsid wsp:val=&quot;006A4308&quot;/&gt;&lt;wsp:rsid wsp:val=&quot;006B48BB&quot;/&gt;&lt;wsp:rsid wsp:val=&quot;006B5FE8&quot;/&gt;&lt;wsp:rsid wsp:val=&quot;006B718F&quot;/&gt;&lt;wsp:rsid wsp:val=&quot;006C4373&quot;/&gt;&lt;wsp:rsid wsp:val=&quot;006C5079&quot;/&gt;&lt;wsp:rsid wsp:val=&quot;006D13ED&quot;/&gt;&lt;wsp:rsid wsp:val=&quot;006D1451&quot;/&gt;&lt;wsp:rsid wsp:val=&quot;006D1E07&quot;/&gt;&lt;wsp:rsid wsp:val=&quot;006E2509&quot;/&gt;&lt;wsp:rsid wsp:val=&quot;00702A32&quot;/&gt;&lt;wsp:rsid wsp:val=&quot;0070720C&quot;/&gt;&lt;wsp:rsid wsp:val=&quot;007109B2&quot;/&gt;&lt;wsp:rsid wsp:val=&quot;00715997&quot;/&gt;&lt;wsp:rsid wsp:val=&quot;00715DF5&quot;/&gt;&lt;wsp:rsid wsp:val=&quot;00716170&quot;/&gt;&lt;wsp:rsid wsp:val=&quot;00720A63&quot;/&gt;&lt;wsp:rsid wsp:val=&quot;00724C7A&quot;/&gt;&lt;wsp:rsid wsp:val=&quot;00727A94&quot;/&gt;&lt;wsp:rsid wsp:val=&quot;007303AC&quot;/&gt;&lt;wsp:rsid wsp:val=&quot;00735326&quot;/&gt;&lt;wsp:rsid wsp:val=&quot;00744A46&quot;/&gt;&lt;wsp:rsid wsp:val=&quot;00747B2F&quot;/&gt;&lt;wsp:rsid wsp:val=&quot;00751415&quot;/&gt;&lt;wsp:rsid wsp:val=&quot;0075296C&quot;/&gt;&lt;wsp:rsid wsp:val=&quot;0075417E&quot;/&gt;&lt;wsp:rsid wsp:val=&quot;00757E7B&quot;/&gt;&lt;wsp:rsid wsp:val=&quot;007605F5&quot;/&gt;&lt;wsp:rsid wsp:val=&quot;00760959&quot;/&gt;&lt;wsp:rsid wsp:val=&quot;00762D07&quot;/&gt;&lt;wsp:rsid wsp:val=&quot;00764502&quot;/&gt;&lt;wsp:rsid wsp:val=&quot;00767018&quot;/&gt;&lt;wsp:rsid wsp:val=&quot;00771261&quot;/&gt;&lt;wsp:rsid wsp:val=&quot;00771F14&quot;/&gt;&lt;wsp:rsid wsp:val=&quot;0077262D&quot;/&gt;&lt;wsp:rsid wsp:val=&quot;0077522C&quot;/&gt;&lt;wsp:rsid wsp:val=&quot;00776E92&quot;/&gt;&lt;wsp:rsid wsp:val=&quot;00777A84&quot;/&gt;&lt;wsp:rsid wsp:val=&quot;007828DE&quot;/&gt;&lt;wsp:rsid wsp:val=&quot;00784744&quot;/&gt;&lt;wsp:rsid wsp:val=&quot;00785E40&quot;/&gt;&lt;wsp:rsid wsp:val=&quot;00787CB9&quot;/&gt;&lt;wsp:rsid wsp:val=&quot;00794EFE&quot;/&gt;&lt;wsp:rsid wsp:val=&quot;00796E1A&quot;/&gt;&lt;wsp:rsid wsp:val=&quot;007B28C5&quot;/&gt;&lt;wsp:rsid wsp:val=&quot;007C1A23&quot;/&gt;&lt;wsp:rsid wsp:val=&quot;007C2444&quot;/&gt;&lt;wsp:rsid wsp:val=&quot;007D0243&quot;/&gt;&lt;wsp:rsid wsp:val=&quot;007D3E5A&quot;/&gt;&lt;wsp:rsid wsp:val=&quot;007D4B0F&quot;/&gt;&lt;wsp:rsid wsp:val=&quot;007D6254&quot;/&gt;&lt;wsp:rsid wsp:val=&quot;007D7D9A&quot;/&gt;&lt;wsp:rsid wsp:val=&quot;007E2FD8&quot;/&gt;&lt;wsp:rsid wsp:val=&quot;007E4DE2&quot;/&gt;&lt;wsp:rsid wsp:val=&quot;007E5D14&quot;/&gt;&lt;wsp:rsid wsp:val=&quot;007E76C0&quot;/&gt;&lt;wsp:rsid wsp:val=&quot;007F548C&quot;/&gt;&lt;wsp:rsid wsp:val=&quot;007F71F8&quot;/&gt;&lt;wsp:rsid wsp:val=&quot;0080093F&quot;/&gt;&lt;wsp:rsid wsp:val=&quot;00800D2D&quot;/&gt;&lt;wsp:rsid wsp:val=&quot;00802DD7&quot;/&gt;&lt;wsp:rsid wsp:val=&quot;00807552&quot;/&gt;&lt;wsp:rsid wsp:val=&quot;00810F26&quot;/&gt;&lt;wsp:rsid wsp:val=&quot;00813E5D&quot;/&gt;&lt;wsp:rsid wsp:val=&quot;0081637D&quot;/&gt;&lt;wsp:rsid wsp:val=&quot;008246FB&quot;/&gt;&lt;wsp:rsid wsp:val=&quot;00826A12&quot;/&gt;&lt;wsp:rsid wsp:val=&quot;00827524&quot;/&gt;&lt;wsp:rsid wsp:val=&quot;00833E8E&quot;/&gt;&lt;wsp:rsid wsp:val=&quot;0085426E&quot;/&gt;&lt;wsp:rsid wsp:val=&quot;0086117B&quot;/&gt;&lt;wsp:rsid wsp:val=&quot;008612C8&quot;/&gt;&lt;wsp:rsid wsp:val=&quot;00861660&quot;/&gt;&lt;wsp:rsid wsp:val=&quot;00863E13&quot;/&gt;&lt;wsp:rsid wsp:val=&quot;008702DD&quot;/&gt;&lt;wsp:rsid wsp:val=&quot;0088328D&quot;/&gt;&lt;wsp:rsid wsp:val=&quot;00883A98&quot;/&gt;&lt;wsp:rsid wsp:val=&quot;00884068&quot;/&gt;&lt;wsp:rsid wsp:val=&quot;0088458B&quot;/&gt;&lt;wsp:rsid wsp:val=&quot;008873FF&quot;/&gt;&lt;wsp:rsid wsp:val=&quot;0089794A&quot;/&gt;&lt;wsp:rsid wsp:val=&quot;008A0CF8&quot;/&gt;&lt;wsp:rsid wsp:val=&quot;008A3135&quot;/&gt;&lt;wsp:rsid wsp:val=&quot;008A52D7&quot;/&gt;&lt;wsp:rsid wsp:val=&quot;008A62BA&quot;/&gt;&lt;wsp:rsid wsp:val=&quot;008B3226&quot;/&gt;&lt;wsp:rsid wsp:val=&quot;008B4268&quot;/&gt;&lt;wsp:rsid wsp:val=&quot;008C2462&quot;/&gt;&lt;wsp:rsid wsp:val=&quot;008C5DBA&quot;/&gt;&lt;wsp:rsid wsp:val=&quot;008D29F6&quot;/&gt;&lt;wsp:rsid wsp:val=&quot;008D374F&quot;/&gt;&lt;wsp:rsid wsp:val=&quot;008D4D0A&quot;/&gt;&lt;wsp:rsid wsp:val=&quot;008E605B&quot;/&gt;&lt;wsp:rsid wsp:val=&quot;008F0312&quot;/&gt;&lt;wsp:rsid wsp:val=&quot;009035F7&quot;/&gt;&lt;wsp:rsid wsp:val=&quot;0090631F&quot;/&gt;&lt;wsp:rsid wsp:val=&quot;009103F1&quot;/&gt;&lt;wsp:rsid wsp:val=&quot;00920928&quot;/&gt;&lt;wsp:rsid wsp:val=&quot;00922473&quot;/&gt;&lt;wsp:rsid wsp:val=&quot;00922D52&quot;/&gt;&lt;wsp:rsid wsp:val=&quot;00927CC2&quot;/&gt;&lt;wsp:rsid wsp:val=&quot;0094016C&quot;/&gt;&lt;wsp:rsid wsp:val=&quot;0094151F&quot;/&gt;&lt;wsp:rsid wsp:val=&quot;009425AF&quot;/&gt;&lt;wsp:rsid wsp:val=&quot;009430BA&quot;/&gt;&lt;wsp:rsid wsp:val=&quot;009435A8&quot;/&gt;&lt;wsp:rsid wsp:val=&quot;009446B6&quot;/&gt;&lt;wsp:rsid wsp:val=&quot;00947B21&quot;/&gt;&lt;wsp:rsid wsp:val=&quot;009501A7&quot;/&gt;&lt;wsp:rsid wsp:val=&quot;00955487&quot;/&gt;&lt;wsp:rsid wsp:val=&quot;0095581D&quot;/&gt;&lt;wsp:rsid wsp:val=&quot;00962911&quot;/&gt;&lt;wsp:rsid wsp:val=&quot;00976026&quot;/&gt;&lt;wsp:rsid wsp:val=&quot;009773F8&quot;/&gt;&lt;wsp:rsid wsp:val=&quot;009802BB&quot;/&gt;&lt;wsp:rsid wsp:val=&quot;00981271&quot;/&gt;&lt;wsp:rsid wsp:val=&quot;009867BB&quot;/&gt;&lt;wsp:rsid wsp:val=&quot;0099136E&quot;/&gt;&lt;wsp:rsid wsp:val=&quot;00992069&quot;/&gt;&lt;wsp:rsid wsp:val=&quot;00993009&quot;/&gt;&lt;wsp:rsid wsp:val=&quot;009938E6&quot;/&gt;&lt;wsp:rsid wsp:val=&quot;0099522D&quot;/&gt;&lt;wsp:rsid wsp:val=&quot;00995EF8&quot;/&gt;&lt;wsp:rsid wsp:val=&quot;009972E4&quot;/&gt;&lt;wsp:rsid wsp:val=&quot;009A2B56&quot;/&gt;&lt;wsp:rsid wsp:val=&quot;009A3F17&quot;/&gt;&lt;wsp:rsid wsp:val=&quot;009B58D1&quot;/&gt;&lt;wsp:rsid wsp:val=&quot;009B66B2&quot;/&gt;&lt;wsp:rsid wsp:val=&quot;009C1531&quot;/&gt;&lt;wsp:rsid wsp:val=&quot;009D4036&quot;/&gt;&lt;wsp:rsid wsp:val=&quot;009D442F&quot;/&gt;&lt;wsp:rsid wsp:val=&quot;009D4C18&quot;/&gt;&lt;wsp:rsid wsp:val=&quot;009D6402&quot;/&gt;&lt;wsp:rsid wsp:val=&quot;009F273A&quot;/&gt;&lt;wsp:rsid wsp:val=&quot;00A03BC9&quot;/&gt;&lt;wsp:rsid wsp:val=&quot;00A049C2&quot;/&gt;&lt;wsp:rsid wsp:val=&quot;00A07B61&quot;/&gt;&lt;wsp:rsid wsp:val=&quot;00A1082D&quot;/&gt;&lt;wsp:rsid wsp:val=&quot;00A16ADE&quot;/&gt;&lt;wsp:rsid wsp:val=&quot;00A26201&quot;/&gt;&lt;wsp:rsid wsp:val=&quot;00A34626&quot;/&gt;&lt;wsp:rsid wsp:val=&quot;00A374B4&quot;/&gt;&lt;wsp:rsid wsp:val=&quot;00A42236&quot;/&gt;&lt;wsp:rsid wsp:val=&quot;00A43221&quot;/&gt;&lt;wsp:rsid wsp:val=&quot;00A4383B&quot;/&gt;&lt;wsp:rsid wsp:val=&quot;00A51CA7&quot;/&gt;&lt;wsp:rsid wsp:val=&quot;00A526D7&quot;/&gt;&lt;wsp:rsid wsp:val=&quot;00A55CD4&quot;/&gt;&lt;wsp:rsid wsp:val=&quot;00A701A7&quot;/&gt;&lt;wsp:rsid wsp:val=&quot;00A75AB5&quot;/&gt;&lt;wsp:rsid wsp:val=&quot;00A76342&quot;/&gt;&lt;wsp:rsid wsp:val=&quot;00A83386&quot;/&gt;&lt;wsp:rsid wsp:val=&quot;00A836D9&quot;/&gt;&lt;wsp:rsid wsp:val=&quot;00A86221&quot;/&gt;&lt;wsp:rsid wsp:val=&quot;00A86609&quot;/&gt;&lt;wsp:rsid wsp:val=&quot;00A908E5&quot;/&gt;&lt;wsp:rsid wsp:val=&quot;00AA2B68&quot;/&gt;&lt;wsp:rsid wsp:val=&quot;00AB3C2F&quot;/&gt;&lt;wsp:rsid wsp:val=&quot;00AB514D&quot;/&gt;&lt;wsp:rsid wsp:val=&quot;00AC03B4&quot;/&gt;&lt;wsp:rsid wsp:val=&quot;00AC4616&quot;/&gt;&lt;wsp:rsid wsp:val=&quot;00AC6905&quot;/&gt;&lt;wsp:rsid wsp:val=&quot;00AE1832&quot;/&gt;&lt;wsp:rsid wsp:val=&quot;00AE1BD3&quot;/&gt;&lt;wsp:rsid wsp:val=&quot;00AE5F10&quot;/&gt;&lt;wsp:rsid wsp:val=&quot;00AE66B7&quot;/&gt;&lt;wsp:rsid wsp:val=&quot;00AF527E&quot;/&gt;&lt;wsp:rsid wsp:val=&quot;00AF6ED8&quot;/&gt;&lt;wsp:rsid wsp:val=&quot;00B034F7&quot;/&gt;&lt;wsp:rsid wsp:val=&quot;00B07551&quot;/&gt;&lt;wsp:rsid wsp:val=&quot;00B11647&quot;/&gt;&lt;wsp:rsid wsp:val=&quot;00B13DAB&quot;/&gt;&lt;wsp:rsid wsp:val=&quot;00B227A4&quot;/&gt;&lt;wsp:rsid wsp:val=&quot;00B23D48&quot;/&gt;&lt;wsp:rsid wsp:val=&quot;00B25C0D&quot;/&gt;&lt;wsp:rsid wsp:val=&quot;00B275DB&quot;/&gt;&lt;wsp:rsid wsp:val=&quot;00B3045E&quot;/&gt;&lt;wsp:rsid wsp:val=&quot;00B31A31&quot;/&gt;&lt;wsp:rsid wsp:val=&quot;00B32FDF&quot;/&gt;&lt;wsp:rsid wsp:val=&quot;00B40FA5&quot;/&gt;&lt;wsp:rsid wsp:val=&quot;00B67C1B&quot;/&gt;&lt;wsp:rsid wsp:val=&quot;00B80E27&quot;/&gt;&lt;wsp:rsid wsp:val=&quot;00B81EF0&quot;/&gt;&lt;wsp:rsid wsp:val=&quot;00B83C93&quot;/&gt;&lt;wsp:rsid wsp:val=&quot;00B847B3&quot;/&gt;&lt;wsp:rsid wsp:val=&quot;00B930D3&quot;/&gt;&lt;wsp:rsid wsp:val=&quot;00B93E7F&quot;/&gt;&lt;wsp:rsid wsp:val=&quot;00B977B6&quot;/&gt;&lt;wsp:rsid wsp:val=&quot;00BA1143&quot;/&gt;&lt;wsp:rsid wsp:val=&quot;00BA5F12&quot;/&gt;&lt;wsp:rsid wsp:val=&quot;00BB0725&quot;/&gt;&lt;wsp:rsid wsp:val=&quot;00BB306E&quot;/&gt;&lt;wsp:rsid wsp:val=&quot;00BB37C6&quot;/&gt;&lt;wsp:rsid wsp:val=&quot;00BB7991&quot;/&gt;&lt;wsp:rsid wsp:val=&quot;00BC050C&quot;/&gt;&lt;wsp:rsid wsp:val=&quot;00BC2262&quot;/&gt;&lt;wsp:rsid wsp:val=&quot;00BC3B65&quot;/&gt;&lt;wsp:rsid wsp:val=&quot;00BD0EBF&quot;/&gt;&lt;wsp:rsid wsp:val=&quot;00BE48F4&quot;/&gt;&lt;wsp:rsid wsp:val=&quot;00BE63B4&quot;/&gt;&lt;wsp:rsid wsp:val=&quot;00BF31B1&quot;/&gt;&lt;wsp:rsid wsp:val=&quot;00C00348&quot;/&gt;&lt;wsp:rsid wsp:val=&quot;00C00646&quot;/&gt;&lt;wsp:rsid wsp:val=&quot;00C0204C&quot;/&gt;&lt;wsp:rsid wsp:val=&quot;00C06899&quot;/&gt;&lt;wsp:rsid wsp:val=&quot;00C12D42&quot;/&gt;&lt;wsp:rsid wsp:val=&quot;00C17D0D&quot;/&gt;&lt;wsp:rsid wsp:val=&quot;00C24D85&quot;/&gt;&lt;wsp:rsid wsp:val=&quot;00C35D8F&quot;/&gt;&lt;wsp:rsid wsp:val=&quot;00C36EAA&quot;/&gt;&lt;wsp:rsid wsp:val=&quot;00C435B5&quot;/&gt;&lt;wsp:rsid wsp:val=&quot;00C44DBA&quot;/&gt;&lt;wsp:rsid wsp:val=&quot;00C4651B&quot;/&gt;&lt;wsp:rsid wsp:val=&quot;00C67157&quot;/&gt;&lt;wsp:rsid wsp:val=&quot;00C706D2&quot;/&gt;&lt;wsp:rsid wsp:val=&quot;00C7246D&quot;/&gt;&lt;wsp:rsid wsp:val=&quot;00C8033F&quot;/&gt;&lt;wsp:rsid wsp:val=&quot;00C803E5&quot;/&gt;&lt;wsp:rsid wsp:val=&quot;00C80880&quot;/&gt;&lt;wsp:rsid wsp:val=&quot;00C80BFF&quot;/&gt;&lt;wsp:rsid wsp:val=&quot;00C81110&quot;/&gt;&lt;wsp:rsid wsp:val=&quot;00C839A6&quot;/&gt;&lt;wsp:rsid wsp:val=&quot;00C9050A&quot;/&gt;&lt;wsp:rsid wsp:val=&quot;00C94EB4&quot;/&gt;&lt;wsp:rsid wsp:val=&quot;00C97686&quot;/&gt;&lt;wsp:rsid wsp:val=&quot;00CB341E&quot;/&gt;&lt;wsp:rsid wsp:val=&quot;00CB3A0E&quot;/&gt;&lt;wsp:rsid wsp:val=&quot;00CC2D62&quot;/&gt;&lt;wsp:rsid wsp:val=&quot;00CC6E45&quot;/&gt;&lt;wsp:rsid wsp:val=&quot;00CD4757&quot;/&gt;&lt;wsp:rsid wsp:val=&quot;00CD7F9A&quot;/&gt;&lt;wsp:rsid wsp:val=&quot;00CF273C&quot;/&gt;&lt;wsp:rsid wsp:val=&quot;00D10D46&quot;/&gt;&lt;wsp:rsid wsp:val=&quot;00D21FAC&quot;/&gt;&lt;wsp:rsid wsp:val=&quot;00D240FC&quot;/&gt;&lt;wsp:rsid wsp:val=&quot;00D27032&quot;/&gt;&lt;wsp:rsid wsp:val=&quot;00D309EA&quot;/&gt;&lt;wsp:rsid wsp:val=&quot;00D32507&quot;/&gt;&lt;wsp:rsid wsp:val=&quot;00D36A2A&quot;/&gt;&lt;wsp:rsid wsp:val=&quot;00D36F51&quot;/&gt;&lt;wsp:rsid wsp:val=&quot;00D4227F&quot;/&gt;&lt;wsp:rsid wsp:val=&quot;00D43F6D&quot;/&gt;&lt;wsp:rsid wsp:val=&quot;00D47591&quot;/&gt;&lt;wsp:rsid wsp:val=&quot;00D52880&quot;/&gt;&lt;wsp:rsid wsp:val=&quot;00D56DD8&quot;/&gt;&lt;wsp:rsid wsp:val=&quot;00D63494&quot;/&gt;&lt;wsp:rsid wsp:val=&quot;00D677D3&quot;/&gt;&lt;wsp:rsid wsp:val=&quot;00D74B09&quot;/&gt;&lt;wsp:rsid wsp:val=&quot;00D81675&quot;/&gt;&lt;wsp:rsid wsp:val=&quot;00D838F9&quot;/&gt;&lt;wsp:rsid wsp:val=&quot;00D84DCB&quot;/&gt;&lt;wsp:rsid wsp:val=&quot;00D8532B&quot;/&gt;&lt;wsp:rsid wsp:val=&quot;00D856A4&quot;/&gt;&lt;wsp:rsid wsp:val=&quot;00D85B95&quot;/&gt;&lt;wsp:rsid wsp:val=&quot;00D86E3A&quot;/&gt;&lt;wsp:rsid wsp:val=&quot;00D91B0F&quot;/&gt;&lt;wsp:rsid wsp:val=&quot;00D93FF5&quot;/&gt;&lt;wsp:rsid wsp:val=&quot;00DA5294&quot;/&gt;&lt;wsp:rsid wsp:val=&quot;00DA6819&quot;/&gt;&lt;wsp:rsid wsp:val=&quot;00DA75FE&quot;/&gt;&lt;wsp:rsid wsp:val=&quot;00DB63A1&quot;/&gt;&lt;wsp:rsid wsp:val=&quot;00DC5579&quot;/&gt;&lt;wsp:rsid wsp:val=&quot;00DC5BE6&quot;/&gt;&lt;wsp:rsid wsp:val=&quot;00DD6961&quot;/&gt;&lt;wsp:rsid wsp:val=&quot;00DE1972&quot;/&gt;&lt;wsp:rsid wsp:val=&quot;00DE5094&quot;/&gt;&lt;wsp:rsid wsp:val=&quot;00DE5191&quot;/&gt;&lt;wsp:rsid wsp:val=&quot;00DE6044&quot;/&gt;&lt;wsp:rsid wsp:val=&quot;00DF1E3D&quot;/&gt;&lt;wsp:rsid wsp:val=&quot;00DF3ED9&quot;/&gt;&lt;wsp:rsid wsp:val=&quot;00DF556B&quot;/&gt;&lt;wsp:rsid wsp:val=&quot;00E04256&quot;/&gt;&lt;wsp:rsid wsp:val=&quot;00E04EFD&quot;/&gt;&lt;wsp:rsid wsp:val=&quot;00E11D97&quot;/&gt;&lt;wsp:rsid wsp:val=&quot;00E2113F&quot;/&gt;&lt;wsp:rsid wsp:val=&quot;00E22EAE&quot;/&gt;&lt;wsp:rsid wsp:val=&quot;00E23221&quot;/&gt;&lt;wsp:rsid wsp:val=&quot;00E2412E&quot;/&gt;&lt;wsp:rsid wsp:val=&quot;00E25E89&quot;/&gt;&lt;wsp:rsid wsp:val=&quot;00E26D94&quot;/&gt;&lt;wsp:rsid wsp:val=&quot;00E30387&quot;/&gt;&lt;wsp:rsid wsp:val=&quot;00E31774&quot;/&gt;&lt;wsp:rsid wsp:val=&quot;00E36A45&quot;/&gt;&lt;wsp:rsid wsp:val=&quot;00E40A82&quot;/&gt;&lt;wsp:rsid wsp:val=&quot;00E42A3F&quot;/&gt;&lt;wsp:rsid wsp:val=&quot;00E528F6&quot;/&gt;&lt;wsp:rsid wsp:val=&quot;00E53870&quot;/&gt;&lt;wsp:rsid wsp:val=&quot;00E54B35&quot;/&gt;&lt;wsp:rsid wsp:val=&quot;00E60B15&quot;/&gt;&lt;wsp:rsid wsp:val=&quot;00E63367&quot;/&gt;&lt;wsp:rsid wsp:val=&quot;00E6471D&quot;/&gt;&lt;wsp:rsid wsp:val=&quot;00E8045A&quot;/&gt;&lt;wsp:rsid wsp:val=&quot;00E91012&quot;/&gt;&lt;wsp:rsid wsp:val=&quot;00EA0EE6&quot;/&gt;&lt;wsp:rsid wsp:val=&quot;00EA1DAB&quot;/&gt;&lt;wsp:rsid wsp:val=&quot;00EA33D9&quot;/&gt;&lt;wsp:rsid wsp:val=&quot;00EB1B42&quot;/&gt;&lt;wsp:rsid wsp:val=&quot;00EB26C8&quot;/&gt;&lt;wsp:rsid wsp:val=&quot;00EB561F&quot;/&gt;&lt;wsp:rsid wsp:val=&quot;00ED389C&quot;/&gt;&lt;wsp:rsid wsp:val=&quot;00ED4E2D&quot;/&gt;&lt;wsp:rsid wsp:val=&quot;00EF0D68&quot;/&gt;&lt;wsp:rsid wsp:val=&quot;00EF12E7&quot;/&gt;&lt;wsp:rsid wsp:val=&quot;00EF5B6E&quot;/&gt;&lt;wsp:rsid wsp:val=&quot;00F0568B&quot;/&gt;&lt;wsp:rsid wsp:val=&quot;00F05D73&quot;/&gt;&lt;wsp:rsid wsp:val=&quot;00F12FE9&quot;/&gt;&lt;wsp:rsid wsp:val=&quot;00F13DA1&quot;/&gt;&lt;wsp:rsid wsp:val=&quot;00F17365&quot;/&gt;&lt;wsp:rsid wsp:val=&quot;00F221EF&quot;/&gt;&lt;wsp:rsid wsp:val=&quot;00F27A94&quot;/&gt;&lt;wsp:rsid wsp:val=&quot;00F32A9B&quot;/&gt;&lt;wsp:rsid wsp:val=&quot;00F419D6&quot;/&gt;&lt;wsp:rsid wsp:val=&quot;00F42DC7&quot;/&gt;&lt;wsp:rsid wsp:val=&quot;00F43D63&quot;/&gt;&lt;wsp:rsid wsp:val=&quot;00F45AA8&quot;/&gt;&lt;wsp:rsid wsp:val=&quot;00F45E02&quot;/&gt;&lt;wsp:rsid wsp:val=&quot;00F4697D&quot;/&gt;&lt;wsp:rsid wsp:val=&quot;00F47E89&quot;/&gt;&lt;wsp:rsid wsp:val=&quot;00F55493&quot;/&gt;&lt;wsp:rsid wsp:val=&quot;00F70DAA&quot;/&gt;&lt;wsp:rsid wsp:val=&quot;00F713FD&quot;/&gt;&lt;wsp:rsid wsp:val=&quot;00F7461B&quot;/&gt;&lt;wsp:rsid wsp:val=&quot;00F82CB3&quot;/&gt;&lt;wsp:rsid wsp:val=&quot;00F83BF4&quot;/&gt;&lt;wsp:rsid wsp:val=&quot;00F85D5E&quot;/&gt;&lt;wsp:rsid wsp:val=&quot;00F92660&quot;/&gt;&lt;wsp:rsid wsp:val=&quot;00F95146&quot;/&gt;&lt;wsp:rsid wsp:val=&quot;00F96FEA&quot;/&gt;&lt;wsp:rsid wsp:val=&quot;00FA2108&quot;/&gt;&lt;wsp:rsid wsp:val=&quot;00FA44F2&quot;/&gt;&lt;wsp:rsid wsp:val=&quot;00FB24A3&quot;/&gt;&lt;wsp:rsid wsp:val=&quot;00FB76B8&quot;/&gt;&lt;wsp:rsid wsp:val=&quot;00FC2A12&quot;/&gt;&lt;wsp:rsid wsp:val=&quot;00FC5E7B&quot;/&gt;&lt;wsp:rsid wsp:val=&quot;00FC7C4B&quot;/&gt;&lt;wsp:rsid wsp:val=&quot;00FD08E3&quot;/&gt;&lt;wsp:rsid wsp:val=&quot;00FD1885&quot;/&gt;&lt;wsp:rsid wsp:val=&quot;00FD1FFB&quot;/&gt;&lt;wsp:rsid wsp:val=&quot;00FD234C&quot;/&gt;&lt;wsp:rsid wsp:val=&quot;00FD640C&quot;/&gt;&lt;wsp:rsid wsp:val=&quot;00FE3EBF&quot;/&gt;&lt;wsp:rsid wsp:val=&quot;00FE65B6&quot;/&gt;&lt;wsp:rsid wsp:val=&quot;00FF29C5&quot;/&gt;&lt;wsp:rsid wsp:val=&quot;00FF7489&quot;/&gt;&lt;/wsp:rsids&gt;&lt;/w:docPr&gt;&lt;w:body&gt;&lt;wx:sect&gt;&lt;w:p wsp:rsidR=&quot;00000000&quot; wsp:rsidRDefault=&quot;005E37AB&quot; wsp:rsidP=&quot;005E37AB&quot;&gt;&lt;m:oMathPara&gt;&lt;m:oMath&gt;&lt;m:r&gt;&lt;w:rPr&gt;&lt;w:rFonts w:ascii=&quot;Cambria Math&quot; w:h-ansi=&quot;Cambria Math&quot; w:cs=&quot;Arial&quot;/&gt;&lt;wx:font wx:val=&quot;Cambria Math&quot;/&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0" o:title="" chromakey="white"/>
          </v:shape>
        </w:pict>
      </w:r>
      <w:r w:rsidR="007828DE" w:rsidRPr="007828DE">
        <w:rPr>
          <w:rFonts w:ascii="Arial" w:hAnsi="Arial" w:cs="Arial"/>
        </w:rPr>
        <w:instrText xml:space="preserve"> </w:instrText>
      </w:r>
      <w:r w:rsidR="007828DE" w:rsidRPr="007828DE">
        <w:rPr>
          <w:rFonts w:ascii="Arial" w:hAnsi="Arial" w:cs="Arial"/>
        </w:rPr>
        <w:fldChar w:fldCharType="separate"/>
      </w:r>
      <w:r w:rsidR="00252D89">
        <w:rPr>
          <w:position w:val="-5"/>
        </w:rPr>
        <w:pict>
          <v:shape id="_x0000_i1049" type="#_x0000_t75" style="width:2.2pt;height:13.6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461C0F&quot;/&gt;&lt;wsp:rsid wsp:val=&quot;00000DE9&quot;/&gt;&lt;wsp:rsid wsp:val=&quot;0001358A&quot;/&gt;&lt;wsp:rsid wsp:val=&quot;00014909&quot;/&gt;&lt;wsp:rsid wsp:val=&quot;000172C2&quot;/&gt;&lt;wsp:rsid wsp:val=&quot;000202AB&quot;/&gt;&lt;wsp:rsid wsp:val=&quot;000236FF&quot;/&gt;&lt;wsp:rsid wsp:val=&quot;000341BA&quot;/&gt;&lt;wsp:rsid wsp:val=&quot;00043EA1&quot;/&gt;&lt;wsp:rsid wsp:val=&quot;00053557&quot;/&gt;&lt;wsp:rsid wsp:val=&quot;00063263&quot;/&gt;&lt;wsp:rsid wsp:val=&quot;0007738F&quot;/&gt;&lt;wsp:rsid wsp:val=&quot;000878CB&quot;/&gt;&lt;wsp:rsid wsp:val=&quot;000A2B85&quot;/&gt;&lt;wsp:rsid wsp:val=&quot;000A5305&quot;/&gt;&lt;wsp:rsid wsp:val=&quot;000A6C6B&quot;/&gt;&lt;wsp:rsid wsp:val=&quot;000B22C9&quot;/&gt;&lt;wsp:rsid wsp:val=&quot;000B2BF4&quot;/&gt;&lt;wsp:rsid wsp:val=&quot;000B5963&quot;/&gt;&lt;wsp:rsid wsp:val=&quot;000C428C&quot;/&gt;&lt;wsp:rsid wsp:val=&quot;000C7C30&quot;/&gt;&lt;wsp:rsid wsp:val=&quot;000D30CD&quot;/&gt;&lt;wsp:rsid wsp:val=&quot;000D4A78&quot;/&gt;&lt;wsp:rsid wsp:val=&quot;000D7AD3&quot;/&gt;&lt;wsp:rsid wsp:val=&quot;000E0CFA&quot;/&gt;&lt;wsp:rsid wsp:val=&quot;000E0D50&quot;/&gt;&lt;wsp:rsid wsp:val=&quot;000E2314&quot;/&gt;&lt;wsp:rsid wsp:val=&quot;000E3DFC&quot;/&gt;&lt;wsp:rsid wsp:val=&quot;000F7337&quot;/&gt;&lt;wsp:rsid wsp:val=&quot;00104955&quot;/&gt;&lt;wsp:rsid wsp:val=&quot;00105554&quot;/&gt;&lt;wsp:rsid wsp:val=&quot;00105DC3&quot;/&gt;&lt;wsp:rsid wsp:val=&quot;00106B5C&quot;/&gt;&lt;wsp:rsid wsp:val=&quot;0012473C&quot;/&gt;&lt;wsp:rsid wsp:val=&quot;00124B27&quot;/&gt;&lt;wsp:rsid wsp:val=&quot;00143076&quot;/&gt;&lt;wsp:rsid wsp:val=&quot;001436D9&quot;/&gt;&lt;wsp:rsid wsp:val=&quot;00152A2C&quot;/&gt;&lt;wsp:rsid wsp:val=&quot;00157368&quot;/&gt;&lt;wsp:rsid wsp:val=&quot;00157424&quot;/&gt;&lt;wsp:rsid wsp:val=&quot;0016002C&quot;/&gt;&lt;wsp:rsid wsp:val=&quot;00164475&quot;/&gt;&lt;wsp:rsid wsp:val=&quot;001826DD&quot;/&gt;&lt;wsp:rsid wsp:val=&quot;00182D75&quot;/&gt;&lt;wsp:rsid wsp:val=&quot;001A061A&quot;/&gt;&lt;wsp:rsid wsp:val=&quot;001A15E3&quot;/&gt;&lt;wsp:rsid wsp:val=&quot;001A4C5C&quot;/&gt;&lt;wsp:rsid wsp:val=&quot;001A585C&quot;/&gt;&lt;wsp:rsid wsp:val=&quot;001B3719&quot;/&gt;&lt;wsp:rsid wsp:val=&quot;001C0EA8&quot;/&gt;&lt;wsp:rsid wsp:val=&quot;001C0F20&quot;/&gt;&lt;wsp:rsid wsp:val=&quot;001C2C37&quot;/&gt;&lt;wsp:rsid wsp:val=&quot;001C6AF2&quot;/&gt;&lt;wsp:rsid wsp:val=&quot;001D3177&quot;/&gt;&lt;wsp:rsid wsp:val=&quot;001D5471&quot;/&gt;&lt;wsp:rsid wsp:val=&quot;001F1B02&quot;/&gt;&lt;wsp:rsid wsp:val=&quot;001F7C9A&quot;/&gt;&lt;wsp:rsid wsp:val=&quot;00205C8E&quot;/&gt;&lt;wsp:rsid wsp:val=&quot;002104AA&quot;/&gt;&lt;wsp:rsid wsp:val=&quot;00210E96&quot;/&gt;&lt;wsp:rsid wsp:val=&quot;00211FE2&quot;/&gt;&lt;wsp:rsid wsp:val=&quot;00215C9B&quot;/&gt;&lt;wsp:rsid wsp:val=&quot;0022407F&quot;/&gt;&lt;wsp:rsid wsp:val=&quot;00227D3D&quot;/&gt;&lt;wsp:rsid wsp:val=&quot;00230FB5&quot;/&gt;&lt;wsp:rsid wsp:val=&quot;002370B8&quot;/&gt;&lt;wsp:rsid wsp:val=&quot;002449BB&quot;/&gt;&lt;wsp:rsid wsp:val=&quot;0024551A&quot;/&gt;&lt;wsp:rsid wsp:val=&quot;0024679A&quot;/&gt;&lt;wsp:rsid wsp:val=&quot;002471DF&quot;/&gt;&lt;wsp:rsid wsp:val=&quot;00256317&quot;/&gt;&lt;wsp:rsid wsp:val=&quot;00260A0E&quot;/&gt;&lt;wsp:rsid wsp:val=&quot;00261B36&quot;/&gt;&lt;wsp:rsid wsp:val=&quot;00264B3F&quot;/&gt;&lt;wsp:rsid wsp:val=&quot;002709B2&quot;/&gt;&lt;wsp:rsid wsp:val=&quot;002720C0&quot;/&gt;&lt;wsp:rsid wsp:val=&quot;002740E9&quot;/&gt;&lt;wsp:rsid wsp:val=&quot;00274F70&quot;/&gt;&lt;wsp:rsid wsp:val=&quot;00280C6C&quot;/&gt;&lt;wsp:rsid wsp:val=&quot;002841DF&quot;/&gt;&lt;wsp:rsid wsp:val=&quot;002865EC&quot;/&gt;&lt;wsp:rsid wsp:val=&quot;002867ED&quot;/&gt;&lt;wsp:rsid wsp:val=&quot;002938ED&quot;/&gt;&lt;wsp:rsid wsp:val=&quot;002957B7&quot;/&gt;&lt;wsp:rsid wsp:val=&quot;002A2F90&quot;/&gt;&lt;wsp:rsid wsp:val=&quot;002B2FA6&quot;/&gt;&lt;wsp:rsid wsp:val=&quot;002B3B1C&quot;/&gt;&lt;wsp:rsid wsp:val=&quot;002B5BB7&quot;/&gt;&lt;wsp:rsid wsp:val=&quot;002B6EC4&quot;/&gt;&lt;wsp:rsid wsp:val=&quot;002C33C1&quot;/&gt;&lt;wsp:rsid wsp:val=&quot;002C398D&quot;/&gt;&lt;wsp:rsid wsp:val=&quot;002C7C7E&quot;/&gt;&lt;wsp:rsid wsp:val=&quot;002D43C8&quot;/&gt;&lt;wsp:rsid wsp:val=&quot;002E37E1&quot;/&gt;&lt;wsp:rsid wsp:val=&quot;002E3885&quot;/&gt;&lt;wsp:rsid wsp:val=&quot;002E3FEE&quot;/&gt;&lt;wsp:rsid wsp:val=&quot;002E4511&quot;/&gt;&lt;wsp:rsid wsp:val=&quot;002E5EE9&quot;/&gt;&lt;wsp:rsid wsp:val=&quot;002E7A0A&quot;/&gt;&lt;wsp:rsid wsp:val=&quot;002F0F3D&quot;/&gt;&lt;wsp:rsid wsp:val=&quot;002F1B50&quot;/&gt;&lt;wsp:rsid wsp:val=&quot;002F24D4&quot;/&gt;&lt;wsp:rsid wsp:val=&quot;0030370F&quot;/&gt;&lt;wsp:rsid wsp:val=&quot;00303924&quot;/&gt;&lt;wsp:rsid wsp:val=&quot;00304E9B&quot;/&gt;&lt;wsp:rsid wsp:val=&quot;00311864&quot;/&gt;&lt;wsp:rsid wsp:val=&quot;00312D6C&quot;/&gt;&lt;wsp:rsid wsp:val=&quot;00320D80&quot;/&gt;&lt;wsp:rsid wsp:val=&quot;0032182D&quot;/&gt;&lt;wsp:rsid wsp:val=&quot;00321C22&quot;/&gt;&lt;wsp:rsid wsp:val=&quot;00322BCA&quot;/&gt;&lt;wsp:rsid wsp:val=&quot;00323834&quot;/&gt;&lt;wsp:rsid wsp:val=&quot;003332A1&quot;/&gt;&lt;wsp:rsid wsp:val=&quot;00334AD2&quot;/&gt;&lt;wsp:rsid wsp:val=&quot;003353FC&quot;/&gt;&lt;wsp:rsid wsp:val=&quot;00336AC8&quot;/&gt;&lt;wsp:rsid wsp:val=&quot;00346C73&quot;/&gt;&lt;wsp:rsid wsp:val=&quot;0035153D&quot;/&gt;&lt;wsp:rsid wsp:val=&quot;00357AC4&quot;/&gt;&lt;wsp:rsid wsp:val=&quot;0036349D&quot;/&gt;&lt;wsp:rsid wsp:val=&quot;00364942&quot;/&gt;&lt;wsp:rsid wsp:val=&quot;00367BE2&quot;/&gt;&lt;wsp:rsid wsp:val=&quot;00376BAA&quot;/&gt;&lt;wsp:rsid wsp:val=&quot;003779B1&quot;/&gt;&lt;wsp:rsid wsp:val=&quot;00384259&quot;/&gt;&lt;wsp:rsid wsp:val=&quot;003851E3&quot;/&gt;&lt;wsp:rsid wsp:val=&quot;0039134F&quot;/&gt;&lt;wsp:rsid wsp:val=&quot;003939D7&quot;/&gt;&lt;wsp:rsid wsp:val=&quot;003A1D1A&quot;/&gt;&lt;wsp:rsid wsp:val=&quot;003A235F&quot;/&gt;&lt;wsp:rsid wsp:val=&quot;003A4F14&quot;/&gt;&lt;wsp:rsid wsp:val=&quot;003B030D&quot;/&gt;&lt;wsp:rsid wsp:val=&quot;003B2423&quot;/&gt;&lt;wsp:rsid wsp:val=&quot;003C0530&quot;/&gt;&lt;wsp:rsid wsp:val=&quot;003D20BB&quot;/&gt;&lt;wsp:rsid wsp:val=&quot;003D572D&quot;/&gt;&lt;wsp:rsid wsp:val=&quot;003E77B3&quot;/&gt;&lt;wsp:rsid wsp:val=&quot;003F121C&quot;/&gt;&lt;wsp:rsid wsp:val=&quot;003F4C02&quot;/&gt;&lt;wsp:rsid wsp:val=&quot;003F5424&quot;/&gt;&lt;wsp:rsid wsp:val=&quot;003F5527&quot;/&gt;&lt;wsp:rsid wsp:val=&quot;003F642B&quot;/&gt;&lt;wsp:rsid wsp:val=&quot;003F714B&quot;/&gt;&lt;wsp:rsid wsp:val=&quot;004018BB&quot;/&gt;&lt;wsp:rsid wsp:val=&quot;00403DB6&quot;/&gt;&lt;wsp:rsid wsp:val=&quot;00404562&quot;/&gt;&lt;wsp:rsid wsp:val=&quot;00410B09&quot;/&gt;&lt;wsp:rsid wsp:val=&quot;00421A77&quot;/&gt;&lt;wsp:rsid wsp:val=&quot;0042665C&quot;/&gt;&lt;wsp:rsid wsp:val=&quot;00431920&quot;/&gt;&lt;wsp:rsid wsp:val=&quot;00433981&quot;/&gt;&lt;wsp:rsid wsp:val=&quot;00441D1C&quot;/&gt;&lt;wsp:rsid wsp:val=&quot;004430BF&quot;/&gt;&lt;wsp:rsid wsp:val=&quot;00443ACB&quot;/&gt;&lt;wsp:rsid wsp:val=&quot;00461C0F&quot;/&gt;&lt;wsp:rsid wsp:val=&quot;00461C7B&quot;/&gt;&lt;wsp:rsid wsp:val=&quot;004671DD&quot;/&gt;&lt;wsp:rsid wsp:val=&quot;00467287&quot;/&gt;&lt;wsp:rsid wsp:val=&quot;00467CF3&quot;/&gt;&lt;wsp:rsid wsp:val=&quot;0047153F&quot;/&gt;&lt;wsp:rsid wsp:val=&quot;00476A4F&quot;/&gt;&lt;wsp:rsid wsp:val=&quot;00481038&quot;/&gt;&lt;wsp:rsid wsp:val=&quot;00484F2A&quot;/&gt;&lt;wsp:rsid wsp:val=&quot;004858E6&quot;/&gt;&lt;wsp:rsid wsp:val=&quot;00487571&quot;/&gt;&lt;wsp:rsid wsp:val=&quot;004879D0&quot;/&gt;&lt;wsp:rsid wsp:val=&quot;004915A6&quot;/&gt;&lt;wsp:rsid wsp:val=&quot;0049179C&quot;/&gt;&lt;wsp:rsid wsp:val=&quot;00495BFC&quot;/&gt;&lt;wsp:rsid wsp:val=&quot;0049691A&quot;/&gt;&lt;wsp:rsid wsp:val=&quot;00497AFA&quot;/&gt;&lt;wsp:rsid wsp:val=&quot;004A2604&quot;/&gt;&lt;wsp:rsid wsp:val=&quot;004B07ED&quot;/&gt;&lt;wsp:rsid wsp:val=&quot;004B0EA1&quot;/&gt;&lt;wsp:rsid wsp:val=&quot;004C46C4&quot;/&gt;&lt;wsp:rsid wsp:val=&quot;004D2334&quot;/&gt;&lt;wsp:rsid wsp:val=&quot;004D2574&quot;/&gt;&lt;wsp:rsid wsp:val=&quot;004D3478&quot;/&gt;&lt;wsp:rsid wsp:val=&quot;004E27C2&quot;/&gt;&lt;wsp:rsid wsp:val=&quot;004E63AE&quot;/&gt;&lt;wsp:rsid wsp:val=&quot;004E7567&quot;/&gt;&lt;wsp:rsid wsp:val=&quot;004F7E19&quot;/&gt;&lt;wsp:rsid wsp:val=&quot;005016B6&quot;/&gt;&lt;wsp:rsid wsp:val=&quot;005072F7&quot;/&gt;&lt;wsp:rsid wsp:val=&quot;00507959&quot;/&gt;&lt;wsp:rsid wsp:val=&quot;00513075&quot;/&gt;&lt;wsp:rsid wsp:val=&quot;005160BB&quot;/&gt;&lt;wsp:rsid wsp:val=&quot;00517531&quot;/&gt;&lt;wsp:rsid wsp:val=&quot;00524CAE&quot;/&gt;&lt;wsp:rsid wsp:val=&quot;00530E71&quot;/&gt;&lt;wsp:rsid wsp:val=&quot;00537F63&quot;/&gt;&lt;wsp:rsid wsp:val=&quot;00545E77&quot;/&gt;&lt;wsp:rsid wsp:val=&quot;005525DC&quot;/&gt;&lt;wsp:rsid wsp:val=&quot;0055516E&quot;/&gt;&lt;wsp:rsid wsp:val=&quot;005619B4&quot;/&gt;&lt;wsp:rsid wsp:val=&quot;005626F0&quot;/&gt;&lt;wsp:rsid wsp:val=&quot;00571159&quot;/&gt;&lt;wsp:rsid wsp:val=&quot;00571669&quot;/&gt;&lt;wsp:rsid wsp:val=&quot;00571795&quot;/&gt;&lt;wsp:rsid wsp:val=&quot;00571FE2&quot;/&gt;&lt;wsp:rsid wsp:val=&quot;00572AF1&quot;/&gt;&lt;wsp:rsid wsp:val=&quot;00574B23&quot;/&gt;&lt;wsp:rsid wsp:val=&quot;00574EEE&quot;/&gt;&lt;wsp:rsid wsp:val=&quot;00577959&quot;/&gt;&lt;wsp:rsid wsp:val=&quot;0058012C&quot;/&gt;&lt;wsp:rsid wsp:val=&quot;0058088D&quot;/&gt;&lt;wsp:rsid wsp:val=&quot;00580A9A&quot;/&gt;&lt;wsp:rsid wsp:val=&quot;00594894&quot;/&gt;&lt;wsp:rsid wsp:val=&quot;005A1B6B&quot;/&gt;&lt;wsp:rsid wsp:val=&quot;005A4208&quot;/&gt;&lt;wsp:rsid wsp:val=&quot;005B23CB&quot;/&gt;&lt;wsp:rsid wsp:val=&quot;005C3ACA&quot;/&gt;&lt;wsp:rsid wsp:val=&quot;005C71B7&quot;/&gt;&lt;wsp:rsid wsp:val=&quot;005D2F18&quot;/&gt;&lt;wsp:rsid wsp:val=&quot;005D3F92&quot;/&gt;&lt;wsp:rsid wsp:val=&quot;005D6DC7&quot;/&gt;&lt;wsp:rsid wsp:val=&quot;005E37AB&quot;/&gt;&lt;wsp:rsid wsp:val=&quot;005E697F&quot;/&gt;&lt;wsp:rsid wsp:val=&quot;005E6F75&quot;/&gt;&lt;wsp:rsid wsp:val=&quot;005F7506&quot;/&gt;&lt;wsp:rsid wsp:val=&quot;00600A3F&quot;/&gt;&lt;wsp:rsid wsp:val=&quot;00600B44&quot;/&gt;&lt;wsp:rsid wsp:val=&quot;006013E8&quot;/&gt;&lt;wsp:rsid wsp:val=&quot;0060149F&quot;/&gt;&lt;wsp:rsid wsp:val=&quot;00602EE7&quot;/&gt;&lt;wsp:rsid wsp:val=&quot;006056A6&quot;/&gt;&lt;wsp:rsid wsp:val=&quot;0061737A&quot;/&gt;&lt;wsp:rsid wsp:val=&quot;00626A61&quot;/&gt;&lt;wsp:rsid wsp:val=&quot;00627690&quot;/&gt;&lt;wsp:rsid wsp:val=&quot;006364CE&quot;/&gt;&lt;wsp:rsid wsp:val=&quot;006369A6&quot;/&gt;&lt;wsp:rsid wsp:val=&quot;006375EC&quot;/&gt;&lt;wsp:rsid wsp:val=&quot;0064089C&quot;/&gt;&lt;wsp:rsid wsp:val=&quot;00652442&quot;/&gt;&lt;wsp:rsid wsp:val=&quot;00654E67&quot;/&gt;&lt;wsp:rsid wsp:val=&quot;0065681D&quot;/&gt;&lt;wsp:rsid wsp:val=&quot;00656A0E&quot;/&gt;&lt;wsp:rsid wsp:val=&quot;00664E94&quot;/&gt;&lt;wsp:rsid wsp:val=&quot;00672C90&quot;/&gt;&lt;wsp:rsid wsp:val=&quot;006757E3&quot;/&gt;&lt;wsp:rsid wsp:val=&quot;006816F9&quot;/&gt;&lt;wsp:rsid wsp:val=&quot;00682D8E&quot;/&gt;&lt;wsp:rsid wsp:val=&quot;00683FA7&quot;/&gt;&lt;wsp:rsid wsp:val=&quot;006859CF&quot;/&gt;&lt;wsp:rsid wsp:val=&quot;00687108&quot;/&gt;&lt;wsp:rsid wsp:val=&quot;0069408F&quot;/&gt;&lt;wsp:rsid wsp:val=&quot;006A4308&quot;/&gt;&lt;wsp:rsid wsp:val=&quot;006B48BB&quot;/&gt;&lt;wsp:rsid wsp:val=&quot;006B5FE8&quot;/&gt;&lt;wsp:rsid wsp:val=&quot;006B718F&quot;/&gt;&lt;wsp:rsid wsp:val=&quot;006C4373&quot;/&gt;&lt;wsp:rsid wsp:val=&quot;006C5079&quot;/&gt;&lt;wsp:rsid wsp:val=&quot;006D13ED&quot;/&gt;&lt;wsp:rsid wsp:val=&quot;006D1451&quot;/&gt;&lt;wsp:rsid wsp:val=&quot;006D1E07&quot;/&gt;&lt;wsp:rsid wsp:val=&quot;006E2509&quot;/&gt;&lt;wsp:rsid wsp:val=&quot;00702A32&quot;/&gt;&lt;wsp:rsid wsp:val=&quot;0070720C&quot;/&gt;&lt;wsp:rsid wsp:val=&quot;007109B2&quot;/&gt;&lt;wsp:rsid wsp:val=&quot;00715997&quot;/&gt;&lt;wsp:rsid wsp:val=&quot;00715DF5&quot;/&gt;&lt;wsp:rsid wsp:val=&quot;00716170&quot;/&gt;&lt;wsp:rsid wsp:val=&quot;00720A63&quot;/&gt;&lt;wsp:rsid wsp:val=&quot;00724C7A&quot;/&gt;&lt;wsp:rsid wsp:val=&quot;00727A94&quot;/&gt;&lt;wsp:rsid wsp:val=&quot;007303AC&quot;/&gt;&lt;wsp:rsid wsp:val=&quot;00735326&quot;/&gt;&lt;wsp:rsid wsp:val=&quot;00744A46&quot;/&gt;&lt;wsp:rsid wsp:val=&quot;00747B2F&quot;/&gt;&lt;wsp:rsid wsp:val=&quot;00751415&quot;/&gt;&lt;wsp:rsid wsp:val=&quot;0075296C&quot;/&gt;&lt;wsp:rsid wsp:val=&quot;0075417E&quot;/&gt;&lt;wsp:rsid wsp:val=&quot;00757E7B&quot;/&gt;&lt;wsp:rsid wsp:val=&quot;007605F5&quot;/&gt;&lt;wsp:rsid wsp:val=&quot;00760959&quot;/&gt;&lt;wsp:rsid wsp:val=&quot;00762D07&quot;/&gt;&lt;wsp:rsid wsp:val=&quot;00764502&quot;/&gt;&lt;wsp:rsid wsp:val=&quot;00767018&quot;/&gt;&lt;wsp:rsid wsp:val=&quot;00771261&quot;/&gt;&lt;wsp:rsid wsp:val=&quot;00771F14&quot;/&gt;&lt;wsp:rsid wsp:val=&quot;0077262D&quot;/&gt;&lt;wsp:rsid wsp:val=&quot;0077522C&quot;/&gt;&lt;wsp:rsid wsp:val=&quot;00776E92&quot;/&gt;&lt;wsp:rsid wsp:val=&quot;00777A84&quot;/&gt;&lt;wsp:rsid wsp:val=&quot;007828DE&quot;/&gt;&lt;wsp:rsid wsp:val=&quot;00784744&quot;/&gt;&lt;wsp:rsid wsp:val=&quot;00785E40&quot;/&gt;&lt;wsp:rsid wsp:val=&quot;00787CB9&quot;/&gt;&lt;wsp:rsid wsp:val=&quot;00794EFE&quot;/&gt;&lt;wsp:rsid wsp:val=&quot;00796E1A&quot;/&gt;&lt;wsp:rsid wsp:val=&quot;007B28C5&quot;/&gt;&lt;wsp:rsid wsp:val=&quot;007C1A23&quot;/&gt;&lt;wsp:rsid wsp:val=&quot;007C2444&quot;/&gt;&lt;wsp:rsid wsp:val=&quot;007D0243&quot;/&gt;&lt;wsp:rsid wsp:val=&quot;007D3E5A&quot;/&gt;&lt;wsp:rsid wsp:val=&quot;007D4B0F&quot;/&gt;&lt;wsp:rsid wsp:val=&quot;007D6254&quot;/&gt;&lt;wsp:rsid wsp:val=&quot;007D7D9A&quot;/&gt;&lt;wsp:rsid wsp:val=&quot;007E2FD8&quot;/&gt;&lt;wsp:rsid wsp:val=&quot;007E4DE2&quot;/&gt;&lt;wsp:rsid wsp:val=&quot;007E5D14&quot;/&gt;&lt;wsp:rsid wsp:val=&quot;007E76C0&quot;/&gt;&lt;wsp:rsid wsp:val=&quot;007F548C&quot;/&gt;&lt;wsp:rsid wsp:val=&quot;007F71F8&quot;/&gt;&lt;wsp:rsid wsp:val=&quot;0080093F&quot;/&gt;&lt;wsp:rsid wsp:val=&quot;00800D2D&quot;/&gt;&lt;wsp:rsid wsp:val=&quot;00802DD7&quot;/&gt;&lt;wsp:rsid wsp:val=&quot;00807552&quot;/&gt;&lt;wsp:rsid wsp:val=&quot;00810F26&quot;/&gt;&lt;wsp:rsid wsp:val=&quot;00813E5D&quot;/&gt;&lt;wsp:rsid wsp:val=&quot;0081637D&quot;/&gt;&lt;wsp:rsid wsp:val=&quot;008246FB&quot;/&gt;&lt;wsp:rsid wsp:val=&quot;00826A12&quot;/&gt;&lt;wsp:rsid wsp:val=&quot;00827524&quot;/&gt;&lt;wsp:rsid wsp:val=&quot;00833E8E&quot;/&gt;&lt;wsp:rsid wsp:val=&quot;0085426E&quot;/&gt;&lt;wsp:rsid wsp:val=&quot;0086117B&quot;/&gt;&lt;wsp:rsid wsp:val=&quot;008612C8&quot;/&gt;&lt;wsp:rsid wsp:val=&quot;00861660&quot;/&gt;&lt;wsp:rsid wsp:val=&quot;00863E13&quot;/&gt;&lt;wsp:rsid wsp:val=&quot;008702DD&quot;/&gt;&lt;wsp:rsid wsp:val=&quot;0088328D&quot;/&gt;&lt;wsp:rsid wsp:val=&quot;00883A98&quot;/&gt;&lt;wsp:rsid wsp:val=&quot;00884068&quot;/&gt;&lt;wsp:rsid wsp:val=&quot;0088458B&quot;/&gt;&lt;wsp:rsid wsp:val=&quot;008873FF&quot;/&gt;&lt;wsp:rsid wsp:val=&quot;0089794A&quot;/&gt;&lt;wsp:rsid wsp:val=&quot;008A0CF8&quot;/&gt;&lt;wsp:rsid wsp:val=&quot;008A3135&quot;/&gt;&lt;wsp:rsid wsp:val=&quot;008A52D7&quot;/&gt;&lt;wsp:rsid wsp:val=&quot;008A62BA&quot;/&gt;&lt;wsp:rsid wsp:val=&quot;008B3226&quot;/&gt;&lt;wsp:rsid wsp:val=&quot;008B4268&quot;/&gt;&lt;wsp:rsid wsp:val=&quot;008C2462&quot;/&gt;&lt;wsp:rsid wsp:val=&quot;008C5DBA&quot;/&gt;&lt;wsp:rsid wsp:val=&quot;008D29F6&quot;/&gt;&lt;wsp:rsid wsp:val=&quot;008D374F&quot;/&gt;&lt;wsp:rsid wsp:val=&quot;008D4D0A&quot;/&gt;&lt;wsp:rsid wsp:val=&quot;008E605B&quot;/&gt;&lt;wsp:rsid wsp:val=&quot;008F0312&quot;/&gt;&lt;wsp:rsid wsp:val=&quot;009035F7&quot;/&gt;&lt;wsp:rsid wsp:val=&quot;0090631F&quot;/&gt;&lt;wsp:rsid wsp:val=&quot;009103F1&quot;/&gt;&lt;wsp:rsid wsp:val=&quot;00920928&quot;/&gt;&lt;wsp:rsid wsp:val=&quot;00922473&quot;/&gt;&lt;wsp:rsid wsp:val=&quot;00922D52&quot;/&gt;&lt;wsp:rsid wsp:val=&quot;00927CC2&quot;/&gt;&lt;wsp:rsid wsp:val=&quot;0094016C&quot;/&gt;&lt;wsp:rsid wsp:val=&quot;0094151F&quot;/&gt;&lt;wsp:rsid wsp:val=&quot;009425AF&quot;/&gt;&lt;wsp:rsid wsp:val=&quot;009430BA&quot;/&gt;&lt;wsp:rsid wsp:val=&quot;009435A8&quot;/&gt;&lt;wsp:rsid wsp:val=&quot;009446B6&quot;/&gt;&lt;wsp:rsid wsp:val=&quot;00947B21&quot;/&gt;&lt;wsp:rsid wsp:val=&quot;009501A7&quot;/&gt;&lt;wsp:rsid wsp:val=&quot;00955487&quot;/&gt;&lt;wsp:rsid wsp:val=&quot;0095581D&quot;/&gt;&lt;wsp:rsid wsp:val=&quot;00962911&quot;/&gt;&lt;wsp:rsid wsp:val=&quot;00976026&quot;/&gt;&lt;wsp:rsid wsp:val=&quot;009773F8&quot;/&gt;&lt;wsp:rsid wsp:val=&quot;009802BB&quot;/&gt;&lt;wsp:rsid wsp:val=&quot;00981271&quot;/&gt;&lt;wsp:rsid wsp:val=&quot;009867BB&quot;/&gt;&lt;wsp:rsid wsp:val=&quot;0099136E&quot;/&gt;&lt;wsp:rsid wsp:val=&quot;00992069&quot;/&gt;&lt;wsp:rsid wsp:val=&quot;00993009&quot;/&gt;&lt;wsp:rsid wsp:val=&quot;009938E6&quot;/&gt;&lt;wsp:rsid wsp:val=&quot;0099522D&quot;/&gt;&lt;wsp:rsid wsp:val=&quot;00995EF8&quot;/&gt;&lt;wsp:rsid wsp:val=&quot;009972E4&quot;/&gt;&lt;wsp:rsid wsp:val=&quot;009A2B56&quot;/&gt;&lt;wsp:rsid wsp:val=&quot;009A3F17&quot;/&gt;&lt;wsp:rsid wsp:val=&quot;009B58D1&quot;/&gt;&lt;wsp:rsid wsp:val=&quot;009B66B2&quot;/&gt;&lt;wsp:rsid wsp:val=&quot;009C1531&quot;/&gt;&lt;wsp:rsid wsp:val=&quot;009D4036&quot;/&gt;&lt;wsp:rsid wsp:val=&quot;009D442F&quot;/&gt;&lt;wsp:rsid wsp:val=&quot;009D4C18&quot;/&gt;&lt;wsp:rsid wsp:val=&quot;009D6402&quot;/&gt;&lt;wsp:rsid wsp:val=&quot;009F273A&quot;/&gt;&lt;wsp:rsid wsp:val=&quot;00A03BC9&quot;/&gt;&lt;wsp:rsid wsp:val=&quot;00A049C2&quot;/&gt;&lt;wsp:rsid wsp:val=&quot;00A07B61&quot;/&gt;&lt;wsp:rsid wsp:val=&quot;00A1082D&quot;/&gt;&lt;wsp:rsid wsp:val=&quot;00A16ADE&quot;/&gt;&lt;wsp:rsid wsp:val=&quot;00A26201&quot;/&gt;&lt;wsp:rsid wsp:val=&quot;00A34626&quot;/&gt;&lt;wsp:rsid wsp:val=&quot;00A374B4&quot;/&gt;&lt;wsp:rsid wsp:val=&quot;00A42236&quot;/&gt;&lt;wsp:rsid wsp:val=&quot;00A43221&quot;/&gt;&lt;wsp:rsid wsp:val=&quot;00A4383B&quot;/&gt;&lt;wsp:rsid wsp:val=&quot;00A51CA7&quot;/&gt;&lt;wsp:rsid wsp:val=&quot;00A526D7&quot;/&gt;&lt;wsp:rsid wsp:val=&quot;00A55CD4&quot;/&gt;&lt;wsp:rsid wsp:val=&quot;00A701A7&quot;/&gt;&lt;wsp:rsid wsp:val=&quot;00A75AB5&quot;/&gt;&lt;wsp:rsid wsp:val=&quot;00A76342&quot;/&gt;&lt;wsp:rsid wsp:val=&quot;00A83386&quot;/&gt;&lt;wsp:rsid wsp:val=&quot;00A836D9&quot;/&gt;&lt;wsp:rsid wsp:val=&quot;00A86221&quot;/&gt;&lt;wsp:rsid wsp:val=&quot;00A86609&quot;/&gt;&lt;wsp:rsid wsp:val=&quot;00A908E5&quot;/&gt;&lt;wsp:rsid wsp:val=&quot;00AA2B68&quot;/&gt;&lt;wsp:rsid wsp:val=&quot;00AB3C2F&quot;/&gt;&lt;wsp:rsid wsp:val=&quot;00AB514D&quot;/&gt;&lt;wsp:rsid wsp:val=&quot;00AC03B4&quot;/&gt;&lt;wsp:rsid wsp:val=&quot;00AC4616&quot;/&gt;&lt;wsp:rsid wsp:val=&quot;00AC6905&quot;/&gt;&lt;wsp:rsid wsp:val=&quot;00AE1832&quot;/&gt;&lt;wsp:rsid wsp:val=&quot;00AE1BD3&quot;/&gt;&lt;wsp:rsid wsp:val=&quot;00AE5F10&quot;/&gt;&lt;wsp:rsid wsp:val=&quot;00AE66B7&quot;/&gt;&lt;wsp:rsid wsp:val=&quot;00AF527E&quot;/&gt;&lt;wsp:rsid wsp:val=&quot;00AF6ED8&quot;/&gt;&lt;wsp:rsid wsp:val=&quot;00B034F7&quot;/&gt;&lt;wsp:rsid wsp:val=&quot;00B07551&quot;/&gt;&lt;wsp:rsid wsp:val=&quot;00B11647&quot;/&gt;&lt;wsp:rsid wsp:val=&quot;00B13DAB&quot;/&gt;&lt;wsp:rsid wsp:val=&quot;00B227A4&quot;/&gt;&lt;wsp:rsid wsp:val=&quot;00B23D48&quot;/&gt;&lt;wsp:rsid wsp:val=&quot;00B25C0D&quot;/&gt;&lt;wsp:rsid wsp:val=&quot;00B275DB&quot;/&gt;&lt;wsp:rsid wsp:val=&quot;00B3045E&quot;/&gt;&lt;wsp:rsid wsp:val=&quot;00B31A31&quot;/&gt;&lt;wsp:rsid wsp:val=&quot;00B32FDF&quot;/&gt;&lt;wsp:rsid wsp:val=&quot;00B40FA5&quot;/&gt;&lt;wsp:rsid wsp:val=&quot;00B67C1B&quot;/&gt;&lt;wsp:rsid wsp:val=&quot;00B80E27&quot;/&gt;&lt;wsp:rsid wsp:val=&quot;00B81EF0&quot;/&gt;&lt;wsp:rsid wsp:val=&quot;00B83C93&quot;/&gt;&lt;wsp:rsid wsp:val=&quot;00B847B3&quot;/&gt;&lt;wsp:rsid wsp:val=&quot;00B930D3&quot;/&gt;&lt;wsp:rsid wsp:val=&quot;00B93E7F&quot;/&gt;&lt;wsp:rsid wsp:val=&quot;00B977B6&quot;/&gt;&lt;wsp:rsid wsp:val=&quot;00BA1143&quot;/&gt;&lt;wsp:rsid wsp:val=&quot;00BA5F12&quot;/&gt;&lt;wsp:rsid wsp:val=&quot;00BB0725&quot;/&gt;&lt;wsp:rsid wsp:val=&quot;00BB306E&quot;/&gt;&lt;wsp:rsid wsp:val=&quot;00BB37C6&quot;/&gt;&lt;wsp:rsid wsp:val=&quot;00BB7991&quot;/&gt;&lt;wsp:rsid wsp:val=&quot;00BC050C&quot;/&gt;&lt;wsp:rsid wsp:val=&quot;00BC2262&quot;/&gt;&lt;wsp:rsid wsp:val=&quot;00BC3B65&quot;/&gt;&lt;wsp:rsid wsp:val=&quot;00BD0EBF&quot;/&gt;&lt;wsp:rsid wsp:val=&quot;00BE48F4&quot;/&gt;&lt;wsp:rsid wsp:val=&quot;00BE63B4&quot;/&gt;&lt;wsp:rsid wsp:val=&quot;00BF31B1&quot;/&gt;&lt;wsp:rsid wsp:val=&quot;00C00348&quot;/&gt;&lt;wsp:rsid wsp:val=&quot;00C00646&quot;/&gt;&lt;wsp:rsid wsp:val=&quot;00C0204C&quot;/&gt;&lt;wsp:rsid wsp:val=&quot;00C06899&quot;/&gt;&lt;wsp:rsid wsp:val=&quot;00C12D42&quot;/&gt;&lt;wsp:rsid wsp:val=&quot;00C17D0D&quot;/&gt;&lt;wsp:rsid wsp:val=&quot;00C24D85&quot;/&gt;&lt;wsp:rsid wsp:val=&quot;00C35D8F&quot;/&gt;&lt;wsp:rsid wsp:val=&quot;00C36EAA&quot;/&gt;&lt;wsp:rsid wsp:val=&quot;00C435B5&quot;/&gt;&lt;wsp:rsid wsp:val=&quot;00C44DBA&quot;/&gt;&lt;wsp:rsid wsp:val=&quot;00C4651B&quot;/&gt;&lt;wsp:rsid wsp:val=&quot;00C67157&quot;/&gt;&lt;wsp:rsid wsp:val=&quot;00C706D2&quot;/&gt;&lt;wsp:rsid wsp:val=&quot;00C7246D&quot;/&gt;&lt;wsp:rsid wsp:val=&quot;00C8033F&quot;/&gt;&lt;wsp:rsid wsp:val=&quot;00C803E5&quot;/&gt;&lt;wsp:rsid wsp:val=&quot;00C80880&quot;/&gt;&lt;wsp:rsid wsp:val=&quot;00C80BFF&quot;/&gt;&lt;wsp:rsid wsp:val=&quot;00C81110&quot;/&gt;&lt;wsp:rsid wsp:val=&quot;00C839A6&quot;/&gt;&lt;wsp:rsid wsp:val=&quot;00C9050A&quot;/&gt;&lt;wsp:rsid wsp:val=&quot;00C94EB4&quot;/&gt;&lt;wsp:rsid wsp:val=&quot;00C97686&quot;/&gt;&lt;wsp:rsid wsp:val=&quot;00CB341E&quot;/&gt;&lt;wsp:rsid wsp:val=&quot;00CB3A0E&quot;/&gt;&lt;wsp:rsid wsp:val=&quot;00CC2D62&quot;/&gt;&lt;wsp:rsid wsp:val=&quot;00CC6E45&quot;/&gt;&lt;wsp:rsid wsp:val=&quot;00CD4757&quot;/&gt;&lt;wsp:rsid wsp:val=&quot;00CD7F9A&quot;/&gt;&lt;wsp:rsid wsp:val=&quot;00CF273C&quot;/&gt;&lt;wsp:rsid wsp:val=&quot;00D10D46&quot;/&gt;&lt;wsp:rsid wsp:val=&quot;00D21FAC&quot;/&gt;&lt;wsp:rsid wsp:val=&quot;00D240FC&quot;/&gt;&lt;wsp:rsid wsp:val=&quot;00D27032&quot;/&gt;&lt;wsp:rsid wsp:val=&quot;00D309EA&quot;/&gt;&lt;wsp:rsid wsp:val=&quot;00D32507&quot;/&gt;&lt;wsp:rsid wsp:val=&quot;00D36A2A&quot;/&gt;&lt;wsp:rsid wsp:val=&quot;00D36F51&quot;/&gt;&lt;wsp:rsid wsp:val=&quot;00D4227F&quot;/&gt;&lt;wsp:rsid wsp:val=&quot;00D43F6D&quot;/&gt;&lt;wsp:rsid wsp:val=&quot;00D47591&quot;/&gt;&lt;wsp:rsid wsp:val=&quot;00D52880&quot;/&gt;&lt;wsp:rsid wsp:val=&quot;00D56DD8&quot;/&gt;&lt;wsp:rsid wsp:val=&quot;00D63494&quot;/&gt;&lt;wsp:rsid wsp:val=&quot;00D677D3&quot;/&gt;&lt;wsp:rsid wsp:val=&quot;00D74B09&quot;/&gt;&lt;wsp:rsid wsp:val=&quot;00D81675&quot;/&gt;&lt;wsp:rsid wsp:val=&quot;00D838F9&quot;/&gt;&lt;wsp:rsid wsp:val=&quot;00D84DCB&quot;/&gt;&lt;wsp:rsid wsp:val=&quot;00D8532B&quot;/&gt;&lt;wsp:rsid wsp:val=&quot;00D856A4&quot;/&gt;&lt;wsp:rsid wsp:val=&quot;00D85B95&quot;/&gt;&lt;wsp:rsid wsp:val=&quot;00D86E3A&quot;/&gt;&lt;wsp:rsid wsp:val=&quot;00D91B0F&quot;/&gt;&lt;wsp:rsid wsp:val=&quot;00D93FF5&quot;/&gt;&lt;wsp:rsid wsp:val=&quot;00DA5294&quot;/&gt;&lt;wsp:rsid wsp:val=&quot;00DA6819&quot;/&gt;&lt;wsp:rsid wsp:val=&quot;00DA75FE&quot;/&gt;&lt;wsp:rsid wsp:val=&quot;00DB63A1&quot;/&gt;&lt;wsp:rsid wsp:val=&quot;00DC5579&quot;/&gt;&lt;wsp:rsid wsp:val=&quot;00DC5BE6&quot;/&gt;&lt;wsp:rsid wsp:val=&quot;00DD6961&quot;/&gt;&lt;wsp:rsid wsp:val=&quot;00DE1972&quot;/&gt;&lt;wsp:rsid wsp:val=&quot;00DE5094&quot;/&gt;&lt;wsp:rsid wsp:val=&quot;00DE5191&quot;/&gt;&lt;wsp:rsid wsp:val=&quot;00DE6044&quot;/&gt;&lt;wsp:rsid wsp:val=&quot;00DF1E3D&quot;/&gt;&lt;wsp:rsid wsp:val=&quot;00DF3ED9&quot;/&gt;&lt;wsp:rsid wsp:val=&quot;00DF556B&quot;/&gt;&lt;wsp:rsid wsp:val=&quot;00E04256&quot;/&gt;&lt;wsp:rsid wsp:val=&quot;00E04EFD&quot;/&gt;&lt;wsp:rsid wsp:val=&quot;00E11D97&quot;/&gt;&lt;wsp:rsid wsp:val=&quot;00E2113F&quot;/&gt;&lt;wsp:rsid wsp:val=&quot;00E22EAE&quot;/&gt;&lt;wsp:rsid wsp:val=&quot;00E23221&quot;/&gt;&lt;wsp:rsid wsp:val=&quot;00E2412E&quot;/&gt;&lt;wsp:rsid wsp:val=&quot;00E25E89&quot;/&gt;&lt;wsp:rsid wsp:val=&quot;00E26D94&quot;/&gt;&lt;wsp:rsid wsp:val=&quot;00E30387&quot;/&gt;&lt;wsp:rsid wsp:val=&quot;00E31774&quot;/&gt;&lt;wsp:rsid wsp:val=&quot;00E36A45&quot;/&gt;&lt;wsp:rsid wsp:val=&quot;00E40A82&quot;/&gt;&lt;wsp:rsid wsp:val=&quot;00E42A3F&quot;/&gt;&lt;wsp:rsid wsp:val=&quot;00E528F6&quot;/&gt;&lt;wsp:rsid wsp:val=&quot;00E53870&quot;/&gt;&lt;wsp:rsid wsp:val=&quot;00E54B35&quot;/&gt;&lt;wsp:rsid wsp:val=&quot;00E60B15&quot;/&gt;&lt;wsp:rsid wsp:val=&quot;00E63367&quot;/&gt;&lt;wsp:rsid wsp:val=&quot;00E6471D&quot;/&gt;&lt;wsp:rsid wsp:val=&quot;00E8045A&quot;/&gt;&lt;wsp:rsid wsp:val=&quot;00E91012&quot;/&gt;&lt;wsp:rsid wsp:val=&quot;00EA0EE6&quot;/&gt;&lt;wsp:rsid wsp:val=&quot;00EA1DAB&quot;/&gt;&lt;wsp:rsid wsp:val=&quot;00EA33D9&quot;/&gt;&lt;wsp:rsid wsp:val=&quot;00EB1B42&quot;/&gt;&lt;wsp:rsid wsp:val=&quot;00EB26C8&quot;/&gt;&lt;wsp:rsid wsp:val=&quot;00EB561F&quot;/&gt;&lt;wsp:rsid wsp:val=&quot;00ED389C&quot;/&gt;&lt;wsp:rsid wsp:val=&quot;00ED4E2D&quot;/&gt;&lt;wsp:rsid wsp:val=&quot;00EF0D68&quot;/&gt;&lt;wsp:rsid wsp:val=&quot;00EF12E7&quot;/&gt;&lt;wsp:rsid wsp:val=&quot;00EF5B6E&quot;/&gt;&lt;wsp:rsid wsp:val=&quot;00F0568B&quot;/&gt;&lt;wsp:rsid wsp:val=&quot;00F05D73&quot;/&gt;&lt;wsp:rsid wsp:val=&quot;00F12FE9&quot;/&gt;&lt;wsp:rsid wsp:val=&quot;00F13DA1&quot;/&gt;&lt;wsp:rsid wsp:val=&quot;00F17365&quot;/&gt;&lt;wsp:rsid wsp:val=&quot;00F221EF&quot;/&gt;&lt;wsp:rsid wsp:val=&quot;00F27A94&quot;/&gt;&lt;wsp:rsid wsp:val=&quot;00F32A9B&quot;/&gt;&lt;wsp:rsid wsp:val=&quot;00F419D6&quot;/&gt;&lt;wsp:rsid wsp:val=&quot;00F42DC7&quot;/&gt;&lt;wsp:rsid wsp:val=&quot;00F43D63&quot;/&gt;&lt;wsp:rsid wsp:val=&quot;00F45AA8&quot;/&gt;&lt;wsp:rsid wsp:val=&quot;00F45E02&quot;/&gt;&lt;wsp:rsid wsp:val=&quot;00F4697D&quot;/&gt;&lt;wsp:rsid wsp:val=&quot;00F47E89&quot;/&gt;&lt;wsp:rsid wsp:val=&quot;00F55493&quot;/&gt;&lt;wsp:rsid wsp:val=&quot;00F70DAA&quot;/&gt;&lt;wsp:rsid wsp:val=&quot;00F713FD&quot;/&gt;&lt;wsp:rsid wsp:val=&quot;00F7461B&quot;/&gt;&lt;wsp:rsid wsp:val=&quot;00F82CB3&quot;/&gt;&lt;wsp:rsid wsp:val=&quot;00F83BF4&quot;/&gt;&lt;wsp:rsid wsp:val=&quot;00F85D5E&quot;/&gt;&lt;wsp:rsid wsp:val=&quot;00F92660&quot;/&gt;&lt;wsp:rsid wsp:val=&quot;00F95146&quot;/&gt;&lt;wsp:rsid wsp:val=&quot;00F96FEA&quot;/&gt;&lt;wsp:rsid wsp:val=&quot;00FA2108&quot;/&gt;&lt;wsp:rsid wsp:val=&quot;00FA44F2&quot;/&gt;&lt;wsp:rsid wsp:val=&quot;00FB24A3&quot;/&gt;&lt;wsp:rsid wsp:val=&quot;00FB76B8&quot;/&gt;&lt;wsp:rsid wsp:val=&quot;00FC2A12&quot;/&gt;&lt;wsp:rsid wsp:val=&quot;00FC5E7B&quot;/&gt;&lt;wsp:rsid wsp:val=&quot;00FC7C4B&quot;/&gt;&lt;wsp:rsid wsp:val=&quot;00FD08E3&quot;/&gt;&lt;wsp:rsid wsp:val=&quot;00FD1885&quot;/&gt;&lt;wsp:rsid wsp:val=&quot;00FD1FFB&quot;/&gt;&lt;wsp:rsid wsp:val=&quot;00FD234C&quot;/&gt;&lt;wsp:rsid wsp:val=&quot;00FD640C&quot;/&gt;&lt;wsp:rsid wsp:val=&quot;00FE3EBF&quot;/&gt;&lt;wsp:rsid wsp:val=&quot;00FE65B6&quot;/&gt;&lt;wsp:rsid wsp:val=&quot;00FF29C5&quot;/&gt;&lt;wsp:rsid wsp:val=&quot;00FF7489&quot;/&gt;&lt;/wsp:rsids&gt;&lt;/w:docPr&gt;&lt;w:body&gt;&lt;wx:sect&gt;&lt;w:p wsp:rsidR=&quot;00000000&quot; wsp:rsidRDefault=&quot;005E37AB&quot; wsp:rsidP=&quot;005E37AB&quot;&gt;&lt;m:oMathPara&gt;&lt;m:oMath&gt;&lt;m:r&gt;&lt;w:rPr&gt;&lt;w:rFonts w:ascii=&quot;Cambria Math&quot; w:h-ansi=&quot;Cambria Math&quot; w:cs=&quot;Arial&quot;/&gt;&lt;wx:font wx:val=&quot;Cambria Math&quot;/&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0" o:title="" chromakey="white"/>
          </v:shape>
        </w:pict>
      </w:r>
      <w:r w:rsidR="007828DE" w:rsidRPr="007828DE">
        <w:rPr>
          <w:rFonts w:ascii="Arial" w:hAnsi="Arial" w:cs="Arial"/>
        </w:rPr>
        <w:fldChar w:fldCharType="end"/>
      </w:r>
      <w:r w:rsidR="009D442F" w:rsidRPr="009D442F">
        <w:rPr>
          <w:rFonts w:ascii="Arial" w:hAnsi="Arial" w:cs="Arial"/>
        </w:rPr>
        <w:fldChar w:fldCharType="begin"/>
      </w:r>
      <w:r w:rsidR="009D442F" w:rsidRPr="009D442F">
        <w:rPr>
          <w:rFonts w:ascii="Arial" w:hAnsi="Arial" w:cs="Arial"/>
        </w:rPr>
        <w:instrText xml:space="preserve"> QUOTE </w:instrText>
      </w:r>
      <w:r w:rsidR="00252D89">
        <w:rPr>
          <w:position w:val="-6"/>
        </w:rPr>
        <w:pict>
          <v:shape id="_x0000_i1050" type="#_x0000_t75" style="width:4.9pt;height:13.6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461C0F&quot;/&gt;&lt;wsp:rsid wsp:val=&quot;00000DE9&quot;/&gt;&lt;wsp:rsid wsp:val=&quot;0001358A&quot;/&gt;&lt;wsp:rsid wsp:val=&quot;00014909&quot;/&gt;&lt;wsp:rsid wsp:val=&quot;000172C2&quot;/&gt;&lt;wsp:rsid wsp:val=&quot;000202AB&quot;/&gt;&lt;wsp:rsid wsp:val=&quot;000236FF&quot;/&gt;&lt;wsp:rsid wsp:val=&quot;000341BA&quot;/&gt;&lt;wsp:rsid wsp:val=&quot;00043EA1&quot;/&gt;&lt;wsp:rsid wsp:val=&quot;00053557&quot;/&gt;&lt;wsp:rsid wsp:val=&quot;00063263&quot;/&gt;&lt;wsp:rsid wsp:val=&quot;0007738F&quot;/&gt;&lt;wsp:rsid wsp:val=&quot;000878CB&quot;/&gt;&lt;wsp:rsid wsp:val=&quot;000A2B85&quot;/&gt;&lt;wsp:rsid wsp:val=&quot;000A5305&quot;/&gt;&lt;wsp:rsid wsp:val=&quot;000A6C6B&quot;/&gt;&lt;wsp:rsid wsp:val=&quot;000B22C9&quot;/&gt;&lt;wsp:rsid wsp:val=&quot;000B2BF4&quot;/&gt;&lt;wsp:rsid wsp:val=&quot;000B5963&quot;/&gt;&lt;wsp:rsid wsp:val=&quot;000C428C&quot;/&gt;&lt;wsp:rsid wsp:val=&quot;000C7C30&quot;/&gt;&lt;wsp:rsid wsp:val=&quot;000D30CD&quot;/&gt;&lt;wsp:rsid wsp:val=&quot;000D4A78&quot;/&gt;&lt;wsp:rsid wsp:val=&quot;000D7AD3&quot;/&gt;&lt;wsp:rsid wsp:val=&quot;000E0CFA&quot;/&gt;&lt;wsp:rsid wsp:val=&quot;000E0D50&quot;/&gt;&lt;wsp:rsid wsp:val=&quot;000E2314&quot;/&gt;&lt;wsp:rsid wsp:val=&quot;000E3DFC&quot;/&gt;&lt;wsp:rsid wsp:val=&quot;000F7337&quot;/&gt;&lt;wsp:rsid wsp:val=&quot;00104955&quot;/&gt;&lt;wsp:rsid wsp:val=&quot;00105554&quot;/&gt;&lt;wsp:rsid wsp:val=&quot;00105DC3&quot;/&gt;&lt;wsp:rsid wsp:val=&quot;00106B5C&quot;/&gt;&lt;wsp:rsid wsp:val=&quot;0012473C&quot;/&gt;&lt;wsp:rsid wsp:val=&quot;00124B27&quot;/&gt;&lt;wsp:rsid wsp:val=&quot;00143076&quot;/&gt;&lt;wsp:rsid wsp:val=&quot;001436D9&quot;/&gt;&lt;wsp:rsid wsp:val=&quot;00152A2C&quot;/&gt;&lt;wsp:rsid wsp:val=&quot;00157368&quot;/&gt;&lt;wsp:rsid wsp:val=&quot;00157424&quot;/&gt;&lt;wsp:rsid wsp:val=&quot;0016002C&quot;/&gt;&lt;wsp:rsid wsp:val=&quot;00164475&quot;/&gt;&lt;wsp:rsid wsp:val=&quot;001826DD&quot;/&gt;&lt;wsp:rsid wsp:val=&quot;00182D75&quot;/&gt;&lt;wsp:rsid wsp:val=&quot;001A061A&quot;/&gt;&lt;wsp:rsid wsp:val=&quot;001A15E3&quot;/&gt;&lt;wsp:rsid wsp:val=&quot;001A4C5C&quot;/&gt;&lt;wsp:rsid wsp:val=&quot;001A585C&quot;/&gt;&lt;wsp:rsid wsp:val=&quot;001B3719&quot;/&gt;&lt;wsp:rsid wsp:val=&quot;001C0EA8&quot;/&gt;&lt;wsp:rsid wsp:val=&quot;001C0F20&quot;/&gt;&lt;wsp:rsid wsp:val=&quot;001C2C37&quot;/&gt;&lt;wsp:rsid wsp:val=&quot;001C6AF2&quot;/&gt;&lt;wsp:rsid wsp:val=&quot;001D3177&quot;/&gt;&lt;wsp:rsid wsp:val=&quot;001D5471&quot;/&gt;&lt;wsp:rsid wsp:val=&quot;001F1B02&quot;/&gt;&lt;wsp:rsid wsp:val=&quot;001F7C9A&quot;/&gt;&lt;wsp:rsid wsp:val=&quot;00205C8E&quot;/&gt;&lt;wsp:rsid wsp:val=&quot;002104AA&quot;/&gt;&lt;wsp:rsid wsp:val=&quot;00210E96&quot;/&gt;&lt;wsp:rsid wsp:val=&quot;00211FE2&quot;/&gt;&lt;wsp:rsid wsp:val=&quot;00215C9B&quot;/&gt;&lt;wsp:rsid wsp:val=&quot;0022407F&quot;/&gt;&lt;wsp:rsid wsp:val=&quot;00227D3D&quot;/&gt;&lt;wsp:rsid wsp:val=&quot;00230FB5&quot;/&gt;&lt;wsp:rsid wsp:val=&quot;002370B8&quot;/&gt;&lt;wsp:rsid wsp:val=&quot;002449BB&quot;/&gt;&lt;wsp:rsid wsp:val=&quot;0024551A&quot;/&gt;&lt;wsp:rsid wsp:val=&quot;0024679A&quot;/&gt;&lt;wsp:rsid wsp:val=&quot;002471DF&quot;/&gt;&lt;wsp:rsid wsp:val=&quot;00256317&quot;/&gt;&lt;wsp:rsid wsp:val=&quot;00260A0E&quot;/&gt;&lt;wsp:rsid wsp:val=&quot;00261B36&quot;/&gt;&lt;wsp:rsid wsp:val=&quot;00264B3F&quot;/&gt;&lt;wsp:rsid wsp:val=&quot;002709B2&quot;/&gt;&lt;wsp:rsid wsp:val=&quot;002720C0&quot;/&gt;&lt;wsp:rsid wsp:val=&quot;002740E9&quot;/&gt;&lt;wsp:rsid wsp:val=&quot;00274F70&quot;/&gt;&lt;wsp:rsid wsp:val=&quot;00280C6C&quot;/&gt;&lt;wsp:rsid wsp:val=&quot;002841DF&quot;/&gt;&lt;wsp:rsid wsp:val=&quot;002865EC&quot;/&gt;&lt;wsp:rsid wsp:val=&quot;002867ED&quot;/&gt;&lt;wsp:rsid wsp:val=&quot;002938ED&quot;/&gt;&lt;wsp:rsid wsp:val=&quot;002957B7&quot;/&gt;&lt;wsp:rsid wsp:val=&quot;002A2F90&quot;/&gt;&lt;wsp:rsid wsp:val=&quot;002B2FA6&quot;/&gt;&lt;wsp:rsid wsp:val=&quot;002B3B1C&quot;/&gt;&lt;wsp:rsid wsp:val=&quot;002B5BB7&quot;/&gt;&lt;wsp:rsid wsp:val=&quot;002B6EC4&quot;/&gt;&lt;wsp:rsid wsp:val=&quot;002C33C1&quot;/&gt;&lt;wsp:rsid wsp:val=&quot;002C398D&quot;/&gt;&lt;wsp:rsid wsp:val=&quot;002C7C7E&quot;/&gt;&lt;wsp:rsid wsp:val=&quot;002D43C8&quot;/&gt;&lt;wsp:rsid wsp:val=&quot;002E37E1&quot;/&gt;&lt;wsp:rsid wsp:val=&quot;002E3885&quot;/&gt;&lt;wsp:rsid wsp:val=&quot;002E3FEE&quot;/&gt;&lt;wsp:rsid wsp:val=&quot;002E4511&quot;/&gt;&lt;wsp:rsid wsp:val=&quot;002E5EE9&quot;/&gt;&lt;wsp:rsid wsp:val=&quot;002E7A0A&quot;/&gt;&lt;wsp:rsid wsp:val=&quot;002F0F3D&quot;/&gt;&lt;wsp:rsid wsp:val=&quot;002F1B50&quot;/&gt;&lt;wsp:rsid wsp:val=&quot;002F24D4&quot;/&gt;&lt;wsp:rsid wsp:val=&quot;0030370F&quot;/&gt;&lt;wsp:rsid wsp:val=&quot;00303924&quot;/&gt;&lt;wsp:rsid wsp:val=&quot;00304E9B&quot;/&gt;&lt;wsp:rsid wsp:val=&quot;00311864&quot;/&gt;&lt;wsp:rsid wsp:val=&quot;00312D6C&quot;/&gt;&lt;wsp:rsid wsp:val=&quot;00320D80&quot;/&gt;&lt;wsp:rsid wsp:val=&quot;0032182D&quot;/&gt;&lt;wsp:rsid wsp:val=&quot;00321C22&quot;/&gt;&lt;wsp:rsid wsp:val=&quot;00322BCA&quot;/&gt;&lt;wsp:rsid wsp:val=&quot;00323834&quot;/&gt;&lt;wsp:rsid wsp:val=&quot;003332A1&quot;/&gt;&lt;wsp:rsid wsp:val=&quot;00334AD2&quot;/&gt;&lt;wsp:rsid wsp:val=&quot;003353FC&quot;/&gt;&lt;wsp:rsid wsp:val=&quot;00336AC8&quot;/&gt;&lt;wsp:rsid wsp:val=&quot;00346C73&quot;/&gt;&lt;wsp:rsid wsp:val=&quot;0035153D&quot;/&gt;&lt;wsp:rsid wsp:val=&quot;00357AC4&quot;/&gt;&lt;wsp:rsid wsp:val=&quot;0036349D&quot;/&gt;&lt;wsp:rsid wsp:val=&quot;00364942&quot;/&gt;&lt;wsp:rsid wsp:val=&quot;00367BE2&quot;/&gt;&lt;wsp:rsid wsp:val=&quot;00376BAA&quot;/&gt;&lt;wsp:rsid wsp:val=&quot;003779B1&quot;/&gt;&lt;wsp:rsid wsp:val=&quot;00384259&quot;/&gt;&lt;wsp:rsid wsp:val=&quot;003851E3&quot;/&gt;&lt;wsp:rsid wsp:val=&quot;0039134F&quot;/&gt;&lt;wsp:rsid wsp:val=&quot;003939D7&quot;/&gt;&lt;wsp:rsid wsp:val=&quot;003A1D1A&quot;/&gt;&lt;wsp:rsid wsp:val=&quot;003A235F&quot;/&gt;&lt;wsp:rsid wsp:val=&quot;003A4F14&quot;/&gt;&lt;wsp:rsid wsp:val=&quot;003B030D&quot;/&gt;&lt;wsp:rsid wsp:val=&quot;003B2423&quot;/&gt;&lt;wsp:rsid wsp:val=&quot;003C0530&quot;/&gt;&lt;wsp:rsid wsp:val=&quot;003D20BB&quot;/&gt;&lt;wsp:rsid wsp:val=&quot;003D572D&quot;/&gt;&lt;wsp:rsid wsp:val=&quot;003E77B3&quot;/&gt;&lt;wsp:rsid wsp:val=&quot;003F121C&quot;/&gt;&lt;wsp:rsid wsp:val=&quot;003F4C02&quot;/&gt;&lt;wsp:rsid wsp:val=&quot;003F5424&quot;/&gt;&lt;wsp:rsid wsp:val=&quot;003F5527&quot;/&gt;&lt;wsp:rsid wsp:val=&quot;003F642B&quot;/&gt;&lt;wsp:rsid wsp:val=&quot;003F714B&quot;/&gt;&lt;wsp:rsid wsp:val=&quot;004018BB&quot;/&gt;&lt;wsp:rsid wsp:val=&quot;00403DB6&quot;/&gt;&lt;wsp:rsid wsp:val=&quot;00404562&quot;/&gt;&lt;wsp:rsid wsp:val=&quot;00410B09&quot;/&gt;&lt;wsp:rsid wsp:val=&quot;00421A77&quot;/&gt;&lt;wsp:rsid wsp:val=&quot;0042665C&quot;/&gt;&lt;wsp:rsid wsp:val=&quot;00431920&quot;/&gt;&lt;wsp:rsid wsp:val=&quot;00433981&quot;/&gt;&lt;wsp:rsid wsp:val=&quot;00441D1C&quot;/&gt;&lt;wsp:rsid wsp:val=&quot;004430BF&quot;/&gt;&lt;wsp:rsid wsp:val=&quot;00443ACB&quot;/&gt;&lt;wsp:rsid wsp:val=&quot;00461C0F&quot;/&gt;&lt;wsp:rsid wsp:val=&quot;00461C7B&quot;/&gt;&lt;wsp:rsid wsp:val=&quot;004671DD&quot;/&gt;&lt;wsp:rsid wsp:val=&quot;00467287&quot;/&gt;&lt;wsp:rsid wsp:val=&quot;00467CF3&quot;/&gt;&lt;wsp:rsid wsp:val=&quot;0047153F&quot;/&gt;&lt;wsp:rsid wsp:val=&quot;00476A4F&quot;/&gt;&lt;wsp:rsid wsp:val=&quot;00481038&quot;/&gt;&lt;wsp:rsid wsp:val=&quot;00484F2A&quot;/&gt;&lt;wsp:rsid wsp:val=&quot;004858E6&quot;/&gt;&lt;wsp:rsid wsp:val=&quot;00487571&quot;/&gt;&lt;wsp:rsid wsp:val=&quot;004879D0&quot;/&gt;&lt;wsp:rsid wsp:val=&quot;004915A6&quot;/&gt;&lt;wsp:rsid wsp:val=&quot;0049179C&quot;/&gt;&lt;wsp:rsid wsp:val=&quot;00495BFC&quot;/&gt;&lt;wsp:rsid wsp:val=&quot;0049691A&quot;/&gt;&lt;wsp:rsid wsp:val=&quot;00497AFA&quot;/&gt;&lt;wsp:rsid wsp:val=&quot;004A2604&quot;/&gt;&lt;wsp:rsid wsp:val=&quot;004B07ED&quot;/&gt;&lt;wsp:rsid wsp:val=&quot;004B0EA1&quot;/&gt;&lt;wsp:rsid wsp:val=&quot;004C46C4&quot;/&gt;&lt;wsp:rsid wsp:val=&quot;004D2334&quot;/&gt;&lt;wsp:rsid wsp:val=&quot;004D2574&quot;/&gt;&lt;wsp:rsid wsp:val=&quot;004D3478&quot;/&gt;&lt;wsp:rsid wsp:val=&quot;004E27C2&quot;/&gt;&lt;wsp:rsid wsp:val=&quot;004E63AE&quot;/&gt;&lt;wsp:rsid wsp:val=&quot;004E7567&quot;/&gt;&lt;wsp:rsid wsp:val=&quot;004F7E19&quot;/&gt;&lt;wsp:rsid wsp:val=&quot;005016B6&quot;/&gt;&lt;wsp:rsid wsp:val=&quot;005072F7&quot;/&gt;&lt;wsp:rsid wsp:val=&quot;00507959&quot;/&gt;&lt;wsp:rsid wsp:val=&quot;00513075&quot;/&gt;&lt;wsp:rsid wsp:val=&quot;005160BB&quot;/&gt;&lt;wsp:rsid wsp:val=&quot;00517531&quot;/&gt;&lt;wsp:rsid wsp:val=&quot;00524CAE&quot;/&gt;&lt;wsp:rsid wsp:val=&quot;00530E71&quot;/&gt;&lt;wsp:rsid wsp:val=&quot;00537F63&quot;/&gt;&lt;wsp:rsid wsp:val=&quot;00545E77&quot;/&gt;&lt;wsp:rsid wsp:val=&quot;005525DC&quot;/&gt;&lt;wsp:rsid wsp:val=&quot;0055516E&quot;/&gt;&lt;wsp:rsid wsp:val=&quot;005619B4&quot;/&gt;&lt;wsp:rsid wsp:val=&quot;005626F0&quot;/&gt;&lt;wsp:rsid wsp:val=&quot;00571159&quot;/&gt;&lt;wsp:rsid wsp:val=&quot;00571669&quot;/&gt;&lt;wsp:rsid wsp:val=&quot;00571795&quot;/&gt;&lt;wsp:rsid wsp:val=&quot;00571FE2&quot;/&gt;&lt;wsp:rsid wsp:val=&quot;00572AF1&quot;/&gt;&lt;wsp:rsid wsp:val=&quot;00574B23&quot;/&gt;&lt;wsp:rsid wsp:val=&quot;00574EEE&quot;/&gt;&lt;wsp:rsid wsp:val=&quot;00577959&quot;/&gt;&lt;wsp:rsid wsp:val=&quot;0058012C&quot;/&gt;&lt;wsp:rsid wsp:val=&quot;0058088D&quot;/&gt;&lt;wsp:rsid wsp:val=&quot;00580A9A&quot;/&gt;&lt;wsp:rsid wsp:val=&quot;00594894&quot;/&gt;&lt;wsp:rsid wsp:val=&quot;005A1B6B&quot;/&gt;&lt;wsp:rsid wsp:val=&quot;005A4208&quot;/&gt;&lt;wsp:rsid wsp:val=&quot;005B23CB&quot;/&gt;&lt;wsp:rsid wsp:val=&quot;005C3ACA&quot;/&gt;&lt;wsp:rsid wsp:val=&quot;005C71B7&quot;/&gt;&lt;wsp:rsid wsp:val=&quot;005D2F18&quot;/&gt;&lt;wsp:rsid wsp:val=&quot;005D3F92&quot;/&gt;&lt;wsp:rsid wsp:val=&quot;005D6DC7&quot;/&gt;&lt;wsp:rsid wsp:val=&quot;005E697F&quot;/&gt;&lt;wsp:rsid wsp:val=&quot;005E6F75&quot;/&gt;&lt;wsp:rsid wsp:val=&quot;005F7506&quot;/&gt;&lt;wsp:rsid wsp:val=&quot;00600A3F&quot;/&gt;&lt;wsp:rsid wsp:val=&quot;00600B44&quot;/&gt;&lt;wsp:rsid wsp:val=&quot;006013E8&quot;/&gt;&lt;wsp:rsid wsp:val=&quot;0060149F&quot;/&gt;&lt;wsp:rsid wsp:val=&quot;00602EE7&quot;/&gt;&lt;wsp:rsid wsp:val=&quot;006056A6&quot;/&gt;&lt;wsp:rsid wsp:val=&quot;0061737A&quot;/&gt;&lt;wsp:rsid wsp:val=&quot;00626A61&quot;/&gt;&lt;wsp:rsid wsp:val=&quot;00627690&quot;/&gt;&lt;wsp:rsid wsp:val=&quot;006364CE&quot;/&gt;&lt;wsp:rsid wsp:val=&quot;006369A6&quot;/&gt;&lt;wsp:rsid wsp:val=&quot;006375EC&quot;/&gt;&lt;wsp:rsid wsp:val=&quot;0064089C&quot;/&gt;&lt;wsp:rsid wsp:val=&quot;00652442&quot;/&gt;&lt;wsp:rsid wsp:val=&quot;00654E67&quot;/&gt;&lt;wsp:rsid wsp:val=&quot;0065681D&quot;/&gt;&lt;wsp:rsid wsp:val=&quot;00656A0E&quot;/&gt;&lt;wsp:rsid wsp:val=&quot;00664E94&quot;/&gt;&lt;wsp:rsid wsp:val=&quot;00672C90&quot;/&gt;&lt;wsp:rsid wsp:val=&quot;006757E3&quot;/&gt;&lt;wsp:rsid wsp:val=&quot;006816F9&quot;/&gt;&lt;wsp:rsid wsp:val=&quot;00682D8E&quot;/&gt;&lt;wsp:rsid wsp:val=&quot;00683FA7&quot;/&gt;&lt;wsp:rsid wsp:val=&quot;006859CF&quot;/&gt;&lt;wsp:rsid wsp:val=&quot;00687108&quot;/&gt;&lt;wsp:rsid wsp:val=&quot;0069408F&quot;/&gt;&lt;wsp:rsid wsp:val=&quot;006A4308&quot;/&gt;&lt;wsp:rsid wsp:val=&quot;006B48BB&quot;/&gt;&lt;wsp:rsid wsp:val=&quot;006B5FE8&quot;/&gt;&lt;wsp:rsid wsp:val=&quot;006B718F&quot;/&gt;&lt;wsp:rsid wsp:val=&quot;006C4373&quot;/&gt;&lt;wsp:rsid wsp:val=&quot;006C5079&quot;/&gt;&lt;wsp:rsid wsp:val=&quot;006D13ED&quot;/&gt;&lt;wsp:rsid wsp:val=&quot;006D1451&quot;/&gt;&lt;wsp:rsid wsp:val=&quot;006D1E07&quot;/&gt;&lt;wsp:rsid wsp:val=&quot;006E2509&quot;/&gt;&lt;wsp:rsid wsp:val=&quot;00702A32&quot;/&gt;&lt;wsp:rsid wsp:val=&quot;0070720C&quot;/&gt;&lt;wsp:rsid wsp:val=&quot;007109B2&quot;/&gt;&lt;wsp:rsid wsp:val=&quot;00715997&quot;/&gt;&lt;wsp:rsid wsp:val=&quot;00715DF5&quot;/&gt;&lt;wsp:rsid wsp:val=&quot;00716170&quot;/&gt;&lt;wsp:rsid wsp:val=&quot;00720A63&quot;/&gt;&lt;wsp:rsid wsp:val=&quot;00724C7A&quot;/&gt;&lt;wsp:rsid wsp:val=&quot;00727A94&quot;/&gt;&lt;wsp:rsid wsp:val=&quot;007303AC&quot;/&gt;&lt;wsp:rsid wsp:val=&quot;00735326&quot;/&gt;&lt;wsp:rsid wsp:val=&quot;00744A46&quot;/&gt;&lt;wsp:rsid wsp:val=&quot;00747B2F&quot;/&gt;&lt;wsp:rsid wsp:val=&quot;00751415&quot;/&gt;&lt;wsp:rsid wsp:val=&quot;0075296C&quot;/&gt;&lt;wsp:rsid wsp:val=&quot;0075417E&quot;/&gt;&lt;wsp:rsid wsp:val=&quot;00757E7B&quot;/&gt;&lt;wsp:rsid wsp:val=&quot;007605F5&quot;/&gt;&lt;wsp:rsid wsp:val=&quot;00760959&quot;/&gt;&lt;wsp:rsid wsp:val=&quot;00762D07&quot;/&gt;&lt;wsp:rsid wsp:val=&quot;00767018&quot;/&gt;&lt;wsp:rsid wsp:val=&quot;00771261&quot;/&gt;&lt;wsp:rsid wsp:val=&quot;00771F14&quot;/&gt;&lt;wsp:rsid wsp:val=&quot;0077262D&quot;/&gt;&lt;wsp:rsid wsp:val=&quot;0077522C&quot;/&gt;&lt;wsp:rsid wsp:val=&quot;00776E92&quot;/&gt;&lt;wsp:rsid wsp:val=&quot;00784744&quot;/&gt;&lt;wsp:rsid wsp:val=&quot;00785E40&quot;/&gt;&lt;wsp:rsid wsp:val=&quot;00787CB9&quot;/&gt;&lt;wsp:rsid wsp:val=&quot;00794EFE&quot;/&gt;&lt;wsp:rsid wsp:val=&quot;00796E1A&quot;/&gt;&lt;wsp:rsid wsp:val=&quot;007B28C5&quot;/&gt;&lt;wsp:rsid wsp:val=&quot;007C1A23&quot;/&gt;&lt;wsp:rsid wsp:val=&quot;007C2444&quot;/&gt;&lt;wsp:rsid wsp:val=&quot;007D0243&quot;/&gt;&lt;wsp:rsid wsp:val=&quot;007D3E5A&quot;/&gt;&lt;wsp:rsid wsp:val=&quot;007D4B0F&quot;/&gt;&lt;wsp:rsid wsp:val=&quot;007D6254&quot;/&gt;&lt;wsp:rsid wsp:val=&quot;007D7D9A&quot;/&gt;&lt;wsp:rsid wsp:val=&quot;007E2FD8&quot;/&gt;&lt;wsp:rsid wsp:val=&quot;007E4DE2&quot;/&gt;&lt;wsp:rsid wsp:val=&quot;007E5D14&quot;/&gt;&lt;wsp:rsid wsp:val=&quot;007E76C0&quot;/&gt;&lt;wsp:rsid wsp:val=&quot;007F548C&quot;/&gt;&lt;wsp:rsid wsp:val=&quot;007F71F8&quot;/&gt;&lt;wsp:rsid wsp:val=&quot;0080093F&quot;/&gt;&lt;wsp:rsid wsp:val=&quot;00800D2D&quot;/&gt;&lt;wsp:rsid wsp:val=&quot;00802DD7&quot;/&gt;&lt;wsp:rsid wsp:val=&quot;00807552&quot;/&gt;&lt;wsp:rsid wsp:val=&quot;00810F26&quot;/&gt;&lt;wsp:rsid wsp:val=&quot;00813E5D&quot;/&gt;&lt;wsp:rsid wsp:val=&quot;0081637D&quot;/&gt;&lt;wsp:rsid wsp:val=&quot;008246FB&quot;/&gt;&lt;wsp:rsid wsp:val=&quot;00826A12&quot;/&gt;&lt;wsp:rsid wsp:val=&quot;00827524&quot;/&gt;&lt;wsp:rsid wsp:val=&quot;00833E8E&quot;/&gt;&lt;wsp:rsid wsp:val=&quot;0085426E&quot;/&gt;&lt;wsp:rsid wsp:val=&quot;0086117B&quot;/&gt;&lt;wsp:rsid wsp:val=&quot;008612C8&quot;/&gt;&lt;wsp:rsid wsp:val=&quot;00861660&quot;/&gt;&lt;wsp:rsid wsp:val=&quot;00863E13&quot;/&gt;&lt;wsp:rsid wsp:val=&quot;008702DD&quot;/&gt;&lt;wsp:rsid wsp:val=&quot;0088328D&quot;/&gt;&lt;wsp:rsid wsp:val=&quot;00883A98&quot;/&gt;&lt;wsp:rsid wsp:val=&quot;00884068&quot;/&gt;&lt;wsp:rsid wsp:val=&quot;0088458B&quot;/&gt;&lt;wsp:rsid wsp:val=&quot;008873FF&quot;/&gt;&lt;wsp:rsid wsp:val=&quot;0089794A&quot;/&gt;&lt;wsp:rsid wsp:val=&quot;008A0CF8&quot;/&gt;&lt;wsp:rsid wsp:val=&quot;008A3135&quot;/&gt;&lt;wsp:rsid wsp:val=&quot;008A52D7&quot;/&gt;&lt;wsp:rsid wsp:val=&quot;008A62BA&quot;/&gt;&lt;wsp:rsid wsp:val=&quot;008B3226&quot;/&gt;&lt;wsp:rsid wsp:val=&quot;008B4268&quot;/&gt;&lt;wsp:rsid wsp:val=&quot;008C2462&quot;/&gt;&lt;wsp:rsid wsp:val=&quot;008C5DBA&quot;/&gt;&lt;wsp:rsid wsp:val=&quot;008D29F6&quot;/&gt;&lt;wsp:rsid wsp:val=&quot;008D374F&quot;/&gt;&lt;wsp:rsid wsp:val=&quot;008D4D0A&quot;/&gt;&lt;wsp:rsid wsp:val=&quot;008E605B&quot;/&gt;&lt;wsp:rsid wsp:val=&quot;008F0312&quot;/&gt;&lt;wsp:rsid wsp:val=&quot;009035F7&quot;/&gt;&lt;wsp:rsid wsp:val=&quot;0090631F&quot;/&gt;&lt;wsp:rsid wsp:val=&quot;009103F1&quot;/&gt;&lt;wsp:rsid wsp:val=&quot;00920928&quot;/&gt;&lt;wsp:rsid wsp:val=&quot;00922473&quot;/&gt;&lt;wsp:rsid wsp:val=&quot;00922D52&quot;/&gt;&lt;wsp:rsid wsp:val=&quot;00927CC2&quot;/&gt;&lt;wsp:rsid wsp:val=&quot;0094016C&quot;/&gt;&lt;wsp:rsid wsp:val=&quot;0094151F&quot;/&gt;&lt;wsp:rsid wsp:val=&quot;009425AF&quot;/&gt;&lt;wsp:rsid wsp:val=&quot;009430BA&quot;/&gt;&lt;wsp:rsid wsp:val=&quot;009435A8&quot;/&gt;&lt;wsp:rsid wsp:val=&quot;009446B6&quot;/&gt;&lt;wsp:rsid wsp:val=&quot;00947B21&quot;/&gt;&lt;wsp:rsid wsp:val=&quot;009501A7&quot;/&gt;&lt;wsp:rsid wsp:val=&quot;00955487&quot;/&gt;&lt;wsp:rsid wsp:val=&quot;0095581D&quot;/&gt;&lt;wsp:rsid wsp:val=&quot;00962911&quot;/&gt;&lt;wsp:rsid wsp:val=&quot;00976026&quot;/&gt;&lt;wsp:rsid wsp:val=&quot;009773F8&quot;/&gt;&lt;wsp:rsid wsp:val=&quot;009802BB&quot;/&gt;&lt;wsp:rsid wsp:val=&quot;00981271&quot;/&gt;&lt;wsp:rsid wsp:val=&quot;009867BB&quot;/&gt;&lt;wsp:rsid wsp:val=&quot;0099136E&quot;/&gt;&lt;wsp:rsid wsp:val=&quot;00992069&quot;/&gt;&lt;wsp:rsid wsp:val=&quot;00993009&quot;/&gt;&lt;wsp:rsid wsp:val=&quot;009938E6&quot;/&gt;&lt;wsp:rsid wsp:val=&quot;0099522D&quot;/&gt;&lt;wsp:rsid wsp:val=&quot;00995EF8&quot;/&gt;&lt;wsp:rsid wsp:val=&quot;009972E4&quot;/&gt;&lt;wsp:rsid wsp:val=&quot;009A2B56&quot;/&gt;&lt;wsp:rsid wsp:val=&quot;009A3F17&quot;/&gt;&lt;wsp:rsid wsp:val=&quot;009B58D1&quot;/&gt;&lt;wsp:rsid wsp:val=&quot;009B66B2&quot;/&gt;&lt;wsp:rsid wsp:val=&quot;009C1531&quot;/&gt;&lt;wsp:rsid wsp:val=&quot;009D4036&quot;/&gt;&lt;wsp:rsid wsp:val=&quot;009D442F&quot;/&gt;&lt;wsp:rsid wsp:val=&quot;009D4C18&quot;/&gt;&lt;wsp:rsid wsp:val=&quot;009D6402&quot;/&gt;&lt;wsp:rsid wsp:val=&quot;009F273A&quot;/&gt;&lt;wsp:rsid wsp:val=&quot;00A03BC9&quot;/&gt;&lt;wsp:rsid wsp:val=&quot;00A049C2&quot;/&gt;&lt;wsp:rsid wsp:val=&quot;00A07B61&quot;/&gt;&lt;wsp:rsid wsp:val=&quot;00A1082D&quot;/&gt;&lt;wsp:rsid wsp:val=&quot;00A16ADE&quot;/&gt;&lt;wsp:rsid wsp:val=&quot;00A26201&quot;/&gt;&lt;wsp:rsid wsp:val=&quot;00A34626&quot;/&gt;&lt;wsp:rsid wsp:val=&quot;00A374B4&quot;/&gt;&lt;wsp:rsid wsp:val=&quot;00A42236&quot;/&gt;&lt;wsp:rsid wsp:val=&quot;00A43221&quot;/&gt;&lt;wsp:rsid wsp:val=&quot;00A4383B&quot;/&gt;&lt;wsp:rsid wsp:val=&quot;00A51CA7&quot;/&gt;&lt;wsp:rsid wsp:val=&quot;00A526D7&quot;/&gt;&lt;wsp:rsid wsp:val=&quot;00A55CD4&quot;/&gt;&lt;wsp:rsid wsp:val=&quot;00A701A7&quot;/&gt;&lt;wsp:rsid wsp:val=&quot;00A75AB5&quot;/&gt;&lt;wsp:rsid wsp:val=&quot;00A76342&quot;/&gt;&lt;wsp:rsid wsp:val=&quot;00A83386&quot;/&gt;&lt;wsp:rsid wsp:val=&quot;00A836D9&quot;/&gt;&lt;wsp:rsid wsp:val=&quot;00A86221&quot;/&gt;&lt;wsp:rsid wsp:val=&quot;00A86609&quot;/&gt;&lt;wsp:rsid wsp:val=&quot;00A908E5&quot;/&gt;&lt;wsp:rsid wsp:val=&quot;00AA2B68&quot;/&gt;&lt;wsp:rsid wsp:val=&quot;00AB3C2F&quot;/&gt;&lt;wsp:rsid wsp:val=&quot;00AB514D&quot;/&gt;&lt;wsp:rsid wsp:val=&quot;00AC03B4&quot;/&gt;&lt;wsp:rsid wsp:val=&quot;00AC4616&quot;/&gt;&lt;wsp:rsid wsp:val=&quot;00AC6905&quot;/&gt;&lt;wsp:rsid wsp:val=&quot;00AE1832&quot;/&gt;&lt;wsp:rsid wsp:val=&quot;00AE1BD3&quot;/&gt;&lt;wsp:rsid wsp:val=&quot;00AE5F10&quot;/&gt;&lt;wsp:rsid wsp:val=&quot;00AE66B7&quot;/&gt;&lt;wsp:rsid wsp:val=&quot;00AF527E&quot;/&gt;&lt;wsp:rsid wsp:val=&quot;00AF6ED8&quot;/&gt;&lt;wsp:rsid wsp:val=&quot;00B034F7&quot;/&gt;&lt;wsp:rsid wsp:val=&quot;00B07551&quot;/&gt;&lt;wsp:rsid wsp:val=&quot;00B11647&quot;/&gt;&lt;wsp:rsid wsp:val=&quot;00B13DAB&quot;/&gt;&lt;wsp:rsid wsp:val=&quot;00B227A4&quot;/&gt;&lt;wsp:rsid wsp:val=&quot;00B23D48&quot;/&gt;&lt;wsp:rsid wsp:val=&quot;00B25C0D&quot;/&gt;&lt;wsp:rsid wsp:val=&quot;00B275DB&quot;/&gt;&lt;wsp:rsid wsp:val=&quot;00B3045E&quot;/&gt;&lt;wsp:rsid wsp:val=&quot;00B31A31&quot;/&gt;&lt;wsp:rsid wsp:val=&quot;00B32FDF&quot;/&gt;&lt;wsp:rsid wsp:val=&quot;00B40FA5&quot;/&gt;&lt;wsp:rsid wsp:val=&quot;00B67C1B&quot;/&gt;&lt;wsp:rsid wsp:val=&quot;00B80E27&quot;/&gt;&lt;wsp:rsid wsp:val=&quot;00B81EF0&quot;/&gt;&lt;wsp:rsid wsp:val=&quot;00B83C93&quot;/&gt;&lt;wsp:rsid wsp:val=&quot;00B847B3&quot;/&gt;&lt;wsp:rsid wsp:val=&quot;00B930D3&quot;/&gt;&lt;wsp:rsid wsp:val=&quot;00B93E7F&quot;/&gt;&lt;wsp:rsid wsp:val=&quot;00B977B6&quot;/&gt;&lt;wsp:rsid wsp:val=&quot;00BA1143&quot;/&gt;&lt;wsp:rsid wsp:val=&quot;00BA5F12&quot;/&gt;&lt;wsp:rsid wsp:val=&quot;00BB0725&quot;/&gt;&lt;wsp:rsid wsp:val=&quot;00BB306E&quot;/&gt;&lt;wsp:rsid wsp:val=&quot;00BB37C6&quot;/&gt;&lt;wsp:rsid wsp:val=&quot;00BB7991&quot;/&gt;&lt;wsp:rsid wsp:val=&quot;00BC050C&quot;/&gt;&lt;wsp:rsid wsp:val=&quot;00BC2262&quot;/&gt;&lt;wsp:rsid wsp:val=&quot;00BC3B65&quot;/&gt;&lt;wsp:rsid wsp:val=&quot;00BD0EBF&quot;/&gt;&lt;wsp:rsid wsp:val=&quot;00BE48F4&quot;/&gt;&lt;wsp:rsid wsp:val=&quot;00BE63B4&quot;/&gt;&lt;wsp:rsid wsp:val=&quot;00BF31B1&quot;/&gt;&lt;wsp:rsid wsp:val=&quot;00C00348&quot;/&gt;&lt;wsp:rsid wsp:val=&quot;00C00646&quot;/&gt;&lt;wsp:rsid wsp:val=&quot;00C0204C&quot;/&gt;&lt;wsp:rsid wsp:val=&quot;00C06899&quot;/&gt;&lt;wsp:rsid wsp:val=&quot;00C12D42&quot;/&gt;&lt;wsp:rsid wsp:val=&quot;00C17D0D&quot;/&gt;&lt;wsp:rsid wsp:val=&quot;00C24D85&quot;/&gt;&lt;wsp:rsid wsp:val=&quot;00C35D8F&quot;/&gt;&lt;wsp:rsid wsp:val=&quot;00C36EAA&quot;/&gt;&lt;wsp:rsid wsp:val=&quot;00C435B5&quot;/&gt;&lt;wsp:rsid wsp:val=&quot;00C44DBA&quot;/&gt;&lt;wsp:rsid wsp:val=&quot;00C4651B&quot;/&gt;&lt;wsp:rsid wsp:val=&quot;00C67157&quot;/&gt;&lt;wsp:rsid wsp:val=&quot;00C706D2&quot;/&gt;&lt;wsp:rsid wsp:val=&quot;00C7246D&quot;/&gt;&lt;wsp:rsid wsp:val=&quot;00C8033F&quot;/&gt;&lt;wsp:rsid wsp:val=&quot;00C803E5&quot;/&gt;&lt;wsp:rsid wsp:val=&quot;00C80880&quot;/&gt;&lt;wsp:rsid wsp:val=&quot;00C80BFF&quot;/&gt;&lt;wsp:rsid wsp:val=&quot;00C81110&quot;/&gt;&lt;wsp:rsid wsp:val=&quot;00C839A6&quot;/&gt;&lt;wsp:rsid wsp:val=&quot;00C9050A&quot;/&gt;&lt;wsp:rsid wsp:val=&quot;00C94EB4&quot;/&gt;&lt;wsp:rsid wsp:val=&quot;00C97686&quot;/&gt;&lt;wsp:rsid wsp:val=&quot;00CB341E&quot;/&gt;&lt;wsp:rsid wsp:val=&quot;00CB3A0E&quot;/&gt;&lt;wsp:rsid wsp:val=&quot;00CC2D62&quot;/&gt;&lt;wsp:rsid wsp:val=&quot;00CC6E45&quot;/&gt;&lt;wsp:rsid wsp:val=&quot;00CD4757&quot;/&gt;&lt;wsp:rsid wsp:val=&quot;00CD7F9A&quot;/&gt;&lt;wsp:rsid wsp:val=&quot;00CF273C&quot;/&gt;&lt;wsp:rsid wsp:val=&quot;00D10D46&quot;/&gt;&lt;wsp:rsid wsp:val=&quot;00D21FAC&quot;/&gt;&lt;wsp:rsid wsp:val=&quot;00D240FC&quot;/&gt;&lt;wsp:rsid wsp:val=&quot;00D27032&quot;/&gt;&lt;wsp:rsid wsp:val=&quot;00D309EA&quot;/&gt;&lt;wsp:rsid wsp:val=&quot;00D32507&quot;/&gt;&lt;wsp:rsid wsp:val=&quot;00D36A2A&quot;/&gt;&lt;wsp:rsid wsp:val=&quot;00D36F51&quot;/&gt;&lt;wsp:rsid wsp:val=&quot;00D4227F&quot;/&gt;&lt;wsp:rsid wsp:val=&quot;00D43F6D&quot;/&gt;&lt;wsp:rsid wsp:val=&quot;00D47591&quot;/&gt;&lt;wsp:rsid wsp:val=&quot;00D52880&quot;/&gt;&lt;wsp:rsid wsp:val=&quot;00D56DD8&quot;/&gt;&lt;wsp:rsid wsp:val=&quot;00D63494&quot;/&gt;&lt;wsp:rsid wsp:val=&quot;00D677D3&quot;/&gt;&lt;wsp:rsid wsp:val=&quot;00D74B09&quot;/&gt;&lt;wsp:rsid wsp:val=&quot;00D81675&quot;/&gt;&lt;wsp:rsid wsp:val=&quot;00D838F9&quot;/&gt;&lt;wsp:rsid wsp:val=&quot;00D84DCB&quot;/&gt;&lt;wsp:rsid wsp:val=&quot;00D8532B&quot;/&gt;&lt;wsp:rsid wsp:val=&quot;00D856A4&quot;/&gt;&lt;wsp:rsid wsp:val=&quot;00D85B95&quot;/&gt;&lt;wsp:rsid wsp:val=&quot;00D86E3A&quot;/&gt;&lt;wsp:rsid wsp:val=&quot;00D91B0F&quot;/&gt;&lt;wsp:rsid wsp:val=&quot;00D93FF5&quot;/&gt;&lt;wsp:rsid wsp:val=&quot;00DA5294&quot;/&gt;&lt;wsp:rsid wsp:val=&quot;00DA6819&quot;/&gt;&lt;wsp:rsid wsp:val=&quot;00DA75FE&quot;/&gt;&lt;wsp:rsid wsp:val=&quot;00DB63A1&quot;/&gt;&lt;wsp:rsid wsp:val=&quot;00DC5579&quot;/&gt;&lt;wsp:rsid wsp:val=&quot;00DC5BE6&quot;/&gt;&lt;wsp:rsid wsp:val=&quot;00DD6961&quot;/&gt;&lt;wsp:rsid wsp:val=&quot;00DE1972&quot;/&gt;&lt;wsp:rsid wsp:val=&quot;00DE5094&quot;/&gt;&lt;wsp:rsid wsp:val=&quot;00DE5191&quot;/&gt;&lt;wsp:rsid wsp:val=&quot;00DE6044&quot;/&gt;&lt;wsp:rsid wsp:val=&quot;00DF1E3D&quot;/&gt;&lt;wsp:rsid wsp:val=&quot;00DF3ED9&quot;/&gt;&lt;wsp:rsid wsp:val=&quot;00DF556B&quot;/&gt;&lt;wsp:rsid wsp:val=&quot;00E04256&quot;/&gt;&lt;wsp:rsid wsp:val=&quot;00E04EFD&quot;/&gt;&lt;wsp:rsid wsp:val=&quot;00E11D97&quot;/&gt;&lt;wsp:rsid wsp:val=&quot;00E2113F&quot;/&gt;&lt;wsp:rsid wsp:val=&quot;00E22EAE&quot;/&gt;&lt;wsp:rsid wsp:val=&quot;00E23221&quot;/&gt;&lt;wsp:rsid wsp:val=&quot;00E2412E&quot;/&gt;&lt;wsp:rsid wsp:val=&quot;00E25E89&quot;/&gt;&lt;wsp:rsid wsp:val=&quot;00E26D94&quot;/&gt;&lt;wsp:rsid wsp:val=&quot;00E30387&quot;/&gt;&lt;wsp:rsid wsp:val=&quot;00E31774&quot;/&gt;&lt;wsp:rsid wsp:val=&quot;00E364A5&quot;/&gt;&lt;wsp:rsid wsp:val=&quot;00E36A45&quot;/&gt;&lt;wsp:rsid wsp:val=&quot;00E40A82&quot;/&gt;&lt;wsp:rsid wsp:val=&quot;00E42A3F&quot;/&gt;&lt;wsp:rsid wsp:val=&quot;00E528F6&quot;/&gt;&lt;wsp:rsid wsp:val=&quot;00E53870&quot;/&gt;&lt;wsp:rsid wsp:val=&quot;00E54B35&quot;/&gt;&lt;wsp:rsid wsp:val=&quot;00E60B15&quot;/&gt;&lt;wsp:rsid wsp:val=&quot;00E63367&quot;/&gt;&lt;wsp:rsid wsp:val=&quot;00E6471D&quot;/&gt;&lt;wsp:rsid wsp:val=&quot;00E8045A&quot;/&gt;&lt;wsp:rsid wsp:val=&quot;00E91012&quot;/&gt;&lt;wsp:rsid wsp:val=&quot;00EA0EE6&quot;/&gt;&lt;wsp:rsid wsp:val=&quot;00EA1DAB&quot;/&gt;&lt;wsp:rsid wsp:val=&quot;00EA33D9&quot;/&gt;&lt;wsp:rsid wsp:val=&quot;00EB1B42&quot;/&gt;&lt;wsp:rsid wsp:val=&quot;00EB26C8&quot;/&gt;&lt;wsp:rsid wsp:val=&quot;00EB561F&quot;/&gt;&lt;wsp:rsid wsp:val=&quot;00ED389C&quot;/&gt;&lt;wsp:rsid wsp:val=&quot;00ED4E2D&quot;/&gt;&lt;wsp:rsid wsp:val=&quot;00EF0D68&quot;/&gt;&lt;wsp:rsid wsp:val=&quot;00EF12E7&quot;/&gt;&lt;wsp:rsid wsp:val=&quot;00EF5B6E&quot;/&gt;&lt;wsp:rsid wsp:val=&quot;00F0568B&quot;/&gt;&lt;wsp:rsid wsp:val=&quot;00F05D73&quot;/&gt;&lt;wsp:rsid wsp:val=&quot;00F12FE9&quot;/&gt;&lt;wsp:rsid wsp:val=&quot;00F13DA1&quot;/&gt;&lt;wsp:rsid wsp:val=&quot;00F17365&quot;/&gt;&lt;wsp:rsid wsp:val=&quot;00F221EF&quot;/&gt;&lt;wsp:rsid wsp:val=&quot;00F27A94&quot;/&gt;&lt;wsp:rsid wsp:val=&quot;00F32A9B&quot;/&gt;&lt;wsp:rsid wsp:val=&quot;00F419D6&quot;/&gt;&lt;wsp:rsid wsp:val=&quot;00F42DC7&quot;/&gt;&lt;wsp:rsid wsp:val=&quot;00F43D63&quot;/&gt;&lt;wsp:rsid wsp:val=&quot;00F45AA8&quot;/&gt;&lt;wsp:rsid wsp:val=&quot;00F45E02&quot;/&gt;&lt;wsp:rsid wsp:val=&quot;00F4697D&quot;/&gt;&lt;wsp:rsid wsp:val=&quot;00F47E89&quot;/&gt;&lt;wsp:rsid wsp:val=&quot;00F55493&quot;/&gt;&lt;wsp:rsid wsp:val=&quot;00F70DAA&quot;/&gt;&lt;wsp:rsid wsp:val=&quot;00F713FD&quot;/&gt;&lt;wsp:rsid wsp:val=&quot;00F7461B&quot;/&gt;&lt;wsp:rsid wsp:val=&quot;00F82CB3&quot;/&gt;&lt;wsp:rsid wsp:val=&quot;00F83BF4&quot;/&gt;&lt;wsp:rsid wsp:val=&quot;00F85D5E&quot;/&gt;&lt;wsp:rsid wsp:val=&quot;00F92660&quot;/&gt;&lt;wsp:rsid wsp:val=&quot;00F95146&quot;/&gt;&lt;wsp:rsid wsp:val=&quot;00F96FEA&quot;/&gt;&lt;wsp:rsid wsp:val=&quot;00FA2108&quot;/&gt;&lt;wsp:rsid wsp:val=&quot;00FA44F2&quot;/&gt;&lt;wsp:rsid wsp:val=&quot;00FB24A3&quot;/&gt;&lt;wsp:rsid wsp:val=&quot;00FB76B8&quot;/&gt;&lt;wsp:rsid wsp:val=&quot;00FC2A12&quot;/&gt;&lt;wsp:rsid wsp:val=&quot;00FC5E7B&quot;/&gt;&lt;wsp:rsid wsp:val=&quot;00FC7C4B&quot;/&gt;&lt;wsp:rsid wsp:val=&quot;00FD08E3&quot;/&gt;&lt;wsp:rsid wsp:val=&quot;00FD1885&quot;/&gt;&lt;wsp:rsid wsp:val=&quot;00FD1FFB&quot;/&gt;&lt;wsp:rsid wsp:val=&quot;00FD234C&quot;/&gt;&lt;wsp:rsid wsp:val=&quot;00FD640C&quot;/&gt;&lt;wsp:rsid wsp:val=&quot;00FE3EBF&quot;/&gt;&lt;wsp:rsid wsp:val=&quot;00FE65B6&quot;/&gt;&lt;wsp:rsid wsp:val=&quot;00FF29C5&quot;/&gt;&lt;wsp:rsid wsp:val=&quot;00FF7489&quot;/&gt;&lt;/wsp:rsids&gt;&lt;/w:docPr&gt;&lt;w:body&gt;&lt;wx:sect&gt;&lt;w:p wsp:rsidR=&quot;00000000&quot; wsp:rsidRDefault=&quot;00E364A5&quot; wsp:rsidP=&quot;00E364A5&quot;&gt;&lt;m:oMathPara&gt;&lt;m:oMath&gt;&lt;m:r&gt;&lt;w:rPr&gt;&lt;w:rFonts w:ascii=&quot;Cambria Math&quot; w:h-ansi=&quot;Cambria Math&quot; w:cs=&quot;Arial&quot;/&gt;&lt;wx:font wx:val=&quot;Cambria Math&quot;/&gt;&lt;w:i/&gt;&lt;/w:rPr&gt;&lt;m:t&gt;j&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1" o:title="" chromakey="white"/>
          </v:shape>
        </w:pict>
      </w:r>
      <w:r w:rsidR="009D442F" w:rsidRPr="009D442F">
        <w:rPr>
          <w:rFonts w:ascii="Arial" w:hAnsi="Arial" w:cs="Arial"/>
        </w:rPr>
        <w:instrText xml:space="preserve"> </w:instrText>
      </w:r>
      <w:r w:rsidR="009D442F" w:rsidRPr="009D442F">
        <w:rPr>
          <w:rFonts w:ascii="Arial" w:hAnsi="Arial" w:cs="Arial"/>
        </w:rPr>
        <w:fldChar w:fldCharType="separate"/>
      </w:r>
      <w:r w:rsidR="00252D89">
        <w:rPr>
          <w:position w:val="-6"/>
        </w:rPr>
        <w:pict>
          <v:shape id="_x0000_i1051" type="#_x0000_t75" style="width:4.9pt;height:13.6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461C0F&quot;/&gt;&lt;wsp:rsid wsp:val=&quot;00000DE9&quot;/&gt;&lt;wsp:rsid wsp:val=&quot;0001358A&quot;/&gt;&lt;wsp:rsid wsp:val=&quot;00014909&quot;/&gt;&lt;wsp:rsid wsp:val=&quot;000172C2&quot;/&gt;&lt;wsp:rsid wsp:val=&quot;000202AB&quot;/&gt;&lt;wsp:rsid wsp:val=&quot;000236FF&quot;/&gt;&lt;wsp:rsid wsp:val=&quot;000341BA&quot;/&gt;&lt;wsp:rsid wsp:val=&quot;00043EA1&quot;/&gt;&lt;wsp:rsid wsp:val=&quot;00053557&quot;/&gt;&lt;wsp:rsid wsp:val=&quot;00063263&quot;/&gt;&lt;wsp:rsid wsp:val=&quot;0007738F&quot;/&gt;&lt;wsp:rsid wsp:val=&quot;000878CB&quot;/&gt;&lt;wsp:rsid wsp:val=&quot;000A2B85&quot;/&gt;&lt;wsp:rsid wsp:val=&quot;000A5305&quot;/&gt;&lt;wsp:rsid wsp:val=&quot;000A6C6B&quot;/&gt;&lt;wsp:rsid wsp:val=&quot;000B22C9&quot;/&gt;&lt;wsp:rsid wsp:val=&quot;000B2BF4&quot;/&gt;&lt;wsp:rsid wsp:val=&quot;000B5963&quot;/&gt;&lt;wsp:rsid wsp:val=&quot;000C428C&quot;/&gt;&lt;wsp:rsid wsp:val=&quot;000C7C30&quot;/&gt;&lt;wsp:rsid wsp:val=&quot;000D30CD&quot;/&gt;&lt;wsp:rsid wsp:val=&quot;000D4A78&quot;/&gt;&lt;wsp:rsid wsp:val=&quot;000D7AD3&quot;/&gt;&lt;wsp:rsid wsp:val=&quot;000E0CFA&quot;/&gt;&lt;wsp:rsid wsp:val=&quot;000E0D50&quot;/&gt;&lt;wsp:rsid wsp:val=&quot;000E2314&quot;/&gt;&lt;wsp:rsid wsp:val=&quot;000E3DFC&quot;/&gt;&lt;wsp:rsid wsp:val=&quot;000F7337&quot;/&gt;&lt;wsp:rsid wsp:val=&quot;00104955&quot;/&gt;&lt;wsp:rsid wsp:val=&quot;00105554&quot;/&gt;&lt;wsp:rsid wsp:val=&quot;00105DC3&quot;/&gt;&lt;wsp:rsid wsp:val=&quot;00106B5C&quot;/&gt;&lt;wsp:rsid wsp:val=&quot;0012473C&quot;/&gt;&lt;wsp:rsid wsp:val=&quot;00124B27&quot;/&gt;&lt;wsp:rsid wsp:val=&quot;00143076&quot;/&gt;&lt;wsp:rsid wsp:val=&quot;001436D9&quot;/&gt;&lt;wsp:rsid wsp:val=&quot;00152A2C&quot;/&gt;&lt;wsp:rsid wsp:val=&quot;00157368&quot;/&gt;&lt;wsp:rsid wsp:val=&quot;00157424&quot;/&gt;&lt;wsp:rsid wsp:val=&quot;0016002C&quot;/&gt;&lt;wsp:rsid wsp:val=&quot;00164475&quot;/&gt;&lt;wsp:rsid wsp:val=&quot;001826DD&quot;/&gt;&lt;wsp:rsid wsp:val=&quot;00182D75&quot;/&gt;&lt;wsp:rsid wsp:val=&quot;001A061A&quot;/&gt;&lt;wsp:rsid wsp:val=&quot;001A15E3&quot;/&gt;&lt;wsp:rsid wsp:val=&quot;001A4C5C&quot;/&gt;&lt;wsp:rsid wsp:val=&quot;001A585C&quot;/&gt;&lt;wsp:rsid wsp:val=&quot;001B3719&quot;/&gt;&lt;wsp:rsid wsp:val=&quot;001C0EA8&quot;/&gt;&lt;wsp:rsid wsp:val=&quot;001C0F20&quot;/&gt;&lt;wsp:rsid wsp:val=&quot;001C2C37&quot;/&gt;&lt;wsp:rsid wsp:val=&quot;001C6AF2&quot;/&gt;&lt;wsp:rsid wsp:val=&quot;001D3177&quot;/&gt;&lt;wsp:rsid wsp:val=&quot;001D5471&quot;/&gt;&lt;wsp:rsid wsp:val=&quot;001F1B02&quot;/&gt;&lt;wsp:rsid wsp:val=&quot;001F7C9A&quot;/&gt;&lt;wsp:rsid wsp:val=&quot;00205C8E&quot;/&gt;&lt;wsp:rsid wsp:val=&quot;002104AA&quot;/&gt;&lt;wsp:rsid wsp:val=&quot;00210E96&quot;/&gt;&lt;wsp:rsid wsp:val=&quot;00211FE2&quot;/&gt;&lt;wsp:rsid wsp:val=&quot;00215C9B&quot;/&gt;&lt;wsp:rsid wsp:val=&quot;0022407F&quot;/&gt;&lt;wsp:rsid wsp:val=&quot;00227D3D&quot;/&gt;&lt;wsp:rsid wsp:val=&quot;00230FB5&quot;/&gt;&lt;wsp:rsid wsp:val=&quot;002370B8&quot;/&gt;&lt;wsp:rsid wsp:val=&quot;002449BB&quot;/&gt;&lt;wsp:rsid wsp:val=&quot;0024551A&quot;/&gt;&lt;wsp:rsid wsp:val=&quot;0024679A&quot;/&gt;&lt;wsp:rsid wsp:val=&quot;002471DF&quot;/&gt;&lt;wsp:rsid wsp:val=&quot;00256317&quot;/&gt;&lt;wsp:rsid wsp:val=&quot;00260A0E&quot;/&gt;&lt;wsp:rsid wsp:val=&quot;00261B36&quot;/&gt;&lt;wsp:rsid wsp:val=&quot;00264B3F&quot;/&gt;&lt;wsp:rsid wsp:val=&quot;002709B2&quot;/&gt;&lt;wsp:rsid wsp:val=&quot;002720C0&quot;/&gt;&lt;wsp:rsid wsp:val=&quot;002740E9&quot;/&gt;&lt;wsp:rsid wsp:val=&quot;00274F70&quot;/&gt;&lt;wsp:rsid wsp:val=&quot;00280C6C&quot;/&gt;&lt;wsp:rsid wsp:val=&quot;002841DF&quot;/&gt;&lt;wsp:rsid wsp:val=&quot;002865EC&quot;/&gt;&lt;wsp:rsid wsp:val=&quot;002867ED&quot;/&gt;&lt;wsp:rsid wsp:val=&quot;002938ED&quot;/&gt;&lt;wsp:rsid wsp:val=&quot;002957B7&quot;/&gt;&lt;wsp:rsid wsp:val=&quot;002A2F90&quot;/&gt;&lt;wsp:rsid wsp:val=&quot;002B2FA6&quot;/&gt;&lt;wsp:rsid wsp:val=&quot;002B3B1C&quot;/&gt;&lt;wsp:rsid wsp:val=&quot;002B5BB7&quot;/&gt;&lt;wsp:rsid wsp:val=&quot;002B6EC4&quot;/&gt;&lt;wsp:rsid wsp:val=&quot;002C33C1&quot;/&gt;&lt;wsp:rsid wsp:val=&quot;002C398D&quot;/&gt;&lt;wsp:rsid wsp:val=&quot;002C7C7E&quot;/&gt;&lt;wsp:rsid wsp:val=&quot;002D43C8&quot;/&gt;&lt;wsp:rsid wsp:val=&quot;002E37E1&quot;/&gt;&lt;wsp:rsid wsp:val=&quot;002E3885&quot;/&gt;&lt;wsp:rsid wsp:val=&quot;002E3FEE&quot;/&gt;&lt;wsp:rsid wsp:val=&quot;002E4511&quot;/&gt;&lt;wsp:rsid wsp:val=&quot;002E5EE9&quot;/&gt;&lt;wsp:rsid wsp:val=&quot;002E7A0A&quot;/&gt;&lt;wsp:rsid wsp:val=&quot;002F0F3D&quot;/&gt;&lt;wsp:rsid wsp:val=&quot;002F1B50&quot;/&gt;&lt;wsp:rsid wsp:val=&quot;002F24D4&quot;/&gt;&lt;wsp:rsid wsp:val=&quot;0030370F&quot;/&gt;&lt;wsp:rsid wsp:val=&quot;00303924&quot;/&gt;&lt;wsp:rsid wsp:val=&quot;00304E9B&quot;/&gt;&lt;wsp:rsid wsp:val=&quot;00311864&quot;/&gt;&lt;wsp:rsid wsp:val=&quot;00312D6C&quot;/&gt;&lt;wsp:rsid wsp:val=&quot;00320D80&quot;/&gt;&lt;wsp:rsid wsp:val=&quot;0032182D&quot;/&gt;&lt;wsp:rsid wsp:val=&quot;00321C22&quot;/&gt;&lt;wsp:rsid wsp:val=&quot;00322BCA&quot;/&gt;&lt;wsp:rsid wsp:val=&quot;00323834&quot;/&gt;&lt;wsp:rsid wsp:val=&quot;003332A1&quot;/&gt;&lt;wsp:rsid wsp:val=&quot;00334AD2&quot;/&gt;&lt;wsp:rsid wsp:val=&quot;003353FC&quot;/&gt;&lt;wsp:rsid wsp:val=&quot;00336AC8&quot;/&gt;&lt;wsp:rsid wsp:val=&quot;00346C73&quot;/&gt;&lt;wsp:rsid wsp:val=&quot;0035153D&quot;/&gt;&lt;wsp:rsid wsp:val=&quot;00357AC4&quot;/&gt;&lt;wsp:rsid wsp:val=&quot;0036349D&quot;/&gt;&lt;wsp:rsid wsp:val=&quot;00364942&quot;/&gt;&lt;wsp:rsid wsp:val=&quot;00367BE2&quot;/&gt;&lt;wsp:rsid wsp:val=&quot;00376BAA&quot;/&gt;&lt;wsp:rsid wsp:val=&quot;003779B1&quot;/&gt;&lt;wsp:rsid wsp:val=&quot;00384259&quot;/&gt;&lt;wsp:rsid wsp:val=&quot;003851E3&quot;/&gt;&lt;wsp:rsid wsp:val=&quot;0039134F&quot;/&gt;&lt;wsp:rsid wsp:val=&quot;003939D7&quot;/&gt;&lt;wsp:rsid wsp:val=&quot;003A1D1A&quot;/&gt;&lt;wsp:rsid wsp:val=&quot;003A235F&quot;/&gt;&lt;wsp:rsid wsp:val=&quot;003A4F14&quot;/&gt;&lt;wsp:rsid wsp:val=&quot;003B030D&quot;/&gt;&lt;wsp:rsid wsp:val=&quot;003B2423&quot;/&gt;&lt;wsp:rsid wsp:val=&quot;003C0530&quot;/&gt;&lt;wsp:rsid wsp:val=&quot;003D20BB&quot;/&gt;&lt;wsp:rsid wsp:val=&quot;003D572D&quot;/&gt;&lt;wsp:rsid wsp:val=&quot;003E77B3&quot;/&gt;&lt;wsp:rsid wsp:val=&quot;003F121C&quot;/&gt;&lt;wsp:rsid wsp:val=&quot;003F4C02&quot;/&gt;&lt;wsp:rsid wsp:val=&quot;003F5424&quot;/&gt;&lt;wsp:rsid wsp:val=&quot;003F5527&quot;/&gt;&lt;wsp:rsid wsp:val=&quot;003F642B&quot;/&gt;&lt;wsp:rsid wsp:val=&quot;003F714B&quot;/&gt;&lt;wsp:rsid wsp:val=&quot;004018BB&quot;/&gt;&lt;wsp:rsid wsp:val=&quot;00403DB6&quot;/&gt;&lt;wsp:rsid wsp:val=&quot;00404562&quot;/&gt;&lt;wsp:rsid wsp:val=&quot;00410B09&quot;/&gt;&lt;wsp:rsid wsp:val=&quot;00421A77&quot;/&gt;&lt;wsp:rsid wsp:val=&quot;0042665C&quot;/&gt;&lt;wsp:rsid wsp:val=&quot;00431920&quot;/&gt;&lt;wsp:rsid wsp:val=&quot;00433981&quot;/&gt;&lt;wsp:rsid wsp:val=&quot;00441D1C&quot;/&gt;&lt;wsp:rsid wsp:val=&quot;004430BF&quot;/&gt;&lt;wsp:rsid wsp:val=&quot;00443ACB&quot;/&gt;&lt;wsp:rsid wsp:val=&quot;00461C0F&quot;/&gt;&lt;wsp:rsid wsp:val=&quot;00461C7B&quot;/&gt;&lt;wsp:rsid wsp:val=&quot;004671DD&quot;/&gt;&lt;wsp:rsid wsp:val=&quot;00467287&quot;/&gt;&lt;wsp:rsid wsp:val=&quot;00467CF3&quot;/&gt;&lt;wsp:rsid wsp:val=&quot;0047153F&quot;/&gt;&lt;wsp:rsid wsp:val=&quot;00476A4F&quot;/&gt;&lt;wsp:rsid wsp:val=&quot;00481038&quot;/&gt;&lt;wsp:rsid wsp:val=&quot;00484F2A&quot;/&gt;&lt;wsp:rsid wsp:val=&quot;004858E6&quot;/&gt;&lt;wsp:rsid wsp:val=&quot;00487571&quot;/&gt;&lt;wsp:rsid wsp:val=&quot;004879D0&quot;/&gt;&lt;wsp:rsid wsp:val=&quot;004915A6&quot;/&gt;&lt;wsp:rsid wsp:val=&quot;0049179C&quot;/&gt;&lt;wsp:rsid wsp:val=&quot;00495BFC&quot;/&gt;&lt;wsp:rsid wsp:val=&quot;0049691A&quot;/&gt;&lt;wsp:rsid wsp:val=&quot;00497AFA&quot;/&gt;&lt;wsp:rsid wsp:val=&quot;004A2604&quot;/&gt;&lt;wsp:rsid wsp:val=&quot;004B07ED&quot;/&gt;&lt;wsp:rsid wsp:val=&quot;004B0EA1&quot;/&gt;&lt;wsp:rsid wsp:val=&quot;004C46C4&quot;/&gt;&lt;wsp:rsid wsp:val=&quot;004D2334&quot;/&gt;&lt;wsp:rsid wsp:val=&quot;004D2574&quot;/&gt;&lt;wsp:rsid wsp:val=&quot;004D3478&quot;/&gt;&lt;wsp:rsid wsp:val=&quot;004E27C2&quot;/&gt;&lt;wsp:rsid wsp:val=&quot;004E63AE&quot;/&gt;&lt;wsp:rsid wsp:val=&quot;004E7567&quot;/&gt;&lt;wsp:rsid wsp:val=&quot;004F7E19&quot;/&gt;&lt;wsp:rsid wsp:val=&quot;005016B6&quot;/&gt;&lt;wsp:rsid wsp:val=&quot;005072F7&quot;/&gt;&lt;wsp:rsid wsp:val=&quot;00507959&quot;/&gt;&lt;wsp:rsid wsp:val=&quot;00513075&quot;/&gt;&lt;wsp:rsid wsp:val=&quot;005160BB&quot;/&gt;&lt;wsp:rsid wsp:val=&quot;00517531&quot;/&gt;&lt;wsp:rsid wsp:val=&quot;00524CAE&quot;/&gt;&lt;wsp:rsid wsp:val=&quot;00530E71&quot;/&gt;&lt;wsp:rsid wsp:val=&quot;00537F63&quot;/&gt;&lt;wsp:rsid wsp:val=&quot;00545E77&quot;/&gt;&lt;wsp:rsid wsp:val=&quot;005525DC&quot;/&gt;&lt;wsp:rsid wsp:val=&quot;0055516E&quot;/&gt;&lt;wsp:rsid wsp:val=&quot;005619B4&quot;/&gt;&lt;wsp:rsid wsp:val=&quot;005626F0&quot;/&gt;&lt;wsp:rsid wsp:val=&quot;00571159&quot;/&gt;&lt;wsp:rsid wsp:val=&quot;00571669&quot;/&gt;&lt;wsp:rsid wsp:val=&quot;00571795&quot;/&gt;&lt;wsp:rsid wsp:val=&quot;00571FE2&quot;/&gt;&lt;wsp:rsid wsp:val=&quot;00572AF1&quot;/&gt;&lt;wsp:rsid wsp:val=&quot;00574B23&quot;/&gt;&lt;wsp:rsid wsp:val=&quot;00574EEE&quot;/&gt;&lt;wsp:rsid wsp:val=&quot;00577959&quot;/&gt;&lt;wsp:rsid wsp:val=&quot;0058012C&quot;/&gt;&lt;wsp:rsid wsp:val=&quot;0058088D&quot;/&gt;&lt;wsp:rsid wsp:val=&quot;00580A9A&quot;/&gt;&lt;wsp:rsid wsp:val=&quot;00594894&quot;/&gt;&lt;wsp:rsid wsp:val=&quot;005A1B6B&quot;/&gt;&lt;wsp:rsid wsp:val=&quot;005A4208&quot;/&gt;&lt;wsp:rsid wsp:val=&quot;005B23CB&quot;/&gt;&lt;wsp:rsid wsp:val=&quot;005C3ACA&quot;/&gt;&lt;wsp:rsid wsp:val=&quot;005C71B7&quot;/&gt;&lt;wsp:rsid wsp:val=&quot;005D2F18&quot;/&gt;&lt;wsp:rsid wsp:val=&quot;005D3F92&quot;/&gt;&lt;wsp:rsid wsp:val=&quot;005D6DC7&quot;/&gt;&lt;wsp:rsid wsp:val=&quot;005E697F&quot;/&gt;&lt;wsp:rsid wsp:val=&quot;005E6F75&quot;/&gt;&lt;wsp:rsid wsp:val=&quot;005F7506&quot;/&gt;&lt;wsp:rsid wsp:val=&quot;00600A3F&quot;/&gt;&lt;wsp:rsid wsp:val=&quot;00600B44&quot;/&gt;&lt;wsp:rsid wsp:val=&quot;006013E8&quot;/&gt;&lt;wsp:rsid wsp:val=&quot;0060149F&quot;/&gt;&lt;wsp:rsid wsp:val=&quot;00602EE7&quot;/&gt;&lt;wsp:rsid wsp:val=&quot;006056A6&quot;/&gt;&lt;wsp:rsid wsp:val=&quot;0061737A&quot;/&gt;&lt;wsp:rsid wsp:val=&quot;00626A61&quot;/&gt;&lt;wsp:rsid wsp:val=&quot;00627690&quot;/&gt;&lt;wsp:rsid wsp:val=&quot;006364CE&quot;/&gt;&lt;wsp:rsid wsp:val=&quot;006369A6&quot;/&gt;&lt;wsp:rsid wsp:val=&quot;006375EC&quot;/&gt;&lt;wsp:rsid wsp:val=&quot;0064089C&quot;/&gt;&lt;wsp:rsid wsp:val=&quot;00652442&quot;/&gt;&lt;wsp:rsid wsp:val=&quot;00654E67&quot;/&gt;&lt;wsp:rsid wsp:val=&quot;0065681D&quot;/&gt;&lt;wsp:rsid wsp:val=&quot;00656A0E&quot;/&gt;&lt;wsp:rsid wsp:val=&quot;00664E94&quot;/&gt;&lt;wsp:rsid wsp:val=&quot;00672C90&quot;/&gt;&lt;wsp:rsid wsp:val=&quot;006757E3&quot;/&gt;&lt;wsp:rsid wsp:val=&quot;006816F9&quot;/&gt;&lt;wsp:rsid wsp:val=&quot;00682D8E&quot;/&gt;&lt;wsp:rsid wsp:val=&quot;00683FA7&quot;/&gt;&lt;wsp:rsid wsp:val=&quot;006859CF&quot;/&gt;&lt;wsp:rsid wsp:val=&quot;00687108&quot;/&gt;&lt;wsp:rsid wsp:val=&quot;0069408F&quot;/&gt;&lt;wsp:rsid wsp:val=&quot;006A4308&quot;/&gt;&lt;wsp:rsid wsp:val=&quot;006B48BB&quot;/&gt;&lt;wsp:rsid wsp:val=&quot;006B5FE8&quot;/&gt;&lt;wsp:rsid wsp:val=&quot;006B718F&quot;/&gt;&lt;wsp:rsid wsp:val=&quot;006C4373&quot;/&gt;&lt;wsp:rsid wsp:val=&quot;006C5079&quot;/&gt;&lt;wsp:rsid wsp:val=&quot;006D13ED&quot;/&gt;&lt;wsp:rsid wsp:val=&quot;006D1451&quot;/&gt;&lt;wsp:rsid wsp:val=&quot;006D1E07&quot;/&gt;&lt;wsp:rsid wsp:val=&quot;006E2509&quot;/&gt;&lt;wsp:rsid wsp:val=&quot;00702A32&quot;/&gt;&lt;wsp:rsid wsp:val=&quot;0070720C&quot;/&gt;&lt;wsp:rsid wsp:val=&quot;007109B2&quot;/&gt;&lt;wsp:rsid wsp:val=&quot;00715997&quot;/&gt;&lt;wsp:rsid wsp:val=&quot;00715DF5&quot;/&gt;&lt;wsp:rsid wsp:val=&quot;00716170&quot;/&gt;&lt;wsp:rsid wsp:val=&quot;00720A63&quot;/&gt;&lt;wsp:rsid wsp:val=&quot;00724C7A&quot;/&gt;&lt;wsp:rsid wsp:val=&quot;00727A94&quot;/&gt;&lt;wsp:rsid wsp:val=&quot;007303AC&quot;/&gt;&lt;wsp:rsid wsp:val=&quot;00735326&quot;/&gt;&lt;wsp:rsid wsp:val=&quot;00744A46&quot;/&gt;&lt;wsp:rsid wsp:val=&quot;00747B2F&quot;/&gt;&lt;wsp:rsid wsp:val=&quot;00751415&quot;/&gt;&lt;wsp:rsid wsp:val=&quot;0075296C&quot;/&gt;&lt;wsp:rsid wsp:val=&quot;0075417E&quot;/&gt;&lt;wsp:rsid wsp:val=&quot;00757E7B&quot;/&gt;&lt;wsp:rsid wsp:val=&quot;007605F5&quot;/&gt;&lt;wsp:rsid wsp:val=&quot;00760959&quot;/&gt;&lt;wsp:rsid wsp:val=&quot;00762D07&quot;/&gt;&lt;wsp:rsid wsp:val=&quot;00767018&quot;/&gt;&lt;wsp:rsid wsp:val=&quot;00771261&quot;/&gt;&lt;wsp:rsid wsp:val=&quot;00771F14&quot;/&gt;&lt;wsp:rsid wsp:val=&quot;0077262D&quot;/&gt;&lt;wsp:rsid wsp:val=&quot;0077522C&quot;/&gt;&lt;wsp:rsid wsp:val=&quot;00776E92&quot;/&gt;&lt;wsp:rsid wsp:val=&quot;00784744&quot;/&gt;&lt;wsp:rsid wsp:val=&quot;00785E40&quot;/&gt;&lt;wsp:rsid wsp:val=&quot;00787CB9&quot;/&gt;&lt;wsp:rsid wsp:val=&quot;00794EFE&quot;/&gt;&lt;wsp:rsid wsp:val=&quot;00796E1A&quot;/&gt;&lt;wsp:rsid wsp:val=&quot;007B28C5&quot;/&gt;&lt;wsp:rsid wsp:val=&quot;007C1A23&quot;/&gt;&lt;wsp:rsid wsp:val=&quot;007C2444&quot;/&gt;&lt;wsp:rsid wsp:val=&quot;007D0243&quot;/&gt;&lt;wsp:rsid wsp:val=&quot;007D3E5A&quot;/&gt;&lt;wsp:rsid wsp:val=&quot;007D4B0F&quot;/&gt;&lt;wsp:rsid wsp:val=&quot;007D6254&quot;/&gt;&lt;wsp:rsid wsp:val=&quot;007D7D9A&quot;/&gt;&lt;wsp:rsid wsp:val=&quot;007E2FD8&quot;/&gt;&lt;wsp:rsid wsp:val=&quot;007E4DE2&quot;/&gt;&lt;wsp:rsid wsp:val=&quot;007E5D14&quot;/&gt;&lt;wsp:rsid wsp:val=&quot;007E76C0&quot;/&gt;&lt;wsp:rsid wsp:val=&quot;007F548C&quot;/&gt;&lt;wsp:rsid wsp:val=&quot;007F71F8&quot;/&gt;&lt;wsp:rsid wsp:val=&quot;0080093F&quot;/&gt;&lt;wsp:rsid wsp:val=&quot;00800D2D&quot;/&gt;&lt;wsp:rsid wsp:val=&quot;00802DD7&quot;/&gt;&lt;wsp:rsid wsp:val=&quot;00807552&quot;/&gt;&lt;wsp:rsid wsp:val=&quot;00810F26&quot;/&gt;&lt;wsp:rsid wsp:val=&quot;00813E5D&quot;/&gt;&lt;wsp:rsid wsp:val=&quot;0081637D&quot;/&gt;&lt;wsp:rsid wsp:val=&quot;008246FB&quot;/&gt;&lt;wsp:rsid wsp:val=&quot;00826A12&quot;/&gt;&lt;wsp:rsid wsp:val=&quot;00827524&quot;/&gt;&lt;wsp:rsid wsp:val=&quot;00833E8E&quot;/&gt;&lt;wsp:rsid wsp:val=&quot;0085426E&quot;/&gt;&lt;wsp:rsid wsp:val=&quot;0086117B&quot;/&gt;&lt;wsp:rsid wsp:val=&quot;008612C8&quot;/&gt;&lt;wsp:rsid wsp:val=&quot;00861660&quot;/&gt;&lt;wsp:rsid wsp:val=&quot;00863E13&quot;/&gt;&lt;wsp:rsid wsp:val=&quot;008702DD&quot;/&gt;&lt;wsp:rsid wsp:val=&quot;0088328D&quot;/&gt;&lt;wsp:rsid wsp:val=&quot;00883A98&quot;/&gt;&lt;wsp:rsid wsp:val=&quot;00884068&quot;/&gt;&lt;wsp:rsid wsp:val=&quot;0088458B&quot;/&gt;&lt;wsp:rsid wsp:val=&quot;008873FF&quot;/&gt;&lt;wsp:rsid wsp:val=&quot;0089794A&quot;/&gt;&lt;wsp:rsid wsp:val=&quot;008A0CF8&quot;/&gt;&lt;wsp:rsid wsp:val=&quot;008A3135&quot;/&gt;&lt;wsp:rsid wsp:val=&quot;008A52D7&quot;/&gt;&lt;wsp:rsid wsp:val=&quot;008A62BA&quot;/&gt;&lt;wsp:rsid wsp:val=&quot;008B3226&quot;/&gt;&lt;wsp:rsid wsp:val=&quot;008B4268&quot;/&gt;&lt;wsp:rsid wsp:val=&quot;008C2462&quot;/&gt;&lt;wsp:rsid wsp:val=&quot;008C5DBA&quot;/&gt;&lt;wsp:rsid wsp:val=&quot;008D29F6&quot;/&gt;&lt;wsp:rsid wsp:val=&quot;008D374F&quot;/&gt;&lt;wsp:rsid wsp:val=&quot;008D4D0A&quot;/&gt;&lt;wsp:rsid wsp:val=&quot;008E605B&quot;/&gt;&lt;wsp:rsid wsp:val=&quot;008F0312&quot;/&gt;&lt;wsp:rsid wsp:val=&quot;009035F7&quot;/&gt;&lt;wsp:rsid wsp:val=&quot;0090631F&quot;/&gt;&lt;wsp:rsid wsp:val=&quot;009103F1&quot;/&gt;&lt;wsp:rsid wsp:val=&quot;00920928&quot;/&gt;&lt;wsp:rsid wsp:val=&quot;00922473&quot;/&gt;&lt;wsp:rsid wsp:val=&quot;00922D52&quot;/&gt;&lt;wsp:rsid wsp:val=&quot;00927CC2&quot;/&gt;&lt;wsp:rsid wsp:val=&quot;0094016C&quot;/&gt;&lt;wsp:rsid wsp:val=&quot;0094151F&quot;/&gt;&lt;wsp:rsid wsp:val=&quot;009425AF&quot;/&gt;&lt;wsp:rsid wsp:val=&quot;009430BA&quot;/&gt;&lt;wsp:rsid wsp:val=&quot;009435A8&quot;/&gt;&lt;wsp:rsid wsp:val=&quot;009446B6&quot;/&gt;&lt;wsp:rsid wsp:val=&quot;00947B21&quot;/&gt;&lt;wsp:rsid wsp:val=&quot;009501A7&quot;/&gt;&lt;wsp:rsid wsp:val=&quot;00955487&quot;/&gt;&lt;wsp:rsid wsp:val=&quot;0095581D&quot;/&gt;&lt;wsp:rsid wsp:val=&quot;00962911&quot;/&gt;&lt;wsp:rsid wsp:val=&quot;00976026&quot;/&gt;&lt;wsp:rsid wsp:val=&quot;009773F8&quot;/&gt;&lt;wsp:rsid wsp:val=&quot;009802BB&quot;/&gt;&lt;wsp:rsid wsp:val=&quot;00981271&quot;/&gt;&lt;wsp:rsid wsp:val=&quot;009867BB&quot;/&gt;&lt;wsp:rsid wsp:val=&quot;0099136E&quot;/&gt;&lt;wsp:rsid wsp:val=&quot;00992069&quot;/&gt;&lt;wsp:rsid wsp:val=&quot;00993009&quot;/&gt;&lt;wsp:rsid wsp:val=&quot;009938E6&quot;/&gt;&lt;wsp:rsid wsp:val=&quot;0099522D&quot;/&gt;&lt;wsp:rsid wsp:val=&quot;00995EF8&quot;/&gt;&lt;wsp:rsid wsp:val=&quot;009972E4&quot;/&gt;&lt;wsp:rsid wsp:val=&quot;009A2B56&quot;/&gt;&lt;wsp:rsid wsp:val=&quot;009A3F17&quot;/&gt;&lt;wsp:rsid wsp:val=&quot;009B58D1&quot;/&gt;&lt;wsp:rsid wsp:val=&quot;009B66B2&quot;/&gt;&lt;wsp:rsid wsp:val=&quot;009C1531&quot;/&gt;&lt;wsp:rsid wsp:val=&quot;009D4036&quot;/&gt;&lt;wsp:rsid wsp:val=&quot;009D442F&quot;/&gt;&lt;wsp:rsid wsp:val=&quot;009D4C18&quot;/&gt;&lt;wsp:rsid wsp:val=&quot;009D6402&quot;/&gt;&lt;wsp:rsid wsp:val=&quot;009F273A&quot;/&gt;&lt;wsp:rsid wsp:val=&quot;00A03BC9&quot;/&gt;&lt;wsp:rsid wsp:val=&quot;00A049C2&quot;/&gt;&lt;wsp:rsid wsp:val=&quot;00A07B61&quot;/&gt;&lt;wsp:rsid wsp:val=&quot;00A1082D&quot;/&gt;&lt;wsp:rsid wsp:val=&quot;00A16ADE&quot;/&gt;&lt;wsp:rsid wsp:val=&quot;00A26201&quot;/&gt;&lt;wsp:rsid wsp:val=&quot;00A34626&quot;/&gt;&lt;wsp:rsid wsp:val=&quot;00A374B4&quot;/&gt;&lt;wsp:rsid wsp:val=&quot;00A42236&quot;/&gt;&lt;wsp:rsid wsp:val=&quot;00A43221&quot;/&gt;&lt;wsp:rsid wsp:val=&quot;00A4383B&quot;/&gt;&lt;wsp:rsid wsp:val=&quot;00A51CA7&quot;/&gt;&lt;wsp:rsid wsp:val=&quot;00A526D7&quot;/&gt;&lt;wsp:rsid wsp:val=&quot;00A55CD4&quot;/&gt;&lt;wsp:rsid wsp:val=&quot;00A701A7&quot;/&gt;&lt;wsp:rsid wsp:val=&quot;00A75AB5&quot;/&gt;&lt;wsp:rsid wsp:val=&quot;00A76342&quot;/&gt;&lt;wsp:rsid wsp:val=&quot;00A83386&quot;/&gt;&lt;wsp:rsid wsp:val=&quot;00A836D9&quot;/&gt;&lt;wsp:rsid wsp:val=&quot;00A86221&quot;/&gt;&lt;wsp:rsid wsp:val=&quot;00A86609&quot;/&gt;&lt;wsp:rsid wsp:val=&quot;00A908E5&quot;/&gt;&lt;wsp:rsid wsp:val=&quot;00AA2B68&quot;/&gt;&lt;wsp:rsid wsp:val=&quot;00AB3C2F&quot;/&gt;&lt;wsp:rsid wsp:val=&quot;00AB514D&quot;/&gt;&lt;wsp:rsid wsp:val=&quot;00AC03B4&quot;/&gt;&lt;wsp:rsid wsp:val=&quot;00AC4616&quot;/&gt;&lt;wsp:rsid wsp:val=&quot;00AC6905&quot;/&gt;&lt;wsp:rsid wsp:val=&quot;00AE1832&quot;/&gt;&lt;wsp:rsid wsp:val=&quot;00AE1BD3&quot;/&gt;&lt;wsp:rsid wsp:val=&quot;00AE5F10&quot;/&gt;&lt;wsp:rsid wsp:val=&quot;00AE66B7&quot;/&gt;&lt;wsp:rsid wsp:val=&quot;00AF527E&quot;/&gt;&lt;wsp:rsid wsp:val=&quot;00AF6ED8&quot;/&gt;&lt;wsp:rsid wsp:val=&quot;00B034F7&quot;/&gt;&lt;wsp:rsid wsp:val=&quot;00B07551&quot;/&gt;&lt;wsp:rsid wsp:val=&quot;00B11647&quot;/&gt;&lt;wsp:rsid wsp:val=&quot;00B13DAB&quot;/&gt;&lt;wsp:rsid wsp:val=&quot;00B227A4&quot;/&gt;&lt;wsp:rsid wsp:val=&quot;00B23D48&quot;/&gt;&lt;wsp:rsid wsp:val=&quot;00B25C0D&quot;/&gt;&lt;wsp:rsid wsp:val=&quot;00B275DB&quot;/&gt;&lt;wsp:rsid wsp:val=&quot;00B3045E&quot;/&gt;&lt;wsp:rsid wsp:val=&quot;00B31A31&quot;/&gt;&lt;wsp:rsid wsp:val=&quot;00B32FDF&quot;/&gt;&lt;wsp:rsid wsp:val=&quot;00B40FA5&quot;/&gt;&lt;wsp:rsid wsp:val=&quot;00B67C1B&quot;/&gt;&lt;wsp:rsid wsp:val=&quot;00B80E27&quot;/&gt;&lt;wsp:rsid wsp:val=&quot;00B81EF0&quot;/&gt;&lt;wsp:rsid wsp:val=&quot;00B83C93&quot;/&gt;&lt;wsp:rsid wsp:val=&quot;00B847B3&quot;/&gt;&lt;wsp:rsid wsp:val=&quot;00B930D3&quot;/&gt;&lt;wsp:rsid wsp:val=&quot;00B93E7F&quot;/&gt;&lt;wsp:rsid wsp:val=&quot;00B977B6&quot;/&gt;&lt;wsp:rsid wsp:val=&quot;00BA1143&quot;/&gt;&lt;wsp:rsid wsp:val=&quot;00BA5F12&quot;/&gt;&lt;wsp:rsid wsp:val=&quot;00BB0725&quot;/&gt;&lt;wsp:rsid wsp:val=&quot;00BB306E&quot;/&gt;&lt;wsp:rsid wsp:val=&quot;00BB37C6&quot;/&gt;&lt;wsp:rsid wsp:val=&quot;00BB7991&quot;/&gt;&lt;wsp:rsid wsp:val=&quot;00BC050C&quot;/&gt;&lt;wsp:rsid wsp:val=&quot;00BC2262&quot;/&gt;&lt;wsp:rsid wsp:val=&quot;00BC3B65&quot;/&gt;&lt;wsp:rsid wsp:val=&quot;00BD0EBF&quot;/&gt;&lt;wsp:rsid wsp:val=&quot;00BE48F4&quot;/&gt;&lt;wsp:rsid wsp:val=&quot;00BE63B4&quot;/&gt;&lt;wsp:rsid wsp:val=&quot;00BF31B1&quot;/&gt;&lt;wsp:rsid wsp:val=&quot;00C00348&quot;/&gt;&lt;wsp:rsid wsp:val=&quot;00C00646&quot;/&gt;&lt;wsp:rsid wsp:val=&quot;00C0204C&quot;/&gt;&lt;wsp:rsid wsp:val=&quot;00C06899&quot;/&gt;&lt;wsp:rsid wsp:val=&quot;00C12D42&quot;/&gt;&lt;wsp:rsid wsp:val=&quot;00C17D0D&quot;/&gt;&lt;wsp:rsid wsp:val=&quot;00C24D85&quot;/&gt;&lt;wsp:rsid wsp:val=&quot;00C35D8F&quot;/&gt;&lt;wsp:rsid wsp:val=&quot;00C36EAA&quot;/&gt;&lt;wsp:rsid wsp:val=&quot;00C435B5&quot;/&gt;&lt;wsp:rsid wsp:val=&quot;00C44DBA&quot;/&gt;&lt;wsp:rsid wsp:val=&quot;00C4651B&quot;/&gt;&lt;wsp:rsid wsp:val=&quot;00C67157&quot;/&gt;&lt;wsp:rsid wsp:val=&quot;00C706D2&quot;/&gt;&lt;wsp:rsid wsp:val=&quot;00C7246D&quot;/&gt;&lt;wsp:rsid wsp:val=&quot;00C8033F&quot;/&gt;&lt;wsp:rsid wsp:val=&quot;00C803E5&quot;/&gt;&lt;wsp:rsid wsp:val=&quot;00C80880&quot;/&gt;&lt;wsp:rsid wsp:val=&quot;00C80BFF&quot;/&gt;&lt;wsp:rsid wsp:val=&quot;00C81110&quot;/&gt;&lt;wsp:rsid wsp:val=&quot;00C839A6&quot;/&gt;&lt;wsp:rsid wsp:val=&quot;00C9050A&quot;/&gt;&lt;wsp:rsid wsp:val=&quot;00C94EB4&quot;/&gt;&lt;wsp:rsid wsp:val=&quot;00C97686&quot;/&gt;&lt;wsp:rsid wsp:val=&quot;00CB341E&quot;/&gt;&lt;wsp:rsid wsp:val=&quot;00CB3A0E&quot;/&gt;&lt;wsp:rsid wsp:val=&quot;00CC2D62&quot;/&gt;&lt;wsp:rsid wsp:val=&quot;00CC6E45&quot;/&gt;&lt;wsp:rsid wsp:val=&quot;00CD4757&quot;/&gt;&lt;wsp:rsid wsp:val=&quot;00CD7F9A&quot;/&gt;&lt;wsp:rsid wsp:val=&quot;00CF273C&quot;/&gt;&lt;wsp:rsid wsp:val=&quot;00D10D46&quot;/&gt;&lt;wsp:rsid wsp:val=&quot;00D21FAC&quot;/&gt;&lt;wsp:rsid wsp:val=&quot;00D240FC&quot;/&gt;&lt;wsp:rsid wsp:val=&quot;00D27032&quot;/&gt;&lt;wsp:rsid wsp:val=&quot;00D309EA&quot;/&gt;&lt;wsp:rsid wsp:val=&quot;00D32507&quot;/&gt;&lt;wsp:rsid wsp:val=&quot;00D36A2A&quot;/&gt;&lt;wsp:rsid wsp:val=&quot;00D36F51&quot;/&gt;&lt;wsp:rsid wsp:val=&quot;00D4227F&quot;/&gt;&lt;wsp:rsid wsp:val=&quot;00D43F6D&quot;/&gt;&lt;wsp:rsid wsp:val=&quot;00D47591&quot;/&gt;&lt;wsp:rsid wsp:val=&quot;00D52880&quot;/&gt;&lt;wsp:rsid wsp:val=&quot;00D56DD8&quot;/&gt;&lt;wsp:rsid wsp:val=&quot;00D63494&quot;/&gt;&lt;wsp:rsid wsp:val=&quot;00D677D3&quot;/&gt;&lt;wsp:rsid wsp:val=&quot;00D74B09&quot;/&gt;&lt;wsp:rsid wsp:val=&quot;00D81675&quot;/&gt;&lt;wsp:rsid wsp:val=&quot;00D838F9&quot;/&gt;&lt;wsp:rsid wsp:val=&quot;00D84DCB&quot;/&gt;&lt;wsp:rsid wsp:val=&quot;00D8532B&quot;/&gt;&lt;wsp:rsid wsp:val=&quot;00D856A4&quot;/&gt;&lt;wsp:rsid wsp:val=&quot;00D85B95&quot;/&gt;&lt;wsp:rsid wsp:val=&quot;00D86E3A&quot;/&gt;&lt;wsp:rsid wsp:val=&quot;00D91B0F&quot;/&gt;&lt;wsp:rsid wsp:val=&quot;00D93FF5&quot;/&gt;&lt;wsp:rsid wsp:val=&quot;00DA5294&quot;/&gt;&lt;wsp:rsid wsp:val=&quot;00DA6819&quot;/&gt;&lt;wsp:rsid wsp:val=&quot;00DA75FE&quot;/&gt;&lt;wsp:rsid wsp:val=&quot;00DB63A1&quot;/&gt;&lt;wsp:rsid wsp:val=&quot;00DC5579&quot;/&gt;&lt;wsp:rsid wsp:val=&quot;00DC5BE6&quot;/&gt;&lt;wsp:rsid wsp:val=&quot;00DD6961&quot;/&gt;&lt;wsp:rsid wsp:val=&quot;00DE1972&quot;/&gt;&lt;wsp:rsid wsp:val=&quot;00DE5094&quot;/&gt;&lt;wsp:rsid wsp:val=&quot;00DE5191&quot;/&gt;&lt;wsp:rsid wsp:val=&quot;00DE6044&quot;/&gt;&lt;wsp:rsid wsp:val=&quot;00DF1E3D&quot;/&gt;&lt;wsp:rsid wsp:val=&quot;00DF3ED9&quot;/&gt;&lt;wsp:rsid wsp:val=&quot;00DF556B&quot;/&gt;&lt;wsp:rsid wsp:val=&quot;00E04256&quot;/&gt;&lt;wsp:rsid wsp:val=&quot;00E04EFD&quot;/&gt;&lt;wsp:rsid wsp:val=&quot;00E11D97&quot;/&gt;&lt;wsp:rsid wsp:val=&quot;00E2113F&quot;/&gt;&lt;wsp:rsid wsp:val=&quot;00E22EAE&quot;/&gt;&lt;wsp:rsid wsp:val=&quot;00E23221&quot;/&gt;&lt;wsp:rsid wsp:val=&quot;00E2412E&quot;/&gt;&lt;wsp:rsid wsp:val=&quot;00E25E89&quot;/&gt;&lt;wsp:rsid wsp:val=&quot;00E26D94&quot;/&gt;&lt;wsp:rsid wsp:val=&quot;00E30387&quot;/&gt;&lt;wsp:rsid wsp:val=&quot;00E31774&quot;/&gt;&lt;wsp:rsid wsp:val=&quot;00E364A5&quot;/&gt;&lt;wsp:rsid wsp:val=&quot;00E36A45&quot;/&gt;&lt;wsp:rsid wsp:val=&quot;00E40A82&quot;/&gt;&lt;wsp:rsid wsp:val=&quot;00E42A3F&quot;/&gt;&lt;wsp:rsid wsp:val=&quot;00E528F6&quot;/&gt;&lt;wsp:rsid wsp:val=&quot;00E53870&quot;/&gt;&lt;wsp:rsid wsp:val=&quot;00E54B35&quot;/&gt;&lt;wsp:rsid wsp:val=&quot;00E60B15&quot;/&gt;&lt;wsp:rsid wsp:val=&quot;00E63367&quot;/&gt;&lt;wsp:rsid wsp:val=&quot;00E6471D&quot;/&gt;&lt;wsp:rsid wsp:val=&quot;00E8045A&quot;/&gt;&lt;wsp:rsid wsp:val=&quot;00E91012&quot;/&gt;&lt;wsp:rsid wsp:val=&quot;00EA0EE6&quot;/&gt;&lt;wsp:rsid wsp:val=&quot;00EA1DAB&quot;/&gt;&lt;wsp:rsid wsp:val=&quot;00EA33D9&quot;/&gt;&lt;wsp:rsid wsp:val=&quot;00EB1B42&quot;/&gt;&lt;wsp:rsid wsp:val=&quot;00EB26C8&quot;/&gt;&lt;wsp:rsid wsp:val=&quot;00EB561F&quot;/&gt;&lt;wsp:rsid wsp:val=&quot;00ED389C&quot;/&gt;&lt;wsp:rsid wsp:val=&quot;00ED4E2D&quot;/&gt;&lt;wsp:rsid wsp:val=&quot;00EF0D68&quot;/&gt;&lt;wsp:rsid wsp:val=&quot;00EF12E7&quot;/&gt;&lt;wsp:rsid wsp:val=&quot;00EF5B6E&quot;/&gt;&lt;wsp:rsid wsp:val=&quot;00F0568B&quot;/&gt;&lt;wsp:rsid wsp:val=&quot;00F05D73&quot;/&gt;&lt;wsp:rsid wsp:val=&quot;00F12FE9&quot;/&gt;&lt;wsp:rsid wsp:val=&quot;00F13DA1&quot;/&gt;&lt;wsp:rsid wsp:val=&quot;00F17365&quot;/&gt;&lt;wsp:rsid wsp:val=&quot;00F221EF&quot;/&gt;&lt;wsp:rsid wsp:val=&quot;00F27A94&quot;/&gt;&lt;wsp:rsid wsp:val=&quot;00F32A9B&quot;/&gt;&lt;wsp:rsid wsp:val=&quot;00F419D6&quot;/&gt;&lt;wsp:rsid wsp:val=&quot;00F42DC7&quot;/&gt;&lt;wsp:rsid wsp:val=&quot;00F43D63&quot;/&gt;&lt;wsp:rsid wsp:val=&quot;00F45AA8&quot;/&gt;&lt;wsp:rsid wsp:val=&quot;00F45E02&quot;/&gt;&lt;wsp:rsid wsp:val=&quot;00F4697D&quot;/&gt;&lt;wsp:rsid wsp:val=&quot;00F47E89&quot;/&gt;&lt;wsp:rsid wsp:val=&quot;00F55493&quot;/&gt;&lt;wsp:rsid wsp:val=&quot;00F70DAA&quot;/&gt;&lt;wsp:rsid wsp:val=&quot;00F713FD&quot;/&gt;&lt;wsp:rsid wsp:val=&quot;00F7461B&quot;/&gt;&lt;wsp:rsid wsp:val=&quot;00F82CB3&quot;/&gt;&lt;wsp:rsid wsp:val=&quot;00F83BF4&quot;/&gt;&lt;wsp:rsid wsp:val=&quot;00F85D5E&quot;/&gt;&lt;wsp:rsid wsp:val=&quot;00F92660&quot;/&gt;&lt;wsp:rsid wsp:val=&quot;00F95146&quot;/&gt;&lt;wsp:rsid wsp:val=&quot;00F96FEA&quot;/&gt;&lt;wsp:rsid wsp:val=&quot;00FA2108&quot;/&gt;&lt;wsp:rsid wsp:val=&quot;00FA44F2&quot;/&gt;&lt;wsp:rsid wsp:val=&quot;00FB24A3&quot;/&gt;&lt;wsp:rsid wsp:val=&quot;00FB76B8&quot;/&gt;&lt;wsp:rsid wsp:val=&quot;00FC2A12&quot;/&gt;&lt;wsp:rsid wsp:val=&quot;00FC5E7B&quot;/&gt;&lt;wsp:rsid wsp:val=&quot;00FC7C4B&quot;/&gt;&lt;wsp:rsid wsp:val=&quot;00FD08E3&quot;/&gt;&lt;wsp:rsid wsp:val=&quot;00FD1885&quot;/&gt;&lt;wsp:rsid wsp:val=&quot;00FD1FFB&quot;/&gt;&lt;wsp:rsid wsp:val=&quot;00FD234C&quot;/&gt;&lt;wsp:rsid wsp:val=&quot;00FD640C&quot;/&gt;&lt;wsp:rsid wsp:val=&quot;00FE3EBF&quot;/&gt;&lt;wsp:rsid wsp:val=&quot;00FE65B6&quot;/&gt;&lt;wsp:rsid wsp:val=&quot;00FF29C5&quot;/&gt;&lt;wsp:rsid wsp:val=&quot;00FF7489&quot;/&gt;&lt;/wsp:rsids&gt;&lt;/w:docPr&gt;&lt;w:body&gt;&lt;wx:sect&gt;&lt;w:p wsp:rsidR=&quot;00000000&quot; wsp:rsidRDefault=&quot;00E364A5&quot; wsp:rsidP=&quot;00E364A5&quot;&gt;&lt;m:oMathPara&gt;&lt;m:oMath&gt;&lt;m:r&gt;&lt;w:rPr&gt;&lt;w:rFonts w:ascii=&quot;Cambria Math&quot; w:h-ansi=&quot;Cambria Math&quot; w:cs=&quot;Arial&quot;/&gt;&lt;wx:font wx:val=&quot;Cambria Math&quot;/&gt;&lt;w:i/&gt;&lt;/w:rPr&gt;&lt;m:t&gt;j&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1" o:title="" chromakey="white"/>
          </v:shape>
        </w:pict>
      </w:r>
      <w:r w:rsidR="009D442F" w:rsidRPr="009D442F">
        <w:rPr>
          <w:rFonts w:ascii="Arial" w:hAnsi="Arial" w:cs="Arial"/>
        </w:rPr>
        <w:fldChar w:fldCharType="end"/>
      </w:r>
      <w:r w:rsidRPr="00421A77">
        <w:rPr>
          <w:rFonts w:ascii="Arial" w:hAnsi="Arial" w:cs="Arial"/>
        </w:rPr>
        <w:t>. Thus the Tanner index overcomes t</w:t>
      </w:r>
      <w:r w:rsidRPr="00E2412E">
        <w:rPr>
          <w:rFonts w:ascii="Arial" w:hAnsi="Arial" w:cs="Arial"/>
        </w:rPr>
        <w:t xml:space="preserve">he limitations of the quantitative </w:t>
      </w:r>
      <w:proofErr w:type="spellStart"/>
      <w:r w:rsidRPr="00421A77">
        <w:rPr>
          <w:rFonts w:ascii="Arial" w:hAnsi="Arial" w:cs="Arial"/>
        </w:rPr>
        <w:t>Sørensen</w:t>
      </w:r>
      <w:proofErr w:type="spellEnd"/>
      <w:r w:rsidRPr="00421A77">
        <w:rPr>
          <w:rFonts w:ascii="Arial" w:hAnsi="Arial" w:cs="Arial"/>
        </w:rPr>
        <w:t xml:space="preserve"> index by accounting for both stem density and BA </w:t>
      </w:r>
      <w:r w:rsidRPr="00421A77">
        <w:rPr>
          <w:rFonts w:ascii="Arial" w:hAnsi="Arial" w:cs="Arial"/>
        </w:rPr>
        <w:fldChar w:fldCharType="begin" w:fldLock="1"/>
      </w:r>
      <w:r w:rsidRPr="00421A77">
        <w:rPr>
          <w:rFonts w:ascii="Arial" w:hAnsi="Arial" w:cs="Arial"/>
        </w:rPr>
        <w:instrText>ADDIN CSL_CITATION { "citationItems" : [ { "id" : "ITEM-1", "itemData" : { "DOI" : "10.1371/journal.pone.0048859", "ISSN" : "1932-6203", "PMID" : "23155417", "abstract" : "Conservation of tropical forest biodiversity increasingly depends on its recovery following severe human disturbance. Our ability to measure recovery using current similarity indices suffers from two limitations: different sized individuals are treated as equal, and the indices are proportionate (a community with twice the individuals of every species as compared with the reference community would be assessed as identical). We define an alternative recovery index for trees - the Tanner index, as the mean of the quantitative Bray-Curtis similarity indices of species composition for stem density and for basal area. We used the new index to compare the original (pre-gap) and post-gap composition of five experimental gap plots (each 90-100 m(2)) and four control plots over 24-35 years in the Blue Mountains of Jamaica. After 24-35 years, these small gaps surrounded by undisturbed forest had recovered 68% of the sum of per species stem density and 29% of the sum of per species basal area, a recovery index of 47%. Four endemic species were especially reduced in density and basal area. With the incorporation of basal area and stem density, our index reduces over-estimations of forest recovery obtained using existing similarity indices (by 24%-41%), and thus yields more accurate estimates of forest conservation status. Finally, our study indicates that the two kinds of comparisons: 1) over time between pre-gap and post-gap composition and 2) over space between gap plots and spatial controls (space-for-time substitution) yield broadly similar results, which supports the value of using space-for-time substitutions in studying forest recovery, at least in this tropical montane forest.", "author" : [ { "dropping-particle" : "", "family" : "Chai", "given" : "Shauna-Lee", "non-dropping-particle" : "", "parse-names" : false, "suffix" : "" }, { "dropping-particle" : "", "family" : "Healey", "given" : "John R", "non-dropping-particle" : "", "parse-names" : false, "suffix" : "" }, { "dropping-particle" : "", "family" : "Tanner", "given" : "Edmund V J", "non-dropping-particle" : "", "parse-names" : false, "suffix" : "" } ], "container-title" : "PloS one", "id" : "ITEM-1", "issue" : "11", "issued" : { "date-parts" : [ [ "2012", "1" ] ] }, "page" : "e48859", "title" : "Evaluation of forest recovery over time and space using permanent plots monitored over 30 years in a Jamaican montane rain forest.", "type" : "article-journal", "volume" : "7" }, "uris" : [ "http://www.mendeley.com/documents/?uuid=05b85b39-f9a7-40c0-916e-2d9c470d4edc" ] } ], "mendeley" : { "formattedCitation" : "(Chai et al., 2012)", "plainTextFormattedCitation" : "(Chai et al., 2012)", "previouslyFormattedCitation" : "(Chai et al., 2012)" }, "properties" : { "noteIndex" : 0 }, "schema" : "https://github.com/citation-style-language/schema/raw/master/csl-citation.json" }</w:instrText>
      </w:r>
      <w:r w:rsidRPr="00421A77">
        <w:rPr>
          <w:rFonts w:ascii="Arial" w:hAnsi="Arial" w:cs="Arial"/>
        </w:rPr>
        <w:fldChar w:fldCharType="separate"/>
      </w:r>
      <w:r w:rsidRPr="00421A77">
        <w:rPr>
          <w:rFonts w:ascii="Arial" w:hAnsi="Arial" w:cs="Arial"/>
          <w:noProof/>
        </w:rPr>
        <w:t>(Chai et al., 2012)</w:t>
      </w:r>
      <w:r w:rsidRPr="00421A77">
        <w:rPr>
          <w:rFonts w:ascii="Arial" w:hAnsi="Arial" w:cs="Arial"/>
        </w:rPr>
        <w:fldChar w:fldCharType="end"/>
      </w:r>
      <w:r>
        <w:rPr>
          <w:rFonts w:ascii="Arial" w:hAnsi="Arial" w:cs="Arial"/>
        </w:rPr>
        <w:t>.</w:t>
      </w:r>
    </w:p>
    <w:p w:rsidR="00B32FDF" w:rsidRDefault="00B32FDF" w:rsidP="002D43C8">
      <w:pPr>
        <w:spacing w:line="360" w:lineRule="auto"/>
        <w:contextualSpacing/>
        <w:rPr>
          <w:rFonts w:ascii="Arial" w:hAnsi="Arial" w:cs="Arial"/>
        </w:rPr>
      </w:pPr>
    </w:p>
    <w:p w:rsidR="00B32FDF" w:rsidRDefault="00B32FDF" w:rsidP="002D43C8">
      <w:pPr>
        <w:spacing w:line="360" w:lineRule="auto"/>
        <w:contextualSpacing/>
        <w:rPr>
          <w:rFonts w:ascii="Arial" w:hAnsi="Arial" w:cs="Arial"/>
        </w:rPr>
      </w:pPr>
      <w:r>
        <w:rPr>
          <w:rFonts w:ascii="Arial" w:hAnsi="Arial" w:cs="Arial"/>
        </w:rPr>
        <w:t xml:space="preserve">Where </w:t>
      </w:r>
      <w:del w:id="92" w:author="Phil Martin" w:date="2015-04-15T16:13:00Z">
        <w:r w:rsidDel="007041CD">
          <w:rPr>
            <w:rFonts w:ascii="Arial" w:hAnsi="Arial" w:cs="Arial"/>
          </w:rPr>
          <w:delText>a proportion was used as a</w:delText>
        </w:r>
      </w:del>
      <w:r>
        <w:rPr>
          <w:rFonts w:ascii="Arial" w:hAnsi="Arial" w:cs="Arial"/>
        </w:rPr>
        <w:t xml:space="preserve"> response variable</w:t>
      </w:r>
      <w:ins w:id="93" w:author="Phil Martin" w:date="2015-04-15T16:13:00Z">
        <w:r w:rsidR="007041CD">
          <w:rPr>
            <w:rFonts w:ascii="Arial" w:hAnsi="Arial" w:cs="Arial"/>
          </w:rPr>
          <w:t>s represented a proportion</w:t>
        </w:r>
      </w:ins>
      <w:r>
        <w:rPr>
          <w:rFonts w:ascii="Arial" w:hAnsi="Arial" w:cs="Arial"/>
        </w:rPr>
        <w:t>, such as percentage cover or the Tanner index, we undertook the following transformation:</w:t>
      </w:r>
    </w:p>
    <w:p w:rsidR="009D442F" w:rsidRPr="00687108" w:rsidRDefault="00252D89" w:rsidP="009D442F">
      <w:pPr>
        <w:spacing w:line="360" w:lineRule="auto"/>
        <w:contextualSpacing/>
        <w:rPr>
          <w:rFonts w:ascii="Arial" w:hAnsi="Arial" w:cs="Arial"/>
        </w:rPr>
      </w:pPr>
      <w:r>
        <w:pict>
          <v:shape id="_x0000_i1052" type="#_x0000_t75" style="width:89.45pt;height:30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461C0F&quot;/&gt;&lt;wsp:rsid wsp:val=&quot;00000DE9&quot;/&gt;&lt;wsp:rsid wsp:val=&quot;0001358A&quot;/&gt;&lt;wsp:rsid wsp:val=&quot;00014909&quot;/&gt;&lt;wsp:rsid wsp:val=&quot;000172C2&quot;/&gt;&lt;wsp:rsid wsp:val=&quot;000202AB&quot;/&gt;&lt;wsp:rsid wsp:val=&quot;000236FF&quot;/&gt;&lt;wsp:rsid wsp:val=&quot;000341BA&quot;/&gt;&lt;wsp:rsid wsp:val=&quot;00043EA1&quot;/&gt;&lt;wsp:rsid wsp:val=&quot;00053557&quot;/&gt;&lt;wsp:rsid wsp:val=&quot;00063263&quot;/&gt;&lt;wsp:rsid wsp:val=&quot;0007738F&quot;/&gt;&lt;wsp:rsid wsp:val=&quot;000878CB&quot;/&gt;&lt;wsp:rsid wsp:val=&quot;000A2B85&quot;/&gt;&lt;wsp:rsid wsp:val=&quot;000A5305&quot;/&gt;&lt;wsp:rsid wsp:val=&quot;000A6C6B&quot;/&gt;&lt;wsp:rsid wsp:val=&quot;000B22C9&quot;/&gt;&lt;wsp:rsid wsp:val=&quot;000B2BF4&quot;/&gt;&lt;wsp:rsid wsp:val=&quot;000B5963&quot;/&gt;&lt;wsp:rsid wsp:val=&quot;000C428C&quot;/&gt;&lt;wsp:rsid wsp:val=&quot;000C7C30&quot;/&gt;&lt;wsp:rsid wsp:val=&quot;000D30CD&quot;/&gt;&lt;wsp:rsid wsp:val=&quot;000D4A78&quot;/&gt;&lt;wsp:rsid wsp:val=&quot;000D7AD3&quot;/&gt;&lt;wsp:rsid wsp:val=&quot;000E0CFA&quot;/&gt;&lt;wsp:rsid wsp:val=&quot;000E0D50&quot;/&gt;&lt;wsp:rsid wsp:val=&quot;000E2314&quot;/&gt;&lt;wsp:rsid wsp:val=&quot;000E3DFC&quot;/&gt;&lt;wsp:rsid wsp:val=&quot;000F7337&quot;/&gt;&lt;wsp:rsid wsp:val=&quot;00104955&quot;/&gt;&lt;wsp:rsid wsp:val=&quot;00105554&quot;/&gt;&lt;wsp:rsid wsp:val=&quot;00105DC3&quot;/&gt;&lt;wsp:rsid wsp:val=&quot;00106B5C&quot;/&gt;&lt;wsp:rsid wsp:val=&quot;0012473C&quot;/&gt;&lt;wsp:rsid wsp:val=&quot;00124B27&quot;/&gt;&lt;wsp:rsid wsp:val=&quot;00143076&quot;/&gt;&lt;wsp:rsid wsp:val=&quot;001436D9&quot;/&gt;&lt;wsp:rsid wsp:val=&quot;00152A2C&quot;/&gt;&lt;wsp:rsid wsp:val=&quot;00157368&quot;/&gt;&lt;wsp:rsid wsp:val=&quot;00157424&quot;/&gt;&lt;wsp:rsid wsp:val=&quot;0016002C&quot;/&gt;&lt;wsp:rsid wsp:val=&quot;00164475&quot;/&gt;&lt;wsp:rsid wsp:val=&quot;001826DD&quot;/&gt;&lt;wsp:rsid wsp:val=&quot;00182D75&quot;/&gt;&lt;wsp:rsid wsp:val=&quot;001A061A&quot;/&gt;&lt;wsp:rsid wsp:val=&quot;001A15E3&quot;/&gt;&lt;wsp:rsid wsp:val=&quot;001A4C5C&quot;/&gt;&lt;wsp:rsid wsp:val=&quot;001A585C&quot;/&gt;&lt;wsp:rsid wsp:val=&quot;001B3719&quot;/&gt;&lt;wsp:rsid wsp:val=&quot;001C0EA8&quot;/&gt;&lt;wsp:rsid wsp:val=&quot;001C0F20&quot;/&gt;&lt;wsp:rsid wsp:val=&quot;001C2C37&quot;/&gt;&lt;wsp:rsid wsp:val=&quot;001C6AF2&quot;/&gt;&lt;wsp:rsid wsp:val=&quot;001D3177&quot;/&gt;&lt;wsp:rsid wsp:val=&quot;001D5471&quot;/&gt;&lt;wsp:rsid wsp:val=&quot;001F1B02&quot;/&gt;&lt;wsp:rsid wsp:val=&quot;001F7C9A&quot;/&gt;&lt;wsp:rsid wsp:val=&quot;00205C8E&quot;/&gt;&lt;wsp:rsid wsp:val=&quot;002104AA&quot;/&gt;&lt;wsp:rsid wsp:val=&quot;00210E96&quot;/&gt;&lt;wsp:rsid wsp:val=&quot;00211FE2&quot;/&gt;&lt;wsp:rsid wsp:val=&quot;00215C9B&quot;/&gt;&lt;wsp:rsid wsp:val=&quot;0022407F&quot;/&gt;&lt;wsp:rsid wsp:val=&quot;00227D3D&quot;/&gt;&lt;wsp:rsid wsp:val=&quot;00230FB5&quot;/&gt;&lt;wsp:rsid wsp:val=&quot;002370B8&quot;/&gt;&lt;wsp:rsid wsp:val=&quot;002449BB&quot;/&gt;&lt;wsp:rsid wsp:val=&quot;0024551A&quot;/&gt;&lt;wsp:rsid wsp:val=&quot;0024679A&quot;/&gt;&lt;wsp:rsid wsp:val=&quot;002471DF&quot;/&gt;&lt;wsp:rsid wsp:val=&quot;00256317&quot;/&gt;&lt;wsp:rsid wsp:val=&quot;00260A0E&quot;/&gt;&lt;wsp:rsid wsp:val=&quot;00261B36&quot;/&gt;&lt;wsp:rsid wsp:val=&quot;00264B3F&quot;/&gt;&lt;wsp:rsid wsp:val=&quot;002709B2&quot;/&gt;&lt;wsp:rsid wsp:val=&quot;002720C0&quot;/&gt;&lt;wsp:rsid wsp:val=&quot;002740E9&quot;/&gt;&lt;wsp:rsid wsp:val=&quot;00274F70&quot;/&gt;&lt;wsp:rsid wsp:val=&quot;00280C6C&quot;/&gt;&lt;wsp:rsid wsp:val=&quot;002841DF&quot;/&gt;&lt;wsp:rsid wsp:val=&quot;002865EC&quot;/&gt;&lt;wsp:rsid wsp:val=&quot;002867ED&quot;/&gt;&lt;wsp:rsid wsp:val=&quot;002938ED&quot;/&gt;&lt;wsp:rsid wsp:val=&quot;002957B7&quot;/&gt;&lt;wsp:rsid wsp:val=&quot;002A2F90&quot;/&gt;&lt;wsp:rsid wsp:val=&quot;002B2FA6&quot;/&gt;&lt;wsp:rsid wsp:val=&quot;002B3B1C&quot;/&gt;&lt;wsp:rsid wsp:val=&quot;002B5BB7&quot;/&gt;&lt;wsp:rsid wsp:val=&quot;002B6EC4&quot;/&gt;&lt;wsp:rsid wsp:val=&quot;002C33C1&quot;/&gt;&lt;wsp:rsid wsp:val=&quot;002C398D&quot;/&gt;&lt;wsp:rsid wsp:val=&quot;002C7C7E&quot;/&gt;&lt;wsp:rsid wsp:val=&quot;002D43C8&quot;/&gt;&lt;wsp:rsid wsp:val=&quot;002E37E1&quot;/&gt;&lt;wsp:rsid wsp:val=&quot;002E3885&quot;/&gt;&lt;wsp:rsid wsp:val=&quot;002E3FEE&quot;/&gt;&lt;wsp:rsid wsp:val=&quot;002E4511&quot;/&gt;&lt;wsp:rsid wsp:val=&quot;002E5EE9&quot;/&gt;&lt;wsp:rsid wsp:val=&quot;002E7A0A&quot;/&gt;&lt;wsp:rsid wsp:val=&quot;002F0F3D&quot;/&gt;&lt;wsp:rsid wsp:val=&quot;002F1B50&quot;/&gt;&lt;wsp:rsid wsp:val=&quot;002F24D4&quot;/&gt;&lt;wsp:rsid wsp:val=&quot;0030370F&quot;/&gt;&lt;wsp:rsid wsp:val=&quot;00303924&quot;/&gt;&lt;wsp:rsid wsp:val=&quot;00304E9B&quot;/&gt;&lt;wsp:rsid wsp:val=&quot;00311864&quot;/&gt;&lt;wsp:rsid wsp:val=&quot;00312D6C&quot;/&gt;&lt;wsp:rsid wsp:val=&quot;00320D80&quot;/&gt;&lt;wsp:rsid wsp:val=&quot;0032182D&quot;/&gt;&lt;wsp:rsid wsp:val=&quot;00321C22&quot;/&gt;&lt;wsp:rsid wsp:val=&quot;00322BCA&quot;/&gt;&lt;wsp:rsid wsp:val=&quot;00323834&quot;/&gt;&lt;wsp:rsid wsp:val=&quot;003332A1&quot;/&gt;&lt;wsp:rsid wsp:val=&quot;00334AD2&quot;/&gt;&lt;wsp:rsid wsp:val=&quot;003353FC&quot;/&gt;&lt;wsp:rsid wsp:val=&quot;00336AC8&quot;/&gt;&lt;wsp:rsid wsp:val=&quot;00346C73&quot;/&gt;&lt;wsp:rsid wsp:val=&quot;0035153D&quot;/&gt;&lt;wsp:rsid wsp:val=&quot;00357AC4&quot;/&gt;&lt;wsp:rsid wsp:val=&quot;0036349D&quot;/&gt;&lt;wsp:rsid wsp:val=&quot;00364942&quot;/&gt;&lt;wsp:rsid wsp:val=&quot;00367BE2&quot;/&gt;&lt;wsp:rsid wsp:val=&quot;00376BAA&quot;/&gt;&lt;wsp:rsid wsp:val=&quot;003779B1&quot;/&gt;&lt;wsp:rsid wsp:val=&quot;00384259&quot;/&gt;&lt;wsp:rsid wsp:val=&quot;003851E3&quot;/&gt;&lt;wsp:rsid wsp:val=&quot;0039134F&quot;/&gt;&lt;wsp:rsid wsp:val=&quot;003939D7&quot;/&gt;&lt;wsp:rsid wsp:val=&quot;003A1D1A&quot;/&gt;&lt;wsp:rsid wsp:val=&quot;003A235F&quot;/&gt;&lt;wsp:rsid wsp:val=&quot;003A4F14&quot;/&gt;&lt;wsp:rsid wsp:val=&quot;003B030D&quot;/&gt;&lt;wsp:rsid wsp:val=&quot;003B2423&quot;/&gt;&lt;wsp:rsid wsp:val=&quot;003C0530&quot;/&gt;&lt;wsp:rsid wsp:val=&quot;003D20BB&quot;/&gt;&lt;wsp:rsid wsp:val=&quot;003D572D&quot;/&gt;&lt;wsp:rsid wsp:val=&quot;003E77B3&quot;/&gt;&lt;wsp:rsid wsp:val=&quot;003F121C&quot;/&gt;&lt;wsp:rsid wsp:val=&quot;003F4C02&quot;/&gt;&lt;wsp:rsid wsp:val=&quot;003F5424&quot;/&gt;&lt;wsp:rsid wsp:val=&quot;003F5527&quot;/&gt;&lt;wsp:rsid wsp:val=&quot;003F642B&quot;/&gt;&lt;wsp:rsid wsp:val=&quot;003F714B&quot;/&gt;&lt;wsp:rsid wsp:val=&quot;004018BB&quot;/&gt;&lt;wsp:rsid wsp:val=&quot;00403DB6&quot;/&gt;&lt;wsp:rsid wsp:val=&quot;00404562&quot;/&gt;&lt;wsp:rsid wsp:val=&quot;00410B09&quot;/&gt;&lt;wsp:rsid wsp:val=&quot;00421A77&quot;/&gt;&lt;wsp:rsid wsp:val=&quot;0042665C&quot;/&gt;&lt;wsp:rsid wsp:val=&quot;00431920&quot;/&gt;&lt;wsp:rsid wsp:val=&quot;00433981&quot;/&gt;&lt;wsp:rsid wsp:val=&quot;0043656E&quot;/&gt;&lt;wsp:rsid wsp:val=&quot;00441D1C&quot;/&gt;&lt;wsp:rsid wsp:val=&quot;004430BF&quot;/&gt;&lt;wsp:rsid wsp:val=&quot;00443ACB&quot;/&gt;&lt;wsp:rsid wsp:val=&quot;00461C0F&quot;/&gt;&lt;wsp:rsid wsp:val=&quot;00461C7B&quot;/&gt;&lt;wsp:rsid wsp:val=&quot;004671DD&quot;/&gt;&lt;wsp:rsid wsp:val=&quot;00467287&quot;/&gt;&lt;wsp:rsid wsp:val=&quot;00467CF3&quot;/&gt;&lt;wsp:rsid wsp:val=&quot;0047153F&quot;/&gt;&lt;wsp:rsid wsp:val=&quot;00476A4F&quot;/&gt;&lt;wsp:rsid wsp:val=&quot;00481038&quot;/&gt;&lt;wsp:rsid wsp:val=&quot;00484F2A&quot;/&gt;&lt;wsp:rsid wsp:val=&quot;004858E6&quot;/&gt;&lt;wsp:rsid wsp:val=&quot;00487571&quot;/&gt;&lt;wsp:rsid wsp:val=&quot;004879D0&quot;/&gt;&lt;wsp:rsid wsp:val=&quot;004915A6&quot;/&gt;&lt;wsp:rsid wsp:val=&quot;0049179C&quot;/&gt;&lt;wsp:rsid wsp:val=&quot;00495BFC&quot;/&gt;&lt;wsp:rsid wsp:val=&quot;0049691A&quot;/&gt;&lt;wsp:rsid wsp:val=&quot;00497AFA&quot;/&gt;&lt;wsp:rsid wsp:val=&quot;004A2604&quot;/&gt;&lt;wsp:rsid wsp:val=&quot;004B07ED&quot;/&gt;&lt;wsp:rsid wsp:val=&quot;004B0EA1&quot;/&gt;&lt;wsp:rsid wsp:val=&quot;004C46C4&quot;/&gt;&lt;wsp:rsid wsp:val=&quot;004D2334&quot;/&gt;&lt;wsp:rsid wsp:val=&quot;004D2574&quot;/&gt;&lt;wsp:rsid wsp:val=&quot;004D3478&quot;/&gt;&lt;wsp:rsid wsp:val=&quot;004E27C2&quot;/&gt;&lt;wsp:rsid wsp:val=&quot;004E63AE&quot;/&gt;&lt;wsp:rsid wsp:val=&quot;004E7567&quot;/&gt;&lt;wsp:rsid wsp:val=&quot;004F7E19&quot;/&gt;&lt;wsp:rsid wsp:val=&quot;005016B6&quot;/&gt;&lt;wsp:rsid wsp:val=&quot;005072F7&quot;/&gt;&lt;wsp:rsid wsp:val=&quot;00507959&quot;/&gt;&lt;wsp:rsid wsp:val=&quot;00513075&quot;/&gt;&lt;wsp:rsid wsp:val=&quot;005160BB&quot;/&gt;&lt;wsp:rsid wsp:val=&quot;00517531&quot;/&gt;&lt;wsp:rsid wsp:val=&quot;00524CAE&quot;/&gt;&lt;wsp:rsid wsp:val=&quot;00530E71&quot;/&gt;&lt;wsp:rsid wsp:val=&quot;00537F63&quot;/&gt;&lt;wsp:rsid wsp:val=&quot;00545E77&quot;/&gt;&lt;wsp:rsid wsp:val=&quot;005525DC&quot;/&gt;&lt;wsp:rsid wsp:val=&quot;0055516E&quot;/&gt;&lt;wsp:rsid wsp:val=&quot;005619B4&quot;/&gt;&lt;wsp:rsid wsp:val=&quot;005626F0&quot;/&gt;&lt;wsp:rsid wsp:val=&quot;00571159&quot;/&gt;&lt;wsp:rsid wsp:val=&quot;00571669&quot;/&gt;&lt;wsp:rsid wsp:val=&quot;00571795&quot;/&gt;&lt;wsp:rsid wsp:val=&quot;00571FE2&quot;/&gt;&lt;wsp:rsid wsp:val=&quot;00572AF1&quot;/&gt;&lt;wsp:rsid wsp:val=&quot;00574B23&quot;/&gt;&lt;wsp:rsid wsp:val=&quot;00574EEE&quot;/&gt;&lt;wsp:rsid wsp:val=&quot;00577959&quot;/&gt;&lt;wsp:rsid wsp:val=&quot;0058012C&quot;/&gt;&lt;wsp:rsid wsp:val=&quot;0058088D&quot;/&gt;&lt;wsp:rsid wsp:val=&quot;00580A9A&quot;/&gt;&lt;wsp:rsid wsp:val=&quot;00594894&quot;/&gt;&lt;wsp:rsid wsp:val=&quot;005A1B6B&quot;/&gt;&lt;wsp:rsid wsp:val=&quot;005A4208&quot;/&gt;&lt;wsp:rsid wsp:val=&quot;005B23CB&quot;/&gt;&lt;wsp:rsid wsp:val=&quot;005C3ACA&quot;/&gt;&lt;wsp:rsid wsp:val=&quot;005C71B7&quot;/&gt;&lt;wsp:rsid wsp:val=&quot;005D2F18&quot;/&gt;&lt;wsp:rsid wsp:val=&quot;005D3F92&quot;/&gt;&lt;wsp:rsid wsp:val=&quot;005D6DC7&quot;/&gt;&lt;wsp:rsid wsp:val=&quot;005E697F&quot;/&gt;&lt;wsp:rsid wsp:val=&quot;005E6F75&quot;/&gt;&lt;wsp:rsid wsp:val=&quot;005F7506&quot;/&gt;&lt;wsp:rsid wsp:val=&quot;00600A3F&quot;/&gt;&lt;wsp:rsid wsp:val=&quot;00600B44&quot;/&gt;&lt;wsp:rsid wsp:val=&quot;006013E8&quot;/&gt;&lt;wsp:rsid wsp:val=&quot;0060149F&quot;/&gt;&lt;wsp:rsid wsp:val=&quot;00602EE7&quot;/&gt;&lt;wsp:rsid wsp:val=&quot;006056A6&quot;/&gt;&lt;wsp:rsid wsp:val=&quot;0061737A&quot;/&gt;&lt;wsp:rsid wsp:val=&quot;00626A61&quot;/&gt;&lt;wsp:rsid wsp:val=&quot;00627690&quot;/&gt;&lt;wsp:rsid wsp:val=&quot;006364CE&quot;/&gt;&lt;wsp:rsid wsp:val=&quot;006369A6&quot;/&gt;&lt;wsp:rsid wsp:val=&quot;006375EC&quot;/&gt;&lt;wsp:rsid wsp:val=&quot;0064089C&quot;/&gt;&lt;wsp:rsid wsp:val=&quot;00652442&quot;/&gt;&lt;wsp:rsid wsp:val=&quot;00654E67&quot;/&gt;&lt;wsp:rsid wsp:val=&quot;0065681D&quot;/&gt;&lt;wsp:rsid wsp:val=&quot;00656A0E&quot;/&gt;&lt;wsp:rsid wsp:val=&quot;00664E94&quot;/&gt;&lt;wsp:rsid wsp:val=&quot;00672C90&quot;/&gt;&lt;wsp:rsid wsp:val=&quot;006757E3&quot;/&gt;&lt;wsp:rsid wsp:val=&quot;006816F9&quot;/&gt;&lt;wsp:rsid wsp:val=&quot;00682D8E&quot;/&gt;&lt;wsp:rsid wsp:val=&quot;00683FA7&quot;/&gt;&lt;wsp:rsid wsp:val=&quot;006859CF&quot;/&gt;&lt;wsp:rsid wsp:val=&quot;00687108&quot;/&gt;&lt;wsp:rsid wsp:val=&quot;0069408F&quot;/&gt;&lt;wsp:rsid wsp:val=&quot;006A4308&quot;/&gt;&lt;wsp:rsid wsp:val=&quot;006B48BB&quot;/&gt;&lt;wsp:rsid wsp:val=&quot;006B5FE8&quot;/&gt;&lt;wsp:rsid wsp:val=&quot;006B718F&quot;/&gt;&lt;wsp:rsid wsp:val=&quot;006C4373&quot;/&gt;&lt;wsp:rsid wsp:val=&quot;006C5079&quot;/&gt;&lt;wsp:rsid wsp:val=&quot;006D13ED&quot;/&gt;&lt;wsp:rsid wsp:val=&quot;006D1451&quot;/&gt;&lt;wsp:rsid wsp:val=&quot;006D1E07&quot;/&gt;&lt;wsp:rsid wsp:val=&quot;006E2509&quot;/&gt;&lt;wsp:rsid wsp:val=&quot;00702A32&quot;/&gt;&lt;wsp:rsid wsp:val=&quot;0070720C&quot;/&gt;&lt;wsp:rsid wsp:val=&quot;007109B2&quot;/&gt;&lt;wsp:rsid wsp:val=&quot;00715997&quot;/&gt;&lt;wsp:rsid wsp:val=&quot;00715DF5&quot;/&gt;&lt;wsp:rsid wsp:val=&quot;00716170&quot;/&gt;&lt;wsp:rsid wsp:val=&quot;00720A63&quot;/&gt;&lt;wsp:rsid wsp:val=&quot;00724C7A&quot;/&gt;&lt;wsp:rsid wsp:val=&quot;00727A94&quot;/&gt;&lt;wsp:rsid wsp:val=&quot;007303AC&quot;/&gt;&lt;wsp:rsid wsp:val=&quot;00735326&quot;/&gt;&lt;wsp:rsid wsp:val=&quot;00744A46&quot;/&gt;&lt;wsp:rsid wsp:val=&quot;00747B2F&quot;/&gt;&lt;wsp:rsid wsp:val=&quot;00751415&quot;/&gt;&lt;wsp:rsid wsp:val=&quot;0075296C&quot;/&gt;&lt;wsp:rsid wsp:val=&quot;0075417E&quot;/&gt;&lt;wsp:rsid wsp:val=&quot;00757E7B&quot;/&gt;&lt;wsp:rsid wsp:val=&quot;007605F5&quot;/&gt;&lt;wsp:rsid wsp:val=&quot;00760959&quot;/&gt;&lt;wsp:rsid wsp:val=&quot;00762D07&quot;/&gt;&lt;wsp:rsid wsp:val=&quot;00767018&quot;/&gt;&lt;wsp:rsid wsp:val=&quot;00771261&quot;/&gt;&lt;wsp:rsid wsp:val=&quot;00771F14&quot;/&gt;&lt;wsp:rsid wsp:val=&quot;0077262D&quot;/&gt;&lt;wsp:rsid wsp:val=&quot;0077522C&quot;/&gt;&lt;wsp:rsid wsp:val=&quot;00776E92&quot;/&gt;&lt;wsp:rsid wsp:val=&quot;00784744&quot;/&gt;&lt;wsp:rsid wsp:val=&quot;00785E40&quot;/&gt;&lt;wsp:rsid wsp:val=&quot;00787CB9&quot;/&gt;&lt;wsp:rsid wsp:val=&quot;00794EFE&quot;/&gt;&lt;wsp:rsid wsp:val=&quot;00796E1A&quot;/&gt;&lt;wsp:rsid wsp:val=&quot;007B28C5&quot;/&gt;&lt;wsp:rsid wsp:val=&quot;007C1A23&quot;/&gt;&lt;wsp:rsid wsp:val=&quot;007C2444&quot;/&gt;&lt;wsp:rsid wsp:val=&quot;007D0243&quot;/&gt;&lt;wsp:rsid wsp:val=&quot;007D3E5A&quot;/&gt;&lt;wsp:rsid wsp:val=&quot;007D4B0F&quot;/&gt;&lt;wsp:rsid wsp:val=&quot;007D6254&quot;/&gt;&lt;wsp:rsid wsp:val=&quot;007D7D9A&quot;/&gt;&lt;wsp:rsid wsp:val=&quot;007E2FD8&quot;/&gt;&lt;wsp:rsid wsp:val=&quot;007E4DE2&quot;/&gt;&lt;wsp:rsid wsp:val=&quot;007E5D14&quot;/&gt;&lt;wsp:rsid wsp:val=&quot;007E76C0&quot;/&gt;&lt;wsp:rsid wsp:val=&quot;007F548C&quot;/&gt;&lt;wsp:rsid wsp:val=&quot;007F71F8&quot;/&gt;&lt;wsp:rsid wsp:val=&quot;0080093F&quot;/&gt;&lt;wsp:rsid wsp:val=&quot;00800D2D&quot;/&gt;&lt;wsp:rsid wsp:val=&quot;00802DD7&quot;/&gt;&lt;wsp:rsid wsp:val=&quot;00807552&quot;/&gt;&lt;wsp:rsid wsp:val=&quot;00810F26&quot;/&gt;&lt;wsp:rsid wsp:val=&quot;00813E5D&quot;/&gt;&lt;wsp:rsid wsp:val=&quot;0081637D&quot;/&gt;&lt;wsp:rsid wsp:val=&quot;008246FB&quot;/&gt;&lt;wsp:rsid wsp:val=&quot;00826A12&quot;/&gt;&lt;wsp:rsid wsp:val=&quot;00827524&quot;/&gt;&lt;wsp:rsid wsp:val=&quot;00833E8E&quot;/&gt;&lt;wsp:rsid wsp:val=&quot;0085426E&quot;/&gt;&lt;wsp:rsid wsp:val=&quot;0086117B&quot;/&gt;&lt;wsp:rsid wsp:val=&quot;008612C8&quot;/&gt;&lt;wsp:rsid wsp:val=&quot;00861660&quot;/&gt;&lt;wsp:rsid wsp:val=&quot;00863E13&quot;/&gt;&lt;wsp:rsid wsp:val=&quot;008702DD&quot;/&gt;&lt;wsp:rsid wsp:val=&quot;0088328D&quot;/&gt;&lt;wsp:rsid wsp:val=&quot;00883A98&quot;/&gt;&lt;wsp:rsid wsp:val=&quot;00884068&quot;/&gt;&lt;wsp:rsid wsp:val=&quot;0088458B&quot;/&gt;&lt;wsp:rsid wsp:val=&quot;008873FF&quot;/&gt;&lt;wsp:rsid wsp:val=&quot;0089794A&quot;/&gt;&lt;wsp:rsid wsp:val=&quot;008A0CF8&quot;/&gt;&lt;wsp:rsid wsp:val=&quot;008A3135&quot;/&gt;&lt;wsp:rsid wsp:val=&quot;008A52D7&quot;/&gt;&lt;wsp:rsid wsp:val=&quot;008A62BA&quot;/&gt;&lt;wsp:rsid wsp:val=&quot;008B3226&quot;/&gt;&lt;wsp:rsid wsp:val=&quot;008B4268&quot;/&gt;&lt;wsp:rsid wsp:val=&quot;008C2462&quot;/&gt;&lt;wsp:rsid wsp:val=&quot;008C5DBA&quot;/&gt;&lt;wsp:rsid wsp:val=&quot;008D29F6&quot;/&gt;&lt;wsp:rsid wsp:val=&quot;008D374F&quot;/&gt;&lt;wsp:rsid wsp:val=&quot;008D4D0A&quot;/&gt;&lt;wsp:rsid wsp:val=&quot;008E605B&quot;/&gt;&lt;wsp:rsid wsp:val=&quot;008F0312&quot;/&gt;&lt;wsp:rsid wsp:val=&quot;009035F7&quot;/&gt;&lt;wsp:rsid wsp:val=&quot;0090631F&quot;/&gt;&lt;wsp:rsid wsp:val=&quot;009103F1&quot;/&gt;&lt;wsp:rsid wsp:val=&quot;00920928&quot;/&gt;&lt;wsp:rsid wsp:val=&quot;00922473&quot;/&gt;&lt;wsp:rsid wsp:val=&quot;00922D52&quot;/&gt;&lt;wsp:rsid wsp:val=&quot;00927CC2&quot;/&gt;&lt;wsp:rsid wsp:val=&quot;0094016C&quot;/&gt;&lt;wsp:rsid wsp:val=&quot;0094151F&quot;/&gt;&lt;wsp:rsid wsp:val=&quot;009425AF&quot;/&gt;&lt;wsp:rsid wsp:val=&quot;009430BA&quot;/&gt;&lt;wsp:rsid wsp:val=&quot;009435A8&quot;/&gt;&lt;wsp:rsid wsp:val=&quot;009446B6&quot;/&gt;&lt;wsp:rsid wsp:val=&quot;00947B21&quot;/&gt;&lt;wsp:rsid wsp:val=&quot;009501A7&quot;/&gt;&lt;wsp:rsid wsp:val=&quot;00955487&quot;/&gt;&lt;wsp:rsid wsp:val=&quot;0095581D&quot;/&gt;&lt;wsp:rsid wsp:val=&quot;00962911&quot;/&gt;&lt;wsp:rsid wsp:val=&quot;00976026&quot;/&gt;&lt;wsp:rsid wsp:val=&quot;009773F8&quot;/&gt;&lt;wsp:rsid wsp:val=&quot;009802BB&quot;/&gt;&lt;wsp:rsid wsp:val=&quot;00981271&quot;/&gt;&lt;wsp:rsid wsp:val=&quot;009867BB&quot;/&gt;&lt;wsp:rsid wsp:val=&quot;0099136E&quot;/&gt;&lt;wsp:rsid wsp:val=&quot;00992069&quot;/&gt;&lt;wsp:rsid wsp:val=&quot;00993009&quot;/&gt;&lt;wsp:rsid wsp:val=&quot;009938E6&quot;/&gt;&lt;wsp:rsid wsp:val=&quot;0099522D&quot;/&gt;&lt;wsp:rsid wsp:val=&quot;00995EF8&quot;/&gt;&lt;wsp:rsid wsp:val=&quot;009972E4&quot;/&gt;&lt;wsp:rsid wsp:val=&quot;009A2B56&quot;/&gt;&lt;wsp:rsid wsp:val=&quot;009A3F17&quot;/&gt;&lt;wsp:rsid wsp:val=&quot;009B58D1&quot;/&gt;&lt;wsp:rsid wsp:val=&quot;009B66B2&quot;/&gt;&lt;wsp:rsid wsp:val=&quot;009C1531&quot;/&gt;&lt;wsp:rsid wsp:val=&quot;009D4036&quot;/&gt;&lt;wsp:rsid wsp:val=&quot;009D442F&quot;/&gt;&lt;wsp:rsid wsp:val=&quot;009D4C18&quot;/&gt;&lt;wsp:rsid wsp:val=&quot;009D6402&quot;/&gt;&lt;wsp:rsid wsp:val=&quot;009F273A&quot;/&gt;&lt;wsp:rsid wsp:val=&quot;00A03BC9&quot;/&gt;&lt;wsp:rsid wsp:val=&quot;00A049C2&quot;/&gt;&lt;wsp:rsid wsp:val=&quot;00A07B61&quot;/&gt;&lt;wsp:rsid wsp:val=&quot;00A1082D&quot;/&gt;&lt;wsp:rsid wsp:val=&quot;00A16ADE&quot;/&gt;&lt;wsp:rsid wsp:val=&quot;00A26201&quot;/&gt;&lt;wsp:rsid wsp:val=&quot;00A34626&quot;/&gt;&lt;wsp:rsid wsp:val=&quot;00A374B4&quot;/&gt;&lt;wsp:rsid wsp:val=&quot;00A42236&quot;/&gt;&lt;wsp:rsid wsp:val=&quot;00A43221&quot;/&gt;&lt;wsp:rsid wsp:val=&quot;00A4383B&quot;/&gt;&lt;wsp:rsid wsp:val=&quot;00A51CA7&quot;/&gt;&lt;wsp:rsid wsp:val=&quot;00A526D7&quot;/&gt;&lt;wsp:rsid wsp:val=&quot;00A55CD4&quot;/&gt;&lt;wsp:rsid wsp:val=&quot;00A701A7&quot;/&gt;&lt;wsp:rsid wsp:val=&quot;00A75AB5&quot;/&gt;&lt;wsp:rsid wsp:val=&quot;00A76342&quot;/&gt;&lt;wsp:rsid wsp:val=&quot;00A83386&quot;/&gt;&lt;wsp:rsid wsp:val=&quot;00A836D9&quot;/&gt;&lt;wsp:rsid wsp:val=&quot;00A86221&quot;/&gt;&lt;wsp:rsid wsp:val=&quot;00A86609&quot;/&gt;&lt;wsp:rsid wsp:val=&quot;00A908E5&quot;/&gt;&lt;wsp:rsid wsp:val=&quot;00AA2B68&quot;/&gt;&lt;wsp:rsid wsp:val=&quot;00AB3C2F&quot;/&gt;&lt;wsp:rsid wsp:val=&quot;00AB514D&quot;/&gt;&lt;wsp:rsid wsp:val=&quot;00AC03B4&quot;/&gt;&lt;wsp:rsid wsp:val=&quot;00AC4616&quot;/&gt;&lt;wsp:rsid wsp:val=&quot;00AC6905&quot;/&gt;&lt;wsp:rsid wsp:val=&quot;00AE1832&quot;/&gt;&lt;wsp:rsid wsp:val=&quot;00AE1BD3&quot;/&gt;&lt;wsp:rsid wsp:val=&quot;00AE5F10&quot;/&gt;&lt;wsp:rsid wsp:val=&quot;00AE66B7&quot;/&gt;&lt;wsp:rsid wsp:val=&quot;00AF527E&quot;/&gt;&lt;wsp:rsid wsp:val=&quot;00AF6ED8&quot;/&gt;&lt;wsp:rsid wsp:val=&quot;00B034F7&quot;/&gt;&lt;wsp:rsid wsp:val=&quot;00B07551&quot;/&gt;&lt;wsp:rsid wsp:val=&quot;00B11647&quot;/&gt;&lt;wsp:rsid wsp:val=&quot;00B13DAB&quot;/&gt;&lt;wsp:rsid wsp:val=&quot;00B227A4&quot;/&gt;&lt;wsp:rsid wsp:val=&quot;00B23D48&quot;/&gt;&lt;wsp:rsid wsp:val=&quot;00B25C0D&quot;/&gt;&lt;wsp:rsid wsp:val=&quot;00B275DB&quot;/&gt;&lt;wsp:rsid wsp:val=&quot;00B3045E&quot;/&gt;&lt;wsp:rsid wsp:val=&quot;00B31A31&quot;/&gt;&lt;wsp:rsid wsp:val=&quot;00B32FDF&quot;/&gt;&lt;wsp:rsid wsp:val=&quot;00B40FA5&quot;/&gt;&lt;wsp:rsid wsp:val=&quot;00B67C1B&quot;/&gt;&lt;wsp:rsid wsp:val=&quot;00B80E27&quot;/&gt;&lt;wsp:rsid wsp:val=&quot;00B81EF0&quot;/&gt;&lt;wsp:rsid wsp:val=&quot;00B83C93&quot;/&gt;&lt;wsp:rsid wsp:val=&quot;00B847B3&quot;/&gt;&lt;wsp:rsid wsp:val=&quot;00B930D3&quot;/&gt;&lt;wsp:rsid wsp:val=&quot;00B93E7F&quot;/&gt;&lt;wsp:rsid wsp:val=&quot;00B977B6&quot;/&gt;&lt;wsp:rsid wsp:val=&quot;00BA1143&quot;/&gt;&lt;wsp:rsid wsp:val=&quot;00BA5F12&quot;/&gt;&lt;wsp:rsid wsp:val=&quot;00BB0725&quot;/&gt;&lt;wsp:rsid wsp:val=&quot;00BB306E&quot;/&gt;&lt;wsp:rsid wsp:val=&quot;00BB37C6&quot;/&gt;&lt;wsp:rsid wsp:val=&quot;00BB7991&quot;/&gt;&lt;wsp:rsid wsp:val=&quot;00BC050C&quot;/&gt;&lt;wsp:rsid wsp:val=&quot;00BC2262&quot;/&gt;&lt;wsp:rsid wsp:val=&quot;00BC3B65&quot;/&gt;&lt;wsp:rsid wsp:val=&quot;00BD0EBF&quot;/&gt;&lt;wsp:rsid wsp:val=&quot;00BE48F4&quot;/&gt;&lt;wsp:rsid wsp:val=&quot;00BE63B4&quot;/&gt;&lt;wsp:rsid wsp:val=&quot;00BF31B1&quot;/&gt;&lt;wsp:rsid wsp:val=&quot;00C00348&quot;/&gt;&lt;wsp:rsid wsp:val=&quot;00C00646&quot;/&gt;&lt;wsp:rsid wsp:val=&quot;00C0204C&quot;/&gt;&lt;wsp:rsid wsp:val=&quot;00C06899&quot;/&gt;&lt;wsp:rsid wsp:val=&quot;00C12D42&quot;/&gt;&lt;wsp:rsid wsp:val=&quot;00C17D0D&quot;/&gt;&lt;wsp:rsid wsp:val=&quot;00C24D85&quot;/&gt;&lt;wsp:rsid wsp:val=&quot;00C35D8F&quot;/&gt;&lt;wsp:rsid wsp:val=&quot;00C36EAA&quot;/&gt;&lt;wsp:rsid wsp:val=&quot;00C435B5&quot;/&gt;&lt;wsp:rsid wsp:val=&quot;00C44DBA&quot;/&gt;&lt;wsp:rsid wsp:val=&quot;00C4651B&quot;/&gt;&lt;wsp:rsid wsp:val=&quot;00C67157&quot;/&gt;&lt;wsp:rsid wsp:val=&quot;00C706D2&quot;/&gt;&lt;wsp:rsid wsp:val=&quot;00C7246D&quot;/&gt;&lt;wsp:rsid wsp:val=&quot;00C8033F&quot;/&gt;&lt;wsp:rsid wsp:val=&quot;00C803E5&quot;/&gt;&lt;wsp:rsid wsp:val=&quot;00C80880&quot;/&gt;&lt;wsp:rsid wsp:val=&quot;00C80BFF&quot;/&gt;&lt;wsp:rsid wsp:val=&quot;00C81110&quot;/&gt;&lt;wsp:rsid wsp:val=&quot;00C839A6&quot;/&gt;&lt;wsp:rsid wsp:val=&quot;00C9050A&quot;/&gt;&lt;wsp:rsid wsp:val=&quot;00C94EB4&quot;/&gt;&lt;wsp:rsid wsp:val=&quot;00C97686&quot;/&gt;&lt;wsp:rsid wsp:val=&quot;00CB341E&quot;/&gt;&lt;wsp:rsid wsp:val=&quot;00CB3A0E&quot;/&gt;&lt;wsp:rsid wsp:val=&quot;00CC2D62&quot;/&gt;&lt;wsp:rsid wsp:val=&quot;00CC6E45&quot;/&gt;&lt;wsp:rsid wsp:val=&quot;00CD4757&quot;/&gt;&lt;wsp:rsid wsp:val=&quot;00CD7F9A&quot;/&gt;&lt;wsp:rsid wsp:val=&quot;00CF273C&quot;/&gt;&lt;wsp:rsid wsp:val=&quot;00D10D46&quot;/&gt;&lt;wsp:rsid wsp:val=&quot;00D21FAC&quot;/&gt;&lt;wsp:rsid wsp:val=&quot;00D240FC&quot;/&gt;&lt;wsp:rsid wsp:val=&quot;00D27032&quot;/&gt;&lt;wsp:rsid wsp:val=&quot;00D309EA&quot;/&gt;&lt;wsp:rsid wsp:val=&quot;00D32507&quot;/&gt;&lt;wsp:rsid wsp:val=&quot;00D36A2A&quot;/&gt;&lt;wsp:rsid wsp:val=&quot;00D36F51&quot;/&gt;&lt;wsp:rsid wsp:val=&quot;00D4227F&quot;/&gt;&lt;wsp:rsid wsp:val=&quot;00D43F6D&quot;/&gt;&lt;wsp:rsid wsp:val=&quot;00D47591&quot;/&gt;&lt;wsp:rsid wsp:val=&quot;00D52880&quot;/&gt;&lt;wsp:rsid wsp:val=&quot;00D56DD8&quot;/&gt;&lt;wsp:rsid wsp:val=&quot;00D63494&quot;/&gt;&lt;wsp:rsid wsp:val=&quot;00D677D3&quot;/&gt;&lt;wsp:rsid wsp:val=&quot;00D74B09&quot;/&gt;&lt;wsp:rsid wsp:val=&quot;00D81675&quot;/&gt;&lt;wsp:rsid wsp:val=&quot;00D838F9&quot;/&gt;&lt;wsp:rsid wsp:val=&quot;00D84DCB&quot;/&gt;&lt;wsp:rsid wsp:val=&quot;00D8532B&quot;/&gt;&lt;wsp:rsid wsp:val=&quot;00D856A4&quot;/&gt;&lt;wsp:rsid wsp:val=&quot;00D85B95&quot;/&gt;&lt;wsp:rsid wsp:val=&quot;00D86E3A&quot;/&gt;&lt;wsp:rsid wsp:val=&quot;00D91B0F&quot;/&gt;&lt;wsp:rsid wsp:val=&quot;00D93FF5&quot;/&gt;&lt;wsp:rsid wsp:val=&quot;00DA5294&quot;/&gt;&lt;wsp:rsid wsp:val=&quot;00DA6819&quot;/&gt;&lt;wsp:rsid wsp:val=&quot;00DA75FE&quot;/&gt;&lt;wsp:rsid wsp:val=&quot;00DB63A1&quot;/&gt;&lt;wsp:rsid wsp:val=&quot;00DC5579&quot;/&gt;&lt;wsp:rsid wsp:val=&quot;00DC5BE6&quot;/&gt;&lt;wsp:rsid wsp:val=&quot;00DD6961&quot;/&gt;&lt;wsp:rsid wsp:val=&quot;00DE1972&quot;/&gt;&lt;wsp:rsid wsp:val=&quot;00DE5094&quot;/&gt;&lt;wsp:rsid wsp:val=&quot;00DE5191&quot;/&gt;&lt;wsp:rsid wsp:val=&quot;00DE6044&quot;/&gt;&lt;wsp:rsid wsp:val=&quot;00DF1E3D&quot;/&gt;&lt;wsp:rsid wsp:val=&quot;00DF3ED9&quot;/&gt;&lt;wsp:rsid wsp:val=&quot;00DF556B&quot;/&gt;&lt;wsp:rsid wsp:val=&quot;00E04256&quot;/&gt;&lt;wsp:rsid wsp:val=&quot;00E04EFD&quot;/&gt;&lt;wsp:rsid wsp:val=&quot;00E11D97&quot;/&gt;&lt;wsp:rsid wsp:val=&quot;00E2113F&quot;/&gt;&lt;wsp:rsid wsp:val=&quot;00E22EAE&quot;/&gt;&lt;wsp:rsid wsp:val=&quot;00E23221&quot;/&gt;&lt;wsp:rsid wsp:val=&quot;00E2412E&quot;/&gt;&lt;wsp:rsid wsp:val=&quot;00E25E89&quot;/&gt;&lt;wsp:rsid wsp:val=&quot;00E26D94&quot;/&gt;&lt;wsp:rsid wsp:val=&quot;00E30387&quot;/&gt;&lt;wsp:rsid wsp:val=&quot;00E31774&quot;/&gt;&lt;wsp:rsid wsp:val=&quot;00E36A45&quot;/&gt;&lt;wsp:rsid wsp:val=&quot;00E40A82&quot;/&gt;&lt;wsp:rsid wsp:val=&quot;00E42A3F&quot;/&gt;&lt;wsp:rsid wsp:val=&quot;00E528F6&quot;/&gt;&lt;wsp:rsid wsp:val=&quot;00E53870&quot;/&gt;&lt;wsp:rsid wsp:val=&quot;00E54B35&quot;/&gt;&lt;wsp:rsid wsp:val=&quot;00E60B15&quot;/&gt;&lt;wsp:rsid wsp:val=&quot;00E63367&quot;/&gt;&lt;wsp:rsid wsp:val=&quot;00E6471D&quot;/&gt;&lt;wsp:rsid wsp:val=&quot;00E8045A&quot;/&gt;&lt;wsp:rsid wsp:val=&quot;00E91012&quot;/&gt;&lt;wsp:rsid wsp:val=&quot;00EA0EE6&quot;/&gt;&lt;wsp:rsid wsp:val=&quot;00EA1DAB&quot;/&gt;&lt;wsp:rsid wsp:val=&quot;00EA33D9&quot;/&gt;&lt;wsp:rsid wsp:val=&quot;00EB1B42&quot;/&gt;&lt;wsp:rsid wsp:val=&quot;00EB26C8&quot;/&gt;&lt;wsp:rsid wsp:val=&quot;00EB561F&quot;/&gt;&lt;wsp:rsid wsp:val=&quot;00ED389C&quot;/&gt;&lt;wsp:rsid wsp:val=&quot;00ED4E2D&quot;/&gt;&lt;wsp:rsid wsp:val=&quot;00EF0D68&quot;/&gt;&lt;wsp:rsid wsp:val=&quot;00EF12E7&quot;/&gt;&lt;wsp:rsid wsp:val=&quot;00EF5B6E&quot;/&gt;&lt;wsp:rsid wsp:val=&quot;00F0568B&quot;/&gt;&lt;wsp:rsid wsp:val=&quot;00F05D73&quot;/&gt;&lt;wsp:rsid wsp:val=&quot;00F12FE9&quot;/&gt;&lt;wsp:rsid wsp:val=&quot;00F13DA1&quot;/&gt;&lt;wsp:rsid wsp:val=&quot;00F17365&quot;/&gt;&lt;wsp:rsid wsp:val=&quot;00F221EF&quot;/&gt;&lt;wsp:rsid wsp:val=&quot;00F27A94&quot;/&gt;&lt;wsp:rsid wsp:val=&quot;00F32A9B&quot;/&gt;&lt;wsp:rsid wsp:val=&quot;00F419D6&quot;/&gt;&lt;wsp:rsid wsp:val=&quot;00F42DC7&quot;/&gt;&lt;wsp:rsid wsp:val=&quot;00F43D63&quot;/&gt;&lt;wsp:rsid wsp:val=&quot;00F45AA8&quot;/&gt;&lt;wsp:rsid wsp:val=&quot;00F45E02&quot;/&gt;&lt;wsp:rsid wsp:val=&quot;00F4697D&quot;/&gt;&lt;wsp:rsid wsp:val=&quot;00F47E89&quot;/&gt;&lt;wsp:rsid wsp:val=&quot;00F55493&quot;/&gt;&lt;wsp:rsid wsp:val=&quot;00F70DAA&quot;/&gt;&lt;wsp:rsid wsp:val=&quot;00F713FD&quot;/&gt;&lt;wsp:rsid wsp:val=&quot;00F7461B&quot;/&gt;&lt;wsp:rsid wsp:val=&quot;00F82CB3&quot;/&gt;&lt;wsp:rsid wsp:val=&quot;00F83BF4&quot;/&gt;&lt;wsp:rsid wsp:val=&quot;00F85D5E&quot;/&gt;&lt;wsp:rsid wsp:val=&quot;00F92660&quot;/&gt;&lt;wsp:rsid wsp:val=&quot;00F95146&quot;/&gt;&lt;wsp:rsid wsp:val=&quot;00F96FEA&quot;/&gt;&lt;wsp:rsid wsp:val=&quot;00FA2108&quot;/&gt;&lt;wsp:rsid wsp:val=&quot;00FA44F2&quot;/&gt;&lt;wsp:rsid wsp:val=&quot;00FB24A3&quot;/&gt;&lt;wsp:rsid wsp:val=&quot;00FB76B8&quot;/&gt;&lt;wsp:rsid wsp:val=&quot;00FC2A12&quot;/&gt;&lt;wsp:rsid wsp:val=&quot;00FC5E7B&quot;/&gt;&lt;wsp:rsid wsp:val=&quot;00FC7C4B&quot;/&gt;&lt;wsp:rsid wsp:val=&quot;00FD08E3&quot;/&gt;&lt;wsp:rsid wsp:val=&quot;00FD1885&quot;/&gt;&lt;wsp:rsid wsp:val=&quot;00FD1FFB&quot;/&gt;&lt;wsp:rsid wsp:val=&quot;00FD234C&quot;/&gt;&lt;wsp:rsid wsp:val=&quot;00FD640C&quot;/&gt;&lt;wsp:rsid wsp:val=&quot;00FE3EBF&quot;/&gt;&lt;wsp:rsid wsp:val=&quot;00FE65B6&quot;/&gt;&lt;wsp:rsid wsp:val=&quot;00FF29C5&quot;/&gt;&lt;wsp:rsid wsp:val=&quot;00FF7489&quot;/&gt;&lt;/wsp:rsids&gt;&lt;/w:docPr&gt;&lt;w:body&gt;&lt;wx:sect&gt;&lt;w:p wsp:rsidR=&quot;00000000&quot; wsp:rsidRPr=&quot;0043656E&quot; wsp:rsidRDefault=&quot;0043656E&quot; wsp:rsidP=&quot;0043656E&quot;&gt;&lt;m:oMathPara&gt;&lt;m:oMath&gt;&lt;m:r&gt;&lt;w:rPr&gt;&lt;w:rFonts w:ascii=&quot;Cambria Math&quot; w:h-ansi=&quot;Cambria Math&quot; w:cs=&quot;Arial&quot;/&gt;&lt;wx:font wx:val=&quot;Cambria Math&quot;/&gt;&lt;w:i/&gt;&lt;/w:rPr&gt;&lt;m:t&gt;logit&lt;/m:t&gt;&lt;/m:r&gt;&lt;m:d&gt;&lt;m:dPr&gt;&lt;m:ctrlPr&gt;&lt;w:rPr&gt;&lt;w:rFonts w:ascii=&quot;Cambria Math&quot; w:h-ansi=&quot;Cambria Math&quot; w:cs=&quot;Arial&quot;/&gt;&lt;wx:font wx:val=&quot;Cambria Math&quot;/&gt;&lt;w:i/&gt;&lt;/w:rPr&gt;&lt;/m:ctrlPr&gt;&lt;/m:dPr&gt;&lt;m:e&gt;&lt;m:f&gt;&lt;m:fPr&gt;&lt;m:ctrlPr&gt;&lt;w:rPr&gt;&lt;w:rFonts w:ascii=&quot;Cambria Math&quot; w:h-ansi=&quot;Cambria Math&quot; w:cs=&quot;Arial&quot;/&gt;&lt;wx:font wx:val=&quot;Cambria Math&quot;/&gt;&lt;w:i/&gt;&lt;/w:rPr&gt;&lt;/m:ctrlPr&gt;&lt;/m:fPr&gt;&lt;m:num&gt;&lt;m:sSub&gt;&lt;m:sSubPr&gt;&lt;m:ctrlPr&gt;&lt;w:rPr&gt;&lt;w:rFonts w:ascii=&quot;Cambria Math&quot; w:h-ansi=&quot;Cambria Math&quot; w:cs=&quot;Arial&quot;/&gt;&lt;wx:font wx:val=&quot;Cambria Math&quot;/&gt;&lt;w:i/&gt;&lt;/w:rPr&gt;&lt;/m:ctrlPr&gt;&lt;/m:sSubPr&gt;&lt;m:e&gt;&lt;m:r&gt;&lt;w:rPr&gt;&lt;w:rFonts w:ascii=&quot;Cambria Math&quot; w:h-ansi=&quot;Cambria Math&quot; w:cs=&quot;Arial&quot;/&gt;&lt;wx:font wx:val=&quot;Cambria Math&quot;/&gt;&lt;w:i/&gt;&lt;/w:rPr&gt;&lt;m:t&gt;Var&lt;/m:t&gt;&lt;/m:r&gt;&lt;/m:e&gt;&lt;m:sub&gt;&lt;m:r&gt;&lt;w:rPr&gt;&lt;w:rFonts w:ascii=&quot;Cambria Math&quot; w:h-ansi=&quot;Cambria Math&quot; w:cs=&quot;Arial&quot;/&gt;&lt;wx:font wx:val=&quot;Cambria Math&quot;/&gt;&lt;w:i/&gt;&lt;/w:rPr&gt;&lt;m:t&gt;i,j&lt;/m:t&gt;&lt;/m:r&gt;&lt;/m:sub&gt;&lt;/m:sSub&gt;&lt;m:r&gt;&lt;w:rPr&gt;&lt;w:rFonts w:ascii=&quot;Cambria Math&quot; w:h-ansi=&quot;Cambria Math&quot; w:cs=&quot;Arial&quot;/&gt;&lt;wx:font wx:val=&quot;Cambria Math&quot;/&gt;&lt;w:i/&gt;&lt;/w:rPr&gt;&lt;m:t&gt;+1&lt;/m:t&gt;&lt;/m:r&gt;&lt;/m:num&gt;&lt;m:den&gt;&lt;m:sSub&gt;&lt;m:sSubPr&gt;&lt;m:ctrlPr&gt;&lt;w:rPr&gt;&lt;w:rFonts w:ascii=&quot;Cambria Math&quot; w:h-ansi=&quot;Cambria Math&quot; w:cs=&quot;Arial&quot;/&gt;&lt;wx:font wx:val=&quot;Cambria Math&quot;/&gt;&lt;w:i/&gt;&lt;/w:rPr&gt;&lt;/m:ctrlPr&gt;&lt;/m:sSubPr&gt;&lt;m:e&gt;&lt;m:r&gt;&lt;w:rPr&gt;&lt;w:rFonts w:ascii=&quot;Cambria Math&quot; w:h-ansi=&quot;Cambria Math&quot; w:cs=&quot;Arial&quot;/&gt;&lt;wx:font wx:val=&quot;Cambria Math&quot;/&gt;&lt;w:i/&gt;&lt;/w:rPr&gt;&lt;m:t&gt;Var&lt;/m:t&gt;&lt;/m:r&gt;&lt;/m:e&gt;&lt;m:sub&gt;&lt;m:r&gt;&lt;w:rPr&gt;&lt;w:rFonts w:ascii=&quot;Cambria Math&quot; w:h-ansi=&quot;Cambria Math&quot; w:cs=&quot;Arial&quot;/&gt;&lt;wx:font wx:val=&quot;Cambria Math&quot;/&gt;&lt;w:i/&gt;&lt;/w:rPr&gt;&lt;m:t&gt;max&lt;/m:t&gt;&lt;/m:r&gt;&lt;/m:sub&gt;&lt;/m:sSub&gt;&lt;/m:den&gt;&lt;/m:f&gt;&lt;/m:e&gt;&lt;/m:d&gt;&lt;/m:oMath&gt;&lt;/m:oMathPara&gt;&lt;/w:p&gt;&lt;w:sectPr wsp:rsidR=&quot;00000000&quot; wsp:rsidRPr=&quot;0043656E&quot;&gt;&lt;w:pgSz w:w=&quot;12240&quot; w:h=&quot;15840&quot;/&gt;&lt;w:pgMar w:top=&quot;1440&quot; w:right=&quot;1440&quot; w:bottom=&quot;1440&quot; w:left=&quot;1440&quot; w:header=&quot;720&quot; w:footer=&quot;720&quot; w:gutter=&quot;0&quot;/&gt;&lt;w:cols w:space=&quot;720&quot;/&gt;&lt;/w:sectPr&gt;&lt;/wx:sect&gt;&lt;/w:body&gt;&lt;/w:wordDocument&gt;">
            <v:imagedata r:id="rId22" o:title="" chromakey="white"/>
          </v:shape>
        </w:pict>
      </w:r>
    </w:p>
    <w:p w:rsidR="00B32FDF" w:rsidRPr="0039134F" w:rsidRDefault="00B32FDF" w:rsidP="002D43C8">
      <w:pPr>
        <w:spacing w:line="360" w:lineRule="auto"/>
        <w:contextualSpacing/>
        <w:rPr>
          <w:rFonts w:ascii="Arial" w:hAnsi="Arial" w:cs="Arial"/>
        </w:rPr>
      </w:pPr>
    </w:p>
    <w:p w:rsidR="00B32FDF" w:rsidRDefault="00B32FDF" w:rsidP="002D43C8">
      <w:pPr>
        <w:spacing w:line="360" w:lineRule="auto"/>
        <w:contextualSpacing/>
        <w:rPr>
          <w:rFonts w:ascii="Arial" w:hAnsi="Arial" w:cs="Arial"/>
        </w:rPr>
      </w:pPr>
      <w:proofErr w:type="gramStart"/>
      <w:r w:rsidRPr="0039134F">
        <w:rPr>
          <w:rFonts w:ascii="Arial" w:hAnsi="Arial" w:cs="Arial"/>
        </w:rPr>
        <w:t>where</w:t>
      </w:r>
      <w:proofErr w:type="gramEnd"/>
      <w:r w:rsidRPr="0039134F">
        <w:rPr>
          <w:rFonts w:ascii="Arial" w:hAnsi="Arial" w:cs="Arial"/>
        </w:rPr>
        <w:t xml:space="preserve"> </w:t>
      </w:r>
      <w:r w:rsidR="009D442F" w:rsidRPr="009D442F">
        <w:rPr>
          <w:rFonts w:ascii="Arial" w:hAnsi="Arial" w:cs="Arial"/>
        </w:rPr>
        <w:fldChar w:fldCharType="begin"/>
      </w:r>
      <w:r w:rsidR="009D442F" w:rsidRPr="009D442F">
        <w:rPr>
          <w:rFonts w:ascii="Arial" w:hAnsi="Arial" w:cs="Arial"/>
        </w:rPr>
        <w:instrText xml:space="preserve"> QUOTE </w:instrText>
      </w:r>
      <w:r w:rsidR="00252D89">
        <w:rPr>
          <w:position w:val="-9"/>
        </w:rPr>
        <w:pict>
          <v:shape id="_x0000_i1053" type="#_x0000_t75" style="width:28.35pt;height:15.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461C0F&quot;/&gt;&lt;wsp:rsid wsp:val=&quot;00000DE9&quot;/&gt;&lt;wsp:rsid wsp:val=&quot;0001358A&quot;/&gt;&lt;wsp:rsid wsp:val=&quot;00014909&quot;/&gt;&lt;wsp:rsid wsp:val=&quot;000172C2&quot;/&gt;&lt;wsp:rsid wsp:val=&quot;000202AB&quot;/&gt;&lt;wsp:rsid wsp:val=&quot;000236FF&quot;/&gt;&lt;wsp:rsid wsp:val=&quot;000341BA&quot;/&gt;&lt;wsp:rsid wsp:val=&quot;00043EA1&quot;/&gt;&lt;wsp:rsid wsp:val=&quot;00053557&quot;/&gt;&lt;wsp:rsid wsp:val=&quot;00063263&quot;/&gt;&lt;wsp:rsid wsp:val=&quot;0007738F&quot;/&gt;&lt;wsp:rsid wsp:val=&quot;000878CB&quot;/&gt;&lt;wsp:rsid wsp:val=&quot;000A2B85&quot;/&gt;&lt;wsp:rsid wsp:val=&quot;000A5305&quot;/&gt;&lt;wsp:rsid wsp:val=&quot;000A6C6B&quot;/&gt;&lt;wsp:rsid wsp:val=&quot;000B22C9&quot;/&gt;&lt;wsp:rsid wsp:val=&quot;000B2BF4&quot;/&gt;&lt;wsp:rsid wsp:val=&quot;000B5963&quot;/&gt;&lt;wsp:rsid wsp:val=&quot;000C428C&quot;/&gt;&lt;wsp:rsid wsp:val=&quot;000C7C30&quot;/&gt;&lt;wsp:rsid wsp:val=&quot;000D30CD&quot;/&gt;&lt;wsp:rsid wsp:val=&quot;000D4A78&quot;/&gt;&lt;wsp:rsid wsp:val=&quot;000D7AD3&quot;/&gt;&lt;wsp:rsid wsp:val=&quot;000E0CFA&quot;/&gt;&lt;wsp:rsid wsp:val=&quot;000E0D50&quot;/&gt;&lt;wsp:rsid wsp:val=&quot;000E2314&quot;/&gt;&lt;wsp:rsid wsp:val=&quot;000E3DFC&quot;/&gt;&lt;wsp:rsid wsp:val=&quot;000F7337&quot;/&gt;&lt;wsp:rsid wsp:val=&quot;00104955&quot;/&gt;&lt;wsp:rsid wsp:val=&quot;00105554&quot;/&gt;&lt;wsp:rsid wsp:val=&quot;00105DC3&quot;/&gt;&lt;wsp:rsid wsp:val=&quot;00106B5C&quot;/&gt;&lt;wsp:rsid wsp:val=&quot;0012473C&quot;/&gt;&lt;wsp:rsid wsp:val=&quot;00124B27&quot;/&gt;&lt;wsp:rsid wsp:val=&quot;00143076&quot;/&gt;&lt;wsp:rsid wsp:val=&quot;001436D9&quot;/&gt;&lt;wsp:rsid wsp:val=&quot;00152A2C&quot;/&gt;&lt;wsp:rsid wsp:val=&quot;00157368&quot;/&gt;&lt;wsp:rsid wsp:val=&quot;00157424&quot;/&gt;&lt;wsp:rsid wsp:val=&quot;0016002C&quot;/&gt;&lt;wsp:rsid wsp:val=&quot;00164475&quot;/&gt;&lt;wsp:rsid wsp:val=&quot;001826DD&quot;/&gt;&lt;wsp:rsid wsp:val=&quot;00182D75&quot;/&gt;&lt;wsp:rsid wsp:val=&quot;001A061A&quot;/&gt;&lt;wsp:rsid wsp:val=&quot;001A15E3&quot;/&gt;&lt;wsp:rsid wsp:val=&quot;001A4C5C&quot;/&gt;&lt;wsp:rsid wsp:val=&quot;001A585C&quot;/&gt;&lt;wsp:rsid wsp:val=&quot;001B3719&quot;/&gt;&lt;wsp:rsid wsp:val=&quot;001C0EA8&quot;/&gt;&lt;wsp:rsid wsp:val=&quot;001C0F20&quot;/&gt;&lt;wsp:rsid wsp:val=&quot;001C2C37&quot;/&gt;&lt;wsp:rsid wsp:val=&quot;001C6AF2&quot;/&gt;&lt;wsp:rsid wsp:val=&quot;001D3177&quot;/&gt;&lt;wsp:rsid wsp:val=&quot;001D5471&quot;/&gt;&lt;wsp:rsid wsp:val=&quot;001F1B02&quot;/&gt;&lt;wsp:rsid wsp:val=&quot;001F7C9A&quot;/&gt;&lt;wsp:rsid wsp:val=&quot;00205C8E&quot;/&gt;&lt;wsp:rsid wsp:val=&quot;002104AA&quot;/&gt;&lt;wsp:rsid wsp:val=&quot;00210E96&quot;/&gt;&lt;wsp:rsid wsp:val=&quot;00211FE2&quot;/&gt;&lt;wsp:rsid wsp:val=&quot;00215C9B&quot;/&gt;&lt;wsp:rsid wsp:val=&quot;0022407F&quot;/&gt;&lt;wsp:rsid wsp:val=&quot;00227D3D&quot;/&gt;&lt;wsp:rsid wsp:val=&quot;00230FB5&quot;/&gt;&lt;wsp:rsid wsp:val=&quot;002370B8&quot;/&gt;&lt;wsp:rsid wsp:val=&quot;002449BB&quot;/&gt;&lt;wsp:rsid wsp:val=&quot;0024551A&quot;/&gt;&lt;wsp:rsid wsp:val=&quot;0024679A&quot;/&gt;&lt;wsp:rsid wsp:val=&quot;002471DF&quot;/&gt;&lt;wsp:rsid wsp:val=&quot;00256317&quot;/&gt;&lt;wsp:rsid wsp:val=&quot;00260A0E&quot;/&gt;&lt;wsp:rsid wsp:val=&quot;00261B36&quot;/&gt;&lt;wsp:rsid wsp:val=&quot;00264B3F&quot;/&gt;&lt;wsp:rsid wsp:val=&quot;002709B2&quot;/&gt;&lt;wsp:rsid wsp:val=&quot;002720C0&quot;/&gt;&lt;wsp:rsid wsp:val=&quot;002740E9&quot;/&gt;&lt;wsp:rsid wsp:val=&quot;00274F70&quot;/&gt;&lt;wsp:rsid wsp:val=&quot;00280C6C&quot;/&gt;&lt;wsp:rsid wsp:val=&quot;002841DF&quot;/&gt;&lt;wsp:rsid wsp:val=&quot;002865EC&quot;/&gt;&lt;wsp:rsid wsp:val=&quot;002867ED&quot;/&gt;&lt;wsp:rsid wsp:val=&quot;002938ED&quot;/&gt;&lt;wsp:rsid wsp:val=&quot;002957B7&quot;/&gt;&lt;wsp:rsid wsp:val=&quot;002A2F90&quot;/&gt;&lt;wsp:rsid wsp:val=&quot;002B2FA6&quot;/&gt;&lt;wsp:rsid wsp:val=&quot;002B3B1C&quot;/&gt;&lt;wsp:rsid wsp:val=&quot;002B5BB7&quot;/&gt;&lt;wsp:rsid wsp:val=&quot;002B6EC4&quot;/&gt;&lt;wsp:rsid wsp:val=&quot;002C33C1&quot;/&gt;&lt;wsp:rsid wsp:val=&quot;002C398D&quot;/&gt;&lt;wsp:rsid wsp:val=&quot;002C7C7E&quot;/&gt;&lt;wsp:rsid wsp:val=&quot;002D43C8&quot;/&gt;&lt;wsp:rsid wsp:val=&quot;002E37E1&quot;/&gt;&lt;wsp:rsid wsp:val=&quot;002E3885&quot;/&gt;&lt;wsp:rsid wsp:val=&quot;002E3FEE&quot;/&gt;&lt;wsp:rsid wsp:val=&quot;002E4511&quot;/&gt;&lt;wsp:rsid wsp:val=&quot;002E5EE9&quot;/&gt;&lt;wsp:rsid wsp:val=&quot;002E7A0A&quot;/&gt;&lt;wsp:rsid wsp:val=&quot;002F0F3D&quot;/&gt;&lt;wsp:rsid wsp:val=&quot;002F1B50&quot;/&gt;&lt;wsp:rsid wsp:val=&quot;002F24D4&quot;/&gt;&lt;wsp:rsid wsp:val=&quot;0030370F&quot;/&gt;&lt;wsp:rsid wsp:val=&quot;00303924&quot;/&gt;&lt;wsp:rsid wsp:val=&quot;00304E9B&quot;/&gt;&lt;wsp:rsid wsp:val=&quot;00311864&quot;/&gt;&lt;wsp:rsid wsp:val=&quot;00312D6C&quot;/&gt;&lt;wsp:rsid wsp:val=&quot;00320D80&quot;/&gt;&lt;wsp:rsid wsp:val=&quot;0032182D&quot;/&gt;&lt;wsp:rsid wsp:val=&quot;00321C22&quot;/&gt;&lt;wsp:rsid wsp:val=&quot;00322BCA&quot;/&gt;&lt;wsp:rsid wsp:val=&quot;00323834&quot;/&gt;&lt;wsp:rsid wsp:val=&quot;003332A1&quot;/&gt;&lt;wsp:rsid wsp:val=&quot;00334AD2&quot;/&gt;&lt;wsp:rsid wsp:val=&quot;003353FC&quot;/&gt;&lt;wsp:rsid wsp:val=&quot;00336AC8&quot;/&gt;&lt;wsp:rsid wsp:val=&quot;00346C73&quot;/&gt;&lt;wsp:rsid wsp:val=&quot;0035153D&quot;/&gt;&lt;wsp:rsid wsp:val=&quot;00357AC4&quot;/&gt;&lt;wsp:rsid wsp:val=&quot;0036349D&quot;/&gt;&lt;wsp:rsid wsp:val=&quot;00364942&quot;/&gt;&lt;wsp:rsid wsp:val=&quot;00367BE2&quot;/&gt;&lt;wsp:rsid wsp:val=&quot;00376BAA&quot;/&gt;&lt;wsp:rsid wsp:val=&quot;003779B1&quot;/&gt;&lt;wsp:rsid wsp:val=&quot;00384259&quot;/&gt;&lt;wsp:rsid wsp:val=&quot;003851E3&quot;/&gt;&lt;wsp:rsid wsp:val=&quot;0039134F&quot;/&gt;&lt;wsp:rsid wsp:val=&quot;003939D7&quot;/&gt;&lt;wsp:rsid wsp:val=&quot;003A1D1A&quot;/&gt;&lt;wsp:rsid wsp:val=&quot;003A235F&quot;/&gt;&lt;wsp:rsid wsp:val=&quot;003A4F14&quot;/&gt;&lt;wsp:rsid wsp:val=&quot;003B030D&quot;/&gt;&lt;wsp:rsid wsp:val=&quot;003B2423&quot;/&gt;&lt;wsp:rsid wsp:val=&quot;003C0530&quot;/&gt;&lt;wsp:rsid wsp:val=&quot;003D20BB&quot;/&gt;&lt;wsp:rsid wsp:val=&quot;003D572D&quot;/&gt;&lt;wsp:rsid wsp:val=&quot;003E77B3&quot;/&gt;&lt;wsp:rsid wsp:val=&quot;003F121C&quot;/&gt;&lt;wsp:rsid wsp:val=&quot;003F4C02&quot;/&gt;&lt;wsp:rsid wsp:val=&quot;003F5424&quot;/&gt;&lt;wsp:rsid wsp:val=&quot;003F5527&quot;/&gt;&lt;wsp:rsid wsp:val=&quot;003F642B&quot;/&gt;&lt;wsp:rsid wsp:val=&quot;003F714B&quot;/&gt;&lt;wsp:rsid wsp:val=&quot;004018BB&quot;/&gt;&lt;wsp:rsid wsp:val=&quot;00403DB6&quot;/&gt;&lt;wsp:rsid wsp:val=&quot;00404562&quot;/&gt;&lt;wsp:rsid wsp:val=&quot;00410B09&quot;/&gt;&lt;wsp:rsid wsp:val=&quot;00421A77&quot;/&gt;&lt;wsp:rsid wsp:val=&quot;0042665C&quot;/&gt;&lt;wsp:rsid wsp:val=&quot;00431920&quot;/&gt;&lt;wsp:rsid wsp:val=&quot;00433981&quot;/&gt;&lt;wsp:rsid wsp:val=&quot;00441D1C&quot;/&gt;&lt;wsp:rsid wsp:val=&quot;004430BF&quot;/&gt;&lt;wsp:rsid wsp:val=&quot;00443ACB&quot;/&gt;&lt;wsp:rsid wsp:val=&quot;00461C0F&quot;/&gt;&lt;wsp:rsid wsp:val=&quot;00461C7B&quot;/&gt;&lt;wsp:rsid wsp:val=&quot;004671DD&quot;/&gt;&lt;wsp:rsid wsp:val=&quot;00467287&quot;/&gt;&lt;wsp:rsid wsp:val=&quot;00467CF3&quot;/&gt;&lt;wsp:rsid wsp:val=&quot;0047153F&quot;/&gt;&lt;wsp:rsid wsp:val=&quot;00476A4F&quot;/&gt;&lt;wsp:rsid wsp:val=&quot;00481038&quot;/&gt;&lt;wsp:rsid wsp:val=&quot;00484F2A&quot;/&gt;&lt;wsp:rsid wsp:val=&quot;004858E6&quot;/&gt;&lt;wsp:rsid wsp:val=&quot;00487571&quot;/&gt;&lt;wsp:rsid wsp:val=&quot;004879D0&quot;/&gt;&lt;wsp:rsid wsp:val=&quot;004915A6&quot;/&gt;&lt;wsp:rsid wsp:val=&quot;0049179C&quot;/&gt;&lt;wsp:rsid wsp:val=&quot;00495BFC&quot;/&gt;&lt;wsp:rsid wsp:val=&quot;0049691A&quot;/&gt;&lt;wsp:rsid wsp:val=&quot;00497AFA&quot;/&gt;&lt;wsp:rsid wsp:val=&quot;004A2604&quot;/&gt;&lt;wsp:rsid wsp:val=&quot;004B07ED&quot;/&gt;&lt;wsp:rsid wsp:val=&quot;004B0EA1&quot;/&gt;&lt;wsp:rsid wsp:val=&quot;004C46C4&quot;/&gt;&lt;wsp:rsid wsp:val=&quot;004D2334&quot;/&gt;&lt;wsp:rsid wsp:val=&quot;004D2574&quot;/&gt;&lt;wsp:rsid wsp:val=&quot;004D3478&quot;/&gt;&lt;wsp:rsid wsp:val=&quot;004E27C2&quot;/&gt;&lt;wsp:rsid wsp:val=&quot;004E63AE&quot;/&gt;&lt;wsp:rsid wsp:val=&quot;004E7567&quot;/&gt;&lt;wsp:rsid wsp:val=&quot;004F7E19&quot;/&gt;&lt;wsp:rsid wsp:val=&quot;005016B6&quot;/&gt;&lt;wsp:rsid wsp:val=&quot;005072F7&quot;/&gt;&lt;wsp:rsid wsp:val=&quot;00507959&quot;/&gt;&lt;wsp:rsid wsp:val=&quot;00513075&quot;/&gt;&lt;wsp:rsid wsp:val=&quot;005160BB&quot;/&gt;&lt;wsp:rsid wsp:val=&quot;00517531&quot;/&gt;&lt;wsp:rsid wsp:val=&quot;00524CAE&quot;/&gt;&lt;wsp:rsid wsp:val=&quot;00530E71&quot;/&gt;&lt;wsp:rsid wsp:val=&quot;00537F63&quot;/&gt;&lt;wsp:rsid wsp:val=&quot;00545E77&quot;/&gt;&lt;wsp:rsid wsp:val=&quot;005525DC&quot;/&gt;&lt;wsp:rsid wsp:val=&quot;0055516E&quot;/&gt;&lt;wsp:rsid wsp:val=&quot;005619B4&quot;/&gt;&lt;wsp:rsid wsp:val=&quot;005626F0&quot;/&gt;&lt;wsp:rsid wsp:val=&quot;00571159&quot;/&gt;&lt;wsp:rsid wsp:val=&quot;00571669&quot;/&gt;&lt;wsp:rsid wsp:val=&quot;00571795&quot;/&gt;&lt;wsp:rsid wsp:val=&quot;00571FE2&quot;/&gt;&lt;wsp:rsid wsp:val=&quot;00572AF1&quot;/&gt;&lt;wsp:rsid wsp:val=&quot;00574B23&quot;/&gt;&lt;wsp:rsid wsp:val=&quot;00574EEE&quot;/&gt;&lt;wsp:rsid wsp:val=&quot;00577959&quot;/&gt;&lt;wsp:rsid wsp:val=&quot;0058012C&quot;/&gt;&lt;wsp:rsid wsp:val=&quot;0058088D&quot;/&gt;&lt;wsp:rsid wsp:val=&quot;00580A9A&quot;/&gt;&lt;wsp:rsid wsp:val=&quot;00594894&quot;/&gt;&lt;wsp:rsid wsp:val=&quot;005A1B6B&quot;/&gt;&lt;wsp:rsid wsp:val=&quot;005A4208&quot;/&gt;&lt;wsp:rsid wsp:val=&quot;005B23CB&quot;/&gt;&lt;wsp:rsid wsp:val=&quot;005C3ACA&quot;/&gt;&lt;wsp:rsid wsp:val=&quot;005C71B7&quot;/&gt;&lt;wsp:rsid wsp:val=&quot;005D2F18&quot;/&gt;&lt;wsp:rsid wsp:val=&quot;005D3F92&quot;/&gt;&lt;wsp:rsid wsp:val=&quot;005D6DC7&quot;/&gt;&lt;wsp:rsid wsp:val=&quot;005E697F&quot;/&gt;&lt;wsp:rsid wsp:val=&quot;005E6F75&quot;/&gt;&lt;wsp:rsid wsp:val=&quot;005F7506&quot;/&gt;&lt;wsp:rsid wsp:val=&quot;00600A3F&quot;/&gt;&lt;wsp:rsid wsp:val=&quot;00600B44&quot;/&gt;&lt;wsp:rsid wsp:val=&quot;006013E8&quot;/&gt;&lt;wsp:rsid wsp:val=&quot;0060149F&quot;/&gt;&lt;wsp:rsid wsp:val=&quot;00602EE7&quot;/&gt;&lt;wsp:rsid wsp:val=&quot;006056A6&quot;/&gt;&lt;wsp:rsid wsp:val=&quot;0061737A&quot;/&gt;&lt;wsp:rsid wsp:val=&quot;00626A61&quot;/&gt;&lt;wsp:rsid wsp:val=&quot;00627690&quot;/&gt;&lt;wsp:rsid wsp:val=&quot;006364CE&quot;/&gt;&lt;wsp:rsid wsp:val=&quot;006369A6&quot;/&gt;&lt;wsp:rsid wsp:val=&quot;006375EC&quot;/&gt;&lt;wsp:rsid wsp:val=&quot;0064089C&quot;/&gt;&lt;wsp:rsid wsp:val=&quot;00652442&quot;/&gt;&lt;wsp:rsid wsp:val=&quot;00654E67&quot;/&gt;&lt;wsp:rsid wsp:val=&quot;0065681D&quot;/&gt;&lt;wsp:rsid wsp:val=&quot;00656A0E&quot;/&gt;&lt;wsp:rsid wsp:val=&quot;00664E94&quot;/&gt;&lt;wsp:rsid wsp:val=&quot;00672C90&quot;/&gt;&lt;wsp:rsid wsp:val=&quot;006757E3&quot;/&gt;&lt;wsp:rsid wsp:val=&quot;006816F9&quot;/&gt;&lt;wsp:rsid wsp:val=&quot;00682D8E&quot;/&gt;&lt;wsp:rsid wsp:val=&quot;00683FA7&quot;/&gt;&lt;wsp:rsid wsp:val=&quot;006859CF&quot;/&gt;&lt;wsp:rsid wsp:val=&quot;00687108&quot;/&gt;&lt;wsp:rsid wsp:val=&quot;0069408F&quot;/&gt;&lt;wsp:rsid wsp:val=&quot;006A4308&quot;/&gt;&lt;wsp:rsid wsp:val=&quot;006B48BB&quot;/&gt;&lt;wsp:rsid wsp:val=&quot;006B5FE8&quot;/&gt;&lt;wsp:rsid wsp:val=&quot;006B718F&quot;/&gt;&lt;wsp:rsid wsp:val=&quot;006C4373&quot;/&gt;&lt;wsp:rsid wsp:val=&quot;006C5079&quot;/&gt;&lt;wsp:rsid wsp:val=&quot;006D13ED&quot;/&gt;&lt;wsp:rsid wsp:val=&quot;006D1451&quot;/&gt;&lt;wsp:rsid wsp:val=&quot;006D1E07&quot;/&gt;&lt;wsp:rsid wsp:val=&quot;006E2509&quot;/&gt;&lt;wsp:rsid wsp:val=&quot;00702A32&quot;/&gt;&lt;wsp:rsid wsp:val=&quot;0070720C&quot;/&gt;&lt;wsp:rsid wsp:val=&quot;007109B2&quot;/&gt;&lt;wsp:rsid wsp:val=&quot;00715997&quot;/&gt;&lt;wsp:rsid wsp:val=&quot;00715DF5&quot;/&gt;&lt;wsp:rsid wsp:val=&quot;00716170&quot;/&gt;&lt;wsp:rsid wsp:val=&quot;00720A63&quot;/&gt;&lt;wsp:rsid wsp:val=&quot;00724C7A&quot;/&gt;&lt;wsp:rsid wsp:val=&quot;00727A94&quot;/&gt;&lt;wsp:rsid wsp:val=&quot;007303AC&quot;/&gt;&lt;wsp:rsid wsp:val=&quot;00735326&quot;/&gt;&lt;wsp:rsid wsp:val=&quot;00744A46&quot;/&gt;&lt;wsp:rsid wsp:val=&quot;00747B2F&quot;/&gt;&lt;wsp:rsid wsp:val=&quot;00751415&quot;/&gt;&lt;wsp:rsid wsp:val=&quot;0075296C&quot;/&gt;&lt;wsp:rsid wsp:val=&quot;0075417E&quot;/&gt;&lt;wsp:rsid wsp:val=&quot;00757E7B&quot;/&gt;&lt;wsp:rsid wsp:val=&quot;007605F5&quot;/&gt;&lt;wsp:rsid wsp:val=&quot;00760959&quot;/&gt;&lt;wsp:rsid wsp:val=&quot;00762D07&quot;/&gt;&lt;wsp:rsid wsp:val=&quot;00767018&quot;/&gt;&lt;wsp:rsid wsp:val=&quot;00771261&quot;/&gt;&lt;wsp:rsid wsp:val=&quot;00771F14&quot;/&gt;&lt;wsp:rsid wsp:val=&quot;0077262D&quot;/&gt;&lt;wsp:rsid wsp:val=&quot;0077522C&quot;/&gt;&lt;wsp:rsid wsp:val=&quot;00776E92&quot;/&gt;&lt;wsp:rsid wsp:val=&quot;00784744&quot;/&gt;&lt;wsp:rsid wsp:val=&quot;00785E40&quot;/&gt;&lt;wsp:rsid wsp:val=&quot;00787CB9&quot;/&gt;&lt;wsp:rsid wsp:val=&quot;00794EFE&quot;/&gt;&lt;wsp:rsid wsp:val=&quot;00796E1A&quot;/&gt;&lt;wsp:rsid wsp:val=&quot;007B28C5&quot;/&gt;&lt;wsp:rsid wsp:val=&quot;007C1A23&quot;/&gt;&lt;wsp:rsid wsp:val=&quot;007C2444&quot;/&gt;&lt;wsp:rsid wsp:val=&quot;007D0243&quot;/&gt;&lt;wsp:rsid wsp:val=&quot;007D3E5A&quot;/&gt;&lt;wsp:rsid wsp:val=&quot;007D4B0F&quot;/&gt;&lt;wsp:rsid wsp:val=&quot;007D6254&quot;/&gt;&lt;wsp:rsid wsp:val=&quot;007D7D9A&quot;/&gt;&lt;wsp:rsid wsp:val=&quot;007E2FD8&quot;/&gt;&lt;wsp:rsid wsp:val=&quot;007E4DE2&quot;/&gt;&lt;wsp:rsid wsp:val=&quot;007E5D14&quot;/&gt;&lt;wsp:rsid wsp:val=&quot;007E76C0&quot;/&gt;&lt;wsp:rsid wsp:val=&quot;007F548C&quot;/&gt;&lt;wsp:rsid wsp:val=&quot;007F71F8&quot;/&gt;&lt;wsp:rsid wsp:val=&quot;0080093F&quot;/&gt;&lt;wsp:rsid wsp:val=&quot;00800D2D&quot;/&gt;&lt;wsp:rsid wsp:val=&quot;00802DD7&quot;/&gt;&lt;wsp:rsid wsp:val=&quot;00807552&quot;/&gt;&lt;wsp:rsid wsp:val=&quot;00810F26&quot;/&gt;&lt;wsp:rsid wsp:val=&quot;00813E5D&quot;/&gt;&lt;wsp:rsid wsp:val=&quot;0081637D&quot;/&gt;&lt;wsp:rsid wsp:val=&quot;008246FB&quot;/&gt;&lt;wsp:rsid wsp:val=&quot;00826A12&quot;/&gt;&lt;wsp:rsid wsp:val=&quot;00827524&quot;/&gt;&lt;wsp:rsid wsp:val=&quot;00833E8E&quot;/&gt;&lt;wsp:rsid wsp:val=&quot;0085426E&quot;/&gt;&lt;wsp:rsid wsp:val=&quot;0086117B&quot;/&gt;&lt;wsp:rsid wsp:val=&quot;008612C8&quot;/&gt;&lt;wsp:rsid wsp:val=&quot;00861660&quot;/&gt;&lt;wsp:rsid wsp:val=&quot;00863E13&quot;/&gt;&lt;wsp:rsid wsp:val=&quot;008702DD&quot;/&gt;&lt;wsp:rsid wsp:val=&quot;0088328D&quot;/&gt;&lt;wsp:rsid wsp:val=&quot;00883A98&quot;/&gt;&lt;wsp:rsid wsp:val=&quot;00884068&quot;/&gt;&lt;wsp:rsid wsp:val=&quot;0088458B&quot;/&gt;&lt;wsp:rsid wsp:val=&quot;008873FF&quot;/&gt;&lt;wsp:rsid wsp:val=&quot;0089794A&quot;/&gt;&lt;wsp:rsid wsp:val=&quot;008A0CF8&quot;/&gt;&lt;wsp:rsid wsp:val=&quot;008A3135&quot;/&gt;&lt;wsp:rsid wsp:val=&quot;008A52D7&quot;/&gt;&lt;wsp:rsid wsp:val=&quot;008A62BA&quot;/&gt;&lt;wsp:rsid wsp:val=&quot;008B3226&quot;/&gt;&lt;wsp:rsid wsp:val=&quot;008B4268&quot;/&gt;&lt;wsp:rsid wsp:val=&quot;008C2462&quot;/&gt;&lt;wsp:rsid wsp:val=&quot;008C5DBA&quot;/&gt;&lt;wsp:rsid wsp:val=&quot;008D29F6&quot;/&gt;&lt;wsp:rsid wsp:val=&quot;008D374F&quot;/&gt;&lt;wsp:rsid wsp:val=&quot;008D4D0A&quot;/&gt;&lt;wsp:rsid wsp:val=&quot;008E605B&quot;/&gt;&lt;wsp:rsid wsp:val=&quot;008F0312&quot;/&gt;&lt;wsp:rsid wsp:val=&quot;009035F7&quot;/&gt;&lt;wsp:rsid wsp:val=&quot;0090631F&quot;/&gt;&lt;wsp:rsid wsp:val=&quot;009103F1&quot;/&gt;&lt;wsp:rsid wsp:val=&quot;00920928&quot;/&gt;&lt;wsp:rsid wsp:val=&quot;00922473&quot;/&gt;&lt;wsp:rsid wsp:val=&quot;00922D52&quot;/&gt;&lt;wsp:rsid wsp:val=&quot;00927CC2&quot;/&gt;&lt;wsp:rsid wsp:val=&quot;0094016C&quot;/&gt;&lt;wsp:rsid wsp:val=&quot;0094151F&quot;/&gt;&lt;wsp:rsid wsp:val=&quot;009425AF&quot;/&gt;&lt;wsp:rsid wsp:val=&quot;009430BA&quot;/&gt;&lt;wsp:rsid wsp:val=&quot;009435A8&quot;/&gt;&lt;wsp:rsid wsp:val=&quot;009446B6&quot;/&gt;&lt;wsp:rsid wsp:val=&quot;00947B21&quot;/&gt;&lt;wsp:rsid wsp:val=&quot;009501A7&quot;/&gt;&lt;wsp:rsid wsp:val=&quot;00955487&quot;/&gt;&lt;wsp:rsid wsp:val=&quot;0095581D&quot;/&gt;&lt;wsp:rsid wsp:val=&quot;00962911&quot;/&gt;&lt;wsp:rsid wsp:val=&quot;00976026&quot;/&gt;&lt;wsp:rsid wsp:val=&quot;009773F8&quot;/&gt;&lt;wsp:rsid wsp:val=&quot;009802BB&quot;/&gt;&lt;wsp:rsid wsp:val=&quot;00981271&quot;/&gt;&lt;wsp:rsid wsp:val=&quot;009867BB&quot;/&gt;&lt;wsp:rsid wsp:val=&quot;0099136E&quot;/&gt;&lt;wsp:rsid wsp:val=&quot;00992069&quot;/&gt;&lt;wsp:rsid wsp:val=&quot;00993009&quot;/&gt;&lt;wsp:rsid wsp:val=&quot;009938E6&quot;/&gt;&lt;wsp:rsid wsp:val=&quot;0099522D&quot;/&gt;&lt;wsp:rsid wsp:val=&quot;00995EF8&quot;/&gt;&lt;wsp:rsid wsp:val=&quot;009972E4&quot;/&gt;&lt;wsp:rsid wsp:val=&quot;009A2B56&quot;/&gt;&lt;wsp:rsid wsp:val=&quot;009A3F17&quot;/&gt;&lt;wsp:rsid wsp:val=&quot;009B58D1&quot;/&gt;&lt;wsp:rsid wsp:val=&quot;009B66B2&quot;/&gt;&lt;wsp:rsid wsp:val=&quot;009C1531&quot;/&gt;&lt;wsp:rsid wsp:val=&quot;009D4036&quot;/&gt;&lt;wsp:rsid wsp:val=&quot;009D442F&quot;/&gt;&lt;wsp:rsid wsp:val=&quot;009D4C18&quot;/&gt;&lt;wsp:rsid wsp:val=&quot;009D6402&quot;/&gt;&lt;wsp:rsid wsp:val=&quot;009E0261&quot;/&gt;&lt;wsp:rsid wsp:val=&quot;009F273A&quot;/&gt;&lt;wsp:rsid wsp:val=&quot;00A03BC9&quot;/&gt;&lt;wsp:rsid wsp:val=&quot;00A049C2&quot;/&gt;&lt;wsp:rsid wsp:val=&quot;00A07B61&quot;/&gt;&lt;wsp:rsid wsp:val=&quot;00A1082D&quot;/&gt;&lt;wsp:rsid wsp:val=&quot;00A16ADE&quot;/&gt;&lt;wsp:rsid wsp:val=&quot;00A26201&quot;/&gt;&lt;wsp:rsid wsp:val=&quot;00A34626&quot;/&gt;&lt;wsp:rsid wsp:val=&quot;00A374B4&quot;/&gt;&lt;wsp:rsid wsp:val=&quot;00A42236&quot;/&gt;&lt;wsp:rsid wsp:val=&quot;00A43221&quot;/&gt;&lt;wsp:rsid wsp:val=&quot;00A4383B&quot;/&gt;&lt;wsp:rsid wsp:val=&quot;00A51CA7&quot;/&gt;&lt;wsp:rsid wsp:val=&quot;00A526D7&quot;/&gt;&lt;wsp:rsid wsp:val=&quot;00A55CD4&quot;/&gt;&lt;wsp:rsid wsp:val=&quot;00A701A7&quot;/&gt;&lt;wsp:rsid wsp:val=&quot;00A75AB5&quot;/&gt;&lt;wsp:rsid wsp:val=&quot;00A76342&quot;/&gt;&lt;wsp:rsid wsp:val=&quot;00A83386&quot;/&gt;&lt;wsp:rsid wsp:val=&quot;00A836D9&quot;/&gt;&lt;wsp:rsid wsp:val=&quot;00A86221&quot;/&gt;&lt;wsp:rsid wsp:val=&quot;00A86609&quot;/&gt;&lt;wsp:rsid wsp:val=&quot;00A908E5&quot;/&gt;&lt;wsp:rsid wsp:val=&quot;00AA2B68&quot;/&gt;&lt;wsp:rsid wsp:val=&quot;00AB3C2F&quot;/&gt;&lt;wsp:rsid wsp:val=&quot;00AB514D&quot;/&gt;&lt;wsp:rsid wsp:val=&quot;00AC03B4&quot;/&gt;&lt;wsp:rsid wsp:val=&quot;00AC4616&quot;/&gt;&lt;wsp:rsid wsp:val=&quot;00AC6905&quot;/&gt;&lt;wsp:rsid wsp:val=&quot;00AE1832&quot;/&gt;&lt;wsp:rsid wsp:val=&quot;00AE1BD3&quot;/&gt;&lt;wsp:rsid wsp:val=&quot;00AE5F10&quot;/&gt;&lt;wsp:rsid wsp:val=&quot;00AE66B7&quot;/&gt;&lt;wsp:rsid wsp:val=&quot;00AF527E&quot;/&gt;&lt;wsp:rsid wsp:val=&quot;00AF6ED8&quot;/&gt;&lt;wsp:rsid wsp:val=&quot;00B034F7&quot;/&gt;&lt;wsp:rsid wsp:val=&quot;00B07551&quot;/&gt;&lt;wsp:rsid wsp:val=&quot;00B11647&quot;/&gt;&lt;wsp:rsid wsp:val=&quot;00B13DAB&quot;/&gt;&lt;wsp:rsid wsp:val=&quot;00B227A4&quot;/&gt;&lt;wsp:rsid wsp:val=&quot;00B23D48&quot;/&gt;&lt;wsp:rsid wsp:val=&quot;00B25C0D&quot;/&gt;&lt;wsp:rsid wsp:val=&quot;00B275DB&quot;/&gt;&lt;wsp:rsid wsp:val=&quot;00B3045E&quot;/&gt;&lt;wsp:rsid wsp:val=&quot;00B31A31&quot;/&gt;&lt;wsp:rsid wsp:val=&quot;00B32FDF&quot;/&gt;&lt;wsp:rsid wsp:val=&quot;00B40FA5&quot;/&gt;&lt;wsp:rsid wsp:val=&quot;00B67C1B&quot;/&gt;&lt;wsp:rsid wsp:val=&quot;00B80E27&quot;/&gt;&lt;wsp:rsid wsp:val=&quot;00B81EF0&quot;/&gt;&lt;wsp:rsid wsp:val=&quot;00B83C93&quot;/&gt;&lt;wsp:rsid wsp:val=&quot;00B847B3&quot;/&gt;&lt;wsp:rsid wsp:val=&quot;00B930D3&quot;/&gt;&lt;wsp:rsid wsp:val=&quot;00B93E7F&quot;/&gt;&lt;wsp:rsid wsp:val=&quot;00B977B6&quot;/&gt;&lt;wsp:rsid wsp:val=&quot;00BA1143&quot;/&gt;&lt;wsp:rsid wsp:val=&quot;00BA5F12&quot;/&gt;&lt;wsp:rsid wsp:val=&quot;00BB0725&quot;/&gt;&lt;wsp:rsid wsp:val=&quot;00BB306E&quot;/&gt;&lt;wsp:rsid wsp:val=&quot;00BB37C6&quot;/&gt;&lt;wsp:rsid wsp:val=&quot;00BB7991&quot;/&gt;&lt;wsp:rsid wsp:val=&quot;00BC050C&quot;/&gt;&lt;wsp:rsid wsp:val=&quot;00BC2262&quot;/&gt;&lt;wsp:rsid wsp:val=&quot;00BC3B65&quot;/&gt;&lt;wsp:rsid wsp:val=&quot;00BD0EBF&quot;/&gt;&lt;wsp:rsid wsp:val=&quot;00BE48F4&quot;/&gt;&lt;wsp:rsid wsp:val=&quot;00BE63B4&quot;/&gt;&lt;wsp:rsid wsp:val=&quot;00BF31B1&quot;/&gt;&lt;wsp:rsid wsp:val=&quot;00C00348&quot;/&gt;&lt;wsp:rsid wsp:val=&quot;00C00646&quot;/&gt;&lt;wsp:rsid wsp:val=&quot;00C0204C&quot;/&gt;&lt;wsp:rsid wsp:val=&quot;00C06899&quot;/&gt;&lt;wsp:rsid wsp:val=&quot;00C12D42&quot;/&gt;&lt;wsp:rsid wsp:val=&quot;00C17D0D&quot;/&gt;&lt;wsp:rsid wsp:val=&quot;00C24D85&quot;/&gt;&lt;wsp:rsid wsp:val=&quot;00C35D8F&quot;/&gt;&lt;wsp:rsid wsp:val=&quot;00C36EAA&quot;/&gt;&lt;wsp:rsid wsp:val=&quot;00C435B5&quot;/&gt;&lt;wsp:rsid wsp:val=&quot;00C44DBA&quot;/&gt;&lt;wsp:rsid wsp:val=&quot;00C4651B&quot;/&gt;&lt;wsp:rsid wsp:val=&quot;00C67157&quot;/&gt;&lt;wsp:rsid wsp:val=&quot;00C706D2&quot;/&gt;&lt;wsp:rsid wsp:val=&quot;00C7246D&quot;/&gt;&lt;wsp:rsid wsp:val=&quot;00C8033F&quot;/&gt;&lt;wsp:rsid wsp:val=&quot;00C803E5&quot;/&gt;&lt;wsp:rsid wsp:val=&quot;00C80880&quot;/&gt;&lt;wsp:rsid wsp:val=&quot;00C80BFF&quot;/&gt;&lt;wsp:rsid wsp:val=&quot;00C81110&quot;/&gt;&lt;wsp:rsid wsp:val=&quot;00C839A6&quot;/&gt;&lt;wsp:rsid wsp:val=&quot;00C9050A&quot;/&gt;&lt;wsp:rsid wsp:val=&quot;00C94EB4&quot;/&gt;&lt;wsp:rsid wsp:val=&quot;00C97686&quot;/&gt;&lt;wsp:rsid wsp:val=&quot;00CB341E&quot;/&gt;&lt;wsp:rsid wsp:val=&quot;00CB3A0E&quot;/&gt;&lt;wsp:rsid wsp:val=&quot;00CC2D62&quot;/&gt;&lt;wsp:rsid wsp:val=&quot;00CC6E45&quot;/&gt;&lt;wsp:rsid wsp:val=&quot;00CD4757&quot;/&gt;&lt;wsp:rsid wsp:val=&quot;00CD7F9A&quot;/&gt;&lt;wsp:rsid wsp:val=&quot;00CF273C&quot;/&gt;&lt;wsp:rsid wsp:val=&quot;00D10D46&quot;/&gt;&lt;wsp:rsid wsp:val=&quot;00D21FAC&quot;/&gt;&lt;wsp:rsid wsp:val=&quot;00D240FC&quot;/&gt;&lt;wsp:rsid wsp:val=&quot;00D27032&quot;/&gt;&lt;wsp:rsid wsp:val=&quot;00D309EA&quot;/&gt;&lt;wsp:rsid wsp:val=&quot;00D32507&quot;/&gt;&lt;wsp:rsid wsp:val=&quot;00D36A2A&quot;/&gt;&lt;wsp:rsid wsp:val=&quot;00D36F51&quot;/&gt;&lt;wsp:rsid wsp:val=&quot;00D4227F&quot;/&gt;&lt;wsp:rsid wsp:val=&quot;00D43F6D&quot;/&gt;&lt;wsp:rsid wsp:val=&quot;00D47591&quot;/&gt;&lt;wsp:rsid wsp:val=&quot;00D52880&quot;/&gt;&lt;wsp:rsid wsp:val=&quot;00D56DD8&quot;/&gt;&lt;wsp:rsid wsp:val=&quot;00D63494&quot;/&gt;&lt;wsp:rsid wsp:val=&quot;00D677D3&quot;/&gt;&lt;wsp:rsid wsp:val=&quot;00D74B09&quot;/&gt;&lt;wsp:rsid wsp:val=&quot;00D81675&quot;/&gt;&lt;wsp:rsid wsp:val=&quot;00D838F9&quot;/&gt;&lt;wsp:rsid wsp:val=&quot;00D84DCB&quot;/&gt;&lt;wsp:rsid wsp:val=&quot;00D8532B&quot;/&gt;&lt;wsp:rsid wsp:val=&quot;00D856A4&quot;/&gt;&lt;wsp:rsid wsp:val=&quot;00D85B95&quot;/&gt;&lt;wsp:rsid wsp:val=&quot;00D86E3A&quot;/&gt;&lt;wsp:rsid wsp:val=&quot;00D91B0F&quot;/&gt;&lt;wsp:rsid wsp:val=&quot;00D93FF5&quot;/&gt;&lt;wsp:rsid wsp:val=&quot;00DA5294&quot;/&gt;&lt;wsp:rsid wsp:val=&quot;00DA6819&quot;/&gt;&lt;wsp:rsid wsp:val=&quot;00DA75FE&quot;/&gt;&lt;wsp:rsid wsp:val=&quot;00DB63A1&quot;/&gt;&lt;wsp:rsid wsp:val=&quot;00DC5579&quot;/&gt;&lt;wsp:rsid wsp:val=&quot;00DC5BE6&quot;/&gt;&lt;wsp:rsid wsp:val=&quot;00DD6961&quot;/&gt;&lt;wsp:rsid wsp:val=&quot;00DE1972&quot;/&gt;&lt;wsp:rsid wsp:val=&quot;00DE5094&quot;/&gt;&lt;wsp:rsid wsp:val=&quot;00DE5191&quot;/&gt;&lt;wsp:rsid wsp:val=&quot;00DE6044&quot;/&gt;&lt;wsp:rsid wsp:val=&quot;00DF1E3D&quot;/&gt;&lt;wsp:rsid wsp:val=&quot;00DF3ED9&quot;/&gt;&lt;wsp:rsid wsp:val=&quot;00DF556B&quot;/&gt;&lt;wsp:rsid wsp:val=&quot;00E04256&quot;/&gt;&lt;wsp:rsid wsp:val=&quot;00E04EFD&quot;/&gt;&lt;wsp:rsid wsp:val=&quot;00E11D97&quot;/&gt;&lt;wsp:rsid wsp:val=&quot;00E2113F&quot;/&gt;&lt;wsp:rsid wsp:val=&quot;00E22EAE&quot;/&gt;&lt;wsp:rsid wsp:val=&quot;00E23221&quot;/&gt;&lt;wsp:rsid wsp:val=&quot;00E2412E&quot;/&gt;&lt;wsp:rsid wsp:val=&quot;00E25E89&quot;/&gt;&lt;wsp:rsid wsp:val=&quot;00E26D94&quot;/&gt;&lt;wsp:rsid wsp:val=&quot;00E30387&quot;/&gt;&lt;wsp:rsid wsp:val=&quot;00E31774&quot;/&gt;&lt;wsp:rsid wsp:val=&quot;00E36A45&quot;/&gt;&lt;wsp:rsid wsp:val=&quot;00E40A82&quot;/&gt;&lt;wsp:rsid wsp:val=&quot;00E42A3F&quot;/&gt;&lt;wsp:rsid wsp:val=&quot;00E528F6&quot;/&gt;&lt;wsp:rsid wsp:val=&quot;00E53870&quot;/&gt;&lt;wsp:rsid wsp:val=&quot;00E54B35&quot;/&gt;&lt;wsp:rsid wsp:val=&quot;00E60B15&quot;/&gt;&lt;wsp:rsid wsp:val=&quot;00E63367&quot;/&gt;&lt;wsp:rsid wsp:val=&quot;00E6471D&quot;/&gt;&lt;wsp:rsid wsp:val=&quot;00E8045A&quot;/&gt;&lt;wsp:rsid wsp:val=&quot;00E91012&quot;/&gt;&lt;wsp:rsid wsp:val=&quot;00EA0EE6&quot;/&gt;&lt;wsp:rsid wsp:val=&quot;00EA1DAB&quot;/&gt;&lt;wsp:rsid wsp:val=&quot;00EA33D9&quot;/&gt;&lt;wsp:rsid wsp:val=&quot;00EB1B42&quot;/&gt;&lt;wsp:rsid wsp:val=&quot;00EB26C8&quot;/&gt;&lt;wsp:rsid wsp:val=&quot;00EB561F&quot;/&gt;&lt;wsp:rsid wsp:val=&quot;00ED389C&quot;/&gt;&lt;wsp:rsid wsp:val=&quot;00ED4E2D&quot;/&gt;&lt;wsp:rsid wsp:val=&quot;00EF0D68&quot;/&gt;&lt;wsp:rsid wsp:val=&quot;00EF12E7&quot;/&gt;&lt;wsp:rsid wsp:val=&quot;00EF5B6E&quot;/&gt;&lt;wsp:rsid wsp:val=&quot;00F0568B&quot;/&gt;&lt;wsp:rsid wsp:val=&quot;00F05D73&quot;/&gt;&lt;wsp:rsid wsp:val=&quot;00F12FE9&quot;/&gt;&lt;wsp:rsid wsp:val=&quot;00F13DA1&quot;/&gt;&lt;wsp:rsid wsp:val=&quot;00F17365&quot;/&gt;&lt;wsp:rsid wsp:val=&quot;00F221EF&quot;/&gt;&lt;wsp:rsid wsp:val=&quot;00F27A94&quot;/&gt;&lt;wsp:rsid wsp:val=&quot;00F32A9B&quot;/&gt;&lt;wsp:rsid wsp:val=&quot;00F419D6&quot;/&gt;&lt;wsp:rsid wsp:val=&quot;00F42DC7&quot;/&gt;&lt;wsp:rsid wsp:val=&quot;00F43D63&quot;/&gt;&lt;wsp:rsid wsp:val=&quot;00F45AA8&quot;/&gt;&lt;wsp:rsid wsp:val=&quot;00F45E02&quot;/&gt;&lt;wsp:rsid wsp:val=&quot;00F4697D&quot;/&gt;&lt;wsp:rsid wsp:val=&quot;00F47E89&quot;/&gt;&lt;wsp:rsid wsp:val=&quot;00F55493&quot;/&gt;&lt;wsp:rsid wsp:val=&quot;00F70DAA&quot;/&gt;&lt;wsp:rsid wsp:val=&quot;00F713FD&quot;/&gt;&lt;wsp:rsid wsp:val=&quot;00F7461B&quot;/&gt;&lt;wsp:rsid wsp:val=&quot;00F82CB3&quot;/&gt;&lt;wsp:rsid wsp:val=&quot;00F83BF4&quot;/&gt;&lt;wsp:rsid wsp:val=&quot;00F85D5E&quot;/&gt;&lt;wsp:rsid wsp:val=&quot;00F92660&quot;/&gt;&lt;wsp:rsid wsp:val=&quot;00F95146&quot;/&gt;&lt;wsp:rsid wsp:val=&quot;00F96FEA&quot;/&gt;&lt;wsp:rsid wsp:val=&quot;00FA2108&quot;/&gt;&lt;wsp:rsid wsp:val=&quot;00FA44F2&quot;/&gt;&lt;wsp:rsid wsp:val=&quot;00FB24A3&quot;/&gt;&lt;wsp:rsid wsp:val=&quot;00FB76B8&quot;/&gt;&lt;wsp:rsid wsp:val=&quot;00FC2A12&quot;/&gt;&lt;wsp:rsid wsp:val=&quot;00FC5E7B&quot;/&gt;&lt;wsp:rsid wsp:val=&quot;00FC7C4B&quot;/&gt;&lt;wsp:rsid wsp:val=&quot;00FD08E3&quot;/&gt;&lt;wsp:rsid wsp:val=&quot;00FD1885&quot;/&gt;&lt;wsp:rsid wsp:val=&quot;00FD1FFB&quot;/&gt;&lt;wsp:rsid wsp:val=&quot;00FD234C&quot;/&gt;&lt;wsp:rsid wsp:val=&quot;00FD640C&quot;/&gt;&lt;wsp:rsid wsp:val=&quot;00FE3EBF&quot;/&gt;&lt;wsp:rsid wsp:val=&quot;00FE65B6&quot;/&gt;&lt;wsp:rsid wsp:val=&quot;00FF29C5&quot;/&gt;&lt;wsp:rsid wsp:val=&quot;00FF7489&quot;/&gt;&lt;/wsp:rsids&gt;&lt;/w:docPr&gt;&lt;w:body&gt;&lt;wx:sect&gt;&lt;w:p wsp:rsidR=&quot;00000000&quot; wsp:rsidRDefault=&quot;009E0261&quot; wsp:rsidP=&quot;009E0261&quot;&gt;&lt;m:oMathPara&gt;&lt;m:oMath&gt;&lt;m:sSub&gt;&lt;m:sSubPr&gt;&lt;m:ctrlPr&gt;&lt;w:rPr&gt;&lt;w:rFonts w:ascii=&quot;Cambria Math&quot; w:h-ansi=&quot;Cambria Math&quot; w:cs=&quot;Arial&quot;/&gt;&lt;wx:font wx:val=&quot;Cambria Math&quot;/&gt;&lt;w:i/&gt;&lt;/w:rPr&gt;&lt;/m:ctrlPr&gt;&lt;/m:sSubPr&gt;&lt;m:e&gt;&lt;m:r&gt;&lt;w:rPr&gt;&lt;w:rFonts w:ascii=&quot;Cambria Math&quot; w:h-ansi=&quot;Cambria Math&quot; w:cs=&quot;Arial&quot;/&gt;&lt;wx:font wx:val=&quot;Cambria Math&quot;/&gt;&lt;w:i/&gt;&lt;/w:rPr&gt;&lt;m:t&gt;Var&lt;/m:t&gt;&lt;/m:r&gt;&lt;/m:e&gt;&lt;m:sub&gt;&lt;m:r&gt;&lt;w:rPr&gt;&lt;w:rFonts w:ascii=&quot;Cambria Math&quot; w:h-ansi=&quot;Cambria Math&quot; w:cs=&quot;Arial&quot;/&gt;&lt;wx:font wx:val=&quot;Cambria Math&quot;/&gt;&lt;w:i/&gt;&lt;/w:rPr&gt;&lt;m:t&gt;i,j&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3" o:title="" chromakey="white"/>
          </v:shape>
        </w:pict>
      </w:r>
      <w:r w:rsidR="009D442F" w:rsidRPr="009D442F">
        <w:rPr>
          <w:rFonts w:ascii="Arial" w:hAnsi="Arial" w:cs="Arial"/>
        </w:rPr>
        <w:instrText xml:space="preserve"> </w:instrText>
      </w:r>
      <w:r w:rsidR="009D442F" w:rsidRPr="009D442F">
        <w:rPr>
          <w:rFonts w:ascii="Arial" w:hAnsi="Arial" w:cs="Arial"/>
        </w:rPr>
        <w:fldChar w:fldCharType="separate"/>
      </w:r>
      <w:r w:rsidR="00252D89">
        <w:rPr>
          <w:position w:val="-9"/>
        </w:rPr>
        <w:pict>
          <v:shape id="_x0000_i1054" type="#_x0000_t75" style="width:28.35pt;height:15.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461C0F&quot;/&gt;&lt;wsp:rsid wsp:val=&quot;00000DE9&quot;/&gt;&lt;wsp:rsid wsp:val=&quot;0001358A&quot;/&gt;&lt;wsp:rsid wsp:val=&quot;00014909&quot;/&gt;&lt;wsp:rsid wsp:val=&quot;000172C2&quot;/&gt;&lt;wsp:rsid wsp:val=&quot;000202AB&quot;/&gt;&lt;wsp:rsid wsp:val=&quot;000236FF&quot;/&gt;&lt;wsp:rsid wsp:val=&quot;000341BA&quot;/&gt;&lt;wsp:rsid wsp:val=&quot;00043EA1&quot;/&gt;&lt;wsp:rsid wsp:val=&quot;00053557&quot;/&gt;&lt;wsp:rsid wsp:val=&quot;00063263&quot;/&gt;&lt;wsp:rsid wsp:val=&quot;0007738F&quot;/&gt;&lt;wsp:rsid wsp:val=&quot;000878CB&quot;/&gt;&lt;wsp:rsid wsp:val=&quot;000A2B85&quot;/&gt;&lt;wsp:rsid wsp:val=&quot;000A5305&quot;/&gt;&lt;wsp:rsid wsp:val=&quot;000A6C6B&quot;/&gt;&lt;wsp:rsid wsp:val=&quot;000B22C9&quot;/&gt;&lt;wsp:rsid wsp:val=&quot;000B2BF4&quot;/&gt;&lt;wsp:rsid wsp:val=&quot;000B5963&quot;/&gt;&lt;wsp:rsid wsp:val=&quot;000C428C&quot;/&gt;&lt;wsp:rsid wsp:val=&quot;000C7C30&quot;/&gt;&lt;wsp:rsid wsp:val=&quot;000D30CD&quot;/&gt;&lt;wsp:rsid wsp:val=&quot;000D4A78&quot;/&gt;&lt;wsp:rsid wsp:val=&quot;000D7AD3&quot;/&gt;&lt;wsp:rsid wsp:val=&quot;000E0CFA&quot;/&gt;&lt;wsp:rsid wsp:val=&quot;000E0D50&quot;/&gt;&lt;wsp:rsid wsp:val=&quot;000E2314&quot;/&gt;&lt;wsp:rsid wsp:val=&quot;000E3DFC&quot;/&gt;&lt;wsp:rsid wsp:val=&quot;000F7337&quot;/&gt;&lt;wsp:rsid wsp:val=&quot;00104955&quot;/&gt;&lt;wsp:rsid wsp:val=&quot;00105554&quot;/&gt;&lt;wsp:rsid wsp:val=&quot;00105DC3&quot;/&gt;&lt;wsp:rsid wsp:val=&quot;00106B5C&quot;/&gt;&lt;wsp:rsid wsp:val=&quot;0012473C&quot;/&gt;&lt;wsp:rsid wsp:val=&quot;00124B27&quot;/&gt;&lt;wsp:rsid wsp:val=&quot;00143076&quot;/&gt;&lt;wsp:rsid wsp:val=&quot;001436D9&quot;/&gt;&lt;wsp:rsid wsp:val=&quot;00152A2C&quot;/&gt;&lt;wsp:rsid wsp:val=&quot;00157368&quot;/&gt;&lt;wsp:rsid wsp:val=&quot;00157424&quot;/&gt;&lt;wsp:rsid wsp:val=&quot;0016002C&quot;/&gt;&lt;wsp:rsid wsp:val=&quot;00164475&quot;/&gt;&lt;wsp:rsid wsp:val=&quot;001826DD&quot;/&gt;&lt;wsp:rsid wsp:val=&quot;00182D75&quot;/&gt;&lt;wsp:rsid wsp:val=&quot;001A061A&quot;/&gt;&lt;wsp:rsid wsp:val=&quot;001A15E3&quot;/&gt;&lt;wsp:rsid wsp:val=&quot;001A4C5C&quot;/&gt;&lt;wsp:rsid wsp:val=&quot;001A585C&quot;/&gt;&lt;wsp:rsid wsp:val=&quot;001B3719&quot;/&gt;&lt;wsp:rsid wsp:val=&quot;001C0EA8&quot;/&gt;&lt;wsp:rsid wsp:val=&quot;001C0F20&quot;/&gt;&lt;wsp:rsid wsp:val=&quot;001C2C37&quot;/&gt;&lt;wsp:rsid wsp:val=&quot;001C6AF2&quot;/&gt;&lt;wsp:rsid wsp:val=&quot;001D3177&quot;/&gt;&lt;wsp:rsid wsp:val=&quot;001D5471&quot;/&gt;&lt;wsp:rsid wsp:val=&quot;001F1B02&quot;/&gt;&lt;wsp:rsid wsp:val=&quot;001F7C9A&quot;/&gt;&lt;wsp:rsid wsp:val=&quot;00205C8E&quot;/&gt;&lt;wsp:rsid wsp:val=&quot;002104AA&quot;/&gt;&lt;wsp:rsid wsp:val=&quot;00210E96&quot;/&gt;&lt;wsp:rsid wsp:val=&quot;00211FE2&quot;/&gt;&lt;wsp:rsid wsp:val=&quot;00215C9B&quot;/&gt;&lt;wsp:rsid wsp:val=&quot;0022407F&quot;/&gt;&lt;wsp:rsid wsp:val=&quot;00227D3D&quot;/&gt;&lt;wsp:rsid wsp:val=&quot;00230FB5&quot;/&gt;&lt;wsp:rsid wsp:val=&quot;002370B8&quot;/&gt;&lt;wsp:rsid wsp:val=&quot;002449BB&quot;/&gt;&lt;wsp:rsid wsp:val=&quot;0024551A&quot;/&gt;&lt;wsp:rsid wsp:val=&quot;0024679A&quot;/&gt;&lt;wsp:rsid wsp:val=&quot;002471DF&quot;/&gt;&lt;wsp:rsid wsp:val=&quot;00256317&quot;/&gt;&lt;wsp:rsid wsp:val=&quot;00260A0E&quot;/&gt;&lt;wsp:rsid wsp:val=&quot;00261B36&quot;/&gt;&lt;wsp:rsid wsp:val=&quot;00264B3F&quot;/&gt;&lt;wsp:rsid wsp:val=&quot;002709B2&quot;/&gt;&lt;wsp:rsid wsp:val=&quot;002720C0&quot;/&gt;&lt;wsp:rsid wsp:val=&quot;002740E9&quot;/&gt;&lt;wsp:rsid wsp:val=&quot;00274F70&quot;/&gt;&lt;wsp:rsid wsp:val=&quot;00280C6C&quot;/&gt;&lt;wsp:rsid wsp:val=&quot;002841DF&quot;/&gt;&lt;wsp:rsid wsp:val=&quot;002865EC&quot;/&gt;&lt;wsp:rsid wsp:val=&quot;002867ED&quot;/&gt;&lt;wsp:rsid wsp:val=&quot;002938ED&quot;/&gt;&lt;wsp:rsid wsp:val=&quot;002957B7&quot;/&gt;&lt;wsp:rsid wsp:val=&quot;002A2F90&quot;/&gt;&lt;wsp:rsid wsp:val=&quot;002B2FA6&quot;/&gt;&lt;wsp:rsid wsp:val=&quot;002B3B1C&quot;/&gt;&lt;wsp:rsid wsp:val=&quot;002B5BB7&quot;/&gt;&lt;wsp:rsid wsp:val=&quot;002B6EC4&quot;/&gt;&lt;wsp:rsid wsp:val=&quot;002C33C1&quot;/&gt;&lt;wsp:rsid wsp:val=&quot;002C398D&quot;/&gt;&lt;wsp:rsid wsp:val=&quot;002C7C7E&quot;/&gt;&lt;wsp:rsid wsp:val=&quot;002D43C8&quot;/&gt;&lt;wsp:rsid wsp:val=&quot;002E37E1&quot;/&gt;&lt;wsp:rsid wsp:val=&quot;002E3885&quot;/&gt;&lt;wsp:rsid wsp:val=&quot;002E3FEE&quot;/&gt;&lt;wsp:rsid wsp:val=&quot;002E4511&quot;/&gt;&lt;wsp:rsid wsp:val=&quot;002E5EE9&quot;/&gt;&lt;wsp:rsid wsp:val=&quot;002E7A0A&quot;/&gt;&lt;wsp:rsid wsp:val=&quot;002F0F3D&quot;/&gt;&lt;wsp:rsid wsp:val=&quot;002F1B50&quot;/&gt;&lt;wsp:rsid wsp:val=&quot;002F24D4&quot;/&gt;&lt;wsp:rsid wsp:val=&quot;0030370F&quot;/&gt;&lt;wsp:rsid wsp:val=&quot;00303924&quot;/&gt;&lt;wsp:rsid wsp:val=&quot;00304E9B&quot;/&gt;&lt;wsp:rsid wsp:val=&quot;00311864&quot;/&gt;&lt;wsp:rsid wsp:val=&quot;00312D6C&quot;/&gt;&lt;wsp:rsid wsp:val=&quot;00320D80&quot;/&gt;&lt;wsp:rsid wsp:val=&quot;0032182D&quot;/&gt;&lt;wsp:rsid wsp:val=&quot;00321C22&quot;/&gt;&lt;wsp:rsid wsp:val=&quot;00322BCA&quot;/&gt;&lt;wsp:rsid wsp:val=&quot;00323834&quot;/&gt;&lt;wsp:rsid wsp:val=&quot;003332A1&quot;/&gt;&lt;wsp:rsid wsp:val=&quot;00334AD2&quot;/&gt;&lt;wsp:rsid wsp:val=&quot;003353FC&quot;/&gt;&lt;wsp:rsid wsp:val=&quot;00336AC8&quot;/&gt;&lt;wsp:rsid wsp:val=&quot;00346C73&quot;/&gt;&lt;wsp:rsid wsp:val=&quot;0035153D&quot;/&gt;&lt;wsp:rsid wsp:val=&quot;00357AC4&quot;/&gt;&lt;wsp:rsid wsp:val=&quot;0036349D&quot;/&gt;&lt;wsp:rsid wsp:val=&quot;00364942&quot;/&gt;&lt;wsp:rsid wsp:val=&quot;00367BE2&quot;/&gt;&lt;wsp:rsid wsp:val=&quot;00376BAA&quot;/&gt;&lt;wsp:rsid wsp:val=&quot;003779B1&quot;/&gt;&lt;wsp:rsid wsp:val=&quot;00384259&quot;/&gt;&lt;wsp:rsid wsp:val=&quot;003851E3&quot;/&gt;&lt;wsp:rsid wsp:val=&quot;0039134F&quot;/&gt;&lt;wsp:rsid wsp:val=&quot;003939D7&quot;/&gt;&lt;wsp:rsid wsp:val=&quot;003A1D1A&quot;/&gt;&lt;wsp:rsid wsp:val=&quot;003A235F&quot;/&gt;&lt;wsp:rsid wsp:val=&quot;003A4F14&quot;/&gt;&lt;wsp:rsid wsp:val=&quot;003B030D&quot;/&gt;&lt;wsp:rsid wsp:val=&quot;003B2423&quot;/&gt;&lt;wsp:rsid wsp:val=&quot;003C0530&quot;/&gt;&lt;wsp:rsid wsp:val=&quot;003D20BB&quot;/&gt;&lt;wsp:rsid wsp:val=&quot;003D572D&quot;/&gt;&lt;wsp:rsid wsp:val=&quot;003E77B3&quot;/&gt;&lt;wsp:rsid wsp:val=&quot;003F121C&quot;/&gt;&lt;wsp:rsid wsp:val=&quot;003F4C02&quot;/&gt;&lt;wsp:rsid wsp:val=&quot;003F5424&quot;/&gt;&lt;wsp:rsid wsp:val=&quot;003F5527&quot;/&gt;&lt;wsp:rsid wsp:val=&quot;003F642B&quot;/&gt;&lt;wsp:rsid wsp:val=&quot;003F714B&quot;/&gt;&lt;wsp:rsid wsp:val=&quot;004018BB&quot;/&gt;&lt;wsp:rsid wsp:val=&quot;00403DB6&quot;/&gt;&lt;wsp:rsid wsp:val=&quot;00404562&quot;/&gt;&lt;wsp:rsid wsp:val=&quot;00410B09&quot;/&gt;&lt;wsp:rsid wsp:val=&quot;00421A77&quot;/&gt;&lt;wsp:rsid wsp:val=&quot;0042665C&quot;/&gt;&lt;wsp:rsid wsp:val=&quot;00431920&quot;/&gt;&lt;wsp:rsid wsp:val=&quot;00433981&quot;/&gt;&lt;wsp:rsid wsp:val=&quot;00441D1C&quot;/&gt;&lt;wsp:rsid wsp:val=&quot;004430BF&quot;/&gt;&lt;wsp:rsid wsp:val=&quot;00443ACB&quot;/&gt;&lt;wsp:rsid wsp:val=&quot;00461C0F&quot;/&gt;&lt;wsp:rsid wsp:val=&quot;00461C7B&quot;/&gt;&lt;wsp:rsid wsp:val=&quot;004671DD&quot;/&gt;&lt;wsp:rsid wsp:val=&quot;00467287&quot;/&gt;&lt;wsp:rsid wsp:val=&quot;00467CF3&quot;/&gt;&lt;wsp:rsid wsp:val=&quot;0047153F&quot;/&gt;&lt;wsp:rsid wsp:val=&quot;00476A4F&quot;/&gt;&lt;wsp:rsid wsp:val=&quot;00481038&quot;/&gt;&lt;wsp:rsid wsp:val=&quot;00484F2A&quot;/&gt;&lt;wsp:rsid wsp:val=&quot;004858E6&quot;/&gt;&lt;wsp:rsid wsp:val=&quot;00487571&quot;/&gt;&lt;wsp:rsid wsp:val=&quot;004879D0&quot;/&gt;&lt;wsp:rsid wsp:val=&quot;004915A6&quot;/&gt;&lt;wsp:rsid wsp:val=&quot;0049179C&quot;/&gt;&lt;wsp:rsid wsp:val=&quot;00495BFC&quot;/&gt;&lt;wsp:rsid wsp:val=&quot;0049691A&quot;/&gt;&lt;wsp:rsid wsp:val=&quot;00497AFA&quot;/&gt;&lt;wsp:rsid wsp:val=&quot;004A2604&quot;/&gt;&lt;wsp:rsid wsp:val=&quot;004B07ED&quot;/&gt;&lt;wsp:rsid wsp:val=&quot;004B0EA1&quot;/&gt;&lt;wsp:rsid wsp:val=&quot;004C46C4&quot;/&gt;&lt;wsp:rsid wsp:val=&quot;004D2334&quot;/&gt;&lt;wsp:rsid wsp:val=&quot;004D2574&quot;/&gt;&lt;wsp:rsid wsp:val=&quot;004D3478&quot;/&gt;&lt;wsp:rsid wsp:val=&quot;004E27C2&quot;/&gt;&lt;wsp:rsid wsp:val=&quot;004E63AE&quot;/&gt;&lt;wsp:rsid wsp:val=&quot;004E7567&quot;/&gt;&lt;wsp:rsid wsp:val=&quot;004F7E19&quot;/&gt;&lt;wsp:rsid wsp:val=&quot;005016B6&quot;/&gt;&lt;wsp:rsid wsp:val=&quot;005072F7&quot;/&gt;&lt;wsp:rsid wsp:val=&quot;00507959&quot;/&gt;&lt;wsp:rsid wsp:val=&quot;00513075&quot;/&gt;&lt;wsp:rsid wsp:val=&quot;005160BB&quot;/&gt;&lt;wsp:rsid wsp:val=&quot;00517531&quot;/&gt;&lt;wsp:rsid wsp:val=&quot;00524CAE&quot;/&gt;&lt;wsp:rsid wsp:val=&quot;00530E71&quot;/&gt;&lt;wsp:rsid wsp:val=&quot;00537F63&quot;/&gt;&lt;wsp:rsid wsp:val=&quot;00545E77&quot;/&gt;&lt;wsp:rsid wsp:val=&quot;005525DC&quot;/&gt;&lt;wsp:rsid wsp:val=&quot;0055516E&quot;/&gt;&lt;wsp:rsid wsp:val=&quot;005619B4&quot;/&gt;&lt;wsp:rsid wsp:val=&quot;005626F0&quot;/&gt;&lt;wsp:rsid wsp:val=&quot;00571159&quot;/&gt;&lt;wsp:rsid wsp:val=&quot;00571669&quot;/&gt;&lt;wsp:rsid wsp:val=&quot;00571795&quot;/&gt;&lt;wsp:rsid wsp:val=&quot;00571FE2&quot;/&gt;&lt;wsp:rsid wsp:val=&quot;00572AF1&quot;/&gt;&lt;wsp:rsid wsp:val=&quot;00574B23&quot;/&gt;&lt;wsp:rsid wsp:val=&quot;00574EEE&quot;/&gt;&lt;wsp:rsid wsp:val=&quot;00577959&quot;/&gt;&lt;wsp:rsid wsp:val=&quot;0058012C&quot;/&gt;&lt;wsp:rsid wsp:val=&quot;0058088D&quot;/&gt;&lt;wsp:rsid wsp:val=&quot;00580A9A&quot;/&gt;&lt;wsp:rsid wsp:val=&quot;00594894&quot;/&gt;&lt;wsp:rsid wsp:val=&quot;005A1B6B&quot;/&gt;&lt;wsp:rsid wsp:val=&quot;005A4208&quot;/&gt;&lt;wsp:rsid wsp:val=&quot;005B23CB&quot;/&gt;&lt;wsp:rsid wsp:val=&quot;005C3ACA&quot;/&gt;&lt;wsp:rsid wsp:val=&quot;005C71B7&quot;/&gt;&lt;wsp:rsid wsp:val=&quot;005D2F18&quot;/&gt;&lt;wsp:rsid wsp:val=&quot;005D3F92&quot;/&gt;&lt;wsp:rsid wsp:val=&quot;005D6DC7&quot;/&gt;&lt;wsp:rsid wsp:val=&quot;005E697F&quot;/&gt;&lt;wsp:rsid wsp:val=&quot;005E6F75&quot;/&gt;&lt;wsp:rsid wsp:val=&quot;005F7506&quot;/&gt;&lt;wsp:rsid wsp:val=&quot;00600A3F&quot;/&gt;&lt;wsp:rsid wsp:val=&quot;00600B44&quot;/&gt;&lt;wsp:rsid wsp:val=&quot;006013E8&quot;/&gt;&lt;wsp:rsid wsp:val=&quot;0060149F&quot;/&gt;&lt;wsp:rsid wsp:val=&quot;00602EE7&quot;/&gt;&lt;wsp:rsid wsp:val=&quot;006056A6&quot;/&gt;&lt;wsp:rsid wsp:val=&quot;0061737A&quot;/&gt;&lt;wsp:rsid wsp:val=&quot;00626A61&quot;/&gt;&lt;wsp:rsid wsp:val=&quot;00627690&quot;/&gt;&lt;wsp:rsid wsp:val=&quot;006364CE&quot;/&gt;&lt;wsp:rsid wsp:val=&quot;006369A6&quot;/&gt;&lt;wsp:rsid wsp:val=&quot;006375EC&quot;/&gt;&lt;wsp:rsid wsp:val=&quot;0064089C&quot;/&gt;&lt;wsp:rsid wsp:val=&quot;00652442&quot;/&gt;&lt;wsp:rsid wsp:val=&quot;00654E67&quot;/&gt;&lt;wsp:rsid wsp:val=&quot;0065681D&quot;/&gt;&lt;wsp:rsid wsp:val=&quot;00656A0E&quot;/&gt;&lt;wsp:rsid wsp:val=&quot;00664E94&quot;/&gt;&lt;wsp:rsid wsp:val=&quot;00672C90&quot;/&gt;&lt;wsp:rsid wsp:val=&quot;006757E3&quot;/&gt;&lt;wsp:rsid wsp:val=&quot;006816F9&quot;/&gt;&lt;wsp:rsid wsp:val=&quot;00682D8E&quot;/&gt;&lt;wsp:rsid wsp:val=&quot;00683FA7&quot;/&gt;&lt;wsp:rsid wsp:val=&quot;006859CF&quot;/&gt;&lt;wsp:rsid wsp:val=&quot;00687108&quot;/&gt;&lt;wsp:rsid wsp:val=&quot;0069408F&quot;/&gt;&lt;wsp:rsid wsp:val=&quot;006A4308&quot;/&gt;&lt;wsp:rsid wsp:val=&quot;006B48BB&quot;/&gt;&lt;wsp:rsid wsp:val=&quot;006B5FE8&quot;/&gt;&lt;wsp:rsid wsp:val=&quot;006B718F&quot;/&gt;&lt;wsp:rsid wsp:val=&quot;006C4373&quot;/&gt;&lt;wsp:rsid wsp:val=&quot;006C5079&quot;/&gt;&lt;wsp:rsid wsp:val=&quot;006D13ED&quot;/&gt;&lt;wsp:rsid wsp:val=&quot;006D1451&quot;/&gt;&lt;wsp:rsid wsp:val=&quot;006D1E07&quot;/&gt;&lt;wsp:rsid wsp:val=&quot;006E2509&quot;/&gt;&lt;wsp:rsid wsp:val=&quot;00702A32&quot;/&gt;&lt;wsp:rsid wsp:val=&quot;0070720C&quot;/&gt;&lt;wsp:rsid wsp:val=&quot;007109B2&quot;/&gt;&lt;wsp:rsid wsp:val=&quot;00715997&quot;/&gt;&lt;wsp:rsid wsp:val=&quot;00715DF5&quot;/&gt;&lt;wsp:rsid wsp:val=&quot;00716170&quot;/&gt;&lt;wsp:rsid wsp:val=&quot;00720A63&quot;/&gt;&lt;wsp:rsid wsp:val=&quot;00724C7A&quot;/&gt;&lt;wsp:rsid wsp:val=&quot;00727A94&quot;/&gt;&lt;wsp:rsid wsp:val=&quot;007303AC&quot;/&gt;&lt;wsp:rsid wsp:val=&quot;00735326&quot;/&gt;&lt;wsp:rsid wsp:val=&quot;00744A46&quot;/&gt;&lt;wsp:rsid wsp:val=&quot;00747B2F&quot;/&gt;&lt;wsp:rsid wsp:val=&quot;00751415&quot;/&gt;&lt;wsp:rsid wsp:val=&quot;0075296C&quot;/&gt;&lt;wsp:rsid wsp:val=&quot;0075417E&quot;/&gt;&lt;wsp:rsid wsp:val=&quot;00757E7B&quot;/&gt;&lt;wsp:rsid wsp:val=&quot;007605F5&quot;/&gt;&lt;wsp:rsid wsp:val=&quot;00760959&quot;/&gt;&lt;wsp:rsid wsp:val=&quot;00762D07&quot;/&gt;&lt;wsp:rsid wsp:val=&quot;00767018&quot;/&gt;&lt;wsp:rsid wsp:val=&quot;00771261&quot;/&gt;&lt;wsp:rsid wsp:val=&quot;00771F14&quot;/&gt;&lt;wsp:rsid wsp:val=&quot;0077262D&quot;/&gt;&lt;wsp:rsid wsp:val=&quot;0077522C&quot;/&gt;&lt;wsp:rsid wsp:val=&quot;00776E92&quot;/&gt;&lt;wsp:rsid wsp:val=&quot;00784744&quot;/&gt;&lt;wsp:rsid wsp:val=&quot;00785E40&quot;/&gt;&lt;wsp:rsid wsp:val=&quot;00787CB9&quot;/&gt;&lt;wsp:rsid wsp:val=&quot;00794EFE&quot;/&gt;&lt;wsp:rsid wsp:val=&quot;00796E1A&quot;/&gt;&lt;wsp:rsid wsp:val=&quot;007B28C5&quot;/&gt;&lt;wsp:rsid wsp:val=&quot;007C1A23&quot;/&gt;&lt;wsp:rsid wsp:val=&quot;007C2444&quot;/&gt;&lt;wsp:rsid wsp:val=&quot;007D0243&quot;/&gt;&lt;wsp:rsid wsp:val=&quot;007D3E5A&quot;/&gt;&lt;wsp:rsid wsp:val=&quot;007D4B0F&quot;/&gt;&lt;wsp:rsid wsp:val=&quot;007D6254&quot;/&gt;&lt;wsp:rsid wsp:val=&quot;007D7D9A&quot;/&gt;&lt;wsp:rsid wsp:val=&quot;007E2FD8&quot;/&gt;&lt;wsp:rsid wsp:val=&quot;007E4DE2&quot;/&gt;&lt;wsp:rsid wsp:val=&quot;007E5D14&quot;/&gt;&lt;wsp:rsid wsp:val=&quot;007E76C0&quot;/&gt;&lt;wsp:rsid wsp:val=&quot;007F548C&quot;/&gt;&lt;wsp:rsid wsp:val=&quot;007F71F8&quot;/&gt;&lt;wsp:rsid wsp:val=&quot;0080093F&quot;/&gt;&lt;wsp:rsid wsp:val=&quot;00800D2D&quot;/&gt;&lt;wsp:rsid wsp:val=&quot;00802DD7&quot;/&gt;&lt;wsp:rsid wsp:val=&quot;00807552&quot;/&gt;&lt;wsp:rsid wsp:val=&quot;00810F26&quot;/&gt;&lt;wsp:rsid wsp:val=&quot;00813E5D&quot;/&gt;&lt;wsp:rsid wsp:val=&quot;0081637D&quot;/&gt;&lt;wsp:rsid wsp:val=&quot;008246FB&quot;/&gt;&lt;wsp:rsid wsp:val=&quot;00826A12&quot;/&gt;&lt;wsp:rsid wsp:val=&quot;00827524&quot;/&gt;&lt;wsp:rsid wsp:val=&quot;00833E8E&quot;/&gt;&lt;wsp:rsid wsp:val=&quot;0085426E&quot;/&gt;&lt;wsp:rsid wsp:val=&quot;0086117B&quot;/&gt;&lt;wsp:rsid wsp:val=&quot;008612C8&quot;/&gt;&lt;wsp:rsid wsp:val=&quot;00861660&quot;/&gt;&lt;wsp:rsid wsp:val=&quot;00863E13&quot;/&gt;&lt;wsp:rsid wsp:val=&quot;008702DD&quot;/&gt;&lt;wsp:rsid wsp:val=&quot;0088328D&quot;/&gt;&lt;wsp:rsid wsp:val=&quot;00883A98&quot;/&gt;&lt;wsp:rsid wsp:val=&quot;00884068&quot;/&gt;&lt;wsp:rsid wsp:val=&quot;0088458B&quot;/&gt;&lt;wsp:rsid wsp:val=&quot;008873FF&quot;/&gt;&lt;wsp:rsid wsp:val=&quot;0089794A&quot;/&gt;&lt;wsp:rsid wsp:val=&quot;008A0CF8&quot;/&gt;&lt;wsp:rsid wsp:val=&quot;008A3135&quot;/&gt;&lt;wsp:rsid wsp:val=&quot;008A52D7&quot;/&gt;&lt;wsp:rsid wsp:val=&quot;008A62BA&quot;/&gt;&lt;wsp:rsid wsp:val=&quot;008B3226&quot;/&gt;&lt;wsp:rsid wsp:val=&quot;008B4268&quot;/&gt;&lt;wsp:rsid wsp:val=&quot;008C2462&quot;/&gt;&lt;wsp:rsid wsp:val=&quot;008C5DBA&quot;/&gt;&lt;wsp:rsid wsp:val=&quot;008D29F6&quot;/&gt;&lt;wsp:rsid wsp:val=&quot;008D374F&quot;/&gt;&lt;wsp:rsid wsp:val=&quot;008D4D0A&quot;/&gt;&lt;wsp:rsid wsp:val=&quot;008E605B&quot;/&gt;&lt;wsp:rsid wsp:val=&quot;008F0312&quot;/&gt;&lt;wsp:rsid wsp:val=&quot;009035F7&quot;/&gt;&lt;wsp:rsid wsp:val=&quot;0090631F&quot;/&gt;&lt;wsp:rsid wsp:val=&quot;009103F1&quot;/&gt;&lt;wsp:rsid wsp:val=&quot;00920928&quot;/&gt;&lt;wsp:rsid wsp:val=&quot;00922473&quot;/&gt;&lt;wsp:rsid wsp:val=&quot;00922D52&quot;/&gt;&lt;wsp:rsid wsp:val=&quot;00927CC2&quot;/&gt;&lt;wsp:rsid wsp:val=&quot;0094016C&quot;/&gt;&lt;wsp:rsid wsp:val=&quot;0094151F&quot;/&gt;&lt;wsp:rsid wsp:val=&quot;009425AF&quot;/&gt;&lt;wsp:rsid wsp:val=&quot;009430BA&quot;/&gt;&lt;wsp:rsid wsp:val=&quot;009435A8&quot;/&gt;&lt;wsp:rsid wsp:val=&quot;009446B6&quot;/&gt;&lt;wsp:rsid wsp:val=&quot;00947B21&quot;/&gt;&lt;wsp:rsid wsp:val=&quot;009501A7&quot;/&gt;&lt;wsp:rsid wsp:val=&quot;00955487&quot;/&gt;&lt;wsp:rsid wsp:val=&quot;0095581D&quot;/&gt;&lt;wsp:rsid wsp:val=&quot;00962911&quot;/&gt;&lt;wsp:rsid wsp:val=&quot;00976026&quot;/&gt;&lt;wsp:rsid wsp:val=&quot;009773F8&quot;/&gt;&lt;wsp:rsid wsp:val=&quot;009802BB&quot;/&gt;&lt;wsp:rsid wsp:val=&quot;00981271&quot;/&gt;&lt;wsp:rsid wsp:val=&quot;009867BB&quot;/&gt;&lt;wsp:rsid wsp:val=&quot;0099136E&quot;/&gt;&lt;wsp:rsid wsp:val=&quot;00992069&quot;/&gt;&lt;wsp:rsid wsp:val=&quot;00993009&quot;/&gt;&lt;wsp:rsid wsp:val=&quot;009938E6&quot;/&gt;&lt;wsp:rsid wsp:val=&quot;0099522D&quot;/&gt;&lt;wsp:rsid wsp:val=&quot;00995EF8&quot;/&gt;&lt;wsp:rsid wsp:val=&quot;009972E4&quot;/&gt;&lt;wsp:rsid wsp:val=&quot;009A2B56&quot;/&gt;&lt;wsp:rsid wsp:val=&quot;009A3F17&quot;/&gt;&lt;wsp:rsid wsp:val=&quot;009B58D1&quot;/&gt;&lt;wsp:rsid wsp:val=&quot;009B66B2&quot;/&gt;&lt;wsp:rsid wsp:val=&quot;009C1531&quot;/&gt;&lt;wsp:rsid wsp:val=&quot;009D4036&quot;/&gt;&lt;wsp:rsid wsp:val=&quot;009D442F&quot;/&gt;&lt;wsp:rsid wsp:val=&quot;009D4C18&quot;/&gt;&lt;wsp:rsid wsp:val=&quot;009D6402&quot;/&gt;&lt;wsp:rsid wsp:val=&quot;009E0261&quot;/&gt;&lt;wsp:rsid wsp:val=&quot;009F273A&quot;/&gt;&lt;wsp:rsid wsp:val=&quot;00A03BC9&quot;/&gt;&lt;wsp:rsid wsp:val=&quot;00A049C2&quot;/&gt;&lt;wsp:rsid wsp:val=&quot;00A07B61&quot;/&gt;&lt;wsp:rsid wsp:val=&quot;00A1082D&quot;/&gt;&lt;wsp:rsid wsp:val=&quot;00A16ADE&quot;/&gt;&lt;wsp:rsid wsp:val=&quot;00A26201&quot;/&gt;&lt;wsp:rsid wsp:val=&quot;00A34626&quot;/&gt;&lt;wsp:rsid wsp:val=&quot;00A374B4&quot;/&gt;&lt;wsp:rsid wsp:val=&quot;00A42236&quot;/&gt;&lt;wsp:rsid wsp:val=&quot;00A43221&quot;/&gt;&lt;wsp:rsid wsp:val=&quot;00A4383B&quot;/&gt;&lt;wsp:rsid wsp:val=&quot;00A51CA7&quot;/&gt;&lt;wsp:rsid wsp:val=&quot;00A526D7&quot;/&gt;&lt;wsp:rsid wsp:val=&quot;00A55CD4&quot;/&gt;&lt;wsp:rsid wsp:val=&quot;00A701A7&quot;/&gt;&lt;wsp:rsid wsp:val=&quot;00A75AB5&quot;/&gt;&lt;wsp:rsid wsp:val=&quot;00A76342&quot;/&gt;&lt;wsp:rsid wsp:val=&quot;00A83386&quot;/&gt;&lt;wsp:rsid wsp:val=&quot;00A836D9&quot;/&gt;&lt;wsp:rsid wsp:val=&quot;00A86221&quot;/&gt;&lt;wsp:rsid wsp:val=&quot;00A86609&quot;/&gt;&lt;wsp:rsid wsp:val=&quot;00A908E5&quot;/&gt;&lt;wsp:rsid wsp:val=&quot;00AA2B68&quot;/&gt;&lt;wsp:rsid wsp:val=&quot;00AB3C2F&quot;/&gt;&lt;wsp:rsid wsp:val=&quot;00AB514D&quot;/&gt;&lt;wsp:rsid wsp:val=&quot;00AC03B4&quot;/&gt;&lt;wsp:rsid wsp:val=&quot;00AC4616&quot;/&gt;&lt;wsp:rsid wsp:val=&quot;00AC6905&quot;/&gt;&lt;wsp:rsid wsp:val=&quot;00AE1832&quot;/&gt;&lt;wsp:rsid wsp:val=&quot;00AE1BD3&quot;/&gt;&lt;wsp:rsid wsp:val=&quot;00AE5F10&quot;/&gt;&lt;wsp:rsid wsp:val=&quot;00AE66B7&quot;/&gt;&lt;wsp:rsid wsp:val=&quot;00AF527E&quot;/&gt;&lt;wsp:rsid wsp:val=&quot;00AF6ED8&quot;/&gt;&lt;wsp:rsid wsp:val=&quot;00B034F7&quot;/&gt;&lt;wsp:rsid wsp:val=&quot;00B07551&quot;/&gt;&lt;wsp:rsid wsp:val=&quot;00B11647&quot;/&gt;&lt;wsp:rsid wsp:val=&quot;00B13DAB&quot;/&gt;&lt;wsp:rsid wsp:val=&quot;00B227A4&quot;/&gt;&lt;wsp:rsid wsp:val=&quot;00B23D48&quot;/&gt;&lt;wsp:rsid wsp:val=&quot;00B25C0D&quot;/&gt;&lt;wsp:rsid wsp:val=&quot;00B275DB&quot;/&gt;&lt;wsp:rsid wsp:val=&quot;00B3045E&quot;/&gt;&lt;wsp:rsid wsp:val=&quot;00B31A31&quot;/&gt;&lt;wsp:rsid wsp:val=&quot;00B32FDF&quot;/&gt;&lt;wsp:rsid wsp:val=&quot;00B40FA5&quot;/&gt;&lt;wsp:rsid wsp:val=&quot;00B67C1B&quot;/&gt;&lt;wsp:rsid wsp:val=&quot;00B80E27&quot;/&gt;&lt;wsp:rsid wsp:val=&quot;00B81EF0&quot;/&gt;&lt;wsp:rsid wsp:val=&quot;00B83C93&quot;/&gt;&lt;wsp:rsid wsp:val=&quot;00B847B3&quot;/&gt;&lt;wsp:rsid wsp:val=&quot;00B930D3&quot;/&gt;&lt;wsp:rsid wsp:val=&quot;00B93E7F&quot;/&gt;&lt;wsp:rsid wsp:val=&quot;00B977B6&quot;/&gt;&lt;wsp:rsid wsp:val=&quot;00BA1143&quot;/&gt;&lt;wsp:rsid wsp:val=&quot;00BA5F12&quot;/&gt;&lt;wsp:rsid wsp:val=&quot;00BB0725&quot;/&gt;&lt;wsp:rsid wsp:val=&quot;00BB306E&quot;/&gt;&lt;wsp:rsid wsp:val=&quot;00BB37C6&quot;/&gt;&lt;wsp:rsid wsp:val=&quot;00BB7991&quot;/&gt;&lt;wsp:rsid wsp:val=&quot;00BC050C&quot;/&gt;&lt;wsp:rsid wsp:val=&quot;00BC2262&quot;/&gt;&lt;wsp:rsid wsp:val=&quot;00BC3B65&quot;/&gt;&lt;wsp:rsid wsp:val=&quot;00BD0EBF&quot;/&gt;&lt;wsp:rsid wsp:val=&quot;00BE48F4&quot;/&gt;&lt;wsp:rsid wsp:val=&quot;00BE63B4&quot;/&gt;&lt;wsp:rsid wsp:val=&quot;00BF31B1&quot;/&gt;&lt;wsp:rsid wsp:val=&quot;00C00348&quot;/&gt;&lt;wsp:rsid wsp:val=&quot;00C00646&quot;/&gt;&lt;wsp:rsid wsp:val=&quot;00C0204C&quot;/&gt;&lt;wsp:rsid wsp:val=&quot;00C06899&quot;/&gt;&lt;wsp:rsid wsp:val=&quot;00C12D42&quot;/&gt;&lt;wsp:rsid wsp:val=&quot;00C17D0D&quot;/&gt;&lt;wsp:rsid wsp:val=&quot;00C24D85&quot;/&gt;&lt;wsp:rsid wsp:val=&quot;00C35D8F&quot;/&gt;&lt;wsp:rsid wsp:val=&quot;00C36EAA&quot;/&gt;&lt;wsp:rsid wsp:val=&quot;00C435B5&quot;/&gt;&lt;wsp:rsid wsp:val=&quot;00C44DBA&quot;/&gt;&lt;wsp:rsid wsp:val=&quot;00C4651B&quot;/&gt;&lt;wsp:rsid wsp:val=&quot;00C67157&quot;/&gt;&lt;wsp:rsid wsp:val=&quot;00C706D2&quot;/&gt;&lt;wsp:rsid wsp:val=&quot;00C7246D&quot;/&gt;&lt;wsp:rsid wsp:val=&quot;00C8033F&quot;/&gt;&lt;wsp:rsid wsp:val=&quot;00C803E5&quot;/&gt;&lt;wsp:rsid wsp:val=&quot;00C80880&quot;/&gt;&lt;wsp:rsid wsp:val=&quot;00C80BFF&quot;/&gt;&lt;wsp:rsid wsp:val=&quot;00C81110&quot;/&gt;&lt;wsp:rsid wsp:val=&quot;00C839A6&quot;/&gt;&lt;wsp:rsid wsp:val=&quot;00C9050A&quot;/&gt;&lt;wsp:rsid wsp:val=&quot;00C94EB4&quot;/&gt;&lt;wsp:rsid wsp:val=&quot;00C97686&quot;/&gt;&lt;wsp:rsid wsp:val=&quot;00CB341E&quot;/&gt;&lt;wsp:rsid wsp:val=&quot;00CB3A0E&quot;/&gt;&lt;wsp:rsid wsp:val=&quot;00CC2D62&quot;/&gt;&lt;wsp:rsid wsp:val=&quot;00CC6E45&quot;/&gt;&lt;wsp:rsid wsp:val=&quot;00CD4757&quot;/&gt;&lt;wsp:rsid wsp:val=&quot;00CD7F9A&quot;/&gt;&lt;wsp:rsid wsp:val=&quot;00CF273C&quot;/&gt;&lt;wsp:rsid wsp:val=&quot;00D10D46&quot;/&gt;&lt;wsp:rsid wsp:val=&quot;00D21FAC&quot;/&gt;&lt;wsp:rsid wsp:val=&quot;00D240FC&quot;/&gt;&lt;wsp:rsid wsp:val=&quot;00D27032&quot;/&gt;&lt;wsp:rsid wsp:val=&quot;00D309EA&quot;/&gt;&lt;wsp:rsid wsp:val=&quot;00D32507&quot;/&gt;&lt;wsp:rsid wsp:val=&quot;00D36A2A&quot;/&gt;&lt;wsp:rsid wsp:val=&quot;00D36F51&quot;/&gt;&lt;wsp:rsid wsp:val=&quot;00D4227F&quot;/&gt;&lt;wsp:rsid wsp:val=&quot;00D43F6D&quot;/&gt;&lt;wsp:rsid wsp:val=&quot;00D47591&quot;/&gt;&lt;wsp:rsid wsp:val=&quot;00D52880&quot;/&gt;&lt;wsp:rsid wsp:val=&quot;00D56DD8&quot;/&gt;&lt;wsp:rsid wsp:val=&quot;00D63494&quot;/&gt;&lt;wsp:rsid wsp:val=&quot;00D677D3&quot;/&gt;&lt;wsp:rsid wsp:val=&quot;00D74B09&quot;/&gt;&lt;wsp:rsid wsp:val=&quot;00D81675&quot;/&gt;&lt;wsp:rsid wsp:val=&quot;00D838F9&quot;/&gt;&lt;wsp:rsid wsp:val=&quot;00D84DCB&quot;/&gt;&lt;wsp:rsid wsp:val=&quot;00D8532B&quot;/&gt;&lt;wsp:rsid wsp:val=&quot;00D856A4&quot;/&gt;&lt;wsp:rsid wsp:val=&quot;00D85B95&quot;/&gt;&lt;wsp:rsid wsp:val=&quot;00D86E3A&quot;/&gt;&lt;wsp:rsid wsp:val=&quot;00D91B0F&quot;/&gt;&lt;wsp:rsid wsp:val=&quot;00D93FF5&quot;/&gt;&lt;wsp:rsid wsp:val=&quot;00DA5294&quot;/&gt;&lt;wsp:rsid wsp:val=&quot;00DA6819&quot;/&gt;&lt;wsp:rsid wsp:val=&quot;00DA75FE&quot;/&gt;&lt;wsp:rsid wsp:val=&quot;00DB63A1&quot;/&gt;&lt;wsp:rsid wsp:val=&quot;00DC5579&quot;/&gt;&lt;wsp:rsid wsp:val=&quot;00DC5BE6&quot;/&gt;&lt;wsp:rsid wsp:val=&quot;00DD6961&quot;/&gt;&lt;wsp:rsid wsp:val=&quot;00DE1972&quot;/&gt;&lt;wsp:rsid wsp:val=&quot;00DE5094&quot;/&gt;&lt;wsp:rsid wsp:val=&quot;00DE5191&quot;/&gt;&lt;wsp:rsid wsp:val=&quot;00DE6044&quot;/&gt;&lt;wsp:rsid wsp:val=&quot;00DF1E3D&quot;/&gt;&lt;wsp:rsid wsp:val=&quot;00DF3ED9&quot;/&gt;&lt;wsp:rsid wsp:val=&quot;00DF556B&quot;/&gt;&lt;wsp:rsid wsp:val=&quot;00E04256&quot;/&gt;&lt;wsp:rsid wsp:val=&quot;00E04EFD&quot;/&gt;&lt;wsp:rsid wsp:val=&quot;00E11D97&quot;/&gt;&lt;wsp:rsid wsp:val=&quot;00E2113F&quot;/&gt;&lt;wsp:rsid wsp:val=&quot;00E22EAE&quot;/&gt;&lt;wsp:rsid wsp:val=&quot;00E23221&quot;/&gt;&lt;wsp:rsid wsp:val=&quot;00E2412E&quot;/&gt;&lt;wsp:rsid wsp:val=&quot;00E25E89&quot;/&gt;&lt;wsp:rsid wsp:val=&quot;00E26D94&quot;/&gt;&lt;wsp:rsid wsp:val=&quot;00E30387&quot;/&gt;&lt;wsp:rsid wsp:val=&quot;00E31774&quot;/&gt;&lt;wsp:rsid wsp:val=&quot;00E36A45&quot;/&gt;&lt;wsp:rsid wsp:val=&quot;00E40A82&quot;/&gt;&lt;wsp:rsid wsp:val=&quot;00E42A3F&quot;/&gt;&lt;wsp:rsid wsp:val=&quot;00E528F6&quot;/&gt;&lt;wsp:rsid wsp:val=&quot;00E53870&quot;/&gt;&lt;wsp:rsid wsp:val=&quot;00E54B35&quot;/&gt;&lt;wsp:rsid wsp:val=&quot;00E60B15&quot;/&gt;&lt;wsp:rsid wsp:val=&quot;00E63367&quot;/&gt;&lt;wsp:rsid wsp:val=&quot;00E6471D&quot;/&gt;&lt;wsp:rsid wsp:val=&quot;00E8045A&quot;/&gt;&lt;wsp:rsid wsp:val=&quot;00E91012&quot;/&gt;&lt;wsp:rsid wsp:val=&quot;00EA0EE6&quot;/&gt;&lt;wsp:rsid wsp:val=&quot;00EA1DAB&quot;/&gt;&lt;wsp:rsid wsp:val=&quot;00EA33D9&quot;/&gt;&lt;wsp:rsid wsp:val=&quot;00EB1B42&quot;/&gt;&lt;wsp:rsid wsp:val=&quot;00EB26C8&quot;/&gt;&lt;wsp:rsid wsp:val=&quot;00EB561F&quot;/&gt;&lt;wsp:rsid wsp:val=&quot;00ED389C&quot;/&gt;&lt;wsp:rsid wsp:val=&quot;00ED4E2D&quot;/&gt;&lt;wsp:rsid wsp:val=&quot;00EF0D68&quot;/&gt;&lt;wsp:rsid wsp:val=&quot;00EF12E7&quot;/&gt;&lt;wsp:rsid wsp:val=&quot;00EF5B6E&quot;/&gt;&lt;wsp:rsid wsp:val=&quot;00F0568B&quot;/&gt;&lt;wsp:rsid wsp:val=&quot;00F05D73&quot;/&gt;&lt;wsp:rsid wsp:val=&quot;00F12FE9&quot;/&gt;&lt;wsp:rsid wsp:val=&quot;00F13DA1&quot;/&gt;&lt;wsp:rsid wsp:val=&quot;00F17365&quot;/&gt;&lt;wsp:rsid wsp:val=&quot;00F221EF&quot;/&gt;&lt;wsp:rsid wsp:val=&quot;00F27A94&quot;/&gt;&lt;wsp:rsid wsp:val=&quot;00F32A9B&quot;/&gt;&lt;wsp:rsid wsp:val=&quot;00F419D6&quot;/&gt;&lt;wsp:rsid wsp:val=&quot;00F42DC7&quot;/&gt;&lt;wsp:rsid wsp:val=&quot;00F43D63&quot;/&gt;&lt;wsp:rsid wsp:val=&quot;00F45AA8&quot;/&gt;&lt;wsp:rsid wsp:val=&quot;00F45E02&quot;/&gt;&lt;wsp:rsid wsp:val=&quot;00F4697D&quot;/&gt;&lt;wsp:rsid wsp:val=&quot;00F47E89&quot;/&gt;&lt;wsp:rsid wsp:val=&quot;00F55493&quot;/&gt;&lt;wsp:rsid wsp:val=&quot;00F70DAA&quot;/&gt;&lt;wsp:rsid wsp:val=&quot;00F713FD&quot;/&gt;&lt;wsp:rsid wsp:val=&quot;00F7461B&quot;/&gt;&lt;wsp:rsid wsp:val=&quot;00F82CB3&quot;/&gt;&lt;wsp:rsid wsp:val=&quot;00F83BF4&quot;/&gt;&lt;wsp:rsid wsp:val=&quot;00F85D5E&quot;/&gt;&lt;wsp:rsid wsp:val=&quot;00F92660&quot;/&gt;&lt;wsp:rsid wsp:val=&quot;00F95146&quot;/&gt;&lt;wsp:rsid wsp:val=&quot;00F96FEA&quot;/&gt;&lt;wsp:rsid wsp:val=&quot;00FA2108&quot;/&gt;&lt;wsp:rsid wsp:val=&quot;00FA44F2&quot;/&gt;&lt;wsp:rsid wsp:val=&quot;00FB24A3&quot;/&gt;&lt;wsp:rsid wsp:val=&quot;00FB76B8&quot;/&gt;&lt;wsp:rsid wsp:val=&quot;00FC2A12&quot;/&gt;&lt;wsp:rsid wsp:val=&quot;00FC5E7B&quot;/&gt;&lt;wsp:rsid wsp:val=&quot;00FC7C4B&quot;/&gt;&lt;wsp:rsid wsp:val=&quot;00FD08E3&quot;/&gt;&lt;wsp:rsid wsp:val=&quot;00FD1885&quot;/&gt;&lt;wsp:rsid wsp:val=&quot;00FD1FFB&quot;/&gt;&lt;wsp:rsid wsp:val=&quot;00FD234C&quot;/&gt;&lt;wsp:rsid wsp:val=&quot;00FD640C&quot;/&gt;&lt;wsp:rsid wsp:val=&quot;00FE3EBF&quot;/&gt;&lt;wsp:rsid wsp:val=&quot;00FE65B6&quot;/&gt;&lt;wsp:rsid wsp:val=&quot;00FF29C5&quot;/&gt;&lt;wsp:rsid wsp:val=&quot;00FF7489&quot;/&gt;&lt;/wsp:rsids&gt;&lt;/w:docPr&gt;&lt;w:body&gt;&lt;wx:sect&gt;&lt;w:p wsp:rsidR=&quot;00000000&quot; wsp:rsidRDefault=&quot;009E0261&quot; wsp:rsidP=&quot;009E0261&quot;&gt;&lt;m:oMathPara&gt;&lt;m:oMath&gt;&lt;m:sSub&gt;&lt;m:sSubPr&gt;&lt;m:ctrlPr&gt;&lt;w:rPr&gt;&lt;w:rFonts w:ascii=&quot;Cambria Math&quot; w:h-ansi=&quot;Cambria Math&quot; w:cs=&quot;Arial&quot;/&gt;&lt;wx:font wx:val=&quot;Cambria Math&quot;/&gt;&lt;w:i/&gt;&lt;/w:rPr&gt;&lt;/m:ctrlPr&gt;&lt;/m:sSubPr&gt;&lt;m:e&gt;&lt;m:r&gt;&lt;w:rPr&gt;&lt;w:rFonts w:ascii=&quot;Cambria Math&quot; w:h-ansi=&quot;Cambria Math&quot; w:cs=&quot;Arial&quot;/&gt;&lt;wx:font wx:val=&quot;Cambria Math&quot;/&gt;&lt;w:i/&gt;&lt;/w:rPr&gt;&lt;m:t&gt;Var&lt;/m:t&gt;&lt;/m:r&gt;&lt;/m:e&gt;&lt;m:sub&gt;&lt;m:r&gt;&lt;w:rPr&gt;&lt;w:rFonts w:ascii=&quot;Cambria Math&quot; w:h-ansi=&quot;Cambria Math&quot; w:cs=&quot;Arial&quot;/&gt;&lt;wx:font wx:val=&quot;Cambria Math&quot;/&gt;&lt;w:i/&gt;&lt;/w:rPr&gt;&lt;m:t&gt;i,j&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3" o:title="" chromakey="white"/>
          </v:shape>
        </w:pict>
      </w:r>
      <w:r w:rsidR="009D442F" w:rsidRPr="009D442F">
        <w:rPr>
          <w:rFonts w:ascii="Arial" w:hAnsi="Arial" w:cs="Arial"/>
        </w:rPr>
        <w:fldChar w:fldCharType="end"/>
      </w:r>
      <w:r w:rsidR="009D442F" w:rsidRPr="0039134F">
        <w:rPr>
          <w:rFonts w:ascii="Arial" w:hAnsi="Arial" w:cs="Arial"/>
        </w:rPr>
        <w:t xml:space="preserve"> </w:t>
      </w:r>
      <w:r w:rsidRPr="0039134F">
        <w:rPr>
          <w:rFonts w:ascii="Arial" w:hAnsi="Arial" w:cs="Arial"/>
        </w:rPr>
        <w:t xml:space="preserve"> is an individual variable value for plot </w:t>
      </w:r>
      <w:r w:rsidR="009D442F" w:rsidRPr="009D442F">
        <w:rPr>
          <w:rFonts w:ascii="Arial" w:hAnsi="Arial" w:cs="Arial"/>
        </w:rPr>
        <w:fldChar w:fldCharType="begin"/>
      </w:r>
      <w:r w:rsidR="009D442F" w:rsidRPr="009D442F">
        <w:rPr>
          <w:rFonts w:ascii="Arial" w:hAnsi="Arial" w:cs="Arial"/>
        </w:rPr>
        <w:instrText xml:space="preserve"> QUOTE </w:instrText>
      </w:r>
      <w:r w:rsidR="00252D89">
        <w:rPr>
          <w:position w:val="-5"/>
        </w:rPr>
        <w:pict>
          <v:shape id="_x0000_i1055" type="#_x0000_t75" style="width:4.35pt;height:13.6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461C0F&quot;/&gt;&lt;wsp:rsid wsp:val=&quot;00000DE9&quot;/&gt;&lt;wsp:rsid wsp:val=&quot;0001358A&quot;/&gt;&lt;wsp:rsid wsp:val=&quot;00014909&quot;/&gt;&lt;wsp:rsid wsp:val=&quot;000172C2&quot;/&gt;&lt;wsp:rsid wsp:val=&quot;000202AB&quot;/&gt;&lt;wsp:rsid wsp:val=&quot;000236FF&quot;/&gt;&lt;wsp:rsid wsp:val=&quot;000341BA&quot;/&gt;&lt;wsp:rsid wsp:val=&quot;00043EA1&quot;/&gt;&lt;wsp:rsid wsp:val=&quot;00053557&quot;/&gt;&lt;wsp:rsid wsp:val=&quot;00063263&quot;/&gt;&lt;wsp:rsid wsp:val=&quot;0007738F&quot;/&gt;&lt;wsp:rsid wsp:val=&quot;000878CB&quot;/&gt;&lt;wsp:rsid wsp:val=&quot;000A2B85&quot;/&gt;&lt;wsp:rsid wsp:val=&quot;000A5305&quot;/&gt;&lt;wsp:rsid wsp:val=&quot;000A6C6B&quot;/&gt;&lt;wsp:rsid wsp:val=&quot;000B22C9&quot;/&gt;&lt;wsp:rsid wsp:val=&quot;000B2BF4&quot;/&gt;&lt;wsp:rsid wsp:val=&quot;000B5963&quot;/&gt;&lt;wsp:rsid wsp:val=&quot;000C428C&quot;/&gt;&lt;wsp:rsid wsp:val=&quot;000C7C30&quot;/&gt;&lt;wsp:rsid wsp:val=&quot;000D30CD&quot;/&gt;&lt;wsp:rsid wsp:val=&quot;000D4A78&quot;/&gt;&lt;wsp:rsid wsp:val=&quot;000D7AD3&quot;/&gt;&lt;wsp:rsid wsp:val=&quot;000E0CFA&quot;/&gt;&lt;wsp:rsid wsp:val=&quot;000E0D50&quot;/&gt;&lt;wsp:rsid wsp:val=&quot;000E2314&quot;/&gt;&lt;wsp:rsid wsp:val=&quot;000E3DFC&quot;/&gt;&lt;wsp:rsid wsp:val=&quot;000F7337&quot;/&gt;&lt;wsp:rsid wsp:val=&quot;00104955&quot;/&gt;&lt;wsp:rsid wsp:val=&quot;00105554&quot;/&gt;&lt;wsp:rsid wsp:val=&quot;00105DC3&quot;/&gt;&lt;wsp:rsid wsp:val=&quot;00106B5C&quot;/&gt;&lt;wsp:rsid wsp:val=&quot;0012473C&quot;/&gt;&lt;wsp:rsid wsp:val=&quot;00124B27&quot;/&gt;&lt;wsp:rsid wsp:val=&quot;00143076&quot;/&gt;&lt;wsp:rsid wsp:val=&quot;001436D9&quot;/&gt;&lt;wsp:rsid wsp:val=&quot;00152A2C&quot;/&gt;&lt;wsp:rsid wsp:val=&quot;00157368&quot;/&gt;&lt;wsp:rsid wsp:val=&quot;00157424&quot;/&gt;&lt;wsp:rsid wsp:val=&quot;0016002C&quot;/&gt;&lt;wsp:rsid wsp:val=&quot;00164475&quot;/&gt;&lt;wsp:rsid wsp:val=&quot;001826DD&quot;/&gt;&lt;wsp:rsid wsp:val=&quot;00182D75&quot;/&gt;&lt;wsp:rsid wsp:val=&quot;001A061A&quot;/&gt;&lt;wsp:rsid wsp:val=&quot;001A15E3&quot;/&gt;&lt;wsp:rsid wsp:val=&quot;001A4C5C&quot;/&gt;&lt;wsp:rsid wsp:val=&quot;001A585C&quot;/&gt;&lt;wsp:rsid wsp:val=&quot;001B3719&quot;/&gt;&lt;wsp:rsid wsp:val=&quot;001C0EA8&quot;/&gt;&lt;wsp:rsid wsp:val=&quot;001C0F20&quot;/&gt;&lt;wsp:rsid wsp:val=&quot;001C2C37&quot;/&gt;&lt;wsp:rsid wsp:val=&quot;001C6AF2&quot;/&gt;&lt;wsp:rsid wsp:val=&quot;001D3177&quot;/&gt;&lt;wsp:rsid wsp:val=&quot;001D5471&quot;/&gt;&lt;wsp:rsid wsp:val=&quot;001F1B02&quot;/&gt;&lt;wsp:rsid wsp:val=&quot;001F7C9A&quot;/&gt;&lt;wsp:rsid wsp:val=&quot;00205C8E&quot;/&gt;&lt;wsp:rsid wsp:val=&quot;002104AA&quot;/&gt;&lt;wsp:rsid wsp:val=&quot;00210E96&quot;/&gt;&lt;wsp:rsid wsp:val=&quot;00211FE2&quot;/&gt;&lt;wsp:rsid wsp:val=&quot;00215C9B&quot;/&gt;&lt;wsp:rsid wsp:val=&quot;0022407F&quot;/&gt;&lt;wsp:rsid wsp:val=&quot;00227D3D&quot;/&gt;&lt;wsp:rsid wsp:val=&quot;00230FB5&quot;/&gt;&lt;wsp:rsid wsp:val=&quot;002370B8&quot;/&gt;&lt;wsp:rsid wsp:val=&quot;002449BB&quot;/&gt;&lt;wsp:rsid wsp:val=&quot;0024551A&quot;/&gt;&lt;wsp:rsid wsp:val=&quot;0024679A&quot;/&gt;&lt;wsp:rsid wsp:val=&quot;002471DF&quot;/&gt;&lt;wsp:rsid wsp:val=&quot;00256317&quot;/&gt;&lt;wsp:rsid wsp:val=&quot;00260A0E&quot;/&gt;&lt;wsp:rsid wsp:val=&quot;00261B36&quot;/&gt;&lt;wsp:rsid wsp:val=&quot;00264B3F&quot;/&gt;&lt;wsp:rsid wsp:val=&quot;002709B2&quot;/&gt;&lt;wsp:rsid wsp:val=&quot;002720C0&quot;/&gt;&lt;wsp:rsid wsp:val=&quot;002740E9&quot;/&gt;&lt;wsp:rsid wsp:val=&quot;00274F70&quot;/&gt;&lt;wsp:rsid wsp:val=&quot;00280C6C&quot;/&gt;&lt;wsp:rsid wsp:val=&quot;002841DF&quot;/&gt;&lt;wsp:rsid wsp:val=&quot;002865EC&quot;/&gt;&lt;wsp:rsid wsp:val=&quot;002867ED&quot;/&gt;&lt;wsp:rsid wsp:val=&quot;002938ED&quot;/&gt;&lt;wsp:rsid wsp:val=&quot;002957B7&quot;/&gt;&lt;wsp:rsid wsp:val=&quot;002A2F90&quot;/&gt;&lt;wsp:rsid wsp:val=&quot;002B2FA6&quot;/&gt;&lt;wsp:rsid wsp:val=&quot;002B3B1C&quot;/&gt;&lt;wsp:rsid wsp:val=&quot;002B5BB7&quot;/&gt;&lt;wsp:rsid wsp:val=&quot;002B6EC4&quot;/&gt;&lt;wsp:rsid wsp:val=&quot;002C33C1&quot;/&gt;&lt;wsp:rsid wsp:val=&quot;002C398D&quot;/&gt;&lt;wsp:rsid wsp:val=&quot;002C7C7E&quot;/&gt;&lt;wsp:rsid wsp:val=&quot;002D43C8&quot;/&gt;&lt;wsp:rsid wsp:val=&quot;002E37E1&quot;/&gt;&lt;wsp:rsid wsp:val=&quot;002E3885&quot;/&gt;&lt;wsp:rsid wsp:val=&quot;002E3FEE&quot;/&gt;&lt;wsp:rsid wsp:val=&quot;002E4511&quot;/&gt;&lt;wsp:rsid wsp:val=&quot;002E5EE9&quot;/&gt;&lt;wsp:rsid wsp:val=&quot;002E7A0A&quot;/&gt;&lt;wsp:rsid wsp:val=&quot;002F0F3D&quot;/&gt;&lt;wsp:rsid wsp:val=&quot;002F1B50&quot;/&gt;&lt;wsp:rsid wsp:val=&quot;002F24D4&quot;/&gt;&lt;wsp:rsid wsp:val=&quot;0030370F&quot;/&gt;&lt;wsp:rsid wsp:val=&quot;00303924&quot;/&gt;&lt;wsp:rsid wsp:val=&quot;00304E9B&quot;/&gt;&lt;wsp:rsid wsp:val=&quot;00311864&quot;/&gt;&lt;wsp:rsid wsp:val=&quot;00312D6C&quot;/&gt;&lt;wsp:rsid wsp:val=&quot;00320D80&quot;/&gt;&lt;wsp:rsid wsp:val=&quot;0032182D&quot;/&gt;&lt;wsp:rsid wsp:val=&quot;00321C22&quot;/&gt;&lt;wsp:rsid wsp:val=&quot;00322BCA&quot;/&gt;&lt;wsp:rsid wsp:val=&quot;00323834&quot;/&gt;&lt;wsp:rsid wsp:val=&quot;003332A1&quot;/&gt;&lt;wsp:rsid wsp:val=&quot;00334AD2&quot;/&gt;&lt;wsp:rsid wsp:val=&quot;003353FC&quot;/&gt;&lt;wsp:rsid wsp:val=&quot;00336AC8&quot;/&gt;&lt;wsp:rsid wsp:val=&quot;00346C73&quot;/&gt;&lt;wsp:rsid wsp:val=&quot;0035153D&quot;/&gt;&lt;wsp:rsid wsp:val=&quot;00357AC4&quot;/&gt;&lt;wsp:rsid wsp:val=&quot;0036349D&quot;/&gt;&lt;wsp:rsid wsp:val=&quot;00364942&quot;/&gt;&lt;wsp:rsid wsp:val=&quot;00366552&quot;/&gt;&lt;wsp:rsid wsp:val=&quot;00367BE2&quot;/&gt;&lt;wsp:rsid wsp:val=&quot;00376BAA&quot;/&gt;&lt;wsp:rsid wsp:val=&quot;003779B1&quot;/&gt;&lt;wsp:rsid wsp:val=&quot;00384259&quot;/&gt;&lt;wsp:rsid wsp:val=&quot;003851E3&quot;/&gt;&lt;wsp:rsid wsp:val=&quot;0039134F&quot;/&gt;&lt;wsp:rsid wsp:val=&quot;003939D7&quot;/&gt;&lt;wsp:rsid wsp:val=&quot;003A1D1A&quot;/&gt;&lt;wsp:rsid wsp:val=&quot;003A235F&quot;/&gt;&lt;wsp:rsid wsp:val=&quot;003A4F14&quot;/&gt;&lt;wsp:rsid wsp:val=&quot;003B030D&quot;/&gt;&lt;wsp:rsid wsp:val=&quot;003B2423&quot;/&gt;&lt;wsp:rsid wsp:val=&quot;003C0530&quot;/&gt;&lt;wsp:rsid wsp:val=&quot;003D20BB&quot;/&gt;&lt;wsp:rsid wsp:val=&quot;003D572D&quot;/&gt;&lt;wsp:rsid wsp:val=&quot;003E77B3&quot;/&gt;&lt;wsp:rsid wsp:val=&quot;003F121C&quot;/&gt;&lt;wsp:rsid wsp:val=&quot;003F4C02&quot;/&gt;&lt;wsp:rsid wsp:val=&quot;003F5424&quot;/&gt;&lt;wsp:rsid wsp:val=&quot;003F5527&quot;/&gt;&lt;wsp:rsid wsp:val=&quot;003F642B&quot;/&gt;&lt;wsp:rsid wsp:val=&quot;003F714B&quot;/&gt;&lt;wsp:rsid wsp:val=&quot;004018BB&quot;/&gt;&lt;wsp:rsid wsp:val=&quot;00403DB6&quot;/&gt;&lt;wsp:rsid wsp:val=&quot;00404562&quot;/&gt;&lt;wsp:rsid wsp:val=&quot;00410B09&quot;/&gt;&lt;wsp:rsid wsp:val=&quot;00421A77&quot;/&gt;&lt;wsp:rsid wsp:val=&quot;0042665C&quot;/&gt;&lt;wsp:rsid wsp:val=&quot;00431920&quot;/&gt;&lt;wsp:rsid wsp:val=&quot;00433981&quot;/&gt;&lt;wsp:rsid wsp:val=&quot;00441D1C&quot;/&gt;&lt;wsp:rsid wsp:val=&quot;004430BF&quot;/&gt;&lt;wsp:rsid wsp:val=&quot;00443ACB&quot;/&gt;&lt;wsp:rsid wsp:val=&quot;00461C0F&quot;/&gt;&lt;wsp:rsid wsp:val=&quot;00461C7B&quot;/&gt;&lt;wsp:rsid wsp:val=&quot;004671DD&quot;/&gt;&lt;wsp:rsid wsp:val=&quot;00467287&quot;/&gt;&lt;wsp:rsid wsp:val=&quot;00467CF3&quot;/&gt;&lt;wsp:rsid wsp:val=&quot;0047153F&quot;/&gt;&lt;wsp:rsid wsp:val=&quot;00476A4F&quot;/&gt;&lt;wsp:rsid wsp:val=&quot;00481038&quot;/&gt;&lt;wsp:rsid wsp:val=&quot;00484F2A&quot;/&gt;&lt;wsp:rsid wsp:val=&quot;004858E6&quot;/&gt;&lt;wsp:rsid wsp:val=&quot;00487571&quot;/&gt;&lt;wsp:rsid wsp:val=&quot;004879D0&quot;/&gt;&lt;wsp:rsid wsp:val=&quot;004915A6&quot;/&gt;&lt;wsp:rsid wsp:val=&quot;0049179C&quot;/&gt;&lt;wsp:rsid wsp:val=&quot;00495BFC&quot;/&gt;&lt;wsp:rsid wsp:val=&quot;0049691A&quot;/&gt;&lt;wsp:rsid wsp:val=&quot;00497AFA&quot;/&gt;&lt;wsp:rsid wsp:val=&quot;004A2604&quot;/&gt;&lt;wsp:rsid wsp:val=&quot;004B07ED&quot;/&gt;&lt;wsp:rsid wsp:val=&quot;004B0EA1&quot;/&gt;&lt;wsp:rsid wsp:val=&quot;004C46C4&quot;/&gt;&lt;wsp:rsid wsp:val=&quot;004D2334&quot;/&gt;&lt;wsp:rsid wsp:val=&quot;004D2574&quot;/&gt;&lt;wsp:rsid wsp:val=&quot;004D3478&quot;/&gt;&lt;wsp:rsid wsp:val=&quot;004E27C2&quot;/&gt;&lt;wsp:rsid wsp:val=&quot;004E63AE&quot;/&gt;&lt;wsp:rsid wsp:val=&quot;004E7567&quot;/&gt;&lt;wsp:rsid wsp:val=&quot;004F7E19&quot;/&gt;&lt;wsp:rsid wsp:val=&quot;005016B6&quot;/&gt;&lt;wsp:rsid wsp:val=&quot;005072F7&quot;/&gt;&lt;wsp:rsid wsp:val=&quot;00507959&quot;/&gt;&lt;wsp:rsid wsp:val=&quot;00513075&quot;/&gt;&lt;wsp:rsid wsp:val=&quot;005160BB&quot;/&gt;&lt;wsp:rsid wsp:val=&quot;00517531&quot;/&gt;&lt;wsp:rsid wsp:val=&quot;00524CAE&quot;/&gt;&lt;wsp:rsid wsp:val=&quot;00530E71&quot;/&gt;&lt;wsp:rsid wsp:val=&quot;00537F63&quot;/&gt;&lt;wsp:rsid wsp:val=&quot;00545E77&quot;/&gt;&lt;wsp:rsid wsp:val=&quot;005525DC&quot;/&gt;&lt;wsp:rsid wsp:val=&quot;0055516E&quot;/&gt;&lt;wsp:rsid wsp:val=&quot;005619B4&quot;/&gt;&lt;wsp:rsid wsp:val=&quot;005626F0&quot;/&gt;&lt;wsp:rsid wsp:val=&quot;00571159&quot;/&gt;&lt;wsp:rsid wsp:val=&quot;00571669&quot;/&gt;&lt;wsp:rsid wsp:val=&quot;00571795&quot;/&gt;&lt;wsp:rsid wsp:val=&quot;00571FE2&quot;/&gt;&lt;wsp:rsid wsp:val=&quot;00572AF1&quot;/&gt;&lt;wsp:rsid wsp:val=&quot;00574B23&quot;/&gt;&lt;wsp:rsid wsp:val=&quot;00574EEE&quot;/&gt;&lt;wsp:rsid wsp:val=&quot;00577959&quot;/&gt;&lt;wsp:rsid wsp:val=&quot;0058012C&quot;/&gt;&lt;wsp:rsid wsp:val=&quot;0058088D&quot;/&gt;&lt;wsp:rsid wsp:val=&quot;00580A9A&quot;/&gt;&lt;wsp:rsid wsp:val=&quot;00594894&quot;/&gt;&lt;wsp:rsid wsp:val=&quot;005A1B6B&quot;/&gt;&lt;wsp:rsid wsp:val=&quot;005A4208&quot;/&gt;&lt;wsp:rsid wsp:val=&quot;005B23CB&quot;/&gt;&lt;wsp:rsid wsp:val=&quot;005C3ACA&quot;/&gt;&lt;wsp:rsid wsp:val=&quot;005C71B7&quot;/&gt;&lt;wsp:rsid wsp:val=&quot;005D2F18&quot;/&gt;&lt;wsp:rsid wsp:val=&quot;005D3F92&quot;/&gt;&lt;wsp:rsid wsp:val=&quot;005D6DC7&quot;/&gt;&lt;wsp:rsid wsp:val=&quot;005E697F&quot;/&gt;&lt;wsp:rsid wsp:val=&quot;005E6F75&quot;/&gt;&lt;wsp:rsid wsp:val=&quot;005F7506&quot;/&gt;&lt;wsp:rsid wsp:val=&quot;00600A3F&quot;/&gt;&lt;wsp:rsid wsp:val=&quot;00600B44&quot;/&gt;&lt;wsp:rsid wsp:val=&quot;006013E8&quot;/&gt;&lt;wsp:rsid wsp:val=&quot;0060149F&quot;/&gt;&lt;wsp:rsid wsp:val=&quot;00602EE7&quot;/&gt;&lt;wsp:rsid wsp:val=&quot;006056A6&quot;/&gt;&lt;wsp:rsid wsp:val=&quot;0061737A&quot;/&gt;&lt;wsp:rsid wsp:val=&quot;00626A61&quot;/&gt;&lt;wsp:rsid wsp:val=&quot;00627690&quot;/&gt;&lt;wsp:rsid wsp:val=&quot;006364CE&quot;/&gt;&lt;wsp:rsid wsp:val=&quot;006369A6&quot;/&gt;&lt;wsp:rsid wsp:val=&quot;006375EC&quot;/&gt;&lt;wsp:rsid wsp:val=&quot;0064089C&quot;/&gt;&lt;wsp:rsid wsp:val=&quot;00652442&quot;/&gt;&lt;wsp:rsid wsp:val=&quot;00654E67&quot;/&gt;&lt;wsp:rsid wsp:val=&quot;0065681D&quot;/&gt;&lt;wsp:rsid wsp:val=&quot;00656A0E&quot;/&gt;&lt;wsp:rsid wsp:val=&quot;00664E94&quot;/&gt;&lt;wsp:rsid wsp:val=&quot;00672C90&quot;/&gt;&lt;wsp:rsid wsp:val=&quot;006757E3&quot;/&gt;&lt;wsp:rsid wsp:val=&quot;006816F9&quot;/&gt;&lt;wsp:rsid wsp:val=&quot;00682D8E&quot;/&gt;&lt;wsp:rsid wsp:val=&quot;00683FA7&quot;/&gt;&lt;wsp:rsid wsp:val=&quot;006859CF&quot;/&gt;&lt;wsp:rsid wsp:val=&quot;00687108&quot;/&gt;&lt;wsp:rsid wsp:val=&quot;0069408F&quot;/&gt;&lt;wsp:rsid wsp:val=&quot;006A4308&quot;/&gt;&lt;wsp:rsid wsp:val=&quot;006B48BB&quot;/&gt;&lt;wsp:rsid wsp:val=&quot;006B5FE8&quot;/&gt;&lt;wsp:rsid wsp:val=&quot;006B718F&quot;/&gt;&lt;wsp:rsid wsp:val=&quot;006C4373&quot;/&gt;&lt;wsp:rsid wsp:val=&quot;006C5079&quot;/&gt;&lt;wsp:rsid wsp:val=&quot;006D13ED&quot;/&gt;&lt;wsp:rsid wsp:val=&quot;006D1451&quot;/&gt;&lt;wsp:rsid wsp:val=&quot;006D1E07&quot;/&gt;&lt;wsp:rsid wsp:val=&quot;006E2509&quot;/&gt;&lt;wsp:rsid wsp:val=&quot;00702A32&quot;/&gt;&lt;wsp:rsid wsp:val=&quot;0070720C&quot;/&gt;&lt;wsp:rsid wsp:val=&quot;007109B2&quot;/&gt;&lt;wsp:rsid wsp:val=&quot;00715997&quot;/&gt;&lt;wsp:rsid wsp:val=&quot;00715DF5&quot;/&gt;&lt;wsp:rsid wsp:val=&quot;00716170&quot;/&gt;&lt;wsp:rsid wsp:val=&quot;00720A63&quot;/&gt;&lt;wsp:rsid wsp:val=&quot;00724C7A&quot;/&gt;&lt;wsp:rsid wsp:val=&quot;00727A94&quot;/&gt;&lt;wsp:rsid wsp:val=&quot;007303AC&quot;/&gt;&lt;wsp:rsid wsp:val=&quot;00735326&quot;/&gt;&lt;wsp:rsid wsp:val=&quot;00744A46&quot;/&gt;&lt;wsp:rsid wsp:val=&quot;00747B2F&quot;/&gt;&lt;wsp:rsid wsp:val=&quot;00751415&quot;/&gt;&lt;wsp:rsid wsp:val=&quot;0075296C&quot;/&gt;&lt;wsp:rsid wsp:val=&quot;0075417E&quot;/&gt;&lt;wsp:rsid wsp:val=&quot;00757E7B&quot;/&gt;&lt;wsp:rsid wsp:val=&quot;007605F5&quot;/&gt;&lt;wsp:rsid wsp:val=&quot;00760959&quot;/&gt;&lt;wsp:rsid wsp:val=&quot;00762D07&quot;/&gt;&lt;wsp:rsid wsp:val=&quot;00767018&quot;/&gt;&lt;wsp:rsid wsp:val=&quot;00771261&quot;/&gt;&lt;wsp:rsid wsp:val=&quot;00771F14&quot;/&gt;&lt;wsp:rsid wsp:val=&quot;0077262D&quot;/&gt;&lt;wsp:rsid wsp:val=&quot;0077522C&quot;/&gt;&lt;wsp:rsid wsp:val=&quot;00776E92&quot;/&gt;&lt;wsp:rsid wsp:val=&quot;00784744&quot;/&gt;&lt;wsp:rsid wsp:val=&quot;00785E40&quot;/&gt;&lt;wsp:rsid wsp:val=&quot;00787CB9&quot;/&gt;&lt;wsp:rsid wsp:val=&quot;00794EFE&quot;/&gt;&lt;wsp:rsid wsp:val=&quot;00796E1A&quot;/&gt;&lt;wsp:rsid wsp:val=&quot;007B28C5&quot;/&gt;&lt;wsp:rsid wsp:val=&quot;007C1A23&quot;/&gt;&lt;wsp:rsid wsp:val=&quot;007C2444&quot;/&gt;&lt;wsp:rsid wsp:val=&quot;007D0243&quot;/&gt;&lt;wsp:rsid wsp:val=&quot;007D3E5A&quot;/&gt;&lt;wsp:rsid wsp:val=&quot;007D4B0F&quot;/&gt;&lt;wsp:rsid wsp:val=&quot;007D6254&quot;/&gt;&lt;wsp:rsid wsp:val=&quot;007D7D9A&quot;/&gt;&lt;wsp:rsid wsp:val=&quot;007E2FD8&quot;/&gt;&lt;wsp:rsid wsp:val=&quot;007E4DE2&quot;/&gt;&lt;wsp:rsid wsp:val=&quot;007E5D14&quot;/&gt;&lt;wsp:rsid wsp:val=&quot;007E76C0&quot;/&gt;&lt;wsp:rsid wsp:val=&quot;007F548C&quot;/&gt;&lt;wsp:rsid wsp:val=&quot;007F71F8&quot;/&gt;&lt;wsp:rsid wsp:val=&quot;0080093F&quot;/&gt;&lt;wsp:rsid wsp:val=&quot;00800D2D&quot;/&gt;&lt;wsp:rsid wsp:val=&quot;00802DD7&quot;/&gt;&lt;wsp:rsid wsp:val=&quot;00807552&quot;/&gt;&lt;wsp:rsid wsp:val=&quot;00810F26&quot;/&gt;&lt;wsp:rsid wsp:val=&quot;00813E5D&quot;/&gt;&lt;wsp:rsid wsp:val=&quot;0081637D&quot;/&gt;&lt;wsp:rsid wsp:val=&quot;008246FB&quot;/&gt;&lt;wsp:rsid wsp:val=&quot;00826A12&quot;/&gt;&lt;wsp:rsid wsp:val=&quot;00827524&quot;/&gt;&lt;wsp:rsid wsp:val=&quot;00833E8E&quot;/&gt;&lt;wsp:rsid wsp:val=&quot;0085426E&quot;/&gt;&lt;wsp:rsid wsp:val=&quot;0086117B&quot;/&gt;&lt;wsp:rsid wsp:val=&quot;008612C8&quot;/&gt;&lt;wsp:rsid wsp:val=&quot;00861660&quot;/&gt;&lt;wsp:rsid wsp:val=&quot;00863E13&quot;/&gt;&lt;wsp:rsid wsp:val=&quot;008702DD&quot;/&gt;&lt;wsp:rsid wsp:val=&quot;0088328D&quot;/&gt;&lt;wsp:rsid wsp:val=&quot;00883A98&quot;/&gt;&lt;wsp:rsid wsp:val=&quot;00884068&quot;/&gt;&lt;wsp:rsid wsp:val=&quot;0088458B&quot;/&gt;&lt;wsp:rsid wsp:val=&quot;008873FF&quot;/&gt;&lt;wsp:rsid wsp:val=&quot;0089794A&quot;/&gt;&lt;wsp:rsid wsp:val=&quot;008A0CF8&quot;/&gt;&lt;wsp:rsid wsp:val=&quot;008A3135&quot;/&gt;&lt;wsp:rsid wsp:val=&quot;008A52D7&quot;/&gt;&lt;wsp:rsid wsp:val=&quot;008A62BA&quot;/&gt;&lt;wsp:rsid wsp:val=&quot;008B3226&quot;/&gt;&lt;wsp:rsid wsp:val=&quot;008B4268&quot;/&gt;&lt;wsp:rsid wsp:val=&quot;008C2462&quot;/&gt;&lt;wsp:rsid wsp:val=&quot;008C5DBA&quot;/&gt;&lt;wsp:rsid wsp:val=&quot;008D29F6&quot;/&gt;&lt;wsp:rsid wsp:val=&quot;008D374F&quot;/&gt;&lt;wsp:rsid wsp:val=&quot;008D4D0A&quot;/&gt;&lt;wsp:rsid wsp:val=&quot;008E605B&quot;/&gt;&lt;wsp:rsid wsp:val=&quot;008F0312&quot;/&gt;&lt;wsp:rsid wsp:val=&quot;009035F7&quot;/&gt;&lt;wsp:rsid wsp:val=&quot;0090631F&quot;/&gt;&lt;wsp:rsid wsp:val=&quot;009103F1&quot;/&gt;&lt;wsp:rsid wsp:val=&quot;00920928&quot;/&gt;&lt;wsp:rsid wsp:val=&quot;00922473&quot;/&gt;&lt;wsp:rsid wsp:val=&quot;00922D52&quot;/&gt;&lt;wsp:rsid wsp:val=&quot;00927CC2&quot;/&gt;&lt;wsp:rsid wsp:val=&quot;0094016C&quot;/&gt;&lt;wsp:rsid wsp:val=&quot;0094151F&quot;/&gt;&lt;wsp:rsid wsp:val=&quot;009425AF&quot;/&gt;&lt;wsp:rsid wsp:val=&quot;009430BA&quot;/&gt;&lt;wsp:rsid wsp:val=&quot;009435A8&quot;/&gt;&lt;wsp:rsid wsp:val=&quot;009446B6&quot;/&gt;&lt;wsp:rsid wsp:val=&quot;00947B21&quot;/&gt;&lt;wsp:rsid wsp:val=&quot;009501A7&quot;/&gt;&lt;wsp:rsid wsp:val=&quot;00955487&quot;/&gt;&lt;wsp:rsid wsp:val=&quot;0095581D&quot;/&gt;&lt;wsp:rsid wsp:val=&quot;00962911&quot;/&gt;&lt;wsp:rsid wsp:val=&quot;00976026&quot;/&gt;&lt;wsp:rsid wsp:val=&quot;009773F8&quot;/&gt;&lt;wsp:rsid wsp:val=&quot;009802BB&quot;/&gt;&lt;wsp:rsid wsp:val=&quot;00981271&quot;/&gt;&lt;wsp:rsid wsp:val=&quot;009867BB&quot;/&gt;&lt;wsp:rsid wsp:val=&quot;0099136E&quot;/&gt;&lt;wsp:rsid wsp:val=&quot;00992069&quot;/&gt;&lt;wsp:rsid wsp:val=&quot;00993009&quot;/&gt;&lt;wsp:rsid wsp:val=&quot;009938E6&quot;/&gt;&lt;wsp:rsid wsp:val=&quot;0099522D&quot;/&gt;&lt;wsp:rsid wsp:val=&quot;00995EF8&quot;/&gt;&lt;wsp:rsid wsp:val=&quot;009972E4&quot;/&gt;&lt;wsp:rsid wsp:val=&quot;009A2B56&quot;/&gt;&lt;wsp:rsid wsp:val=&quot;009A3F17&quot;/&gt;&lt;wsp:rsid wsp:val=&quot;009B58D1&quot;/&gt;&lt;wsp:rsid wsp:val=&quot;009B66B2&quot;/&gt;&lt;wsp:rsid wsp:val=&quot;009C1531&quot;/&gt;&lt;wsp:rsid wsp:val=&quot;009D4036&quot;/&gt;&lt;wsp:rsid wsp:val=&quot;009D442F&quot;/&gt;&lt;wsp:rsid wsp:val=&quot;009D4C18&quot;/&gt;&lt;wsp:rsid wsp:val=&quot;009D6402&quot;/&gt;&lt;wsp:rsid wsp:val=&quot;009F273A&quot;/&gt;&lt;wsp:rsid wsp:val=&quot;00A03BC9&quot;/&gt;&lt;wsp:rsid wsp:val=&quot;00A049C2&quot;/&gt;&lt;wsp:rsid wsp:val=&quot;00A07B61&quot;/&gt;&lt;wsp:rsid wsp:val=&quot;00A1082D&quot;/&gt;&lt;wsp:rsid wsp:val=&quot;00A16ADE&quot;/&gt;&lt;wsp:rsid wsp:val=&quot;00A26201&quot;/&gt;&lt;wsp:rsid wsp:val=&quot;00A34626&quot;/&gt;&lt;wsp:rsid wsp:val=&quot;00A374B4&quot;/&gt;&lt;wsp:rsid wsp:val=&quot;00A42236&quot;/&gt;&lt;wsp:rsid wsp:val=&quot;00A43221&quot;/&gt;&lt;wsp:rsid wsp:val=&quot;00A4383B&quot;/&gt;&lt;wsp:rsid wsp:val=&quot;00A51CA7&quot;/&gt;&lt;wsp:rsid wsp:val=&quot;00A526D7&quot;/&gt;&lt;wsp:rsid wsp:val=&quot;00A55CD4&quot;/&gt;&lt;wsp:rsid wsp:val=&quot;00A701A7&quot;/&gt;&lt;wsp:rsid wsp:val=&quot;00A75AB5&quot;/&gt;&lt;wsp:rsid wsp:val=&quot;00A76342&quot;/&gt;&lt;wsp:rsid wsp:val=&quot;00A83386&quot;/&gt;&lt;wsp:rsid wsp:val=&quot;00A836D9&quot;/&gt;&lt;wsp:rsid wsp:val=&quot;00A86221&quot;/&gt;&lt;wsp:rsid wsp:val=&quot;00A86609&quot;/&gt;&lt;wsp:rsid wsp:val=&quot;00A908E5&quot;/&gt;&lt;wsp:rsid wsp:val=&quot;00AA2B68&quot;/&gt;&lt;wsp:rsid wsp:val=&quot;00AB3C2F&quot;/&gt;&lt;wsp:rsid wsp:val=&quot;00AB514D&quot;/&gt;&lt;wsp:rsid wsp:val=&quot;00AC03B4&quot;/&gt;&lt;wsp:rsid wsp:val=&quot;00AC4616&quot;/&gt;&lt;wsp:rsid wsp:val=&quot;00AC6905&quot;/&gt;&lt;wsp:rsid wsp:val=&quot;00AE1832&quot;/&gt;&lt;wsp:rsid wsp:val=&quot;00AE1BD3&quot;/&gt;&lt;wsp:rsid wsp:val=&quot;00AE5F10&quot;/&gt;&lt;wsp:rsid wsp:val=&quot;00AE66B7&quot;/&gt;&lt;wsp:rsid wsp:val=&quot;00AF527E&quot;/&gt;&lt;wsp:rsid wsp:val=&quot;00AF6ED8&quot;/&gt;&lt;wsp:rsid wsp:val=&quot;00B034F7&quot;/&gt;&lt;wsp:rsid wsp:val=&quot;00B07551&quot;/&gt;&lt;wsp:rsid wsp:val=&quot;00B11647&quot;/&gt;&lt;wsp:rsid wsp:val=&quot;00B13DAB&quot;/&gt;&lt;wsp:rsid wsp:val=&quot;00B227A4&quot;/&gt;&lt;wsp:rsid wsp:val=&quot;00B23D48&quot;/&gt;&lt;wsp:rsid wsp:val=&quot;00B25C0D&quot;/&gt;&lt;wsp:rsid wsp:val=&quot;00B275DB&quot;/&gt;&lt;wsp:rsid wsp:val=&quot;00B3045E&quot;/&gt;&lt;wsp:rsid wsp:val=&quot;00B31A31&quot;/&gt;&lt;wsp:rsid wsp:val=&quot;00B32FDF&quot;/&gt;&lt;wsp:rsid wsp:val=&quot;00B40FA5&quot;/&gt;&lt;wsp:rsid wsp:val=&quot;00B67C1B&quot;/&gt;&lt;wsp:rsid wsp:val=&quot;00B80E27&quot;/&gt;&lt;wsp:rsid wsp:val=&quot;00B81EF0&quot;/&gt;&lt;wsp:rsid wsp:val=&quot;00B83C93&quot;/&gt;&lt;wsp:rsid wsp:val=&quot;00B847B3&quot;/&gt;&lt;wsp:rsid wsp:val=&quot;00B930D3&quot;/&gt;&lt;wsp:rsid wsp:val=&quot;00B93E7F&quot;/&gt;&lt;wsp:rsid wsp:val=&quot;00B977B6&quot;/&gt;&lt;wsp:rsid wsp:val=&quot;00BA1143&quot;/&gt;&lt;wsp:rsid wsp:val=&quot;00BA5F12&quot;/&gt;&lt;wsp:rsid wsp:val=&quot;00BB0725&quot;/&gt;&lt;wsp:rsid wsp:val=&quot;00BB306E&quot;/&gt;&lt;wsp:rsid wsp:val=&quot;00BB37C6&quot;/&gt;&lt;wsp:rsid wsp:val=&quot;00BB7991&quot;/&gt;&lt;wsp:rsid wsp:val=&quot;00BC050C&quot;/&gt;&lt;wsp:rsid wsp:val=&quot;00BC2262&quot;/&gt;&lt;wsp:rsid wsp:val=&quot;00BC3B65&quot;/&gt;&lt;wsp:rsid wsp:val=&quot;00BD0EBF&quot;/&gt;&lt;wsp:rsid wsp:val=&quot;00BE48F4&quot;/&gt;&lt;wsp:rsid wsp:val=&quot;00BE63B4&quot;/&gt;&lt;wsp:rsid wsp:val=&quot;00BF31B1&quot;/&gt;&lt;wsp:rsid wsp:val=&quot;00C00348&quot;/&gt;&lt;wsp:rsid wsp:val=&quot;00C00646&quot;/&gt;&lt;wsp:rsid wsp:val=&quot;00C0204C&quot;/&gt;&lt;wsp:rsid wsp:val=&quot;00C06899&quot;/&gt;&lt;wsp:rsid wsp:val=&quot;00C12D42&quot;/&gt;&lt;wsp:rsid wsp:val=&quot;00C17D0D&quot;/&gt;&lt;wsp:rsid wsp:val=&quot;00C24D85&quot;/&gt;&lt;wsp:rsid wsp:val=&quot;00C35D8F&quot;/&gt;&lt;wsp:rsid wsp:val=&quot;00C36EAA&quot;/&gt;&lt;wsp:rsid wsp:val=&quot;00C435B5&quot;/&gt;&lt;wsp:rsid wsp:val=&quot;00C44DBA&quot;/&gt;&lt;wsp:rsid wsp:val=&quot;00C4651B&quot;/&gt;&lt;wsp:rsid wsp:val=&quot;00C67157&quot;/&gt;&lt;wsp:rsid wsp:val=&quot;00C706D2&quot;/&gt;&lt;wsp:rsid wsp:val=&quot;00C7246D&quot;/&gt;&lt;wsp:rsid wsp:val=&quot;00C8033F&quot;/&gt;&lt;wsp:rsid wsp:val=&quot;00C803E5&quot;/&gt;&lt;wsp:rsid wsp:val=&quot;00C80880&quot;/&gt;&lt;wsp:rsid wsp:val=&quot;00C80BFF&quot;/&gt;&lt;wsp:rsid wsp:val=&quot;00C81110&quot;/&gt;&lt;wsp:rsid wsp:val=&quot;00C839A6&quot;/&gt;&lt;wsp:rsid wsp:val=&quot;00C9050A&quot;/&gt;&lt;wsp:rsid wsp:val=&quot;00C94EB4&quot;/&gt;&lt;wsp:rsid wsp:val=&quot;00C97686&quot;/&gt;&lt;wsp:rsid wsp:val=&quot;00CB341E&quot;/&gt;&lt;wsp:rsid wsp:val=&quot;00CB3A0E&quot;/&gt;&lt;wsp:rsid wsp:val=&quot;00CC2D62&quot;/&gt;&lt;wsp:rsid wsp:val=&quot;00CC6E45&quot;/&gt;&lt;wsp:rsid wsp:val=&quot;00CD4757&quot;/&gt;&lt;wsp:rsid wsp:val=&quot;00CD7F9A&quot;/&gt;&lt;wsp:rsid wsp:val=&quot;00CF273C&quot;/&gt;&lt;wsp:rsid wsp:val=&quot;00D10D46&quot;/&gt;&lt;wsp:rsid wsp:val=&quot;00D21FAC&quot;/&gt;&lt;wsp:rsid wsp:val=&quot;00D240FC&quot;/&gt;&lt;wsp:rsid wsp:val=&quot;00D27032&quot;/&gt;&lt;wsp:rsid wsp:val=&quot;00D309EA&quot;/&gt;&lt;wsp:rsid wsp:val=&quot;00D32507&quot;/&gt;&lt;wsp:rsid wsp:val=&quot;00D36A2A&quot;/&gt;&lt;wsp:rsid wsp:val=&quot;00D36F51&quot;/&gt;&lt;wsp:rsid wsp:val=&quot;00D4227F&quot;/&gt;&lt;wsp:rsid wsp:val=&quot;00D43F6D&quot;/&gt;&lt;wsp:rsid wsp:val=&quot;00D47591&quot;/&gt;&lt;wsp:rsid wsp:val=&quot;00D52880&quot;/&gt;&lt;wsp:rsid wsp:val=&quot;00D56DD8&quot;/&gt;&lt;wsp:rsid wsp:val=&quot;00D63494&quot;/&gt;&lt;wsp:rsid wsp:val=&quot;00D677D3&quot;/&gt;&lt;wsp:rsid wsp:val=&quot;00D74B09&quot;/&gt;&lt;wsp:rsid wsp:val=&quot;00D81675&quot;/&gt;&lt;wsp:rsid wsp:val=&quot;00D838F9&quot;/&gt;&lt;wsp:rsid wsp:val=&quot;00D84DCB&quot;/&gt;&lt;wsp:rsid wsp:val=&quot;00D8532B&quot;/&gt;&lt;wsp:rsid wsp:val=&quot;00D856A4&quot;/&gt;&lt;wsp:rsid wsp:val=&quot;00D85B95&quot;/&gt;&lt;wsp:rsid wsp:val=&quot;00D86E3A&quot;/&gt;&lt;wsp:rsid wsp:val=&quot;00D91B0F&quot;/&gt;&lt;wsp:rsid wsp:val=&quot;00D93FF5&quot;/&gt;&lt;wsp:rsid wsp:val=&quot;00DA5294&quot;/&gt;&lt;wsp:rsid wsp:val=&quot;00DA6819&quot;/&gt;&lt;wsp:rsid wsp:val=&quot;00DA75FE&quot;/&gt;&lt;wsp:rsid wsp:val=&quot;00DB63A1&quot;/&gt;&lt;wsp:rsid wsp:val=&quot;00DC5579&quot;/&gt;&lt;wsp:rsid wsp:val=&quot;00DC5BE6&quot;/&gt;&lt;wsp:rsid wsp:val=&quot;00DD6961&quot;/&gt;&lt;wsp:rsid wsp:val=&quot;00DE1972&quot;/&gt;&lt;wsp:rsid wsp:val=&quot;00DE5094&quot;/&gt;&lt;wsp:rsid wsp:val=&quot;00DE5191&quot;/&gt;&lt;wsp:rsid wsp:val=&quot;00DE6044&quot;/&gt;&lt;wsp:rsid wsp:val=&quot;00DF1E3D&quot;/&gt;&lt;wsp:rsid wsp:val=&quot;00DF3ED9&quot;/&gt;&lt;wsp:rsid wsp:val=&quot;00DF556B&quot;/&gt;&lt;wsp:rsid wsp:val=&quot;00E04256&quot;/&gt;&lt;wsp:rsid wsp:val=&quot;00E04EFD&quot;/&gt;&lt;wsp:rsid wsp:val=&quot;00E11D97&quot;/&gt;&lt;wsp:rsid wsp:val=&quot;00E2113F&quot;/&gt;&lt;wsp:rsid wsp:val=&quot;00E22EAE&quot;/&gt;&lt;wsp:rsid wsp:val=&quot;00E23221&quot;/&gt;&lt;wsp:rsid wsp:val=&quot;00E2412E&quot;/&gt;&lt;wsp:rsid wsp:val=&quot;00E25E89&quot;/&gt;&lt;wsp:rsid wsp:val=&quot;00E26D94&quot;/&gt;&lt;wsp:rsid wsp:val=&quot;00E30387&quot;/&gt;&lt;wsp:rsid wsp:val=&quot;00E31774&quot;/&gt;&lt;wsp:rsid wsp:val=&quot;00E36A45&quot;/&gt;&lt;wsp:rsid wsp:val=&quot;00E40A82&quot;/&gt;&lt;wsp:rsid wsp:val=&quot;00E42A3F&quot;/&gt;&lt;wsp:rsid wsp:val=&quot;00E528F6&quot;/&gt;&lt;wsp:rsid wsp:val=&quot;00E53870&quot;/&gt;&lt;wsp:rsid wsp:val=&quot;00E54B35&quot;/&gt;&lt;wsp:rsid wsp:val=&quot;00E60B15&quot;/&gt;&lt;wsp:rsid wsp:val=&quot;00E63367&quot;/&gt;&lt;wsp:rsid wsp:val=&quot;00E6471D&quot;/&gt;&lt;wsp:rsid wsp:val=&quot;00E8045A&quot;/&gt;&lt;wsp:rsid wsp:val=&quot;00E91012&quot;/&gt;&lt;wsp:rsid wsp:val=&quot;00EA0EE6&quot;/&gt;&lt;wsp:rsid wsp:val=&quot;00EA1DAB&quot;/&gt;&lt;wsp:rsid wsp:val=&quot;00EA33D9&quot;/&gt;&lt;wsp:rsid wsp:val=&quot;00EB1B42&quot;/&gt;&lt;wsp:rsid wsp:val=&quot;00EB26C8&quot;/&gt;&lt;wsp:rsid wsp:val=&quot;00EB561F&quot;/&gt;&lt;wsp:rsid wsp:val=&quot;00ED389C&quot;/&gt;&lt;wsp:rsid wsp:val=&quot;00ED4E2D&quot;/&gt;&lt;wsp:rsid wsp:val=&quot;00EF0D68&quot;/&gt;&lt;wsp:rsid wsp:val=&quot;00EF12E7&quot;/&gt;&lt;wsp:rsid wsp:val=&quot;00EF5B6E&quot;/&gt;&lt;wsp:rsid wsp:val=&quot;00F0568B&quot;/&gt;&lt;wsp:rsid wsp:val=&quot;00F05D73&quot;/&gt;&lt;wsp:rsid wsp:val=&quot;00F12FE9&quot;/&gt;&lt;wsp:rsid wsp:val=&quot;00F13DA1&quot;/&gt;&lt;wsp:rsid wsp:val=&quot;00F17365&quot;/&gt;&lt;wsp:rsid wsp:val=&quot;00F221EF&quot;/&gt;&lt;wsp:rsid wsp:val=&quot;00F27A94&quot;/&gt;&lt;wsp:rsid wsp:val=&quot;00F32A9B&quot;/&gt;&lt;wsp:rsid wsp:val=&quot;00F419D6&quot;/&gt;&lt;wsp:rsid wsp:val=&quot;00F42DC7&quot;/&gt;&lt;wsp:rsid wsp:val=&quot;00F43D63&quot;/&gt;&lt;wsp:rsid wsp:val=&quot;00F45AA8&quot;/&gt;&lt;wsp:rsid wsp:val=&quot;00F45E02&quot;/&gt;&lt;wsp:rsid wsp:val=&quot;00F4697D&quot;/&gt;&lt;wsp:rsid wsp:val=&quot;00F47E89&quot;/&gt;&lt;wsp:rsid wsp:val=&quot;00F55493&quot;/&gt;&lt;wsp:rsid wsp:val=&quot;00F70DAA&quot;/&gt;&lt;wsp:rsid wsp:val=&quot;00F713FD&quot;/&gt;&lt;wsp:rsid wsp:val=&quot;00F7461B&quot;/&gt;&lt;wsp:rsid wsp:val=&quot;00F82CB3&quot;/&gt;&lt;wsp:rsid wsp:val=&quot;00F83BF4&quot;/&gt;&lt;wsp:rsid wsp:val=&quot;00F85D5E&quot;/&gt;&lt;wsp:rsid wsp:val=&quot;00F92660&quot;/&gt;&lt;wsp:rsid wsp:val=&quot;00F95146&quot;/&gt;&lt;wsp:rsid wsp:val=&quot;00F96FEA&quot;/&gt;&lt;wsp:rsid wsp:val=&quot;00FA2108&quot;/&gt;&lt;wsp:rsid wsp:val=&quot;00FA44F2&quot;/&gt;&lt;wsp:rsid wsp:val=&quot;00FB24A3&quot;/&gt;&lt;wsp:rsid wsp:val=&quot;00FB76B8&quot;/&gt;&lt;wsp:rsid wsp:val=&quot;00FC2A12&quot;/&gt;&lt;wsp:rsid wsp:val=&quot;00FC5E7B&quot;/&gt;&lt;wsp:rsid wsp:val=&quot;00FC7C4B&quot;/&gt;&lt;wsp:rsid wsp:val=&quot;00FD08E3&quot;/&gt;&lt;wsp:rsid wsp:val=&quot;00FD1885&quot;/&gt;&lt;wsp:rsid wsp:val=&quot;00FD1FFB&quot;/&gt;&lt;wsp:rsid wsp:val=&quot;00FD234C&quot;/&gt;&lt;wsp:rsid wsp:val=&quot;00FD640C&quot;/&gt;&lt;wsp:rsid wsp:val=&quot;00FE3EBF&quot;/&gt;&lt;wsp:rsid wsp:val=&quot;00FE65B6&quot;/&gt;&lt;wsp:rsid wsp:val=&quot;00FF29C5&quot;/&gt;&lt;wsp:rsid wsp:val=&quot;00FF7489&quot;/&gt;&lt;/wsp:rsids&gt;&lt;/w:docPr&gt;&lt;w:body&gt;&lt;wx:sect&gt;&lt;w:p wsp:rsidR=&quot;00000000&quot; wsp:rsidRDefault=&quot;00366552&quot; wsp:rsidP=&quot;00366552&quot;&gt;&lt;m:oMathPara&gt;&lt;m:oMath&gt;&lt;m:r&gt;&lt;w:rPr&gt;&lt;w:rFonts w:ascii=&quot;Cambria Math&quot; w:h-ansi=&quot;Cambria Math&quot; w:cs=&quot;Arial&quot;/&gt;&lt;wx:font wx:val=&quot;Cambria Math&quot;/&gt;&lt;w:i/&gt;&lt;/w:rPr&gt;&lt;m:t&gt;i&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009D442F" w:rsidRPr="009D442F">
        <w:rPr>
          <w:rFonts w:ascii="Arial" w:hAnsi="Arial" w:cs="Arial"/>
        </w:rPr>
        <w:instrText xml:space="preserve"> </w:instrText>
      </w:r>
      <w:r w:rsidR="009D442F" w:rsidRPr="009D442F">
        <w:rPr>
          <w:rFonts w:ascii="Arial" w:hAnsi="Arial" w:cs="Arial"/>
        </w:rPr>
        <w:fldChar w:fldCharType="separate"/>
      </w:r>
      <w:r w:rsidR="00252D89">
        <w:rPr>
          <w:position w:val="-5"/>
        </w:rPr>
        <w:pict>
          <v:shape id="_x0000_i1056" type="#_x0000_t75" style="width:4.35pt;height:13.6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461C0F&quot;/&gt;&lt;wsp:rsid wsp:val=&quot;00000DE9&quot;/&gt;&lt;wsp:rsid wsp:val=&quot;0001358A&quot;/&gt;&lt;wsp:rsid wsp:val=&quot;00014909&quot;/&gt;&lt;wsp:rsid wsp:val=&quot;000172C2&quot;/&gt;&lt;wsp:rsid wsp:val=&quot;000202AB&quot;/&gt;&lt;wsp:rsid wsp:val=&quot;000236FF&quot;/&gt;&lt;wsp:rsid wsp:val=&quot;000341BA&quot;/&gt;&lt;wsp:rsid wsp:val=&quot;00043EA1&quot;/&gt;&lt;wsp:rsid wsp:val=&quot;00053557&quot;/&gt;&lt;wsp:rsid wsp:val=&quot;00063263&quot;/&gt;&lt;wsp:rsid wsp:val=&quot;0007738F&quot;/&gt;&lt;wsp:rsid wsp:val=&quot;000878CB&quot;/&gt;&lt;wsp:rsid wsp:val=&quot;000A2B85&quot;/&gt;&lt;wsp:rsid wsp:val=&quot;000A5305&quot;/&gt;&lt;wsp:rsid wsp:val=&quot;000A6C6B&quot;/&gt;&lt;wsp:rsid wsp:val=&quot;000B22C9&quot;/&gt;&lt;wsp:rsid wsp:val=&quot;000B2BF4&quot;/&gt;&lt;wsp:rsid wsp:val=&quot;000B5963&quot;/&gt;&lt;wsp:rsid wsp:val=&quot;000C428C&quot;/&gt;&lt;wsp:rsid wsp:val=&quot;000C7C30&quot;/&gt;&lt;wsp:rsid wsp:val=&quot;000D30CD&quot;/&gt;&lt;wsp:rsid wsp:val=&quot;000D4A78&quot;/&gt;&lt;wsp:rsid wsp:val=&quot;000D7AD3&quot;/&gt;&lt;wsp:rsid wsp:val=&quot;000E0CFA&quot;/&gt;&lt;wsp:rsid wsp:val=&quot;000E0D50&quot;/&gt;&lt;wsp:rsid wsp:val=&quot;000E2314&quot;/&gt;&lt;wsp:rsid wsp:val=&quot;000E3DFC&quot;/&gt;&lt;wsp:rsid wsp:val=&quot;000F7337&quot;/&gt;&lt;wsp:rsid wsp:val=&quot;00104955&quot;/&gt;&lt;wsp:rsid wsp:val=&quot;00105554&quot;/&gt;&lt;wsp:rsid wsp:val=&quot;00105DC3&quot;/&gt;&lt;wsp:rsid wsp:val=&quot;00106B5C&quot;/&gt;&lt;wsp:rsid wsp:val=&quot;0012473C&quot;/&gt;&lt;wsp:rsid wsp:val=&quot;00124B27&quot;/&gt;&lt;wsp:rsid wsp:val=&quot;00143076&quot;/&gt;&lt;wsp:rsid wsp:val=&quot;001436D9&quot;/&gt;&lt;wsp:rsid wsp:val=&quot;00152A2C&quot;/&gt;&lt;wsp:rsid wsp:val=&quot;00157368&quot;/&gt;&lt;wsp:rsid wsp:val=&quot;00157424&quot;/&gt;&lt;wsp:rsid wsp:val=&quot;0016002C&quot;/&gt;&lt;wsp:rsid wsp:val=&quot;00164475&quot;/&gt;&lt;wsp:rsid wsp:val=&quot;001826DD&quot;/&gt;&lt;wsp:rsid wsp:val=&quot;00182D75&quot;/&gt;&lt;wsp:rsid wsp:val=&quot;001A061A&quot;/&gt;&lt;wsp:rsid wsp:val=&quot;001A15E3&quot;/&gt;&lt;wsp:rsid wsp:val=&quot;001A4C5C&quot;/&gt;&lt;wsp:rsid wsp:val=&quot;001A585C&quot;/&gt;&lt;wsp:rsid wsp:val=&quot;001B3719&quot;/&gt;&lt;wsp:rsid wsp:val=&quot;001C0EA8&quot;/&gt;&lt;wsp:rsid wsp:val=&quot;001C0F20&quot;/&gt;&lt;wsp:rsid wsp:val=&quot;001C2C37&quot;/&gt;&lt;wsp:rsid wsp:val=&quot;001C6AF2&quot;/&gt;&lt;wsp:rsid wsp:val=&quot;001D3177&quot;/&gt;&lt;wsp:rsid wsp:val=&quot;001D5471&quot;/&gt;&lt;wsp:rsid wsp:val=&quot;001F1B02&quot;/&gt;&lt;wsp:rsid wsp:val=&quot;001F7C9A&quot;/&gt;&lt;wsp:rsid wsp:val=&quot;00205C8E&quot;/&gt;&lt;wsp:rsid wsp:val=&quot;002104AA&quot;/&gt;&lt;wsp:rsid wsp:val=&quot;00210E96&quot;/&gt;&lt;wsp:rsid wsp:val=&quot;00211FE2&quot;/&gt;&lt;wsp:rsid wsp:val=&quot;00215C9B&quot;/&gt;&lt;wsp:rsid wsp:val=&quot;0022407F&quot;/&gt;&lt;wsp:rsid wsp:val=&quot;00227D3D&quot;/&gt;&lt;wsp:rsid wsp:val=&quot;00230FB5&quot;/&gt;&lt;wsp:rsid wsp:val=&quot;002370B8&quot;/&gt;&lt;wsp:rsid wsp:val=&quot;002449BB&quot;/&gt;&lt;wsp:rsid wsp:val=&quot;0024551A&quot;/&gt;&lt;wsp:rsid wsp:val=&quot;0024679A&quot;/&gt;&lt;wsp:rsid wsp:val=&quot;002471DF&quot;/&gt;&lt;wsp:rsid wsp:val=&quot;00256317&quot;/&gt;&lt;wsp:rsid wsp:val=&quot;00260A0E&quot;/&gt;&lt;wsp:rsid wsp:val=&quot;00261B36&quot;/&gt;&lt;wsp:rsid wsp:val=&quot;00264B3F&quot;/&gt;&lt;wsp:rsid wsp:val=&quot;002709B2&quot;/&gt;&lt;wsp:rsid wsp:val=&quot;002720C0&quot;/&gt;&lt;wsp:rsid wsp:val=&quot;002740E9&quot;/&gt;&lt;wsp:rsid wsp:val=&quot;00274F70&quot;/&gt;&lt;wsp:rsid wsp:val=&quot;00280C6C&quot;/&gt;&lt;wsp:rsid wsp:val=&quot;002841DF&quot;/&gt;&lt;wsp:rsid wsp:val=&quot;002865EC&quot;/&gt;&lt;wsp:rsid wsp:val=&quot;002867ED&quot;/&gt;&lt;wsp:rsid wsp:val=&quot;002938ED&quot;/&gt;&lt;wsp:rsid wsp:val=&quot;002957B7&quot;/&gt;&lt;wsp:rsid wsp:val=&quot;002A2F90&quot;/&gt;&lt;wsp:rsid wsp:val=&quot;002B2FA6&quot;/&gt;&lt;wsp:rsid wsp:val=&quot;002B3B1C&quot;/&gt;&lt;wsp:rsid wsp:val=&quot;002B5BB7&quot;/&gt;&lt;wsp:rsid wsp:val=&quot;002B6EC4&quot;/&gt;&lt;wsp:rsid wsp:val=&quot;002C33C1&quot;/&gt;&lt;wsp:rsid wsp:val=&quot;002C398D&quot;/&gt;&lt;wsp:rsid wsp:val=&quot;002C7C7E&quot;/&gt;&lt;wsp:rsid wsp:val=&quot;002D43C8&quot;/&gt;&lt;wsp:rsid wsp:val=&quot;002E37E1&quot;/&gt;&lt;wsp:rsid wsp:val=&quot;002E3885&quot;/&gt;&lt;wsp:rsid wsp:val=&quot;002E3FEE&quot;/&gt;&lt;wsp:rsid wsp:val=&quot;002E4511&quot;/&gt;&lt;wsp:rsid wsp:val=&quot;002E5EE9&quot;/&gt;&lt;wsp:rsid wsp:val=&quot;002E7A0A&quot;/&gt;&lt;wsp:rsid wsp:val=&quot;002F0F3D&quot;/&gt;&lt;wsp:rsid wsp:val=&quot;002F1B50&quot;/&gt;&lt;wsp:rsid wsp:val=&quot;002F24D4&quot;/&gt;&lt;wsp:rsid wsp:val=&quot;0030370F&quot;/&gt;&lt;wsp:rsid wsp:val=&quot;00303924&quot;/&gt;&lt;wsp:rsid wsp:val=&quot;00304E9B&quot;/&gt;&lt;wsp:rsid wsp:val=&quot;00311864&quot;/&gt;&lt;wsp:rsid wsp:val=&quot;00312D6C&quot;/&gt;&lt;wsp:rsid wsp:val=&quot;00320D80&quot;/&gt;&lt;wsp:rsid wsp:val=&quot;0032182D&quot;/&gt;&lt;wsp:rsid wsp:val=&quot;00321C22&quot;/&gt;&lt;wsp:rsid wsp:val=&quot;00322BCA&quot;/&gt;&lt;wsp:rsid wsp:val=&quot;00323834&quot;/&gt;&lt;wsp:rsid wsp:val=&quot;003332A1&quot;/&gt;&lt;wsp:rsid wsp:val=&quot;00334AD2&quot;/&gt;&lt;wsp:rsid wsp:val=&quot;003353FC&quot;/&gt;&lt;wsp:rsid wsp:val=&quot;00336AC8&quot;/&gt;&lt;wsp:rsid wsp:val=&quot;00346C73&quot;/&gt;&lt;wsp:rsid wsp:val=&quot;0035153D&quot;/&gt;&lt;wsp:rsid wsp:val=&quot;00357AC4&quot;/&gt;&lt;wsp:rsid wsp:val=&quot;0036349D&quot;/&gt;&lt;wsp:rsid wsp:val=&quot;00364942&quot;/&gt;&lt;wsp:rsid wsp:val=&quot;00366552&quot;/&gt;&lt;wsp:rsid wsp:val=&quot;00367BE2&quot;/&gt;&lt;wsp:rsid wsp:val=&quot;00376BAA&quot;/&gt;&lt;wsp:rsid wsp:val=&quot;003779B1&quot;/&gt;&lt;wsp:rsid wsp:val=&quot;00384259&quot;/&gt;&lt;wsp:rsid wsp:val=&quot;003851E3&quot;/&gt;&lt;wsp:rsid wsp:val=&quot;0039134F&quot;/&gt;&lt;wsp:rsid wsp:val=&quot;003939D7&quot;/&gt;&lt;wsp:rsid wsp:val=&quot;003A1D1A&quot;/&gt;&lt;wsp:rsid wsp:val=&quot;003A235F&quot;/&gt;&lt;wsp:rsid wsp:val=&quot;003A4F14&quot;/&gt;&lt;wsp:rsid wsp:val=&quot;003B030D&quot;/&gt;&lt;wsp:rsid wsp:val=&quot;003B2423&quot;/&gt;&lt;wsp:rsid wsp:val=&quot;003C0530&quot;/&gt;&lt;wsp:rsid wsp:val=&quot;003D20BB&quot;/&gt;&lt;wsp:rsid wsp:val=&quot;003D572D&quot;/&gt;&lt;wsp:rsid wsp:val=&quot;003E77B3&quot;/&gt;&lt;wsp:rsid wsp:val=&quot;003F121C&quot;/&gt;&lt;wsp:rsid wsp:val=&quot;003F4C02&quot;/&gt;&lt;wsp:rsid wsp:val=&quot;003F5424&quot;/&gt;&lt;wsp:rsid wsp:val=&quot;003F5527&quot;/&gt;&lt;wsp:rsid wsp:val=&quot;003F642B&quot;/&gt;&lt;wsp:rsid wsp:val=&quot;003F714B&quot;/&gt;&lt;wsp:rsid wsp:val=&quot;004018BB&quot;/&gt;&lt;wsp:rsid wsp:val=&quot;00403DB6&quot;/&gt;&lt;wsp:rsid wsp:val=&quot;00404562&quot;/&gt;&lt;wsp:rsid wsp:val=&quot;00410B09&quot;/&gt;&lt;wsp:rsid wsp:val=&quot;00421A77&quot;/&gt;&lt;wsp:rsid wsp:val=&quot;0042665C&quot;/&gt;&lt;wsp:rsid wsp:val=&quot;00431920&quot;/&gt;&lt;wsp:rsid wsp:val=&quot;00433981&quot;/&gt;&lt;wsp:rsid wsp:val=&quot;00441D1C&quot;/&gt;&lt;wsp:rsid wsp:val=&quot;004430BF&quot;/&gt;&lt;wsp:rsid wsp:val=&quot;00443ACB&quot;/&gt;&lt;wsp:rsid wsp:val=&quot;00461C0F&quot;/&gt;&lt;wsp:rsid wsp:val=&quot;00461C7B&quot;/&gt;&lt;wsp:rsid wsp:val=&quot;004671DD&quot;/&gt;&lt;wsp:rsid wsp:val=&quot;00467287&quot;/&gt;&lt;wsp:rsid wsp:val=&quot;00467CF3&quot;/&gt;&lt;wsp:rsid wsp:val=&quot;0047153F&quot;/&gt;&lt;wsp:rsid wsp:val=&quot;00476A4F&quot;/&gt;&lt;wsp:rsid wsp:val=&quot;00481038&quot;/&gt;&lt;wsp:rsid wsp:val=&quot;00484F2A&quot;/&gt;&lt;wsp:rsid wsp:val=&quot;004858E6&quot;/&gt;&lt;wsp:rsid wsp:val=&quot;00487571&quot;/&gt;&lt;wsp:rsid wsp:val=&quot;004879D0&quot;/&gt;&lt;wsp:rsid wsp:val=&quot;004915A6&quot;/&gt;&lt;wsp:rsid wsp:val=&quot;0049179C&quot;/&gt;&lt;wsp:rsid wsp:val=&quot;00495BFC&quot;/&gt;&lt;wsp:rsid wsp:val=&quot;0049691A&quot;/&gt;&lt;wsp:rsid wsp:val=&quot;00497AFA&quot;/&gt;&lt;wsp:rsid wsp:val=&quot;004A2604&quot;/&gt;&lt;wsp:rsid wsp:val=&quot;004B07ED&quot;/&gt;&lt;wsp:rsid wsp:val=&quot;004B0EA1&quot;/&gt;&lt;wsp:rsid wsp:val=&quot;004C46C4&quot;/&gt;&lt;wsp:rsid wsp:val=&quot;004D2334&quot;/&gt;&lt;wsp:rsid wsp:val=&quot;004D2574&quot;/&gt;&lt;wsp:rsid wsp:val=&quot;004D3478&quot;/&gt;&lt;wsp:rsid wsp:val=&quot;004E27C2&quot;/&gt;&lt;wsp:rsid wsp:val=&quot;004E63AE&quot;/&gt;&lt;wsp:rsid wsp:val=&quot;004E7567&quot;/&gt;&lt;wsp:rsid wsp:val=&quot;004F7E19&quot;/&gt;&lt;wsp:rsid wsp:val=&quot;005016B6&quot;/&gt;&lt;wsp:rsid wsp:val=&quot;005072F7&quot;/&gt;&lt;wsp:rsid wsp:val=&quot;00507959&quot;/&gt;&lt;wsp:rsid wsp:val=&quot;00513075&quot;/&gt;&lt;wsp:rsid wsp:val=&quot;005160BB&quot;/&gt;&lt;wsp:rsid wsp:val=&quot;00517531&quot;/&gt;&lt;wsp:rsid wsp:val=&quot;00524CAE&quot;/&gt;&lt;wsp:rsid wsp:val=&quot;00530E71&quot;/&gt;&lt;wsp:rsid wsp:val=&quot;00537F63&quot;/&gt;&lt;wsp:rsid wsp:val=&quot;00545E77&quot;/&gt;&lt;wsp:rsid wsp:val=&quot;005525DC&quot;/&gt;&lt;wsp:rsid wsp:val=&quot;0055516E&quot;/&gt;&lt;wsp:rsid wsp:val=&quot;005619B4&quot;/&gt;&lt;wsp:rsid wsp:val=&quot;005626F0&quot;/&gt;&lt;wsp:rsid wsp:val=&quot;00571159&quot;/&gt;&lt;wsp:rsid wsp:val=&quot;00571669&quot;/&gt;&lt;wsp:rsid wsp:val=&quot;00571795&quot;/&gt;&lt;wsp:rsid wsp:val=&quot;00571FE2&quot;/&gt;&lt;wsp:rsid wsp:val=&quot;00572AF1&quot;/&gt;&lt;wsp:rsid wsp:val=&quot;00574B23&quot;/&gt;&lt;wsp:rsid wsp:val=&quot;00574EEE&quot;/&gt;&lt;wsp:rsid wsp:val=&quot;00577959&quot;/&gt;&lt;wsp:rsid wsp:val=&quot;0058012C&quot;/&gt;&lt;wsp:rsid wsp:val=&quot;0058088D&quot;/&gt;&lt;wsp:rsid wsp:val=&quot;00580A9A&quot;/&gt;&lt;wsp:rsid wsp:val=&quot;00594894&quot;/&gt;&lt;wsp:rsid wsp:val=&quot;005A1B6B&quot;/&gt;&lt;wsp:rsid wsp:val=&quot;005A4208&quot;/&gt;&lt;wsp:rsid wsp:val=&quot;005B23CB&quot;/&gt;&lt;wsp:rsid wsp:val=&quot;005C3ACA&quot;/&gt;&lt;wsp:rsid wsp:val=&quot;005C71B7&quot;/&gt;&lt;wsp:rsid wsp:val=&quot;005D2F18&quot;/&gt;&lt;wsp:rsid wsp:val=&quot;005D3F92&quot;/&gt;&lt;wsp:rsid wsp:val=&quot;005D6DC7&quot;/&gt;&lt;wsp:rsid wsp:val=&quot;005E697F&quot;/&gt;&lt;wsp:rsid wsp:val=&quot;005E6F75&quot;/&gt;&lt;wsp:rsid wsp:val=&quot;005F7506&quot;/&gt;&lt;wsp:rsid wsp:val=&quot;00600A3F&quot;/&gt;&lt;wsp:rsid wsp:val=&quot;00600B44&quot;/&gt;&lt;wsp:rsid wsp:val=&quot;006013E8&quot;/&gt;&lt;wsp:rsid wsp:val=&quot;0060149F&quot;/&gt;&lt;wsp:rsid wsp:val=&quot;00602EE7&quot;/&gt;&lt;wsp:rsid wsp:val=&quot;006056A6&quot;/&gt;&lt;wsp:rsid wsp:val=&quot;0061737A&quot;/&gt;&lt;wsp:rsid wsp:val=&quot;00626A61&quot;/&gt;&lt;wsp:rsid wsp:val=&quot;00627690&quot;/&gt;&lt;wsp:rsid wsp:val=&quot;006364CE&quot;/&gt;&lt;wsp:rsid wsp:val=&quot;006369A6&quot;/&gt;&lt;wsp:rsid wsp:val=&quot;006375EC&quot;/&gt;&lt;wsp:rsid wsp:val=&quot;0064089C&quot;/&gt;&lt;wsp:rsid wsp:val=&quot;00652442&quot;/&gt;&lt;wsp:rsid wsp:val=&quot;00654E67&quot;/&gt;&lt;wsp:rsid wsp:val=&quot;0065681D&quot;/&gt;&lt;wsp:rsid wsp:val=&quot;00656A0E&quot;/&gt;&lt;wsp:rsid wsp:val=&quot;00664E94&quot;/&gt;&lt;wsp:rsid wsp:val=&quot;00672C90&quot;/&gt;&lt;wsp:rsid wsp:val=&quot;006757E3&quot;/&gt;&lt;wsp:rsid wsp:val=&quot;006816F9&quot;/&gt;&lt;wsp:rsid wsp:val=&quot;00682D8E&quot;/&gt;&lt;wsp:rsid wsp:val=&quot;00683FA7&quot;/&gt;&lt;wsp:rsid wsp:val=&quot;006859CF&quot;/&gt;&lt;wsp:rsid wsp:val=&quot;00687108&quot;/&gt;&lt;wsp:rsid wsp:val=&quot;0069408F&quot;/&gt;&lt;wsp:rsid wsp:val=&quot;006A4308&quot;/&gt;&lt;wsp:rsid wsp:val=&quot;006B48BB&quot;/&gt;&lt;wsp:rsid wsp:val=&quot;006B5FE8&quot;/&gt;&lt;wsp:rsid wsp:val=&quot;006B718F&quot;/&gt;&lt;wsp:rsid wsp:val=&quot;006C4373&quot;/&gt;&lt;wsp:rsid wsp:val=&quot;006C5079&quot;/&gt;&lt;wsp:rsid wsp:val=&quot;006D13ED&quot;/&gt;&lt;wsp:rsid wsp:val=&quot;006D1451&quot;/&gt;&lt;wsp:rsid wsp:val=&quot;006D1E07&quot;/&gt;&lt;wsp:rsid wsp:val=&quot;006E2509&quot;/&gt;&lt;wsp:rsid wsp:val=&quot;00702A32&quot;/&gt;&lt;wsp:rsid wsp:val=&quot;0070720C&quot;/&gt;&lt;wsp:rsid wsp:val=&quot;007109B2&quot;/&gt;&lt;wsp:rsid wsp:val=&quot;00715997&quot;/&gt;&lt;wsp:rsid wsp:val=&quot;00715DF5&quot;/&gt;&lt;wsp:rsid wsp:val=&quot;00716170&quot;/&gt;&lt;wsp:rsid wsp:val=&quot;00720A63&quot;/&gt;&lt;wsp:rsid wsp:val=&quot;00724C7A&quot;/&gt;&lt;wsp:rsid wsp:val=&quot;00727A94&quot;/&gt;&lt;wsp:rsid wsp:val=&quot;007303AC&quot;/&gt;&lt;wsp:rsid wsp:val=&quot;00735326&quot;/&gt;&lt;wsp:rsid wsp:val=&quot;00744A46&quot;/&gt;&lt;wsp:rsid wsp:val=&quot;00747B2F&quot;/&gt;&lt;wsp:rsid wsp:val=&quot;00751415&quot;/&gt;&lt;wsp:rsid wsp:val=&quot;0075296C&quot;/&gt;&lt;wsp:rsid wsp:val=&quot;0075417E&quot;/&gt;&lt;wsp:rsid wsp:val=&quot;00757E7B&quot;/&gt;&lt;wsp:rsid wsp:val=&quot;007605F5&quot;/&gt;&lt;wsp:rsid wsp:val=&quot;00760959&quot;/&gt;&lt;wsp:rsid wsp:val=&quot;00762D07&quot;/&gt;&lt;wsp:rsid wsp:val=&quot;00767018&quot;/&gt;&lt;wsp:rsid wsp:val=&quot;00771261&quot;/&gt;&lt;wsp:rsid wsp:val=&quot;00771F14&quot;/&gt;&lt;wsp:rsid wsp:val=&quot;0077262D&quot;/&gt;&lt;wsp:rsid wsp:val=&quot;0077522C&quot;/&gt;&lt;wsp:rsid wsp:val=&quot;00776E92&quot;/&gt;&lt;wsp:rsid wsp:val=&quot;00784744&quot;/&gt;&lt;wsp:rsid wsp:val=&quot;00785E40&quot;/&gt;&lt;wsp:rsid wsp:val=&quot;00787CB9&quot;/&gt;&lt;wsp:rsid wsp:val=&quot;00794EFE&quot;/&gt;&lt;wsp:rsid wsp:val=&quot;00796E1A&quot;/&gt;&lt;wsp:rsid wsp:val=&quot;007B28C5&quot;/&gt;&lt;wsp:rsid wsp:val=&quot;007C1A23&quot;/&gt;&lt;wsp:rsid wsp:val=&quot;007C2444&quot;/&gt;&lt;wsp:rsid wsp:val=&quot;007D0243&quot;/&gt;&lt;wsp:rsid wsp:val=&quot;007D3E5A&quot;/&gt;&lt;wsp:rsid wsp:val=&quot;007D4B0F&quot;/&gt;&lt;wsp:rsid wsp:val=&quot;007D6254&quot;/&gt;&lt;wsp:rsid wsp:val=&quot;007D7D9A&quot;/&gt;&lt;wsp:rsid wsp:val=&quot;007E2FD8&quot;/&gt;&lt;wsp:rsid wsp:val=&quot;007E4DE2&quot;/&gt;&lt;wsp:rsid wsp:val=&quot;007E5D14&quot;/&gt;&lt;wsp:rsid wsp:val=&quot;007E76C0&quot;/&gt;&lt;wsp:rsid wsp:val=&quot;007F548C&quot;/&gt;&lt;wsp:rsid wsp:val=&quot;007F71F8&quot;/&gt;&lt;wsp:rsid wsp:val=&quot;0080093F&quot;/&gt;&lt;wsp:rsid wsp:val=&quot;00800D2D&quot;/&gt;&lt;wsp:rsid wsp:val=&quot;00802DD7&quot;/&gt;&lt;wsp:rsid wsp:val=&quot;00807552&quot;/&gt;&lt;wsp:rsid wsp:val=&quot;00810F26&quot;/&gt;&lt;wsp:rsid wsp:val=&quot;00813E5D&quot;/&gt;&lt;wsp:rsid wsp:val=&quot;0081637D&quot;/&gt;&lt;wsp:rsid wsp:val=&quot;008246FB&quot;/&gt;&lt;wsp:rsid wsp:val=&quot;00826A12&quot;/&gt;&lt;wsp:rsid wsp:val=&quot;00827524&quot;/&gt;&lt;wsp:rsid wsp:val=&quot;00833E8E&quot;/&gt;&lt;wsp:rsid wsp:val=&quot;0085426E&quot;/&gt;&lt;wsp:rsid wsp:val=&quot;0086117B&quot;/&gt;&lt;wsp:rsid wsp:val=&quot;008612C8&quot;/&gt;&lt;wsp:rsid wsp:val=&quot;00861660&quot;/&gt;&lt;wsp:rsid wsp:val=&quot;00863E13&quot;/&gt;&lt;wsp:rsid wsp:val=&quot;008702DD&quot;/&gt;&lt;wsp:rsid wsp:val=&quot;0088328D&quot;/&gt;&lt;wsp:rsid wsp:val=&quot;00883A98&quot;/&gt;&lt;wsp:rsid wsp:val=&quot;00884068&quot;/&gt;&lt;wsp:rsid wsp:val=&quot;0088458B&quot;/&gt;&lt;wsp:rsid wsp:val=&quot;008873FF&quot;/&gt;&lt;wsp:rsid wsp:val=&quot;0089794A&quot;/&gt;&lt;wsp:rsid wsp:val=&quot;008A0CF8&quot;/&gt;&lt;wsp:rsid wsp:val=&quot;008A3135&quot;/&gt;&lt;wsp:rsid wsp:val=&quot;008A52D7&quot;/&gt;&lt;wsp:rsid wsp:val=&quot;008A62BA&quot;/&gt;&lt;wsp:rsid wsp:val=&quot;008B3226&quot;/&gt;&lt;wsp:rsid wsp:val=&quot;008B4268&quot;/&gt;&lt;wsp:rsid wsp:val=&quot;008C2462&quot;/&gt;&lt;wsp:rsid wsp:val=&quot;008C5DBA&quot;/&gt;&lt;wsp:rsid wsp:val=&quot;008D29F6&quot;/&gt;&lt;wsp:rsid wsp:val=&quot;008D374F&quot;/&gt;&lt;wsp:rsid wsp:val=&quot;008D4D0A&quot;/&gt;&lt;wsp:rsid wsp:val=&quot;008E605B&quot;/&gt;&lt;wsp:rsid wsp:val=&quot;008F0312&quot;/&gt;&lt;wsp:rsid wsp:val=&quot;009035F7&quot;/&gt;&lt;wsp:rsid wsp:val=&quot;0090631F&quot;/&gt;&lt;wsp:rsid wsp:val=&quot;009103F1&quot;/&gt;&lt;wsp:rsid wsp:val=&quot;00920928&quot;/&gt;&lt;wsp:rsid wsp:val=&quot;00922473&quot;/&gt;&lt;wsp:rsid wsp:val=&quot;00922D52&quot;/&gt;&lt;wsp:rsid wsp:val=&quot;00927CC2&quot;/&gt;&lt;wsp:rsid wsp:val=&quot;0094016C&quot;/&gt;&lt;wsp:rsid wsp:val=&quot;0094151F&quot;/&gt;&lt;wsp:rsid wsp:val=&quot;009425AF&quot;/&gt;&lt;wsp:rsid wsp:val=&quot;009430BA&quot;/&gt;&lt;wsp:rsid wsp:val=&quot;009435A8&quot;/&gt;&lt;wsp:rsid wsp:val=&quot;009446B6&quot;/&gt;&lt;wsp:rsid wsp:val=&quot;00947B21&quot;/&gt;&lt;wsp:rsid wsp:val=&quot;009501A7&quot;/&gt;&lt;wsp:rsid wsp:val=&quot;00955487&quot;/&gt;&lt;wsp:rsid wsp:val=&quot;0095581D&quot;/&gt;&lt;wsp:rsid wsp:val=&quot;00962911&quot;/&gt;&lt;wsp:rsid wsp:val=&quot;00976026&quot;/&gt;&lt;wsp:rsid wsp:val=&quot;009773F8&quot;/&gt;&lt;wsp:rsid wsp:val=&quot;009802BB&quot;/&gt;&lt;wsp:rsid wsp:val=&quot;00981271&quot;/&gt;&lt;wsp:rsid wsp:val=&quot;009867BB&quot;/&gt;&lt;wsp:rsid wsp:val=&quot;0099136E&quot;/&gt;&lt;wsp:rsid wsp:val=&quot;00992069&quot;/&gt;&lt;wsp:rsid wsp:val=&quot;00993009&quot;/&gt;&lt;wsp:rsid wsp:val=&quot;009938E6&quot;/&gt;&lt;wsp:rsid wsp:val=&quot;0099522D&quot;/&gt;&lt;wsp:rsid wsp:val=&quot;00995EF8&quot;/&gt;&lt;wsp:rsid wsp:val=&quot;009972E4&quot;/&gt;&lt;wsp:rsid wsp:val=&quot;009A2B56&quot;/&gt;&lt;wsp:rsid wsp:val=&quot;009A3F17&quot;/&gt;&lt;wsp:rsid wsp:val=&quot;009B58D1&quot;/&gt;&lt;wsp:rsid wsp:val=&quot;009B66B2&quot;/&gt;&lt;wsp:rsid wsp:val=&quot;009C1531&quot;/&gt;&lt;wsp:rsid wsp:val=&quot;009D4036&quot;/&gt;&lt;wsp:rsid wsp:val=&quot;009D442F&quot;/&gt;&lt;wsp:rsid wsp:val=&quot;009D4C18&quot;/&gt;&lt;wsp:rsid wsp:val=&quot;009D6402&quot;/&gt;&lt;wsp:rsid wsp:val=&quot;009F273A&quot;/&gt;&lt;wsp:rsid wsp:val=&quot;00A03BC9&quot;/&gt;&lt;wsp:rsid wsp:val=&quot;00A049C2&quot;/&gt;&lt;wsp:rsid wsp:val=&quot;00A07B61&quot;/&gt;&lt;wsp:rsid wsp:val=&quot;00A1082D&quot;/&gt;&lt;wsp:rsid wsp:val=&quot;00A16ADE&quot;/&gt;&lt;wsp:rsid wsp:val=&quot;00A26201&quot;/&gt;&lt;wsp:rsid wsp:val=&quot;00A34626&quot;/&gt;&lt;wsp:rsid wsp:val=&quot;00A374B4&quot;/&gt;&lt;wsp:rsid wsp:val=&quot;00A42236&quot;/&gt;&lt;wsp:rsid wsp:val=&quot;00A43221&quot;/&gt;&lt;wsp:rsid wsp:val=&quot;00A4383B&quot;/&gt;&lt;wsp:rsid wsp:val=&quot;00A51CA7&quot;/&gt;&lt;wsp:rsid wsp:val=&quot;00A526D7&quot;/&gt;&lt;wsp:rsid wsp:val=&quot;00A55CD4&quot;/&gt;&lt;wsp:rsid wsp:val=&quot;00A701A7&quot;/&gt;&lt;wsp:rsid wsp:val=&quot;00A75AB5&quot;/&gt;&lt;wsp:rsid wsp:val=&quot;00A76342&quot;/&gt;&lt;wsp:rsid wsp:val=&quot;00A83386&quot;/&gt;&lt;wsp:rsid wsp:val=&quot;00A836D9&quot;/&gt;&lt;wsp:rsid wsp:val=&quot;00A86221&quot;/&gt;&lt;wsp:rsid wsp:val=&quot;00A86609&quot;/&gt;&lt;wsp:rsid wsp:val=&quot;00A908E5&quot;/&gt;&lt;wsp:rsid wsp:val=&quot;00AA2B68&quot;/&gt;&lt;wsp:rsid wsp:val=&quot;00AB3C2F&quot;/&gt;&lt;wsp:rsid wsp:val=&quot;00AB514D&quot;/&gt;&lt;wsp:rsid wsp:val=&quot;00AC03B4&quot;/&gt;&lt;wsp:rsid wsp:val=&quot;00AC4616&quot;/&gt;&lt;wsp:rsid wsp:val=&quot;00AC6905&quot;/&gt;&lt;wsp:rsid wsp:val=&quot;00AE1832&quot;/&gt;&lt;wsp:rsid wsp:val=&quot;00AE1BD3&quot;/&gt;&lt;wsp:rsid wsp:val=&quot;00AE5F10&quot;/&gt;&lt;wsp:rsid wsp:val=&quot;00AE66B7&quot;/&gt;&lt;wsp:rsid wsp:val=&quot;00AF527E&quot;/&gt;&lt;wsp:rsid wsp:val=&quot;00AF6ED8&quot;/&gt;&lt;wsp:rsid wsp:val=&quot;00B034F7&quot;/&gt;&lt;wsp:rsid wsp:val=&quot;00B07551&quot;/&gt;&lt;wsp:rsid wsp:val=&quot;00B11647&quot;/&gt;&lt;wsp:rsid wsp:val=&quot;00B13DAB&quot;/&gt;&lt;wsp:rsid wsp:val=&quot;00B227A4&quot;/&gt;&lt;wsp:rsid wsp:val=&quot;00B23D48&quot;/&gt;&lt;wsp:rsid wsp:val=&quot;00B25C0D&quot;/&gt;&lt;wsp:rsid wsp:val=&quot;00B275DB&quot;/&gt;&lt;wsp:rsid wsp:val=&quot;00B3045E&quot;/&gt;&lt;wsp:rsid wsp:val=&quot;00B31A31&quot;/&gt;&lt;wsp:rsid wsp:val=&quot;00B32FDF&quot;/&gt;&lt;wsp:rsid wsp:val=&quot;00B40FA5&quot;/&gt;&lt;wsp:rsid wsp:val=&quot;00B67C1B&quot;/&gt;&lt;wsp:rsid wsp:val=&quot;00B80E27&quot;/&gt;&lt;wsp:rsid wsp:val=&quot;00B81EF0&quot;/&gt;&lt;wsp:rsid wsp:val=&quot;00B83C93&quot;/&gt;&lt;wsp:rsid wsp:val=&quot;00B847B3&quot;/&gt;&lt;wsp:rsid wsp:val=&quot;00B930D3&quot;/&gt;&lt;wsp:rsid wsp:val=&quot;00B93E7F&quot;/&gt;&lt;wsp:rsid wsp:val=&quot;00B977B6&quot;/&gt;&lt;wsp:rsid wsp:val=&quot;00BA1143&quot;/&gt;&lt;wsp:rsid wsp:val=&quot;00BA5F12&quot;/&gt;&lt;wsp:rsid wsp:val=&quot;00BB0725&quot;/&gt;&lt;wsp:rsid wsp:val=&quot;00BB306E&quot;/&gt;&lt;wsp:rsid wsp:val=&quot;00BB37C6&quot;/&gt;&lt;wsp:rsid wsp:val=&quot;00BB7991&quot;/&gt;&lt;wsp:rsid wsp:val=&quot;00BC050C&quot;/&gt;&lt;wsp:rsid wsp:val=&quot;00BC2262&quot;/&gt;&lt;wsp:rsid wsp:val=&quot;00BC3B65&quot;/&gt;&lt;wsp:rsid wsp:val=&quot;00BD0EBF&quot;/&gt;&lt;wsp:rsid wsp:val=&quot;00BE48F4&quot;/&gt;&lt;wsp:rsid wsp:val=&quot;00BE63B4&quot;/&gt;&lt;wsp:rsid wsp:val=&quot;00BF31B1&quot;/&gt;&lt;wsp:rsid wsp:val=&quot;00C00348&quot;/&gt;&lt;wsp:rsid wsp:val=&quot;00C00646&quot;/&gt;&lt;wsp:rsid wsp:val=&quot;00C0204C&quot;/&gt;&lt;wsp:rsid wsp:val=&quot;00C06899&quot;/&gt;&lt;wsp:rsid wsp:val=&quot;00C12D42&quot;/&gt;&lt;wsp:rsid wsp:val=&quot;00C17D0D&quot;/&gt;&lt;wsp:rsid wsp:val=&quot;00C24D85&quot;/&gt;&lt;wsp:rsid wsp:val=&quot;00C35D8F&quot;/&gt;&lt;wsp:rsid wsp:val=&quot;00C36EAA&quot;/&gt;&lt;wsp:rsid wsp:val=&quot;00C435B5&quot;/&gt;&lt;wsp:rsid wsp:val=&quot;00C44DBA&quot;/&gt;&lt;wsp:rsid wsp:val=&quot;00C4651B&quot;/&gt;&lt;wsp:rsid wsp:val=&quot;00C67157&quot;/&gt;&lt;wsp:rsid wsp:val=&quot;00C706D2&quot;/&gt;&lt;wsp:rsid wsp:val=&quot;00C7246D&quot;/&gt;&lt;wsp:rsid wsp:val=&quot;00C8033F&quot;/&gt;&lt;wsp:rsid wsp:val=&quot;00C803E5&quot;/&gt;&lt;wsp:rsid wsp:val=&quot;00C80880&quot;/&gt;&lt;wsp:rsid wsp:val=&quot;00C80BFF&quot;/&gt;&lt;wsp:rsid wsp:val=&quot;00C81110&quot;/&gt;&lt;wsp:rsid wsp:val=&quot;00C839A6&quot;/&gt;&lt;wsp:rsid wsp:val=&quot;00C9050A&quot;/&gt;&lt;wsp:rsid wsp:val=&quot;00C94EB4&quot;/&gt;&lt;wsp:rsid wsp:val=&quot;00C97686&quot;/&gt;&lt;wsp:rsid wsp:val=&quot;00CB341E&quot;/&gt;&lt;wsp:rsid wsp:val=&quot;00CB3A0E&quot;/&gt;&lt;wsp:rsid wsp:val=&quot;00CC2D62&quot;/&gt;&lt;wsp:rsid wsp:val=&quot;00CC6E45&quot;/&gt;&lt;wsp:rsid wsp:val=&quot;00CD4757&quot;/&gt;&lt;wsp:rsid wsp:val=&quot;00CD7F9A&quot;/&gt;&lt;wsp:rsid wsp:val=&quot;00CF273C&quot;/&gt;&lt;wsp:rsid wsp:val=&quot;00D10D46&quot;/&gt;&lt;wsp:rsid wsp:val=&quot;00D21FAC&quot;/&gt;&lt;wsp:rsid wsp:val=&quot;00D240FC&quot;/&gt;&lt;wsp:rsid wsp:val=&quot;00D27032&quot;/&gt;&lt;wsp:rsid wsp:val=&quot;00D309EA&quot;/&gt;&lt;wsp:rsid wsp:val=&quot;00D32507&quot;/&gt;&lt;wsp:rsid wsp:val=&quot;00D36A2A&quot;/&gt;&lt;wsp:rsid wsp:val=&quot;00D36F51&quot;/&gt;&lt;wsp:rsid wsp:val=&quot;00D4227F&quot;/&gt;&lt;wsp:rsid wsp:val=&quot;00D43F6D&quot;/&gt;&lt;wsp:rsid wsp:val=&quot;00D47591&quot;/&gt;&lt;wsp:rsid wsp:val=&quot;00D52880&quot;/&gt;&lt;wsp:rsid wsp:val=&quot;00D56DD8&quot;/&gt;&lt;wsp:rsid wsp:val=&quot;00D63494&quot;/&gt;&lt;wsp:rsid wsp:val=&quot;00D677D3&quot;/&gt;&lt;wsp:rsid wsp:val=&quot;00D74B09&quot;/&gt;&lt;wsp:rsid wsp:val=&quot;00D81675&quot;/&gt;&lt;wsp:rsid wsp:val=&quot;00D838F9&quot;/&gt;&lt;wsp:rsid wsp:val=&quot;00D84DCB&quot;/&gt;&lt;wsp:rsid wsp:val=&quot;00D8532B&quot;/&gt;&lt;wsp:rsid wsp:val=&quot;00D856A4&quot;/&gt;&lt;wsp:rsid wsp:val=&quot;00D85B95&quot;/&gt;&lt;wsp:rsid wsp:val=&quot;00D86E3A&quot;/&gt;&lt;wsp:rsid wsp:val=&quot;00D91B0F&quot;/&gt;&lt;wsp:rsid wsp:val=&quot;00D93FF5&quot;/&gt;&lt;wsp:rsid wsp:val=&quot;00DA5294&quot;/&gt;&lt;wsp:rsid wsp:val=&quot;00DA6819&quot;/&gt;&lt;wsp:rsid wsp:val=&quot;00DA75FE&quot;/&gt;&lt;wsp:rsid wsp:val=&quot;00DB63A1&quot;/&gt;&lt;wsp:rsid wsp:val=&quot;00DC5579&quot;/&gt;&lt;wsp:rsid wsp:val=&quot;00DC5BE6&quot;/&gt;&lt;wsp:rsid wsp:val=&quot;00DD6961&quot;/&gt;&lt;wsp:rsid wsp:val=&quot;00DE1972&quot;/&gt;&lt;wsp:rsid wsp:val=&quot;00DE5094&quot;/&gt;&lt;wsp:rsid wsp:val=&quot;00DE5191&quot;/&gt;&lt;wsp:rsid wsp:val=&quot;00DE6044&quot;/&gt;&lt;wsp:rsid wsp:val=&quot;00DF1E3D&quot;/&gt;&lt;wsp:rsid wsp:val=&quot;00DF3ED9&quot;/&gt;&lt;wsp:rsid wsp:val=&quot;00DF556B&quot;/&gt;&lt;wsp:rsid wsp:val=&quot;00E04256&quot;/&gt;&lt;wsp:rsid wsp:val=&quot;00E04EFD&quot;/&gt;&lt;wsp:rsid wsp:val=&quot;00E11D97&quot;/&gt;&lt;wsp:rsid wsp:val=&quot;00E2113F&quot;/&gt;&lt;wsp:rsid wsp:val=&quot;00E22EAE&quot;/&gt;&lt;wsp:rsid wsp:val=&quot;00E23221&quot;/&gt;&lt;wsp:rsid wsp:val=&quot;00E2412E&quot;/&gt;&lt;wsp:rsid wsp:val=&quot;00E25E89&quot;/&gt;&lt;wsp:rsid wsp:val=&quot;00E26D94&quot;/&gt;&lt;wsp:rsid wsp:val=&quot;00E30387&quot;/&gt;&lt;wsp:rsid wsp:val=&quot;00E31774&quot;/&gt;&lt;wsp:rsid wsp:val=&quot;00E36A45&quot;/&gt;&lt;wsp:rsid wsp:val=&quot;00E40A82&quot;/&gt;&lt;wsp:rsid wsp:val=&quot;00E42A3F&quot;/&gt;&lt;wsp:rsid wsp:val=&quot;00E528F6&quot;/&gt;&lt;wsp:rsid wsp:val=&quot;00E53870&quot;/&gt;&lt;wsp:rsid wsp:val=&quot;00E54B35&quot;/&gt;&lt;wsp:rsid wsp:val=&quot;00E60B15&quot;/&gt;&lt;wsp:rsid wsp:val=&quot;00E63367&quot;/&gt;&lt;wsp:rsid wsp:val=&quot;00E6471D&quot;/&gt;&lt;wsp:rsid wsp:val=&quot;00E8045A&quot;/&gt;&lt;wsp:rsid wsp:val=&quot;00E91012&quot;/&gt;&lt;wsp:rsid wsp:val=&quot;00EA0EE6&quot;/&gt;&lt;wsp:rsid wsp:val=&quot;00EA1DAB&quot;/&gt;&lt;wsp:rsid wsp:val=&quot;00EA33D9&quot;/&gt;&lt;wsp:rsid wsp:val=&quot;00EB1B42&quot;/&gt;&lt;wsp:rsid wsp:val=&quot;00EB26C8&quot;/&gt;&lt;wsp:rsid wsp:val=&quot;00EB561F&quot;/&gt;&lt;wsp:rsid wsp:val=&quot;00ED389C&quot;/&gt;&lt;wsp:rsid wsp:val=&quot;00ED4E2D&quot;/&gt;&lt;wsp:rsid wsp:val=&quot;00EF0D68&quot;/&gt;&lt;wsp:rsid wsp:val=&quot;00EF12E7&quot;/&gt;&lt;wsp:rsid wsp:val=&quot;00EF5B6E&quot;/&gt;&lt;wsp:rsid wsp:val=&quot;00F0568B&quot;/&gt;&lt;wsp:rsid wsp:val=&quot;00F05D73&quot;/&gt;&lt;wsp:rsid wsp:val=&quot;00F12FE9&quot;/&gt;&lt;wsp:rsid wsp:val=&quot;00F13DA1&quot;/&gt;&lt;wsp:rsid wsp:val=&quot;00F17365&quot;/&gt;&lt;wsp:rsid wsp:val=&quot;00F221EF&quot;/&gt;&lt;wsp:rsid wsp:val=&quot;00F27A94&quot;/&gt;&lt;wsp:rsid wsp:val=&quot;00F32A9B&quot;/&gt;&lt;wsp:rsid wsp:val=&quot;00F419D6&quot;/&gt;&lt;wsp:rsid wsp:val=&quot;00F42DC7&quot;/&gt;&lt;wsp:rsid wsp:val=&quot;00F43D63&quot;/&gt;&lt;wsp:rsid wsp:val=&quot;00F45AA8&quot;/&gt;&lt;wsp:rsid wsp:val=&quot;00F45E02&quot;/&gt;&lt;wsp:rsid wsp:val=&quot;00F4697D&quot;/&gt;&lt;wsp:rsid wsp:val=&quot;00F47E89&quot;/&gt;&lt;wsp:rsid wsp:val=&quot;00F55493&quot;/&gt;&lt;wsp:rsid wsp:val=&quot;00F70DAA&quot;/&gt;&lt;wsp:rsid wsp:val=&quot;00F713FD&quot;/&gt;&lt;wsp:rsid wsp:val=&quot;00F7461B&quot;/&gt;&lt;wsp:rsid wsp:val=&quot;00F82CB3&quot;/&gt;&lt;wsp:rsid wsp:val=&quot;00F83BF4&quot;/&gt;&lt;wsp:rsid wsp:val=&quot;00F85D5E&quot;/&gt;&lt;wsp:rsid wsp:val=&quot;00F92660&quot;/&gt;&lt;wsp:rsid wsp:val=&quot;00F95146&quot;/&gt;&lt;wsp:rsid wsp:val=&quot;00F96FEA&quot;/&gt;&lt;wsp:rsid wsp:val=&quot;00FA2108&quot;/&gt;&lt;wsp:rsid wsp:val=&quot;00FA44F2&quot;/&gt;&lt;wsp:rsid wsp:val=&quot;00FB24A3&quot;/&gt;&lt;wsp:rsid wsp:val=&quot;00FB76B8&quot;/&gt;&lt;wsp:rsid wsp:val=&quot;00FC2A12&quot;/&gt;&lt;wsp:rsid wsp:val=&quot;00FC5E7B&quot;/&gt;&lt;wsp:rsid wsp:val=&quot;00FC7C4B&quot;/&gt;&lt;wsp:rsid wsp:val=&quot;00FD08E3&quot;/&gt;&lt;wsp:rsid wsp:val=&quot;00FD1885&quot;/&gt;&lt;wsp:rsid wsp:val=&quot;00FD1FFB&quot;/&gt;&lt;wsp:rsid wsp:val=&quot;00FD234C&quot;/&gt;&lt;wsp:rsid wsp:val=&quot;00FD640C&quot;/&gt;&lt;wsp:rsid wsp:val=&quot;00FE3EBF&quot;/&gt;&lt;wsp:rsid wsp:val=&quot;00FE65B6&quot;/&gt;&lt;wsp:rsid wsp:val=&quot;00FF29C5&quot;/&gt;&lt;wsp:rsid wsp:val=&quot;00FF7489&quot;/&gt;&lt;/wsp:rsids&gt;&lt;/w:docPr&gt;&lt;w:body&gt;&lt;wx:sect&gt;&lt;w:p wsp:rsidR=&quot;00000000&quot; wsp:rsidRDefault=&quot;00366552&quot; wsp:rsidP=&quot;00366552&quot;&gt;&lt;m:oMathPara&gt;&lt;m:oMath&gt;&lt;m:r&gt;&lt;w:rPr&gt;&lt;w:rFonts w:ascii=&quot;Cambria Math&quot; w:h-ansi=&quot;Cambria Math&quot; w:cs=&quot;Arial&quot;/&gt;&lt;wx:font wx:val=&quot;Cambria Math&quot;/&gt;&lt;w:i/&gt;&lt;/w:rPr&gt;&lt;m:t&gt;i&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009D442F" w:rsidRPr="009D442F">
        <w:rPr>
          <w:rFonts w:ascii="Arial" w:hAnsi="Arial" w:cs="Arial"/>
        </w:rPr>
        <w:fldChar w:fldCharType="end"/>
      </w:r>
      <w:r w:rsidRPr="0039134F">
        <w:rPr>
          <w:rFonts w:ascii="Arial" w:hAnsi="Arial" w:cs="Arial"/>
        </w:rPr>
        <w:t xml:space="preserve"> for year </w:t>
      </w:r>
      <w:r w:rsidR="009D442F" w:rsidRPr="009D442F">
        <w:rPr>
          <w:rFonts w:ascii="Arial" w:hAnsi="Arial" w:cs="Arial"/>
        </w:rPr>
        <w:fldChar w:fldCharType="begin"/>
      </w:r>
      <w:r w:rsidR="009D442F" w:rsidRPr="009D442F">
        <w:rPr>
          <w:rFonts w:ascii="Arial" w:hAnsi="Arial" w:cs="Arial"/>
        </w:rPr>
        <w:instrText xml:space="preserve"> QUOTE </w:instrText>
      </w:r>
      <w:r w:rsidR="00252D89">
        <w:rPr>
          <w:position w:val="-6"/>
        </w:rPr>
        <w:pict>
          <v:shape id="_x0000_i1057" type="#_x0000_t75" style="width:4.9pt;height:13.6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461C0F&quot;/&gt;&lt;wsp:rsid wsp:val=&quot;00000DE9&quot;/&gt;&lt;wsp:rsid wsp:val=&quot;0001358A&quot;/&gt;&lt;wsp:rsid wsp:val=&quot;00014909&quot;/&gt;&lt;wsp:rsid wsp:val=&quot;000172C2&quot;/&gt;&lt;wsp:rsid wsp:val=&quot;000202AB&quot;/&gt;&lt;wsp:rsid wsp:val=&quot;000236FF&quot;/&gt;&lt;wsp:rsid wsp:val=&quot;000341BA&quot;/&gt;&lt;wsp:rsid wsp:val=&quot;00043EA1&quot;/&gt;&lt;wsp:rsid wsp:val=&quot;00053557&quot;/&gt;&lt;wsp:rsid wsp:val=&quot;00063263&quot;/&gt;&lt;wsp:rsid wsp:val=&quot;0007738F&quot;/&gt;&lt;wsp:rsid wsp:val=&quot;000878CB&quot;/&gt;&lt;wsp:rsid wsp:val=&quot;000A2B85&quot;/&gt;&lt;wsp:rsid wsp:val=&quot;000A5305&quot;/&gt;&lt;wsp:rsid wsp:val=&quot;000A6C6B&quot;/&gt;&lt;wsp:rsid wsp:val=&quot;000B22C9&quot;/&gt;&lt;wsp:rsid wsp:val=&quot;000B2BF4&quot;/&gt;&lt;wsp:rsid wsp:val=&quot;000B5963&quot;/&gt;&lt;wsp:rsid wsp:val=&quot;000C428C&quot;/&gt;&lt;wsp:rsid wsp:val=&quot;000C7C30&quot;/&gt;&lt;wsp:rsid wsp:val=&quot;000D30CD&quot;/&gt;&lt;wsp:rsid wsp:val=&quot;000D4A78&quot;/&gt;&lt;wsp:rsid wsp:val=&quot;000D7AD3&quot;/&gt;&lt;wsp:rsid wsp:val=&quot;000E0CFA&quot;/&gt;&lt;wsp:rsid wsp:val=&quot;000E0D50&quot;/&gt;&lt;wsp:rsid wsp:val=&quot;000E2314&quot;/&gt;&lt;wsp:rsid wsp:val=&quot;000E3DFC&quot;/&gt;&lt;wsp:rsid wsp:val=&quot;000F7337&quot;/&gt;&lt;wsp:rsid wsp:val=&quot;00104955&quot;/&gt;&lt;wsp:rsid wsp:val=&quot;00105554&quot;/&gt;&lt;wsp:rsid wsp:val=&quot;00105DC3&quot;/&gt;&lt;wsp:rsid wsp:val=&quot;00106B5C&quot;/&gt;&lt;wsp:rsid wsp:val=&quot;0012473C&quot;/&gt;&lt;wsp:rsid wsp:val=&quot;00124B27&quot;/&gt;&lt;wsp:rsid wsp:val=&quot;00143076&quot;/&gt;&lt;wsp:rsid wsp:val=&quot;001436D9&quot;/&gt;&lt;wsp:rsid wsp:val=&quot;00152A2C&quot;/&gt;&lt;wsp:rsid wsp:val=&quot;00157368&quot;/&gt;&lt;wsp:rsid wsp:val=&quot;00157424&quot;/&gt;&lt;wsp:rsid wsp:val=&quot;0016002C&quot;/&gt;&lt;wsp:rsid wsp:val=&quot;00164475&quot;/&gt;&lt;wsp:rsid wsp:val=&quot;001826DD&quot;/&gt;&lt;wsp:rsid wsp:val=&quot;00182D75&quot;/&gt;&lt;wsp:rsid wsp:val=&quot;001A061A&quot;/&gt;&lt;wsp:rsid wsp:val=&quot;001A15E3&quot;/&gt;&lt;wsp:rsid wsp:val=&quot;001A4C5C&quot;/&gt;&lt;wsp:rsid wsp:val=&quot;001A585C&quot;/&gt;&lt;wsp:rsid wsp:val=&quot;001B3719&quot;/&gt;&lt;wsp:rsid wsp:val=&quot;001C0EA8&quot;/&gt;&lt;wsp:rsid wsp:val=&quot;001C0F20&quot;/&gt;&lt;wsp:rsid wsp:val=&quot;001C2C37&quot;/&gt;&lt;wsp:rsid wsp:val=&quot;001C6AF2&quot;/&gt;&lt;wsp:rsid wsp:val=&quot;001D3177&quot;/&gt;&lt;wsp:rsid wsp:val=&quot;001D5471&quot;/&gt;&lt;wsp:rsid wsp:val=&quot;001F1B02&quot;/&gt;&lt;wsp:rsid wsp:val=&quot;001F7C9A&quot;/&gt;&lt;wsp:rsid wsp:val=&quot;00205C8E&quot;/&gt;&lt;wsp:rsid wsp:val=&quot;002104AA&quot;/&gt;&lt;wsp:rsid wsp:val=&quot;00210E96&quot;/&gt;&lt;wsp:rsid wsp:val=&quot;00211FE2&quot;/&gt;&lt;wsp:rsid wsp:val=&quot;00215C9B&quot;/&gt;&lt;wsp:rsid wsp:val=&quot;0022407F&quot;/&gt;&lt;wsp:rsid wsp:val=&quot;00227D3D&quot;/&gt;&lt;wsp:rsid wsp:val=&quot;00230FB5&quot;/&gt;&lt;wsp:rsid wsp:val=&quot;002370B8&quot;/&gt;&lt;wsp:rsid wsp:val=&quot;002449BB&quot;/&gt;&lt;wsp:rsid wsp:val=&quot;0024551A&quot;/&gt;&lt;wsp:rsid wsp:val=&quot;0024679A&quot;/&gt;&lt;wsp:rsid wsp:val=&quot;002471DF&quot;/&gt;&lt;wsp:rsid wsp:val=&quot;00256317&quot;/&gt;&lt;wsp:rsid wsp:val=&quot;00260A0E&quot;/&gt;&lt;wsp:rsid wsp:val=&quot;00261B36&quot;/&gt;&lt;wsp:rsid wsp:val=&quot;00264B3F&quot;/&gt;&lt;wsp:rsid wsp:val=&quot;002709B2&quot;/&gt;&lt;wsp:rsid wsp:val=&quot;002720C0&quot;/&gt;&lt;wsp:rsid wsp:val=&quot;002740E9&quot;/&gt;&lt;wsp:rsid wsp:val=&quot;00274F70&quot;/&gt;&lt;wsp:rsid wsp:val=&quot;00280C6C&quot;/&gt;&lt;wsp:rsid wsp:val=&quot;002841DF&quot;/&gt;&lt;wsp:rsid wsp:val=&quot;002865EC&quot;/&gt;&lt;wsp:rsid wsp:val=&quot;002867ED&quot;/&gt;&lt;wsp:rsid wsp:val=&quot;002938ED&quot;/&gt;&lt;wsp:rsid wsp:val=&quot;002957B7&quot;/&gt;&lt;wsp:rsid wsp:val=&quot;002A2F90&quot;/&gt;&lt;wsp:rsid wsp:val=&quot;002B2FA6&quot;/&gt;&lt;wsp:rsid wsp:val=&quot;002B3B1C&quot;/&gt;&lt;wsp:rsid wsp:val=&quot;002B5BB7&quot;/&gt;&lt;wsp:rsid wsp:val=&quot;002B6EC4&quot;/&gt;&lt;wsp:rsid wsp:val=&quot;002C33C1&quot;/&gt;&lt;wsp:rsid wsp:val=&quot;002C398D&quot;/&gt;&lt;wsp:rsid wsp:val=&quot;002C7C7E&quot;/&gt;&lt;wsp:rsid wsp:val=&quot;002D43C8&quot;/&gt;&lt;wsp:rsid wsp:val=&quot;002E37E1&quot;/&gt;&lt;wsp:rsid wsp:val=&quot;002E3885&quot;/&gt;&lt;wsp:rsid wsp:val=&quot;002E3FEE&quot;/&gt;&lt;wsp:rsid wsp:val=&quot;002E4511&quot;/&gt;&lt;wsp:rsid wsp:val=&quot;002E5EE9&quot;/&gt;&lt;wsp:rsid wsp:val=&quot;002E7A0A&quot;/&gt;&lt;wsp:rsid wsp:val=&quot;002F0F3D&quot;/&gt;&lt;wsp:rsid wsp:val=&quot;002F1B50&quot;/&gt;&lt;wsp:rsid wsp:val=&quot;002F24D4&quot;/&gt;&lt;wsp:rsid wsp:val=&quot;0030370F&quot;/&gt;&lt;wsp:rsid wsp:val=&quot;00303924&quot;/&gt;&lt;wsp:rsid wsp:val=&quot;00304E9B&quot;/&gt;&lt;wsp:rsid wsp:val=&quot;00311864&quot;/&gt;&lt;wsp:rsid wsp:val=&quot;00312D6C&quot;/&gt;&lt;wsp:rsid wsp:val=&quot;00320D80&quot;/&gt;&lt;wsp:rsid wsp:val=&quot;0032182D&quot;/&gt;&lt;wsp:rsid wsp:val=&quot;00321C22&quot;/&gt;&lt;wsp:rsid wsp:val=&quot;00322BCA&quot;/&gt;&lt;wsp:rsid wsp:val=&quot;00323834&quot;/&gt;&lt;wsp:rsid wsp:val=&quot;003332A1&quot;/&gt;&lt;wsp:rsid wsp:val=&quot;00334AD2&quot;/&gt;&lt;wsp:rsid wsp:val=&quot;003353FC&quot;/&gt;&lt;wsp:rsid wsp:val=&quot;00336AC8&quot;/&gt;&lt;wsp:rsid wsp:val=&quot;00346C73&quot;/&gt;&lt;wsp:rsid wsp:val=&quot;0035153D&quot;/&gt;&lt;wsp:rsid wsp:val=&quot;00357AC4&quot;/&gt;&lt;wsp:rsid wsp:val=&quot;0036349D&quot;/&gt;&lt;wsp:rsid wsp:val=&quot;00364942&quot;/&gt;&lt;wsp:rsid wsp:val=&quot;00367BE2&quot;/&gt;&lt;wsp:rsid wsp:val=&quot;00376BAA&quot;/&gt;&lt;wsp:rsid wsp:val=&quot;003779B1&quot;/&gt;&lt;wsp:rsid wsp:val=&quot;00384259&quot;/&gt;&lt;wsp:rsid wsp:val=&quot;003851E3&quot;/&gt;&lt;wsp:rsid wsp:val=&quot;0039134F&quot;/&gt;&lt;wsp:rsid wsp:val=&quot;003939D7&quot;/&gt;&lt;wsp:rsid wsp:val=&quot;003A1D1A&quot;/&gt;&lt;wsp:rsid wsp:val=&quot;003A235F&quot;/&gt;&lt;wsp:rsid wsp:val=&quot;003A4F14&quot;/&gt;&lt;wsp:rsid wsp:val=&quot;003B030D&quot;/&gt;&lt;wsp:rsid wsp:val=&quot;003B2423&quot;/&gt;&lt;wsp:rsid wsp:val=&quot;003C0530&quot;/&gt;&lt;wsp:rsid wsp:val=&quot;003D20BB&quot;/&gt;&lt;wsp:rsid wsp:val=&quot;003D572D&quot;/&gt;&lt;wsp:rsid wsp:val=&quot;003E77B3&quot;/&gt;&lt;wsp:rsid wsp:val=&quot;003F121C&quot;/&gt;&lt;wsp:rsid wsp:val=&quot;003F4C02&quot;/&gt;&lt;wsp:rsid wsp:val=&quot;003F5424&quot;/&gt;&lt;wsp:rsid wsp:val=&quot;003F5527&quot;/&gt;&lt;wsp:rsid wsp:val=&quot;003F642B&quot;/&gt;&lt;wsp:rsid wsp:val=&quot;003F714B&quot;/&gt;&lt;wsp:rsid wsp:val=&quot;004018BB&quot;/&gt;&lt;wsp:rsid wsp:val=&quot;00403DB6&quot;/&gt;&lt;wsp:rsid wsp:val=&quot;00404562&quot;/&gt;&lt;wsp:rsid wsp:val=&quot;00410B09&quot;/&gt;&lt;wsp:rsid wsp:val=&quot;00421A77&quot;/&gt;&lt;wsp:rsid wsp:val=&quot;0042665C&quot;/&gt;&lt;wsp:rsid wsp:val=&quot;00431920&quot;/&gt;&lt;wsp:rsid wsp:val=&quot;00433981&quot;/&gt;&lt;wsp:rsid wsp:val=&quot;00441D1C&quot;/&gt;&lt;wsp:rsid wsp:val=&quot;004430BF&quot;/&gt;&lt;wsp:rsid wsp:val=&quot;00443ACB&quot;/&gt;&lt;wsp:rsid wsp:val=&quot;00461C0F&quot;/&gt;&lt;wsp:rsid wsp:val=&quot;00461C7B&quot;/&gt;&lt;wsp:rsid wsp:val=&quot;004671DD&quot;/&gt;&lt;wsp:rsid wsp:val=&quot;00467287&quot;/&gt;&lt;wsp:rsid wsp:val=&quot;00467CF3&quot;/&gt;&lt;wsp:rsid wsp:val=&quot;0047153F&quot;/&gt;&lt;wsp:rsid wsp:val=&quot;00476A4F&quot;/&gt;&lt;wsp:rsid wsp:val=&quot;00481038&quot;/&gt;&lt;wsp:rsid wsp:val=&quot;00484F2A&quot;/&gt;&lt;wsp:rsid wsp:val=&quot;004858E6&quot;/&gt;&lt;wsp:rsid wsp:val=&quot;00487571&quot;/&gt;&lt;wsp:rsid wsp:val=&quot;004879D0&quot;/&gt;&lt;wsp:rsid wsp:val=&quot;004915A6&quot;/&gt;&lt;wsp:rsid wsp:val=&quot;0049179C&quot;/&gt;&lt;wsp:rsid wsp:val=&quot;00495BFC&quot;/&gt;&lt;wsp:rsid wsp:val=&quot;0049691A&quot;/&gt;&lt;wsp:rsid wsp:val=&quot;00497AFA&quot;/&gt;&lt;wsp:rsid wsp:val=&quot;004A2604&quot;/&gt;&lt;wsp:rsid wsp:val=&quot;004B07ED&quot;/&gt;&lt;wsp:rsid wsp:val=&quot;004B0EA1&quot;/&gt;&lt;wsp:rsid wsp:val=&quot;004C46C4&quot;/&gt;&lt;wsp:rsid wsp:val=&quot;004D2334&quot;/&gt;&lt;wsp:rsid wsp:val=&quot;004D2574&quot;/&gt;&lt;wsp:rsid wsp:val=&quot;004D3478&quot;/&gt;&lt;wsp:rsid wsp:val=&quot;004E27C2&quot;/&gt;&lt;wsp:rsid wsp:val=&quot;004E63AE&quot;/&gt;&lt;wsp:rsid wsp:val=&quot;004E7567&quot;/&gt;&lt;wsp:rsid wsp:val=&quot;004F7E19&quot;/&gt;&lt;wsp:rsid wsp:val=&quot;005016B6&quot;/&gt;&lt;wsp:rsid wsp:val=&quot;005072F7&quot;/&gt;&lt;wsp:rsid wsp:val=&quot;00507959&quot;/&gt;&lt;wsp:rsid wsp:val=&quot;00513075&quot;/&gt;&lt;wsp:rsid wsp:val=&quot;005160BB&quot;/&gt;&lt;wsp:rsid wsp:val=&quot;00517531&quot;/&gt;&lt;wsp:rsid wsp:val=&quot;00524CAE&quot;/&gt;&lt;wsp:rsid wsp:val=&quot;00530E71&quot;/&gt;&lt;wsp:rsid wsp:val=&quot;00537F63&quot;/&gt;&lt;wsp:rsid wsp:val=&quot;00545E77&quot;/&gt;&lt;wsp:rsid wsp:val=&quot;005525DC&quot;/&gt;&lt;wsp:rsid wsp:val=&quot;0055516E&quot;/&gt;&lt;wsp:rsid wsp:val=&quot;005619B4&quot;/&gt;&lt;wsp:rsid wsp:val=&quot;005626F0&quot;/&gt;&lt;wsp:rsid wsp:val=&quot;00571159&quot;/&gt;&lt;wsp:rsid wsp:val=&quot;00571669&quot;/&gt;&lt;wsp:rsid wsp:val=&quot;00571795&quot;/&gt;&lt;wsp:rsid wsp:val=&quot;00571FE2&quot;/&gt;&lt;wsp:rsid wsp:val=&quot;00572AF1&quot;/&gt;&lt;wsp:rsid wsp:val=&quot;00574B23&quot;/&gt;&lt;wsp:rsid wsp:val=&quot;00574EEE&quot;/&gt;&lt;wsp:rsid wsp:val=&quot;00577959&quot;/&gt;&lt;wsp:rsid wsp:val=&quot;0058012C&quot;/&gt;&lt;wsp:rsid wsp:val=&quot;0058088D&quot;/&gt;&lt;wsp:rsid wsp:val=&quot;00580A9A&quot;/&gt;&lt;wsp:rsid wsp:val=&quot;00594894&quot;/&gt;&lt;wsp:rsid wsp:val=&quot;005A1B6B&quot;/&gt;&lt;wsp:rsid wsp:val=&quot;005A4208&quot;/&gt;&lt;wsp:rsid wsp:val=&quot;005B23CB&quot;/&gt;&lt;wsp:rsid wsp:val=&quot;005C3ACA&quot;/&gt;&lt;wsp:rsid wsp:val=&quot;005C71B7&quot;/&gt;&lt;wsp:rsid wsp:val=&quot;005D2F18&quot;/&gt;&lt;wsp:rsid wsp:val=&quot;005D3F92&quot;/&gt;&lt;wsp:rsid wsp:val=&quot;005D6DC7&quot;/&gt;&lt;wsp:rsid wsp:val=&quot;005E697F&quot;/&gt;&lt;wsp:rsid wsp:val=&quot;005E6F75&quot;/&gt;&lt;wsp:rsid wsp:val=&quot;005F7506&quot;/&gt;&lt;wsp:rsid wsp:val=&quot;00600A3F&quot;/&gt;&lt;wsp:rsid wsp:val=&quot;00600B44&quot;/&gt;&lt;wsp:rsid wsp:val=&quot;006013E8&quot;/&gt;&lt;wsp:rsid wsp:val=&quot;0060149F&quot;/&gt;&lt;wsp:rsid wsp:val=&quot;00602EE7&quot;/&gt;&lt;wsp:rsid wsp:val=&quot;006056A6&quot;/&gt;&lt;wsp:rsid wsp:val=&quot;0061737A&quot;/&gt;&lt;wsp:rsid wsp:val=&quot;00626A61&quot;/&gt;&lt;wsp:rsid wsp:val=&quot;00627690&quot;/&gt;&lt;wsp:rsid wsp:val=&quot;006364CE&quot;/&gt;&lt;wsp:rsid wsp:val=&quot;006369A6&quot;/&gt;&lt;wsp:rsid wsp:val=&quot;006375EC&quot;/&gt;&lt;wsp:rsid wsp:val=&quot;0064089C&quot;/&gt;&lt;wsp:rsid wsp:val=&quot;00652442&quot;/&gt;&lt;wsp:rsid wsp:val=&quot;00654E67&quot;/&gt;&lt;wsp:rsid wsp:val=&quot;0065681D&quot;/&gt;&lt;wsp:rsid wsp:val=&quot;00656A0E&quot;/&gt;&lt;wsp:rsid wsp:val=&quot;00664E94&quot;/&gt;&lt;wsp:rsid wsp:val=&quot;00672C90&quot;/&gt;&lt;wsp:rsid wsp:val=&quot;006757E3&quot;/&gt;&lt;wsp:rsid wsp:val=&quot;006816F9&quot;/&gt;&lt;wsp:rsid wsp:val=&quot;00682D8E&quot;/&gt;&lt;wsp:rsid wsp:val=&quot;00683FA7&quot;/&gt;&lt;wsp:rsid wsp:val=&quot;006859CF&quot;/&gt;&lt;wsp:rsid wsp:val=&quot;00687108&quot;/&gt;&lt;wsp:rsid wsp:val=&quot;0069408F&quot;/&gt;&lt;wsp:rsid wsp:val=&quot;006A4308&quot;/&gt;&lt;wsp:rsid wsp:val=&quot;006B48BB&quot;/&gt;&lt;wsp:rsid wsp:val=&quot;006B5FE8&quot;/&gt;&lt;wsp:rsid wsp:val=&quot;006B718F&quot;/&gt;&lt;wsp:rsid wsp:val=&quot;006C4373&quot;/&gt;&lt;wsp:rsid wsp:val=&quot;006C5079&quot;/&gt;&lt;wsp:rsid wsp:val=&quot;006D13ED&quot;/&gt;&lt;wsp:rsid wsp:val=&quot;006D1451&quot;/&gt;&lt;wsp:rsid wsp:val=&quot;006D1E07&quot;/&gt;&lt;wsp:rsid wsp:val=&quot;006E2509&quot;/&gt;&lt;wsp:rsid wsp:val=&quot;00702A32&quot;/&gt;&lt;wsp:rsid wsp:val=&quot;0070720C&quot;/&gt;&lt;wsp:rsid wsp:val=&quot;007109B2&quot;/&gt;&lt;wsp:rsid wsp:val=&quot;00715997&quot;/&gt;&lt;wsp:rsid wsp:val=&quot;00715DF5&quot;/&gt;&lt;wsp:rsid wsp:val=&quot;00716170&quot;/&gt;&lt;wsp:rsid wsp:val=&quot;00720A63&quot;/&gt;&lt;wsp:rsid wsp:val=&quot;00724C7A&quot;/&gt;&lt;wsp:rsid wsp:val=&quot;00727A94&quot;/&gt;&lt;wsp:rsid wsp:val=&quot;007303AC&quot;/&gt;&lt;wsp:rsid wsp:val=&quot;00735326&quot;/&gt;&lt;wsp:rsid wsp:val=&quot;00744A46&quot;/&gt;&lt;wsp:rsid wsp:val=&quot;00747B2F&quot;/&gt;&lt;wsp:rsid wsp:val=&quot;00751415&quot;/&gt;&lt;wsp:rsid wsp:val=&quot;0075296C&quot;/&gt;&lt;wsp:rsid wsp:val=&quot;0075417E&quot;/&gt;&lt;wsp:rsid wsp:val=&quot;00757E7B&quot;/&gt;&lt;wsp:rsid wsp:val=&quot;007605F5&quot;/&gt;&lt;wsp:rsid wsp:val=&quot;00760959&quot;/&gt;&lt;wsp:rsid wsp:val=&quot;00762D07&quot;/&gt;&lt;wsp:rsid wsp:val=&quot;00767018&quot;/&gt;&lt;wsp:rsid wsp:val=&quot;00771261&quot;/&gt;&lt;wsp:rsid wsp:val=&quot;00771F14&quot;/&gt;&lt;wsp:rsid wsp:val=&quot;0077262D&quot;/&gt;&lt;wsp:rsid wsp:val=&quot;0077522C&quot;/&gt;&lt;wsp:rsid wsp:val=&quot;00776E92&quot;/&gt;&lt;wsp:rsid wsp:val=&quot;00784744&quot;/&gt;&lt;wsp:rsid wsp:val=&quot;00785E40&quot;/&gt;&lt;wsp:rsid wsp:val=&quot;00787CB9&quot;/&gt;&lt;wsp:rsid wsp:val=&quot;00794EFE&quot;/&gt;&lt;wsp:rsid wsp:val=&quot;00796E1A&quot;/&gt;&lt;wsp:rsid wsp:val=&quot;007B28C5&quot;/&gt;&lt;wsp:rsid wsp:val=&quot;007C1A23&quot;/&gt;&lt;wsp:rsid wsp:val=&quot;007C2444&quot;/&gt;&lt;wsp:rsid wsp:val=&quot;007D0243&quot;/&gt;&lt;wsp:rsid wsp:val=&quot;007D3E5A&quot;/&gt;&lt;wsp:rsid wsp:val=&quot;007D4B0F&quot;/&gt;&lt;wsp:rsid wsp:val=&quot;007D6254&quot;/&gt;&lt;wsp:rsid wsp:val=&quot;007D7D9A&quot;/&gt;&lt;wsp:rsid wsp:val=&quot;007E2FD8&quot;/&gt;&lt;wsp:rsid wsp:val=&quot;007E4DE2&quot;/&gt;&lt;wsp:rsid wsp:val=&quot;007E5D14&quot;/&gt;&lt;wsp:rsid wsp:val=&quot;007E76C0&quot;/&gt;&lt;wsp:rsid wsp:val=&quot;007F548C&quot;/&gt;&lt;wsp:rsid wsp:val=&quot;007F71F8&quot;/&gt;&lt;wsp:rsid wsp:val=&quot;0080093F&quot;/&gt;&lt;wsp:rsid wsp:val=&quot;00800D2D&quot;/&gt;&lt;wsp:rsid wsp:val=&quot;00802DD7&quot;/&gt;&lt;wsp:rsid wsp:val=&quot;00807552&quot;/&gt;&lt;wsp:rsid wsp:val=&quot;00810F26&quot;/&gt;&lt;wsp:rsid wsp:val=&quot;00813E5D&quot;/&gt;&lt;wsp:rsid wsp:val=&quot;0081637D&quot;/&gt;&lt;wsp:rsid wsp:val=&quot;008209BA&quot;/&gt;&lt;wsp:rsid wsp:val=&quot;008246FB&quot;/&gt;&lt;wsp:rsid wsp:val=&quot;00826A12&quot;/&gt;&lt;wsp:rsid wsp:val=&quot;00827524&quot;/&gt;&lt;wsp:rsid wsp:val=&quot;00833E8E&quot;/&gt;&lt;wsp:rsid wsp:val=&quot;0085426E&quot;/&gt;&lt;wsp:rsid wsp:val=&quot;0086117B&quot;/&gt;&lt;wsp:rsid wsp:val=&quot;008612C8&quot;/&gt;&lt;wsp:rsid wsp:val=&quot;00861660&quot;/&gt;&lt;wsp:rsid wsp:val=&quot;00863E13&quot;/&gt;&lt;wsp:rsid wsp:val=&quot;008702DD&quot;/&gt;&lt;wsp:rsid wsp:val=&quot;0088328D&quot;/&gt;&lt;wsp:rsid wsp:val=&quot;00883A98&quot;/&gt;&lt;wsp:rsid wsp:val=&quot;00884068&quot;/&gt;&lt;wsp:rsid wsp:val=&quot;0088458B&quot;/&gt;&lt;wsp:rsid wsp:val=&quot;008873FF&quot;/&gt;&lt;wsp:rsid wsp:val=&quot;0089794A&quot;/&gt;&lt;wsp:rsid wsp:val=&quot;008A0CF8&quot;/&gt;&lt;wsp:rsid wsp:val=&quot;008A3135&quot;/&gt;&lt;wsp:rsid wsp:val=&quot;008A52D7&quot;/&gt;&lt;wsp:rsid wsp:val=&quot;008A62BA&quot;/&gt;&lt;wsp:rsid wsp:val=&quot;008B3226&quot;/&gt;&lt;wsp:rsid wsp:val=&quot;008B4268&quot;/&gt;&lt;wsp:rsid wsp:val=&quot;008C2462&quot;/&gt;&lt;wsp:rsid wsp:val=&quot;008C5DBA&quot;/&gt;&lt;wsp:rsid wsp:val=&quot;008D29F6&quot;/&gt;&lt;wsp:rsid wsp:val=&quot;008D374F&quot;/&gt;&lt;wsp:rsid wsp:val=&quot;008D4D0A&quot;/&gt;&lt;wsp:rsid wsp:val=&quot;008E605B&quot;/&gt;&lt;wsp:rsid wsp:val=&quot;008F0312&quot;/&gt;&lt;wsp:rsid wsp:val=&quot;009035F7&quot;/&gt;&lt;wsp:rsid wsp:val=&quot;0090631F&quot;/&gt;&lt;wsp:rsid wsp:val=&quot;009103F1&quot;/&gt;&lt;wsp:rsid wsp:val=&quot;00920928&quot;/&gt;&lt;wsp:rsid wsp:val=&quot;00922473&quot;/&gt;&lt;wsp:rsid wsp:val=&quot;00922D52&quot;/&gt;&lt;wsp:rsid wsp:val=&quot;00927CC2&quot;/&gt;&lt;wsp:rsid wsp:val=&quot;0094016C&quot;/&gt;&lt;wsp:rsid wsp:val=&quot;0094151F&quot;/&gt;&lt;wsp:rsid wsp:val=&quot;009425AF&quot;/&gt;&lt;wsp:rsid wsp:val=&quot;009430BA&quot;/&gt;&lt;wsp:rsid wsp:val=&quot;009435A8&quot;/&gt;&lt;wsp:rsid wsp:val=&quot;009446B6&quot;/&gt;&lt;wsp:rsid wsp:val=&quot;00947B21&quot;/&gt;&lt;wsp:rsid wsp:val=&quot;009501A7&quot;/&gt;&lt;wsp:rsid wsp:val=&quot;00955487&quot;/&gt;&lt;wsp:rsid wsp:val=&quot;0095581D&quot;/&gt;&lt;wsp:rsid wsp:val=&quot;00962911&quot;/&gt;&lt;wsp:rsid wsp:val=&quot;00976026&quot;/&gt;&lt;wsp:rsid wsp:val=&quot;009773F8&quot;/&gt;&lt;wsp:rsid wsp:val=&quot;009802BB&quot;/&gt;&lt;wsp:rsid wsp:val=&quot;00981271&quot;/&gt;&lt;wsp:rsid wsp:val=&quot;009867BB&quot;/&gt;&lt;wsp:rsid wsp:val=&quot;0099136E&quot;/&gt;&lt;wsp:rsid wsp:val=&quot;00992069&quot;/&gt;&lt;wsp:rsid wsp:val=&quot;00993009&quot;/&gt;&lt;wsp:rsid wsp:val=&quot;009938E6&quot;/&gt;&lt;wsp:rsid wsp:val=&quot;0099522D&quot;/&gt;&lt;wsp:rsid wsp:val=&quot;00995EF8&quot;/&gt;&lt;wsp:rsid wsp:val=&quot;009972E4&quot;/&gt;&lt;wsp:rsid wsp:val=&quot;009A2B56&quot;/&gt;&lt;wsp:rsid wsp:val=&quot;009A3F17&quot;/&gt;&lt;wsp:rsid wsp:val=&quot;009B58D1&quot;/&gt;&lt;wsp:rsid wsp:val=&quot;009B66B2&quot;/&gt;&lt;wsp:rsid wsp:val=&quot;009C1531&quot;/&gt;&lt;wsp:rsid wsp:val=&quot;009D4036&quot;/&gt;&lt;wsp:rsid wsp:val=&quot;009D442F&quot;/&gt;&lt;wsp:rsid wsp:val=&quot;009D4C18&quot;/&gt;&lt;wsp:rsid wsp:val=&quot;009D6402&quot;/&gt;&lt;wsp:rsid wsp:val=&quot;009F273A&quot;/&gt;&lt;wsp:rsid wsp:val=&quot;00A03BC9&quot;/&gt;&lt;wsp:rsid wsp:val=&quot;00A049C2&quot;/&gt;&lt;wsp:rsid wsp:val=&quot;00A07B61&quot;/&gt;&lt;wsp:rsid wsp:val=&quot;00A1082D&quot;/&gt;&lt;wsp:rsid wsp:val=&quot;00A16ADE&quot;/&gt;&lt;wsp:rsid wsp:val=&quot;00A26201&quot;/&gt;&lt;wsp:rsid wsp:val=&quot;00A34626&quot;/&gt;&lt;wsp:rsid wsp:val=&quot;00A374B4&quot;/&gt;&lt;wsp:rsid wsp:val=&quot;00A42236&quot;/&gt;&lt;wsp:rsid wsp:val=&quot;00A43221&quot;/&gt;&lt;wsp:rsid wsp:val=&quot;00A4383B&quot;/&gt;&lt;wsp:rsid wsp:val=&quot;00A51CA7&quot;/&gt;&lt;wsp:rsid wsp:val=&quot;00A526D7&quot;/&gt;&lt;wsp:rsid wsp:val=&quot;00A55CD4&quot;/&gt;&lt;wsp:rsid wsp:val=&quot;00A701A7&quot;/&gt;&lt;wsp:rsid wsp:val=&quot;00A75AB5&quot;/&gt;&lt;wsp:rsid wsp:val=&quot;00A76342&quot;/&gt;&lt;wsp:rsid wsp:val=&quot;00A83386&quot;/&gt;&lt;wsp:rsid wsp:val=&quot;00A836D9&quot;/&gt;&lt;wsp:rsid wsp:val=&quot;00A86221&quot;/&gt;&lt;wsp:rsid wsp:val=&quot;00A86609&quot;/&gt;&lt;wsp:rsid wsp:val=&quot;00A908E5&quot;/&gt;&lt;wsp:rsid wsp:val=&quot;00AA2B68&quot;/&gt;&lt;wsp:rsid wsp:val=&quot;00AB3C2F&quot;/&gt;&lt;wsp:rsid wsp:val=&quot;00AB514D&quot;/&gt;&lt;wsp:rsid wsp:val=&quot;00AC03B4&quot;/&gt;&lt;wsp:rsid wsp:val=&quot;00AC4616&quot;/&gt;&lt;wsp:rsid wsp:val=&quot;00AC6905&quot;/&gt;&lt;wsp:rsid wsp:val=&quot;00AE1832&quot;/&gt;&lt;wsp:rsid wsp:val=&quot;00AE1BD3&quot;/&gt;&lt;wsp:rsid wsp:val=&quot;00AE5F10&quot;/&gt;&lt;wsp:rsid wsp:val=&quot;00AE66B7&quot;/&gt;&lt;wsp:rsid wsp:val=&quot;00AF527E&quot;/&gt;&lt;wsp:rsid wsp:val=&quot;00AF6ED8&quot;/&gt;&lt;wsp:rsid wsp:val=&quot;00B034F7&quot;/&gt;&lt;wsp:rsid wsp:val=&quot;00B07551&quot;/&gt;&lt;wsp:rsid wsp:val=&quot;00B11647&quot;/&gt;&lt;wsp:rsid wsp:val=&quot;00B13DAB&quot;/&gt;&lt;wsp:rsid wsp:val=&quot;00B227A4&quot;/&gt;&lt;wsp:rsid wsp:val=&quot;00B23D48&quot;/&gt;&lt;wsp:rsid wsp:val=&quot;00B25C0D&quot;/&gt;&lt;wsp:rsid wsp:val=&quot;00B275DB&quot;/&gt;&lt;wsp:rsid wsp:val=&quot;00B3045E&quot;/&gt;&lt;wsp:rsid wsp:val=&quot;00B31A31&quot;/&gt;&lt;wsp:rsid wsp:val=&quot;00B32FDF&quot;/&gt;&lt;wsp:rsid wsp:val=&quot;00B40FA5&quot;/&gt;&lt;wsp:rsid wsp:val=&quot;00B67C1B&quot;/&gt;&lt;wsp:rsid wsp:val=&quot;00B80E27&quot;/&gt;&lt;wsp:rsid wsp:val=&quot;00B81EF0&quot;/&gt;&lt;wsp:rsid wsp:val=&quot;00B83C93&quot;/&gt;&lt;wsp:rsid wsp:val=&quot;00B847B3&quot;/&gt;&lt;wsp:rsid wsp:val=&quot;00B930D3&quot;/&gt;&lt;wsp:rsid wsp:val=&quot;00B93E7F&quot;/&gt;&lt;wsp:rsid wsp:val=&quot;00B977B6&quot;/&gt;&lt;wsp:rsid wsp:val=&quot;00BA1143&quot;/&gt;&lt;wsp:rsid wsp:val=&quot;00BA5F12&quot;/&gt;&lt;wsp:rsid wsp:val=&quot;00BB0725&quot;/&gt;&lt;wsp:rsid wsp:val=&quot;00BB306E&quot;/&gt;&lt;wsp:rsid wsp:val=&quot;00BB37C6&quot;/&gt;&lt;wsp:rsid wsp:val=&quot;00BB7991&quot;/&gt;&lt;wsp:rsid wsp:val=&quot;00BC050C&quot;/&gt;&lt;wsp:rsid wsp:val=&quot;00BC2262&quot;/&gt;&lt;wsp:rsid wsp:val=&quot;00BC3B65&quot;/&gt;&lt;wsp:rsid wsp:val=&quot;00BD0EBF&quot;/&gt;&lt;wsp:rsid wsp:val=&quot;00BE48F4&quot;/&gt;&lt;wsp:rsid wsp:val=&quot;00BE63B4&quot;/&gt;&lt;wsp:rsid wsp:val=&quot;00BF31B1&quot;/&gt;&lt;wsp:rsid wsp:val=&quot;00C00348&quot;/&gt;&lt;wsp:rsid wsp:val=&quot;00C00646&quot;/&gt;&lt;wsp:rsid wsp:val=&quot;00C0204C&quot;/&gt;&lt;wsp:rsid wsp:val=&quot;00C06899&quot;/&gt;&lt;wsp:rsid wsp:val=&quot;00C12D42&quot;/&gt;&lt;wsp:rsid wsp:val=&quot;00C17D0D&quot;/&gt;&lt;wsp:rsid wsp:val=&quot;00C24D85&quot;/&gt;&lt;wsp:rsid wsp:val=&quot;00C35D8F&quot;/&gt;&lt;wsp:rsid wsp:val=&quot;00C36EAA&quot;/&gt;&lt;wsp:rsid wsp:val=&quot;00C435B5&quot;/&gt;&lt;wsp:rsid wsp:val=&quot;00C44DBA&quot;/&gt;&lt;wsp:rsid wsp:val=&quot;00C4651B&quot;/&gt;&lt;wsp:rsid wsp:val=&quot;00C67157&quot;/&gt;&lt;wsp:rsid wsp:val=&quot;00C706D2&quot;/&gt;&lt;wsp:rsid wsp:val=&quot;00C7246D&quot;/&gt;&lt;wsp:rsid wsp:val=&quot;00C8033F&quot;/&gt;&lt;wsp:rsid wsp:val=&quot;00C803E5&quot;/&gt;&lt;wsp:rsid wsp:val=&quot;00C80880&quot;/&gt;&lt;wsp:rsid wsp:val=&quot;00C80BFF&quot;/&gt;&lt;wsp:rsid wsp:val=&quot;00C81110&quot;/&gt;&lt;wsp:rsid wsp:val=&quot;00C839A6&quot;/&gt;&lt;wsp:rsid wsp:val=&quot;00C9050A&quot;/&gt;&lt;wsp:rsid wsp:val=&quot;00C94EB4&quot;/&gt;&lt;wsp:rsid wsp:val=&quot;00C97686&quot;/&gt;&lt;wsp:rsid wsp:val=&quot;00CB341E&quot;/&gt;&lt;wsp:rsid wsp:val=&quot;00CB3A0E&quot;/&gt;&lt;wsp:rsid wsp:val=&quot;00CC2D62&quot;/&gt;&lt;wsp:rsid wsp:val=&quot;00CC6E45&quot;/&gt;&lt;wsp:rsid wsp:val=&quot;00CD4757&quot;/&gt;&lt;wsp:rsid wsp:val=&quot;00CD7F9A&quot;/&gt;&lt;wsp:rsid wsp:val=&quot;00CF273C&quot;/&gt;&lt;wsp:rsid wsp:val=&quot;00D10D46&quot;/&gt;&lt;wsp:rsid wsp:val=&quot;00D21FAC&quot;/&gt;&lt;wsp:rsid wsp:val=&quot;00D240FC&quot;/&gt;&lt;wsp:rsid wsp:val=&quot;00D27032&quot;/&gt;&lt;wsp:rsid wsp:val=&quot;00D309EA&quot;/&gt;&lt;wsp:rsid wsp:val=&quot;00D32507&quot;/&gt;&lt;wsp:rsid wsp:val=&quot;00D36A2A&quot;/&gt;&lt;wsp:rsid wsp:val=&quot;00D36F51&quot;/&gt;&lt;wsp:rsid wsp:val=&quot;00D4227F&quot;/&gt;&lt;wsp:rsid wsp:val=&quot;00D43F6D&quot;/&gt;&lt;wsp:rsid wsp:val=&quot;00D47591&quot;/&gt;&lt;wsp:rsid wsp:val=&quot;00D52880&quot;/&gt;&lt;wsp:rsid wsp:val=&quot;00D56DD8&quot;/&gt;&lt;wsp:rsid wsp:val=&quot;00D63494&quot;/&gt;&lt;wsp:rsid wsp:val=&quot;00D677D3&quot;/&gt;&lt;wsp:rsid wsp:val=&quot;00D74B09&quot;/&gt;&lt;wsp:rsid wsp:val=&quot;00D81675&quot;/&gt;&lt;wsp:rsid wsp:val=&quot;00D838F9&quot;/&gt;&lt;wsp:rsid wsp:val=&quot;00D84DCB&quot;/&gt;&lt;wsp:rsid wsp:val=&quot;00D8532B&quot;/&gt;&lt;wsp:rsid wsp:val=&quot;00D856A4&quot;/&gt;&lt;wsp:rsid wsp:val=&quot;00D85B95&quot;/&gt;&lt;wsp:rsid wsp:val=&quot;00D86E3A&quot;/&gt;&lt;wsp:rsid wsp:val=&quot;00D91B0F&quot;/&gt;&lt;wsp:rsid wsp:val=&quot;00D93FF5&quot;/&gt;&lt;wsp:rsid wsp:val=&quot;00DA5294&quot;/&gt;&lt;wsp:rsid wsp:val=&quot;00DA6819&quot;/&gt;&lt;wsp:rsid wsp:val=&quot;00DA75FE&quot;/&gt;&lt;wsp:rsid wsp:val=&quot;00DB63A1&quot;/&gt;&lt;wsp:rsid wsp:val=&quot;00DC5579&quot;/&gt;&lt;wsp:rsid wsp:val=&quot;00DC5BE6&quot;/&gt;&lt;wsp:rsid wsp:val=&quot;00DD6961&quot;/&gt;&lt;wsp:rsid wsp:val=&quot;00DE1972&quot;/&gt;&lt;wsp:rsid wsp:val=&quot;00DE5094&quot;/&gt;&lt;wsp:rsid wsp:val=&quot;00DE5191&quot;/&gt;&lt;wsp:rsid wsp:val=&quot;00DE6044&quot;/&gt;&lt;wsp:rsid wsp:val=&quot;00DF1E3D&quot;/&gt;&lt;wsp:rsid wsp:val=&quot;00DF3ED9&quot;/&gt;&lt;wsp:rsid wsp:val=&quot;00DF556B&quot;/&gt;&lt;wsp:rsid wsp:val=&quot;00E04256&quot;/&gt;&lt;wsp:rsid wsp:val=&quot;00E04EFD&quot;/&gt;&lt;wsp:rsid wsp:val=&quot;00E11D97&quot;/&gt;&lt;wsp:rsid wsp:val=&quot;00E2113F&quot;/&gt;&lt;wsp:rsid wsp:val=&quot;00E22EAE&quot;/&gt;&lt;wsp:rsid wsp:val=&quot;00E23221&quot;/&gt;&lt;wsp:rsid wsp:val=&quot;00E2412E&quot;/&gt;&lt;wsp:rsid wsp:val=&quot;00E25E89&quot;/&gt;&lt;wsp:rsid wsp:val=&quot;00E26D94&quot;/&gt;&lt;wsp:rsid wsp:val=&quot;00E30387&quot;/&gt;&lt;wsp:rsid wsp:val=&quot;00E31774&quot;/&gt;&lt;wsp:rsid wsp:val=&quot;00E36A45&quot;/&gt;&lt;wsp:rsid wsp:val=&quot;00E40A82&quot;/&gt;&lt;wsp:rsid wsp:val=&quot;00E42A3F&quot;/&gt;&lt;wsp:rsid wsp:val=&quot;00E528F6&quot;/&gt;&lt;wsp:rsid wsp:val=&quot;00E53870&quot;/&gt;&lt;wsp:rsid wsp:val=&quot;00E54B35&quot;/&gt;&lt;wsp:rsid wsp:val=&quot;00E60B15&quot;/&gt;&lt;wsp:rsid wsp:val=&quot;00E63367&quot;/&gt;&lt;wsp:rsid wsp:val=&quot;00E6471D&quot;/&gt;&lt;wsp:rsid wsp:val=&quot;00E8045A&quot;/&gt;&lt;wsp:rsid wsp:val=&quot;00E91012&quot;/&gt;&lt;wsp:rsid wsp:val=&quot;00EA0EE6&quot;/&gt;&lt;wsp:rsid wsp:val=&quot;00EA1DAB&quot;/&gt;&lt;wsp:rsid wsp:val=&quot;00EA33D9&quot;/&gt;&lt;wsp:rsid wsp:val=&quot;00EB1B42&quot;/&gt;&lt;wsp:rsid wsp:val=&quot;00EB26C8&quot;/&gt;&lt;wsp:rsid wsp:val=&quot;00EB561F&quot;/&gt;&lt;wsp:rsid wsp:val=&quot;00ED389C&quot;/&gt;&lt;wsp:rsid wsp:val=&quot;00ED4E2D&quot;/&gt;&lt;wsp:rsid wsp:val=&quot;00EF0D68&quot;/&gt;&lt;wsp:rsid wsp:val=&quot;00EF12E7&quot;/&gt;&lt;wsp:rsid wsp:val=&quot;00EF5B6E&quot;/&gt;&lt;wsp:rsid wsp:val=&quot;00F0568B&quot;/&gt;&lt;wsp:rsid wsp:val=&quot;00F05D73&quot;/&gt;&lt;wsp:rsid wsp:val=&quot;00F12FE9&quot;/&gt;&lt;wsp:rsid wsp:val=&quot;00F13DA1&quot;/&gt;&lt;wsp:rsid wsp:val=&quot;00F17365&quot;/&gt;&lt;wsp:rsid wsp:val=&quot;00F221EF&quot;/&gt;&lt;wsp:rsid wsp:val=&quot;00F27A94&quot;/&gt;&lt;wsp:rsid wsp:val=&quot;00F32A9B&quot;/&gt;&lt;wsp:rsid wsp:val=&quot;00F419D6&quot;/&gt;&lt;wsp:rsid wsp:val=&quot;00F42DC7&quot;/&gt;&lt;wsp:rsid wsp:val=&quot;00F43D63&quot;/&gt;&lt;wsp:rsid wsp:val=&quot;00F45AA8&quot;/&gt;&lt;wsp:rsid wsp:val=&quot;00F45E02&quot;/&gt;&lt;wsp:rsid wsp:val=&quot;00F4697D&quot;/&gt;&lt;wsp:rsid wsp:val=&quot;00F47E89&quot;/&gt;&lt;wsp:rsid wsp:val=&quot;00F55493&quot;/&gt;&lt;wsp:rsid wsp:val=&quot;00F70DAA&quot;/&gt;&lt;wsp:rsid wsp:val=&quot;00F713FD&quot;/&gt;&lt;wsp:rsid wsp:val=&quot;00F7461B&quot;/&gt;&lt;wsp:rsid wsp:val=&quot;00F82CB3&quot;/&gt;&lt;wsp:rsid wsp:val=&quot;00F83BF4&quot;/&gt;&lt;wsp:rsid wsp:val=&quot;00F85D5E&quot;/&gt;&lt;wsp:rsid wsp:val=&quot;00F92660&quot;/&gt;&lt;wsp:rsid wsp:val=&quot;00F95146&quot;/&gt;&lt;wsp:rsid wsp:val=&quot;00F96FEA&quot;/&gt;&lt;wsp:rsid wsp:val=&quot;00FA2108&quot;/&gt;&lt;wsp:rsid wsp:val=&quot;00FA44F2&quot;/&gt;&lt;wsp:rsid wsp:val=&quot;00FB24A3&quot;/&gt;&lt;wsp:rsid wsp:val=&quot;00FB76B8&quot;/&gt;&lt;wsp:rsid wsp:val=&quot;00FC2A12&quot;/&gt;&lt;wsp:rsid wsp:val=&quot;00FC5E7B&quot;/&gt;&lt;wsp:rsid wsp:val=&quot;00FC7C4B&quot;/&gt;&lt;wsp:rsid wsp:val=&quot;00FD08E3&quot;/&gt;&lt;wsp:rsid wsp:val=&quot;00FD1885&quot;/&gt;&lt;wsp:rsid wsp:val=&quot;00FD1FFB&quot;/&gt;&lt;wsp:rsid wsp:val=&quot;00FD234C&quot;/&gt;&lt;wsp:rsid wsp:val=&quot;00FD640C&quot;/&gt;&lt;wsp:rsid wsp:val=&quot;00FE3EBF&quot;/&gt;&lt;wsp:rsid wsp:val=&quot;00FE65B6&quot;/&gt;&lt;wsp:rsid wsp:val=&quot;00FF29C5&quot;/&gt;&lt;wsp:rsid wsp:val=&quot;00FF7489&quot;/&gt;&lt;/wsp:rsids&gt;&lt;/w:docPr&gt;&lt;w:body&gt;&lt;wx:sect&gt;&lt;w:p wsp:rsidR=&quot;00000000&quot; wsp:rsidRDefault=&quot;008209BA&quot; wsp:rsidP=&quot;008209BA&quot;&gt;&lt;m:oMathPara&gt;&lt;m:oMath&gt;&lt;m:r&gt;&lt;w:rPr&gt;&lt;w:rFonts w:ascii=&quot;Cambria Math&quot; w:h-ansi=&quot;Cambria Math&quot; w:cs=&quot;Arial&quot;/&gt;&lt;wx:font wx:val=&quot;Cambria Math&quot;/&gt;&lt;w:i/&gt;&lt;/w:rPr&gt;&lt;m:t&gt;j&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1" o:title="" chromakey="white"/>
          </v:shape>
        </w:pict>
      </w:r>
      <w:r w:rsidR="009D442F" w:rsidRPr="009D442F">
        <w:rPr>
          <w:rFonts w:ascii="Arial" w:hAnsi="Arial" w:cs="Arial"/>
        </w:rPr>
        <w:instrText xml:space="preserve"> </w:instrText>
      </w:r>
      <w:r w:rsidR="009D442F" w:rsidRPr="009D442F">
        <w:rPr>
          <w:rFonts w:ascii="Arial" w:hAnsi="Arial" w:cs="Arial"/>
        </w:rPr>
        <w:fldChar w:fldCharType="separate"/>
      </w:r>
      <w:r w:rsidR="00252D89">
        <w:rPr>
          <w:position w:val="-6"/>
        </w:rPr>
        <w:pict>
          <v:shape id="_x0000_i1058" type="#_x0000_t75" style="width:4.9pt;height:13.6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461C0F&quot;/&gt;&lt;wsp:rsid wsp:val=&quot;00000DE9&quot;/&gt;&lt;wsp:rsid wsp:val=&quot;0001358A&quot;/&gt;&lt;wsp:rsid wsp:val=&quot;00014909&quot;/&gt;&lt;wsp:rsid wsp:val=&quot;000172C2&quot;/&gt;&lt;wsp:rsid wsp:val=&quot;000202AB&quot;/&gt;&lt;wsp:rsid wsp:val=&quot;000236FF&quot;/&gt;&lt;wsp:rsid wsp:val=&quot;000341BA&quot;/&gt;&lt;wsp:rsid wsp:val=&quot;00043EA1&quot;/&gt;&lt;wsp:rsid wsp:val=&quot;00053557&quot;/&gt;&lt;wsp:rsid wsp:val=&quot;00063263&quot;/&gt;&lt;wsp:rsid wsp:val=&quot;0007738F&quot;/&gt;&lt;wsp:rsid wsp:val=&quot;000878CB&quot;/&gt;&lt;wsp:rsid wsp:val=&quot;000A2B85&quot;/&gt;&lt;wsp:rsid wsp:val=&quot;000A5305&quot;/&gt;&lt;wsp:rsid wsp:val=&quot;000A6C6B&quot;/&gt;&lt;wsp:rsid wsp:val=&quot;000B22C9&quot;/&gt;&lt;wsp:rsid wsp:val=&quot;000B2BF4&quot;/&gt;&lt;wsp:rsid wsp:val=&quot;000B5963&quot;/&gt;&lt;wsp:rsid wsp:val=&quot;000C428C&quot;/&gt;&lt;wsp:rsid wsp:val=&quot;000C7C30&quot;/&gt;&lt;wsp:rsid wsp:val=&quot;000D30CD&quot;/&gt;&lt;wsp:rsid wsp:val=&quot;000D4A78&quot;/&gt;&lt;wsp:rsid wsp:val=&quot;000D7AD3&quot;/&gt;&lt;wsp:rsid wsp:val=&quot;000E0CFA&quot;/&gt;&lt;wsp:rsid wsp:val=&quot;000E0D50&quot;/&gt;&lt;wsp:rsid wsp:val=&quot;000E2314&quot;/&gt;&lt;wsp:rsid wsp:val=&quot;000E3DFC&quot;/&gt;&lt;wsp:rsid wsp:val=&quot;000F7337&quot;/&gt;&lt;wsp:rsid wsp:val=&quot;00104955&quot;/&gt;&lt;wsp:rsid wsp:val=&quot;00105554&quot;/&gt;&lt;wsp:rsid wsp:val=&quot;00105DC3&quot;/&gt;&lt;wsp:rsid wsp:val=&quot;00106B5C&quot;/&gt;&lt;wsp:rsid wsp:val=&quot;0012473C&quot;/&gt;&lt;wsp:rsid wsp:val=&quot;00124B27&quot;/&gt;&lt;wsp:rsid wsp:val=&quot;00143076&quot;/&gt;&lt;wsp:rsid wsp:val=&quot;001436D9&quot;/&gt;&lt;wsp:rsid wsp:val=&quot;00152A2C&quot;/&gt;&lt;wsp:rsid wsp:val=&quot;00157368&quot;/&gt;&lt;wsp:rsid wsp:val=&quot;00157424&quot;/&gt;&lt;wsp:rsid wsp:val=&quot;0016002C&quot;/&gt;&lt;wsp:rsid wsp:val=&quot;00164475&quot;/&gt;&lt;wsp:rsid wsp:val=&quot;001826DD&quot;/&gt;&lt;wsp:rsid wsp:val=&quot;00182D75&quot;/&gt;&lt;wsp:rsid wsp:val=&quot;001A061A&quot;/&gt;&lt;wsp:rsid wsp:val=&quot;001A15E3&quot;/&gt;&lt;wsp:rsid wsp:val=&quot;001A4C5C&quot;/&gt;&lt;wsp:rsid wsp:val=&quot;001A585C&quot;/&gt;&lt;wsp:rsid wsp:val=&quot;001B3719&quot;/&gt;&lt;wsp:rsid wsp:val=&quot;001C0EA8&quot;/&gt;&lt;wsp:rsid wsp:val=&quot;001C0F20&quot;/&gt;&lt;wsp:rsid wsp:val=&quot;001C2C37&quot;/&gt;&lt;wsp:rsid wsp:val=&quot;001C6AF2&quot;/&gt;&lt;wsp:rsid wsp:val=&quot;001D3177&quot;/&gt;&lt;wsp:rsid wsp:val=&quot;001D5471&quot;/&gt;&lt;wsp:rsid wsp:val=&quot;001F1B02&quot;/&gt;&lt;wsp:rsid wsp:val=&quot;001F7C9A&quot;/&gt;&lt;wsp:rsid wsp:val=&quot;00205C8E&quot;/&gt;&lt;wsp:rsid wsp:val=&quot;002104AA&quot;/&gt;&lt;wsp:rsid wsp:val=&quot;00210E96&quot;/&gt;&lt;wsp:rsid wsp:val=&quot;00211FE2&quot;/&gt;&lt;wsp:rsid wsp:val=&quot;00215C9B&quot;/&gt;&lt;wsp:rsid wsp:val=&quot;0022407F&quot;/&gt;&lt;wsp:rsid wsp:val=&quot;00227D3D&quot;/&gt;&lt;wsp:rsid wsp:val=&quot;00230FB5&quot;/&gt;&lt;wsp:rsid wsp:val=&quot;002370B8&quot;/&gt;&lt;wsp:rsid wsp:val=&quot;002449BB&quot;/&gt;&lt;wsp:rsid wsp:val=&quot;0024551A&quot;/&gt;&lt;wsp:rsid wsp:val=&quot;0024679A&quot;/&gt;&lt;wsp:rsid wsp:val=&quot;002471DF&quot;/&gt;&lt;wsp:rsid wsp:val=&quot;00256317&quot;/&gt;&lt;wsp:rsid wsp:val=&quot;00260A0E&quot;/&gt;&lt;wsp:rsid wsp:val=&quot;00261B36&quot;/&gt;&lt;wsp:rsid wsp:val=&quot;00264B3F&quot;/&gt;&lt;wsp:rsid wsp:val=&quot;002709B2&quot;/&gt;&lt;wsp:rsid wsp:val=&quot;002720C0&quot;/&gt;&lt;wsp:rsid wsp:val=&quot;002740E9&quot;/&gt;&lt;wsp:rsid wsp:val=&quot;00274F70&quot;/&gt;&lt;wsp:rsid wsp:val=&quot;00280C6C&quot;/&gt;&lt;wsp:rsid wsp:val=&quot;002841DF&quot;/&gt;&lt;wsp:rsid wsp:val=&quot;002865EC&quot;/&gt;&lt;wsp:rsid wsp:val=&quot;002867ED&quot;/&gt;&lt;wsp:rsid wsp:val=&quot;002938ED&quot;/&gt;&lt;wsp:rsid wsp:val=&quot;002957B7&quot;/&gt;&lt;wsp:rsid wsp:val=&quot;002A2F90&quot;/&gt;&lt;wsp:rsid wsp:val=&quot;002B2FA6&quot;/&gt;&lt;wsp:rsid wsp:val=&quot;002B3B1C&quot;/&gt;&lt;wsp:rsid wsp:val=&quot;002B5BB7&quot;/&gt;&lt;wsp:rsid wsp:val=&quot;002B6EC4&quot;/&gt;&lt;wsp:rsid wsp:val=&quot;002C33C1&quot;/&gt;&lt;wsp:rsid wsp:val=&quot;002C398D&quot;/&gt;&lt;wsp:rsid wsp:val=&quot;002C7C7E&quot;/&gt;&lt;wsp:rsid wsp:val=&quot;002D43C8&quot;/&gt;&lt;wsp:rsid wsp:val=&quot;002E37E1&quot;/&gt;&lt;wsp:rsid wsp:val=&quot;002E3885&quot;/&gt;&lt;wsp:rsid wsp:val=&quot;002E3FEE&quot;/&gt;&lt;wsp:rsid wsp:val=&quot;002E4511&quot;/&gt;&lt;wsp:rsid wsp:val=&quot;002E5EE9&quot;/&gt;&lt;wsp:rsid wsp:val=&quot;002E7A0A&quot;/&gt;&lt;wsp:rsid wsp:val=&quot;002F0F3D&quot;/&gt;&lt;wsp:rsid wsp:val=&quot;002F1B50&quot;/&gt;&lt;wsp:rsid wsp:val=&quot;002F24D4&quot;/&gt;&lt;wsp:rsid wsp:val=&quot;0030370F&quot;/&gt;&lt;wsp:rsid wsp:val=&quot;00303924&quot;/&gt;&lt;wsp:rsid wsp:val=&quot;00304E9B&quot;/&gt;&lt;wsp:rsid wsp:val=&quot;00311864&quot;/&gt;&lt;wsp:rsid wsp:val=&quot;00312D6C&quot;/&gt;&lt;wsp:rsid wsp:val=&quot;00320D80&quot;/&gt;&lt;wsp:rsid wsp:val=&quot;0032182D&quot;/&gt;&lt;wsp:rsid wsp:val=&quot;00321C22&quot;/&gt;&lt;wsp:rsid wsp:val=&quot;00322BCA&quot;/&gt;&lt;wsp:rsid wsp:val=&quot;00323834&quot;/&gt;&lt;wsp:rsid wsp:val=&quot;003332A1&quot;/&gt;&lt;wsp:rsid wsp:val=&quot;00334AD2&quot;/&gt;&lt;wsp:rsid wsp:val=&quot;003353FC&quot;/&gt;&lt;wsp:rsid wsp:val=&quot;00336AC8&quot;/&gt;&lt;wsp:rsid wsp:val=&quot;00346C73&quot;/&gt;&lt;wsp:rsid wsp:val=&quot;0035153D&quot;/&gt;&lt;wsp:rsid wsp:val=&quot;00357AC4&quot;/&gt;&lt;wsp:rsid wsp:val=&quot;0036349D&quot;/&gt;&lt;wsp:rsid wsp:val=&quot;00364942&quot;/&gt;&lt;wsp:rsid wsp:val=&quot;00367BE2&quot;/&gt;&lt;wsp:rsid wsp:val=&quot;00376BAA&quot;/&gt;&lt;wsp:rsid wsp:val=&quot;003779B1&quot;/&gt;&lt;wsp:rsid wsp:val=&quot;00384259&quot;/&gt;&lt;wsp:rsid wsp:val=&quot;003851E3&quot;/&gt;&lt;wsp:rsid wsp:val=&quot;0039134F&quot;/&gt;&lt;wsp:rsid wsp:val=&quot;003939D7&quot;/&gt;&lt;wsp:rsid wsp:val=&quot;003A1D1A&quot;/&gt;&lt;wsp:rsid wsp:val=&quot;003A235F&quot;/&gt;&lt;wsp:rsid wsp:val=&quot;003A4F14&quot;/&gt;&lt;wsp:rsid wsp:val=&quot;003B030D&quot;/&gt;&lt;wsp:rsid wsp:val=&quot;003B2423&quot;/&gt;&lt;wsp:rsid wsp:val=&quot;003C0530&quot;/&gt;&lt;wsp:rsid wsp:val=&quot;003D20BB&quot;/&gt;&lt;wsp:rsid wsp:val=&quot;003D572D&quot;/&gt;&lt;wsp:rsid wsp:val=&quot;003E77B3&quot;/&gt;&lt;wsp:rsid wsp:val=&quot;003F121C&quot;/&gt;&lt;wsp:rsid wsp:val=&quot;003F4C02&quot;/&gt;&lt;wsp:rsid wsp:val=&quot;003F5424&quot;/&gt;&lt;wsp:rsid wsp:val=&quot;003F5527&quot;/&gt;&lt;wsp:rsid wsp:val=&quot;003F642B&quot;/&gt;&lt;wsp:rsid wsp:val=&quot;003F714B&quot;/&gt;&lt;wsp:rsid wsp:val=&quot;004018BB&quot;/&gt;&lt;wsp:rsid wsp:val=&quot;00403DB6&quot;/&gt;&lt;wsp:rsid wsp:val=&quot;00404562&quot;/&gt;&lt;wsp:rsid wsp:val=&quot;00410B09&quot;/&gt;&lt;wsp:rsid wsp:val=&quot;00421A77&quot;/&gt;&lt;wsp:rsid wsp:val=&quot;0042665C&quot;/&gt;&lt;wsp:rsid wsp:val=&quot;00431920&quot;/&gt;&lt;wsp:rsid wsp:val=&quot;00433981&quot;/&gt;&lt;wsp:rsid wsp:val=&quot;00441D1C&quot;/&gt;&lt;wsp:rsid wsp:val=&quot;004430BF&quot;/&gt;&lt;wsp:rsid wsp:val=&quot;00443ACB&quot;/&gt;&lt;wsp:rsid wsp:val=&quot;00461C0F&quot;/&gt;&lt;wsp:rsid wsp:val=&quot;00461C7B&quot;/&gt;&lt;wsp:rsid wsp:val=&quot;004671DD&quot;/&gt;&lt;wsp:rsid wsp:val=&quot;00467287&quot;/&gt;&lt;wsp:rsid wsp:val=&quot;00467CF3&quot;/&gt;&lt;wsp:rsid wsp:val=&quot;0047153F&quot;/&gt;&lt;wsp:rsid wsp:val=&quot;00476A4F&quot;/&gt;&lt;wsp:rsid wsp:val=&quot;00481038&quot;/&gt;&lt;wsp:rsid wsp:val=&quot;00484F2A&quot;/&gt;&lt;wsp:rsid wsp:val=&quot;004858E6&quot;/&gt;&lt;wsp:rsid wsp:val=&quot;00487571&quot;/&gt;&lt;wsp:rsid wsp:val=&quot;004879D0&quot;/&gt;&lt;wsp:rsid wsp:val=&quot;004915A6&quot;/&gt;&lt;wsp:rsid wsp:val=&quot;0049179C&quot;/&gt;&lt;wsp:rsid wsp:val=&quot;00495BFC&quot;/&gt;&lt;wsp:rsid wsp:val=&quot;0049691A&quot;/&gt;&lt;wsp:rsid wsp:val=&quot;00497AFA&quot;/&gt;&lt;wsp:rsid wsp:val=&quot;004A2604&quot;/&gt;&lt;wsp:rsid wsp:val=&quot;004B07ED&quot;/&gt;&lt;wsp:rsid wsp:val=&quot;004B0EA1&quot;/&gt;&lt;wsp:rsid wsp:val=&quot;004C46C4&quot;/&gt;&lt;wsp:rsid wsp:val=&quot;004D2334&quot;/&gt;&lt;wsp:rsid wsp:val=&quot;004D2574&quot;/&gt;&lt;wsp:rsid wsp:val=&quot;004D3478&quot;/&gt;&lt;wsp:rsid wsp:val=&quot;004E27C2&quot;/&gt;&lt;wsp:rsid wsp:val=&quot;004E63AE&quot;/&gt;&lt;wsp:rsid wsp:val=&quot;004E7567&quot;/&gt;&lt;wsp:rsid wsp:val=&quot;004F7E19&quot;/&gt;&lt;wsp:rsid wsp:val=&quot;005016B6&quot;/&gt;&lt;wsp:rsid wsp:val=&quot;005072F7&quot;/&gt;&lt;wsp:rsid wsp:val=&quot;00507959&quot;/&gt;&lt;wsp:rsid wsp:val=&quot;00513075&quot;/&gt;&lt;wsp:rsid wsp:val=&quot;005160BB&quot;/&gt;&lt;wsp:rsid wsp:val=&quot;00517531&quot;/&gt;&lt;wsp:rsid wsp:val=&quot;00524CAE&quot;/&gt;&lt;wsp:rsid wsp:val=&quot;00530E71&quot;/&gt;&lt;wsp:rsid wsp:val=&quot;00537F63&quot;/&gt;&lt;wsp:rsid wsp:val=&quot;00545E77&quot;/&gt;&lt;wsp:rsid wsp:val=&quot;005525DC&quot;/&gt;&lt;wsp:rsid wsp:val=&quot;0055516E&quot;/&gt;&lt;wsp:rsid wsp:val=&quot;005619B4&quot;/&gt;&lt;wsp:rsid wsp:val=&quot;005626F0&quot;/&gt;&lt;wsp:rsid wsp:val=&quot;00571159&quot;/&gt;&lt;wsp:rsid wsp:val=&quot;00571669&quot;/&gt;&lt;wsp:rsid wsp:val=&quot;00571795&quot;/&gt;&lt;wsp:rsid wsp:val=&quot;00571FE2&quot;/&gt;&lt;wsp:rsid wsp:val=&quot;00572AF1&quot;/&gt;&lt;wsp:rsid wsp:val=&quot;00574B23&quot;/&gt;&lt;wsp:rsid wsp:val=&quot;00574EEE&quot;/&gt;&lt;wsp:rsid wsp:val=&quot;00577959&quot;/&gt;&lt;wsp:rsid wsp:val=&quot;0058012C&quot;/&gt;&lt;wsp:rsid wsp:val=&quot;0058088D&quot;/&gt;&lt;wsp:rsid wsp:val=&quot;00580A9A&quot;/&gt;&lt;wsp:rsid wsp:val=&quot;00594894&quot;/&gt;&lt;wsp:rsid wsp:val=&quot;005A1B6B&quot;/&gt;&lt;wsp:rsid wsp:val=&quot;005A4208&quot;/&gt;&lt;wsp:rsid wsp:val=&quot;005B23CB&quot;/&gt;&lt;wsp:rsid wsp:val=&quot;005C3ACA&quot;/&gt;&lt;wsp:rsid wsp:val=&quot;005C71B7&quot;/&gt;&lt;wsp:rsid wsp:val=&quot;005D2F18&quot;/&gt;&lt;wsp:rsid wsp:val=&quot;005D3F92&quot;/&gt;&lt;wsp:rsid wsp:val=&quot;005D6DC7&quot;/&gt;&lt;wsp:rsid wsp:val=&quot;005E697F&quot;/&gt;&lt;wsp:rsid wsp:val=&quot;005E6F75&quot;/&gt;&lt;wsp:rsid wsp:val=&quot;005F7506&quot;/&gt;&lt;wsp:rsid wsp:val=&quot;00600A3F&quot;/&gt;&lt;wsp:rsid wsp:val=&quot;00600B44&quot;/&gt;&lt;wsp:rsid wsp:val=&quot;006013E8&quot;/&gt;&lt;wsp:rsid wsp:val=&quot;0060149F&quot;/&gt;&lt;wsp:rsid wsp:val=&quot;00602EE7&quot;/&gt;&lt;wsp:rsid wsp:val=&quot;006056A6&quot;/&gt;&lt;wsp:rsid wsp:val=&quot;0061737A&quot;/&gt;&lt;wsp:rsid wsp:val=&quot;00626A61&quot;/&gt;&lt;wsp:rsid wsp:val=&quot;00627690&quot;/&gt;&lt;wsp:rsid wsp:val=&quot;006364CE&quot;/&gt;&lt;wsp:rsid wsp:val=&quot;006369A6&quot;/&gt;&lt;wsp:rsid wsp:val=&quot;006375EC&quot;/&gt;&lt;wsp:rsid wsp:val=&quot;0064089C&quot;/&gt;&lt;wsp:rsid wsp:val=&quot;00652442&quot;/&gt;&lt;wsp:rsid wsp:val=&quot;00654E67&quot;/&gt;&lt;wsp:rsid wsp:val=&quot;0065681D&quot;/&gt;&lt;wsp:rsid wsp:val=&quot;00656A0E&quot;/&gt;&lt;wsp:rsid wsp:val=&quot;00664E94&quot;/&gt;&lt;wsp:rsid wsp:val=&quot;00672C90&quot;/&gt;&lt;wsp:rsid wsp:val=&quot;006757E3&quot;/&gt;&lt;wsp:rsid wsp:val=&quot;006816F9&quot;/&gt;&lt;wsp:rsid wsp:val=&quot;00682D8E&quot;/&gt;&lt;wsp:rsid wsp:val=&quot;00683FA7&quot;/&gt;&lt;wsp:rsid wsp:val=&quot;006859CF&quot;/&gt;&lt;wsp:rsid wsp:val=&quot;00687108&quot;/&gt;&lt;wsp:rsid wsp:val=&quot;0069408F&quot;/&gt;&lt;wsp:rsid wsp:val=&quot;006A4308&quot;/&gt;&lt;wsp:rsid wsp:val=&quot;006B48BB&quot;/&gt;&lt;wsp:rsid wsp:val=&quot;006B5FE8&quot;/&gt;&lt;wsp:rsid wsp:val=&quot;006B718F&quot;/&gt;&lt;wsp:rsid wsp:val=&quot;006C4373&quot;/&gt;&lt;wsp:rsid wsp:val=&quot;006C5079&quot;/&gt;&lt;wsp:rsid wsp:val=&quot;006D13ED&quot;/&gt;&lt;wsp:rsid wsp:val=&quot;006D1451&quot;/&gt;&lt;wsp:rsid wsp:val=&quot;006D1E07&quot;/&gt;&lt;wsp:rsid wsp:val=&quot;006E2509&quot;/&gt;&lt;wsp:rsid wsp:val=&quot;00702A32&quot;/&gt;&lt;wsp:rsid wsp:val=&quot;0070720C&quot;/&gt;&lt;wsp:rsid wsp:val=&quot;007109B2&quot;/&gt;&lt;wsp:rsid wsp:val=&quot;00715997&quot;/&gt;&lt;wsp:rsid wsp:val=&quot;00715DF5&quot;/&gt;&lt;wsp:rsid wsp:val=&quot;00716170&quot;/&gt;&lt;wsp:rsid wsp:val=&quot;00720A63&quot;/&gt;&lt;wsp:rsid wsp:val=&quot;00724C7A&quot;/&gt;&lt;wsp:rsid wsp:val=&quot;00727A94&quot;/&gt;&lt;wsp:rsid wsp:val=&quot;007303AC&quot;/&gt;&lt;wsp:rsid wsp:val=&quot;00735326&quot;/&gt;&lt;wsp:rsid wsp:val=&quot;00744A46&quot;/&gt;&lt;wsp:rsid wsp:val=&quot;00747B2F&quot;/&gt;&lt;wsp:rsid wsp:val=&quot;00751415&quot;/&gt;&lt;wsp:rsid wsp:val=&quot;0075296C&quot;/&gt;&lt;wsp:rsid wsp:val=&quot;0075417E&quot;/&gt;&lt;wsp:rsid wsp:val=&quot;00757E7B&quot;/&gt;&lt;wsp:rsid wsp:val=&quot;007605F5&quot;/&gt;&lt;wsp:rsid wsp:val=&quot;00760959&quot;/&gt;&lt;wsp:rsid wsp:val=&quot;00762D07&quot;/&gt;&lt;wsp:rsid wsp:val=&quot;00767018&quot;/&gt;&lt;wsp:rsid wsp:val=&quot;00771261&quot;/&gt;&lt;wsp:rsid wsp:val=&quot;00771F14&quot;/&gt;&lt;wsp:rsid wsp:val=&quot;0077262D&quot;/&gt;&lt;wsp:rsid wsp:val=&quot;0077522C&quot;/&gt;&lt;wsp:rsid wsp:val=&quot;00776E92&quot;/&gt;&lt;wsp:rsid wsp:val=&quot;00784744&quot;/&gt;&lt;wsp:rsid wsp:val=&quot;00785E40&quot;/&gt;&lt;wsp:rsid wsp:val=&quot;00787CB9&quot;/&gt;&lt;wsp:rsid wsp:val=&quot;00794EFE&quot;/&gt;&lt;wsp:rsid wsp:val=&quot;00796E1A&quot;/&gt;&lt;wsp:rsid wsp:val=&quot;007B28C5&quot;/&gt;&lt;wsp:rsid wsp:val=&quot;007C1A23&quot;/&gt;&lt;wsp:rsid wsp:val=&quot;007C2444&quot;/&gt;&lt;wsp:rsid wsp:val=&quot;007D0243&quot;/&gt;&lt;wsp:rsid wsp:val=&quot;007D3E5A&quot;/&gt;&lt;wsp:rsid wsp:val=&quot;007D4B0F&quot;/&gt;&lt;wsp:rsid wsp:val=&quot;007D6254&quot;/&gt;&lt;wsp:rsid wsp:val=&quot;007D7D9A&quot;/&gt;&lt;wsp:rsid wsp:val=&quot;007E2FD8&quot;/&gt;&lt;wsp:rsid wsp:val=&quot;007E4DE2&quot;/&gt;&lt;wsp:rsid wsp:val=&quot;007E5D14&quot;/&gt;&lt;wsp:rsid wsp:val=&quot;007E76C0&quot;/&gt;&lt;wsp:rsid wsp:val=&quot;007F548C&quot;/&gt;&lt;wsp:rsid wsp:val=&quot;007F71F8&quot;/&gt;&lt;wsp:rsid wsp:val=&quot;0080093F&quot;/&gt;&lt;wsp:rsid wsp:val=&quot;00800D2D&quot;/&gt;&lt;wsp:rsid wsp:val=&quot;00802DD7&quot;/&gt;&lt;wsp:rsid wsp:val=&quot;00807552&quot;/&gt;&lt;wsp:rsid wsp:val=&quot;00810F26&quot;/&gt;&lt;wsp:rsid wsp:val=&quot;00813E5D&quot;/&gt;&lt;wsp:rsid wsp:val=&quot;0081637D&quot;/&gt;&lt;wsp:rsid wsp:val=&quot;008209BA&quot;/&gt;&lt;wsp:rsid wsp:val=&quot;008246FB&quot;/&gt;&lt;wsp:rsid wsp:val=&quot;00826A12&quot;/&gt;&lt;wsp:rsid wsp:val=&quot;00827524&quot;/&gt;&lt;wsp:rsid wsp:val=&quot;00833E8E&quot;/&gt;&lt;wsp:rsid wsp:val=&quot;0085426E&quot;/&gt;&lt;wsp:rsid wsp:val=&quot;0086117B&quot;/&gt;&lt;wsp:rsid wsp:val=&quot;008612C8&quot;/&gt;&lt;wsp:rsid wsp:val=&quot;00861660&quot;/&gt;&lt;wsp:rsid wsp:val=&quot;00863E13&quot;/&gt;&lt;wsp:rsid wsp:val=&quot;008702DD&quot;/&gt;&lt;wsp:rsid wsp:val=&quot;0088328D&quot;/&gt;&lt;wsp:rsid wsp:val=&quot;00883A98&quot;/&gt;&lt;wsp:rsid wsp:val=&quot;00884068&quot;/&gt;&lt;wsp:rsid wsp:val=&quot;0088458B&quot;/&gt;&lt;wsp:rsid wsp:val=&quot;008873FF&quot;/&gt;&lt;wsp:rsid wsp:val=&quot;0089794A&quot;/&gt;&lt;wsp:rsid wsp:val=&quot;008A0CF8&quot;/&gt;&lt;wsp:rsid wsp:val=&quot;008A3135&quot;/&gt;&lt;wsp:rsid wsp:val=&quot;008A52D7&quot;/&gt;&lt;wsp:rsid wsp:val=&quot;008A62BA&quot;/&gt;&lt;wsp:rsid wsp:val=&quot;008B3226&quot;/&gt;&lt;wsp:rsid wsp:val=&quot;008B4268&quot;/&gt;&lt;wsp:rsid wsp:val=&quot;008C2462&quot;/&gt;&lt;wsp:rsid wsp:val=&quot;008C5DBA&quot;/&gt;&lt;wsp:rsid wsp:val=&quot;008D29F6&quot;/&gt;&lt;wsp:rsid wsp:val=&quot;008D374F&quot;/&gt;&lt;wsp:rsid wsp:val=&quot;008D4D0A&quot;/&gt;&lt;wsp:rsid wsp:val=&quot;008E605B&quot;/&gt;&lt;wsp:rsid wsp:val=&quot;008F0312&quot;/&gt;&lt;wsp:rsid wsp:val=&quot;009035F7&quot;/&gt;&lt;wsp:rsid wsp:val=&quot;0090631F&quot;/&gt;&lt;wsp:rsid wsp:val=&quot;009103F1&quot;/&gt;&lt;wsp:rsid wsp:val=&quot;00920928&quot;/&gt;&lt;wsp:rsid wsp:val=&quot;00922473&quot;/&gt;&lt;wsp:rsid wsp:val=&quot;00922D52&quot;/&gt;&lt;wsp:rsid wsp:val=&quot;00927CC2&quot;/&gt;&lt;wsp:rsid wsp:val=&quot;0094016C&quot;/&gt;&lt;wsp:rsid wsp:val=&quot;0094151F&quot;/&gt;&lt;wsp:rsid wsp:val=&quot;009425AF&quot;/&gt;&lt;wsp:rsid wsp:val=&quot;009430BA&quot;/&gt;&lt;wsp:rsid wsp:val=&quot;009435A8&quot;/&gt;&lt;wsp:rsid wsp:val=&quot;009446B6&quot;/&gt;&lt;wsp:rsid wsp:val=&quot;00947B21&quot;/&gt;&lt;wsp:rsid wsp:val=&quot;009501A7&quot;/&gt;&lt;wsp:rsid wsp:val=&quot;00955487&quot;/&gt;&lt;wsp:rsid wsp:val=&quot;0095581D&quot;/&gt;&lt;wsp:rsid wsp:val=&quot;00962911&quot;/&gt;&lt;wsp:rsid wsp:val=&quot;00976026&quot;/&gt;&lt;wsp:rsid wsp:val=&quot;009773F8&quot;/&gt;&lt;wsp:rsid wsp:val=&quot;009802BB&quot;/&gt;&lt;wsp:rsid wsp:val=&quot;00981271&quot;/&gt;&lt;wsp:rsid wsp:val=&quot;009867BB&quot;/&gt;&lt;wsp:rsid wsp:val=&quot;0099136E&quot;/&gt;&lt;wsp:rsid wsp:val=&quot;00992069&quot;/&gt;&lt;wsp:rsid wsp:val=&quot;00993009&quot;/&gt;&lt;wsp:rsid wsp:val=&quot;009938E6&quot;/&gt;&lt;wsp:rsid wsp:val=&quot;0099522D&quot;/&gt;&lt;wsp:rsid wsp:val=&quot;00995EF8&quot;/&gt;&lt;wsp:rsid wsp:val=&quot;009972E4&quot;/&gt;&lt;wsp:rsid wsp:val=&quot;009A2B56&quot;/&gt;&lt;wsp:rsid wsp:val=&quot;009A3F17&quot;/&gt;&lt;wsp:rsid wsp:val=&quot;009B58D1&quot;/&gt;&lt;wsp:rsid wsp:val=&quot;009B66B2&quot;/&gt;&lt;wsp:rsid wsp:val=&quot;009C1531&quot;/&gt;&lt;wsp:rsid wsp:val=&quot;009D4036&quot;/&gt;&lt;wsp:rsid wsp:val=&quot;009D442F&quot;/&gt;&lt;wsp:rsid wsp:val=&quot;009D4C18&quot;/&gt;&lt;wsp:rsid wsp:val=&quot;009D6402&quot;/&gt;&lt;wsp:rsid wsp:val=&quot;009F273A&quot;/&gt;&lt;wsp:rsid wsp:val=&quot;00A03BC9&quot;/&gt;&lt;wsp:rsid wsp:val=&quot;00A049C2&quot;/&gt;&lt;wsp:rsid wsp:val=&quot;00A07B61&quot;/&gt;&lt;wsp:rsid wsp:val=&quot;00A1082D&quot;/&gt;&lt;wsp:rsid wsp:val=&quot;00A16ADE&quot;/&gt;&lt;wsp:rsid wsp:val=&quot;00A26201&quot;/&gt;&lt;wsp:rsid wsp:val=&quot;00A34626&quot;/&gt;&lt;wsp:rsid wsp:val=&quot;00A374B4&quot;/&gt;&lt;wsp:rsid wsp:val=&quot;00A42236&quot;/&gt;&lt;wsp:rsid wsp:val=&quot;00A43221&quot;/&gt;&lt;wsp:rsid wsp:val=&quot;00A4383B&quot;/&gt;&lt;wsp:rsid wsp:val=&quot;00A51CA7&quot;/&gt;&lt;wsp:rsid wsp:val=&quot;00A526D7&quot;/&gt;&lt;wsp:rsid wsp:val=&quot;00A55CD4&quot;/&gt;&lt;wsp:rsid wsp:val=&quot;00A701A7&quot;/&gt;&lt;wsp:rsid wsp:val=&quot;00A75AB5&quot;/&gt;&lt;wsp:rsid wsp:val=&quot;00A76342&quot;/&gt;&lt;wsp:rsid wsp:val=&quot;00A83386&quot;/&gt;&lt;wsp:rsid wsp:val=&quot;00A836D9&quot;/&gt;&lt;wsp:rsid wsp:val=&quot;00A86221&quot;/&gt;&lt;wsp:rsid wsp:val=&quot;00A86609&quot;/&gt;&lt;wsp:rsid wsp:val=&quot;00A908E5&quot;/&gt;&lt;wsp:rsid wsp:val=&quot;00AA2B68&quot;/&gt;&lt;wsp:rsid wsp:val=&quot;00AB3C2F&quot;/&gt;&lt;wsp:rsid wsp:val=&quot;00AB514D&quot;/&gt;&lt;wsp:rsid wsp:val=&quot;00AC03B4&quot;/&gt;&lt;wsp:rsid wsp:val=&quot;00AC4616&quot;/&gt;&lt;wsp:rsid wsp:val=&quot;00AC6905&quot;/&gt;&lt;wsp:rsid wsp:val=&quot;00AE1832&quot;/&gt;&lt;wsp:rsid wsp:val=&quot;00AE1BD3&quot;/&gt;&lt;wsp:rsid wsp:val=&quot;00AE5F10&quot;/&gt;&lt;wsp:rsid wsp:val=&quot;00AE66B7&quot;/&gt;&lt;wsp:rsid wsp:val=&quot;00AF527E&quot;/&gt;&lt;wsp:rsid wsp:val=&quot;00AF6ED8&quot;/&gt;&lt;wsp:rsid wsp:val=&quot;00B034F7&quot;/&gt;&lt;wsp:rsid wsp:val=&quot;00B07551&quot;/&gt;&lt;wsp:rsid wsp:val=&quot;00B11647&quot;/&gt;&lt;wsp:rsid wsp:val=&quot;00B13DAB&quot;/&gt;&lt;wsp:rsid wsp:val=&quot;00B227A4&quot;/&gt;&lt;wsp:rsid wsp:val=&quot;00B23D48&quot;/&gt;&lt;wsp:rsid wsp:val=&quot;00B25C0D&quot;/&gt;&lt;wsp:rsid wsp:val=&quot;00B275DB&quot;/&gt;&lt;wsp:rsid wsp:val=&quot;00B3045E&quot;/&gt;&lt;wsp:rsid wsp:val=&quot;00B31A31&quot;/&gt;&lt;wsp:rsid wsp:val=&quot;00B32FDF&quot;/&gt;&lt;wsp:rsid wsp:val=&quot;00B40FA5&quot;/&gt;&lt;wsp:rsid wsp:val=&quot;00B67C1B&quot;/&gt;&lt;wsp:rsid wsp:val=&quot;00B80E27&quot;/&gt;&lt;wsp:rsid wsp:val=&quot;00B81EF0&quot;/&gt;&lt;wsp:rsid wsp:val=&quot;00B83C93&quot;/&gt;&lt;wsp:rsid wsp:val=&quot;00B847B3&quot;/&gt;&lt;wsp:rsid wsp:val=&quot;00B930D3&quot;/&gt;&lt;wsp:rsid wsp:val=&quot;00B93E7F&quot;/&gt;&lt;wsp:rsid wsp:val=&quot;00B977B6&quot;/&gt;&lt;wsp:rsid wsp:val=&quot;00BA1143&quot;/&gt;&lt;wsp:rsid wsp:val=&quot;00BA5F12&quot;/&gt;&lt;wsp:rsid wsp:val=&quot;00BB0725&quot;/&gt;&lt;wsp:rsid wsp:val=&quot;00BB306E&quot;/&gt;&lt;wsp:rsid wsp:val=&quot;00BB37C6&quot;/&gt;&lt;wsp:rsid wsp:val=&quot;00BB7991&quot;/&gt;&lt;wsp:rsid wsp:val=&quot;00BC050C&quot;/&gt;&lt;wsp:rsid wsp:val=&quot;00BC2262&quot;/&gt;&lt;wsp:rsid wsp:val=&quot;00BC3B65&quot;/&gt;&lt;wsp:rsid wsp:val=&quot;00BD0EBF&quot;/&gt;&lt;wsp:rsid wsp:val=&quot;00BE48F4&quot;/&gt;&lt;wsp:rsid wsp:val=&quot;00BE63B4&quot;/&gt;&lt;wsp:rsid wsp:val=&quot;00BF31B1&quot;/&gt;&lt;wsp:rsid wsp:val=&quot;00C00348&quot;/&gt;&lt;wsp:rsid wsp:val=&quot;00C00646&quot;/&gt;&lt;wsp:rsid wsp:val=&quot;00C0204C&quot;/&gt;&lt;wsp:rsid wsp:val=&quot;00C06899&quot;/&gt;&lt;wsp:rsid wsp:val=&quot;00C12D42&quot;/&gt;&lt;wsp:rsid wsp:val=&quot;00C17D0D&quot;/&gt;&lt;wsp:rsid wsp:val=&quot;00C24D85&quot;/&gt;&lt;wsp:rsid wsp:val=&quot;00C35D8F&quot;/&gt;&lt;wsp:rsid wsp:val=&quot;00C36EAA&quot;/&gt;&lt;wsp:rsid wsp:val=&quot;00C435B5&quot;/&gt;&lt;wsp:rsid wsp:val=&quot;00C44DBA&quot;/&gt;&lt;wsp:rsid wsp:val=&quot;00C4651B&quot;/&gt;&lt;wsp:rsid wsp:val=&quot;00C67157&quot;/&gt;&lt;wsp:rsid wsp:val=&quot;00C706D2&quot;/&gt;&lt;wsp:rsid wsp:val=&quot;00C7246D&quot;/&gt;&lt;wsp:rsid wsp:val=&quot;00C8033F&quot;/&gt;&lt;wsp:rsid wsp:val=&quot;00C803E5&quot;/&gt;&lt;wsp:rsid wsp:val=&quot;00C80880&quot;/&gt;&lt;wsp:rsid wsp:val=&quot;00C80BFF&quot;/&gt;&lt;wsp:rsid wsp:val=&quot;00C81110&quot;/&gt;&lt;wsp:rsid wsp:val=&quot;00C839A6&quot;/&gt;&lt;wsp:rsid wsp:val=&quot;00C9050A&quot;/&gt;&lt;wsp:rsid wsp:val=&quot;00C94EB4&quot;/&gt;&lt;wsp:rsid wsp:val=&quot;00C97686&quot;/&gt;&lt;wsp:rsid wsp:val=&quot;00CB341E&quot;/&gt;&lt;wsp:rsid wsp:val=&quot;00CB3A0E&quot;/&gt;&lt;wsp:rsid wsp:val=&quot;00CC2D62&quot;/&gt;&lt;wsp:rsid wsp:val=&quot;00CC6E45&quot;/&gt;&lt;wsp:rsid wsp:val=&quot;00CD4757&quot;/&gt;&lt;wsp:rsid wsp:val=&quot;00CD7F9A&quot;/&gt;&lt;wsp:rsid wsp:val=&quot;00CF273C&quot;/&gt;&lt;wsp:rsid wsp:val=&quot;00D10D46&quot;/&gt;&lt;wsp:rsid wsp:val=&quot;00D21FAC&quot;/&gt;&lt;wsp:rsid wsp:val=&quot;00D240FC&quot;/&gt;&lt;wsp:rsid wsp:val=&quot;00D27032&quot;/&gt;&lt;wsp:rsid wsp:val=&quot;00D309EA&quot;/&gt;&lt;wsp:rsid wsp:val=&quot;00D32507&quot;/&gt;&lt;wsp:rsid wsp:val=&quot;00D36A2A&quot;/&gt;&lt;wsp:rsid wsp:val=&quot;00D36F51&quot;/&gt;&lt;wsp:rsid wsp:val=&quot;00D4227F&quot;/&gt;&lt;wsp:rsid wsp:val=&quot;00D43F6D&quot;/&gt;&lt;wsp:rsid wsp:val=&quot;00D47591&quot;/&gt;&lt;wsp:rsid wsp:val=&quot;00D52880&quot;/&gt;&lt;wsp:rsid wsp:val=&quot;00D56DD8&quot;/&gt;&lt;wsp:rsid wsp:val=&quot;00D63494&quot;/&gt;&lt;wsp:rsid wsp:val=&quot;00D677D3&quot;/&gt;&lt;wsp:rsid wsp:val=&quot;00D74B09&quot;/&gt;&lt;wsp:rsid wsp:val=&quot;00D81675&quot;/&gt;&lt;wsp:rsid wsp:val=&quot;00D838F9&quot;/&gt;&lt;wsp:rsid wsp:val=&quot;00D84DCB&quot;/&gt;&lt;wsp:rsid wsp:val=&quot;00D8532B&quot;/&gt;&lt;wsp:rsid wsp:val=&quot;00D856A4&quot;/&gt;&lt;wsp:rsid wsp:val=&quot;00D85B95&quot;/&gt;&lt;wsp:rsid wsp:val=&quot;00D86E3A&quot;/&gt;&lt;wsp:rsid wsp:val=&quot;00D91B0F&quot;/&gt;&lt;wsp:rsid wsp:val=&quot;00D93FF5&quot;/&gt;&lt;wsp:rsid wsp:val=&quot;00DA5294&quot;/&gt;&lt;wsp:rsid wsp:val=&quot;00DA6819&quot;/&gt;&lt;wsp:rsid wsp:val=&quot;00DA75FE&quot;/&gt;&lt;wsp:rsid wsp:val=&quot;00DB63A1&quot;/&gt;&lt;wsp:rsid wsp:val=&quot;00DC5579&quot;/&gt;&lt;wsp:rsid wsp:val=&quot;00DC5BE6&quot;/&gt;&lt;wsp:rsid wsp:val=&quot;00DD6961&quot;/&gt;&lt;wsp:rsid wsp:val=&quot;00DE1972&quot;/&gt;&lt;wsp:rsid wsp:val=&quot;00DE5094&quot;/&gt;&lt;wsp:rsid wsp:val=&quot;00DE5191&quot;/&gt;&lt;wsp:rsid wsp:val=&quot;00DE6044&quot;/&gt;&lt;wsp:rsid wsp:val=&quot;00DF1E3D&quot;/&gt;&lt;wsp:rsid wsp:val=&quot;00DF3ED9&quot;/&gt;&lt;wsp:rsid wsp:val=&quot;00DF556B&quot;/&gt;&lt;wsp:rsid wsp:val=&quot;00E04256&quot;/&gt;&lt;wsp:rsid wsp:val=&quot;00E04EFD&quot;/&gt;&lt;wsp:rsid wsp:val=&quot;00E11D97&quot;/&gt;&lt;wsp:rsid wsp:val=&quot;00E2113F&quot;/&gt;&lt;wsp:rsid wsp:val=&quot;00E22EAE&quot;/&gt;&lt;wsp:rsid wsp:val=&quot;00E23221&quot;/&gt;&lt;wsp:rsid wsp:val=&quot;00E2412E&quot;/&gt;&lt;wsp:rsid wsp:val=&quot;00E25E89&quot;/&gt;&lt;wsp:rsid wsp:val=&quot;00E26D94&quot;/&gt;&lt;wsp:rsid wsp:val=&quot;00E30387&quot;/&gt;&lt;wsp:rsid wsp:val=&quot;00E31774&quot;/&gt;&lt;wsp:rsid wsp:val=&quot;00E36A45&quot;/&gt;&lt;wsp:rsid wsp:val=&quot;00E40A82&quot;/&gt;&lt;wsp:rsid wsp:val=&quot;00E42A3F&quot;/&gt;&lt;wsp:rsid wsp:val=&quot;00E528F6&quot;/&gt;&lt;wsp:rsid wsp:val=&quot;00E53870&quot;/&gt;&lt;wsp:rsid wsp:val=&quot;00E54B35&quot;/&gt;&lt;wsp:rsid wsp:val=&quot;00E60B15&quot;/&gt;&lt;wsp:rsid wsp:val=&quot;00E63367&quot;/&gt;&lt;wsp:rsid wsp:val=&quot;00E6471D&quot;/&gt;&lt;wsp:rsid wsp:val=&quot;00E8045A&quot;/&gt;&lt;wsp:rsid wsp:val=&quot;00E91012&quot;/&gt;&lt;wsp:rsid wsp:val=&quot;00EA0EE6&quot;/&gt;&lt;wsp:rsid wsp:val=&quot;00EA1DAB&quot;/&gt;&lt;wsp:rsid wsp:val=&quot;00EA33D9&quot;/&gt;&lt;wsp:rsid wsp:val=&quot;00EB1B42&quot;/&gt;&lt;wsp:rsid wsp:val=&quot;00EB26C8&quot;/&gt;&lt;wsp:rsid wsp:val=&quot;00EB561F&quot;/&gt;&lt;wsp:rsid wsp:val=&quot;00ED389C&quot;/&gt;&lt;wsp:rsid wsp:val=&quot;00ED4E2D&quot;/&gt;&lt;wsp:rsid wsp:val=&quot;00EF0D68&quot;/&gt;&lt;wsp:rsid wsp:val=&quot;00EF12E7&quot;/&gt;&lt;wsp:rsid wsp:val=&quot;00EF5B6E&quot;/&gt;&lt;wsp:rsid wsp:val=&quot;00F0568B&quot;/&gt;&lt;wsp:rsid wsp:val=&quot;00F05D73&quot;/&gt;&lt;wsp:rsid wsp:val=&quot;00F12FE9&quot;/&gt;&lt;wsp:rsid wsp:val=&quot;00F13DA1&quot;/&gt;&lt;wsp:rsid wsp:val=&quot;00F17365&quot;/&gt;&lt;wsp:rsid wsp:val=&quot;00F221EF&quot;/&gt;&lt;wsp:rsid wsp:val=&quot;00F27A94&quot;/&gt;&lt;wsp:rsid wsp:val=&quot;00F32A9B&quot;/&gt;&lt;wsp:rsid wsp:val=&quot;00F419D6&quot;/&gt;&lt;wsp:rsid wsp:val=&quot;00F42DC7&quot;/&gt;&lt;wsp:rsid wsp:val=&quot;00F43D63&quot;/&gt;&lt;wsp:rsid wsp:val=&quot;00F45AA8&quot;/&gt;&lt;wsp:rsid wsp:val=&quot;00F45E02&quot;/&gt;&lt;wsp:rsid wsp:val=&quot;00F4697D&quot;/&gt;&lt;wsp:rsid wsp:val=&quot;00F47E89&quot;/&gt;&lt;wsp:rsid wsp:val=&quot;00F55493&quot;/&gt;&lt;wsp:rsid wsp:val=&quot;00F70DAA&quot;/&gt;&lt;wsp:rsid wsp:val=&quot;00F713FD&quot;/&gt;&lt;wsp:rsid wsp:val=&quot;00F7461B&quot;/&gt;&lt;wsp:rsid wsp:val=&quot;00F82CB3&quot;/&gt;&lt;wsp:rsid wsp:val=&quot;00F83BF4&quot;/&gt;&lt;wsp:rsid wsp:val=&quot;00F85D5E&quot;/&gt;&lt;wsp:rsid wsp:val=&quot;00F92660&quot;/&gt;&lt;wsp:rsid wsp:val=&quot;00F95146&quot;/&gt;&lt;wsp:rsid wsp:val=&quot;00F96FEA&quot;/&gt;&lt;wsp:rsid wsp:val=&quot;00FA2108&quot;/&gt;&lt;wsp:rsid wsp:val=&quot;00FA44F2&quot;/&gt;&lt;wsp:rsid wsp:val=&quot;00FB24A3&quot;/&gt;&lt;wsp:rsid wsp:val=&quot;00FB76B8&quot;/&gt;&lt;wsp:rsid wsp:val=&quot;00FC2A12&quot;/&gt;&lt;wsp:rsid wsp:val=&quot;00FC5E7B&quot;/&gt;&lt;wsp:rsid wsp:val=&quot;00FC7C4B&quot;/&gt;&lt;wsp:rsid wsp:val=&quot;00FD08E3&quot;/&gt;&lt;wsp:rsid wsp:val=&quot;00FD1885&quot;/&gt;&lt;wsp:rsid wsp:val=&quot;00FD1FFB&quot;/&gt;&lt;wsp:rsid wsp:val=&quot;00FD234C&quot;/&gt;&lt;wsp:rsid wsp:val=&quot;00FD640C&quot;/&gt;&lt;wsp:rsid wsp:val=&quot;00FE3EBF&quot;/&gt;&lt;wsp:rsid wsp:val=&quot;00FE65B6&quot;/&gt;&lt;wsp:rsid wsp:val=&quot;00FF29C5&quot;/&gt;&lt;wsp:rsid wsp:val=&quot;00FF7489&quot;/&gt;&lt;/wsp:rsids&gt;&lt;/w:docPr&gt;&lt;w:body&gt;&lt;wx:sect&gt;&lt;w:p wsp:rsidR=&quot;00000000&quot; wsp:rsidRDefault=&quot;008209BA&quot; wsp:rsidP=&quot;008209BA&quot;&gt;&lt;m:oMathPara&gt;&lt;m:oMath&gt;&lt;m:r&gt;&lt;w:rPr&gt;&lt;w:rFonts w:ascii=&quot;Cambria Math&quot; w:h-ansi=&quot;Cambria Math&quot; w:cs=&quot;Arial&quot;/&gt;&lt;wx:font wx:val=&quot;Cambria Math&quot;/&gt;&lt;w:i/&gt;&lt;/w:rPr&gt;&lt;m:t&gt;j&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1" o:title="" chromakey="white"/>
          </v:shape>
        </w:pict>
      </w:r>
      <w:r w:rsidR="009D442F" w:rsidRPr="009D442F">
        <w:rPr>
          <w:rFonts w:ascii="Arial" w:hAnsi="Arial" w:cs="Arial"/>
        </w:rPr>
        <w:fldChar w:fldCharType="end"/>
      </w:r>
      <w:r w:rsidR="009D442F" w:rsidRPr="0039134F">
        <w:rPr>
          <w:rFonts w:ascii="Arial" w:hAnsi="Arial" w:cs="Arial"/>
        </w:rPr>
        <w:t xml:space="preserve"> </w:t>
      </w:r>
      <w:r w:rsidRPr="0039134F">
        <w:rPr>
          <w:rFonts w:ascii="Arial" w:hAnsi="Arial" w:cs="Arial"/>
        </w:rPr>
        <w:t xml:space="preserve"> and </w:t>
      </w:r>
      <w:r w:rsidR="009D442F" w:rsidRPr="009D442F">
        <w:rPr>
          <w:rStyle w:val="CommentReference"/>
          <w:szCs w:val="20"/>
          <w:lang w:eastAsia="en-GB" w:bidi="ar-SA"/>
        </w:rPr>
        <w:fldChar w:fldCharType="begin"/>
      </w:r>
      <w:r w:rsidR="009D442F" w:rsidRPr="009D442F">
        <w:rPr>
          <w:rStyle w:val="CommentReference"/>
          <w:szCs w:val="20"/>
          <w:lang w:eastAsia="en-GB" w:bidi="ar-SA"/>
        </w:rPr>
        <w:instrText xml:space="preserve"> QUOTE </w:instrText>
      </w:r>
      <w:r w:rsidR="00252D89">
        <w:rPr>
          <w:position w:val="-6"/>
        </w:rPr>
        <w:pict>
          <v:shape id="_x0000_i1059" type="#_x0000_t75" style="width:37.1pt;height:13.6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461C0F&quot;/&gt;&lt;wsp:rsid wsp:val=&quot;00000DE9&quot;/&gt;&lt;wsp:rsid wsp:val=&quot;0001358A&quot;/&gt;&lt;wsp:rsid wsp:val=&quot;00014909&quot;/&gt;&lt;wsp:rsid wsp:val=&quot;000172C2&quot;/&gt;&lt;wsp:rsid wsp:val=&quot;000202AB&quot;/&gt;&lt;wsp:rsid wsp:val=&quot;000236FF&quot;/&gt;&lt;wsp:rsid wsp:val=&quot;000341BA&quot;/&gt;&lt;wsp:rsid wsp:val=&quot;00043EA1&quot;/&gt;&lt;wsp:rsid wsp:val=&quot;00053557&quot;/&gt;&lt;wsp:rsid wsp:val=&quot;00063263&quot;/&gt;&lt;wsp:rsid wsp:val=&quot;0007738F&quot;/&gt;&lt;wsp:rsid wsp:val=&quot;000878CB&quot;/&gt;&lt;wsp:rsid wsp:val=&quot;000A2B85&quot;/&gt;&lt;wsp:rsid wsp:val=&quot;000A5305&quot;/&gt;&lt;wsp:rsid wsp:val=&quot;000A6C6B&quot;/&gt;&lt;wsp:rsid wsp:val=&quot;000B22C9&quot;/&gt;&lt;wsp:rsid wsp:val=&quot;000B2BF4&quot;/&gt;&lt;wsp:rsid wsp:val=&quot;000B5963&quot;/&gt;&lt;wsp:rsid wsp:val=&quot;000C428C&quot;/&gt;&lt;wsp:rsid wsp:val=&quot;000C7C30&quot;/&gt;&lt;wsp:rsid wsp:val=&quot;000D30CD&quot;/&gt;&lt;wsp:rsid wsp:val=&quot;000D4A78&quot;/&gt;&lt;wsp:rsid wsp:val=&quot;000D7AD3&quot;/&gt;&lt;wsp:rsid wsp:val=&quot;000E0CFA&quot;/&gt;&lt;wsp:rsid wsp:val=&quot;000E0D50&quot;/&gt;&lt;wsp:rsid wsp:val=&quot;000E2314&quot;/&gt;&lt;wsp:rsid wsp:val=&quot;000E3DFC&quot;/&gt;&lt;wsp:rsid wsp:val=&quot;000F7337&quot;/&gt;&lt;wsp:rsid wsp:val=&quot;00104955&quot;/&gt;&lt;wsp:rsid wsp:val=&quot;00105554&quot;/&gt;&lt;wsp:rsid wsp:val=&quot;00105DC3&quot;/&gt;&lt;wsp:rsid wsp:val=&quot;00106B5C&quot;/&gt;&lt;wsp:rsid wsp:val=&quot;0012473C&quot;/&gt;&lt;wsp:rsid wsp:val=&quot;00124B27&quot;/&gt;&lt;wsp:rsid wsp:val=&quot;00143076&quot;/&gt;&lt;wsp:rsid wsp:val=&quot;001436D9&quot;/&gt;&lt;wsp:rsid wsp:val=&quot;00152A2C&quot;/&gt;&lt;wsp:rsid wsp:val=&quot;00157368&quot;/&gt;&lt;wsp:rsid wsp:val=&quot;00157424&quot;/&gt;&lt;wsp:rsid wsp:val=&quot;0016002C&quot;/&gt;&lt;wsp:rsid wsp:val=&quot;00164475&quot;/&gt;&lt;wsp:rsid wsp:val=&quot;001826DD&quot;/&gt;&lt;wsp:rsid wsp:val=&quot;00182D75&quot;/&gt;&lt;wsp:rsid wsp:val=&quot;001A061A&quot;/&gt;&lt;wsp:rsid wsp:val=&quot;001A15E3&quot;/&gt;&lt;wsp:rsid wsp:val=&quot;001A4C5C&quot;/&gt;&lt;wsp:rsid wsp:val=&quot;001A585C&quot;/&gt;&lt;wsp:rsid wsp:val=&quot;001B3719&quot;/&gt;&lt;wsp:rsid wsp:val=&quot;001C0EA8&quot;/&gt;&lt;wsp:rsid wsp:val=&quot;001C0F20&quot;/&gt;&lt;wsp:rsid wsp:val=&quot;001C2C37&quot;/&gt;&lt;wsp:rsid wsp:val=&quot;001C6AF2&quot;/&gt;&lt;wsp:rsid wsp:val=&quot;001D3177&quot;/&gt;&lt;wsp:rsid wsp:val=&quot;001D5471&quot;/&gt;&lt;wsp:rsid wsp:val=&quot;001F1B02&quot;/&gt;&lt;wsp:rsid wsp:val=&quot;001F7C9A&quot;/&gt;&lt;wsp:rsid wsp:val=&quot;00205C8E&quot;/&gt;&lt;wsp:rsid wsp:val=&quot;002104AA&quot;/&gt;&lt;wsp:rsid wsp:val=&quot;00210E96&quot;/&gt;&lt;wsp:rsid wsp:val=&quot;00211FE2&quot;/&gt;&lt;wsp:rsid wsp:val=&quot;00215C9B&quot;/&gt;&lt;wsp:rsid wsp:val=&quot;0022407F&quot;/&gt;&lt;wsp:rsid wsp:val=&quot;00227D3D&quot;/&gt;&lt;wsp:rsid wsp:val=&quot;00230FB5&quot;/&gt;&lt;wsp:rsid wsp:val=&quot;002370B8&quot;/&gt;&lt;wsp:rsid wsp:val=&quot;002449BB&quot;/&gt;&lt;wsp:rsid wsp:val=&quot;0024551A&quot;/&gt;&lt;wsp:rsid wsp:val=&quot;0024679A&quot;/&gt;&lt;wsp:rsid wsp:val=&quot;002471DF&quot;/&gt;&lt;wsp:rsid wsp:val=&quot;00256317&quot;/&gt;&lt;wsp:rsid wsp:val=&quot;00260A0E&quot;/&gt;&lt;wsp:rsid wsp:val=&quot;00261B36&quot;/&gt;&lt;wsp:rsid wsp:val=&quot;00264B3F&quot;/&gt;&lt;wsp:rsid wsp:val=&quot;002709B2&quot;/&gt;&lt;wsp:rsid wsp:val=&quot;002720C0&quot;/&gt;&lt;wsp:rsid wsp:val=&quot;002740E9&quot;/&gt;&lt;wsp:rsid wsp:val=&quot;00274F70&quot;/&gt;&lt;wsp:rsid wsp:val=&quot;00280C6C&quot;/&gt;&lt;wsp:rsid wsp:val=&quot;002841DF&quot;/&gt;&lt;wsp:rsid wsp:val=&quot;002865EC&quot;/&gt;&lt;wsp:rsid wsp:val=&quot;002867ED&quot;/&gt;&lt;wsp:rsid wsp:val=&quot;002938ED&quot;/&gt;&lt;wsp:rsid wsp:val=&quot;002957B7&quot;/&gt;&lt;wsp:rsid wsp:val=&quot;002A2F90&quot;/&gt;&lt;wsp:rsid wsp:val=&quot;002B2FA6&quot;/&gt;&lt;wsp:rsid wsp:val=&quot;002B3B1C&quot;/&gt;&lt;wsp:rsid wsp:val=&quot;002B5BB7&quot;/&gt;&lt;wsp:rsid wsp:val=&quot;002B6EC4&quot;/&gt;&lt;wsp:rsid wsp:val=&quot;002C33C1&quot;/&gt;&lt;wsp:rsid wsp:val=&quot;002C398D&quot;/&gt;&lt;wsp:rsid wsp:val=&quot;002C7C7E&quot;/&gt;&lt;wsp:rsid wsp:val=&quot;002D43C8&quot;/&gt;&lt;wsp:rsid wsp:val=&quot;002E37E1&quot;/&gt;&lt;wsp:rsid wsp:val=&quot;002E3885&quot;/&gt;&lt;wsp:rsid wsp:val=&quot;002E3FEE&quot;/&gt;&lt;wsp:rsid wsp:val=&quot;002E4511&quot;/&gt;&lt;wsp:rsid wsp:val=&quot;002E5EE9&quot;/&gt;&lt;wsp:rsid wsp:val=&quot;002E7A0A&quot;/&gt;&lt;wsp:rsid wsp:val=&quot;002F0F3D&quot;/&gt;&lt;wsp:rsid wsp:val=&quot;002F1B50&quot;/&gt;&lt;wsp:rsid wsp:val=&quot;002F24D4&quot;/&gt;&lt;wsp:rsid wsp:val=&quot;0030370F&quot;/&gt;&lt;wsp:rsid wsp:val=&quot;00303924&quot;/&gt;&lt;wsp:rsid wsp:val=&quot;00304E9B&quot;/&gt;&lt;wsp:rsid wsp:val=&quot;00311864&quot;/&gt;&lt;wsp:rsid wsp:val=&quot;00312D6C&quot;/&gt;&lt;wsp:rsid wsp:val=&quot;00320D80&quot;/&gt;&lt;wsp:rsid wsp:val=&quot;0032182D&quot;/&gt;&lt;wsp:rsid wsp:val=&quot;00321C22&quot;/&gt;&lt;wsp:rsid wsp:val=&quot;00322BCA&quot;/&gt;&lt;wsp:rsid wsp:val=&quot;00323834&quot;/&gt;&lt;wsp:rsid wsp:val=&quot;003332A1&quot;/&gt;&lt;wsp:rsid wsp:val=&quot;00334AD2&quot;/&gt;&lt;wsp:rsid wsp:val=&quot;003353FC&quot;/&gt;&lt;wsp:rsid wsp:val=&quot;00336AC8&quot;/&gt;&lt;wsp:rsid wsp:val=&quot;00346C73&quot;/&gt;&lt;wsp:rsid wsp:val=&quot;0035153D&quot;/&gt;&lt;wsp:rsid wsp:val=&quot;00357AC4&quot;/&gt;&lt;wsp:rsid wsp:val=&quot;0036349D&quot;/&gt;&lt;wsp:rsid wsp:val=&quot;00364942&quot;/&gt;&lt;wsp:rsid wsp:val=&quot;00367BE2&quot;/&gt;&lt;wsp:rsid wsp:val=&quot;00376BAA&quot;/&gt;&lt;wsp:rsid wsp:val=&quot;003779B1&quot;/&gt;&lt;wsp:rsid wsp:val=&quot;00384259&quot;/&gt;&lt;wsp:rsid wsp:val=&quot;003851E3&quot;/&gt;&lt;wsp:rsid wsp:val=&quot;0039134F&quot;/&gt;&lt;wsp:rsid wsp:val=&quot;003939D7&quot;/&gt;&lt;wsp:rsid wsp:val=&quot;003A1D1A&quot;/&gt;&lt;wsp:rsid wsp:val=&quot;003A235F&quot;/&gt;&lt;wsp:rsid wsp:val=&quot;003A4F14&quot;/&gt;&lt;wsp:rsid wsp:val=&quot;003B030D&quot;/&gt;&lt;wsp:rsid wsp:val=&quot;003B2423&quot;/&gt;&lt;wsp:rsid wsp:val=&quot;003C0530&quot;/&gt;&lt;wsp:rsid wsp:val=&quot;003D20BB&quot;/&gt;&lt;wsp:rsid wsp:val=&quot;003D572D&quot;/&gt;&lt;wsp:rsid wsp:val=&quot;003E77B3&quot;/&gt;&lt;wsp:rsid wsp:val=&quot;003F121C&quot;/&gt;&lt;wsp:rsid wsp:val=&quot;003F4C02&quot;/&gt;&lt;wsp:rsid wsp:val=&quot;003F5424&quot;/&gt;&lt;wsp:rsid wsp:val=&quot;003F5527&quot;/&gt;&lt;wsp:rsid wsp:val=&quot;003F642B&quot;/&gt;&lt;wsp:rsid wsp:val=&quot;003F714B&quot;/&gt;&lt;wsp:rsid wsp:val=&quot;004018BB&quot;/&gt;&lt;wsp:rsid wsp:val=&quot;00403DB6&quot;/&gt;&lt;wsp:rsid wsp:val=&quot;00404562&quot;/&gt;&lt;wsp:rsid wsp:val=&quot;00410B09&quot;/&gt;&lt;wsp:rsid wsp:val=&quot;00421A77&quot;/&gt;&lt;wsp:rsid wsp:val=&quot;0042665C&quot;/&gt;&lt;wsp:rsid wsp:val=&quot;00431920&quot;/&gt;&lt;wsp:rsid wsp:val=&quot;00433981&quot;/&gt;&lt;wsp:rsid wsp:val=&quot;00441D1C&quot;/&gt;&lt;wsp:rsid wsp:val=&quot;004430BF&quot;/&gt;&lt;wsp:rsid wsp:val=&quot;00443ACB&quot;/&gt;&lt;wsp:rsid wsp:val=&quot;00461C0F&quot;/&gt;&lt;wsp:rsid wsp:val=&quot;00461C7B&quot;/&gt;&lt;wsp:rsid wsp:val=&quot;004671DD&quot;/&gt;&lt;wsp:rsid wsp:val=&quot;00467287&quot;/&gt;&lt;wsp:rsid wsp:val=&quot;00467CF3&quot;/&gt;&lt;wsp:rsid wsp:val=&quot;0047153F&quot;/&gt;&lt;wsp:rsid wsp:val=&quot;00476A4F&quot;/&gt;&lt;wsp:rsid wsp:val=&quot;00481038&quot;/&gt;&lt;wsp:rsid wsp:val=&quot;00484F2A&quot;/&gt;&lt;wsp:rsid wsp:val=&quot;004858E6&quot;/&gt;&lt;wsp:rsid wsp:val=&quot;00487571&quot;/&gt;&lt;wsp:rsid wsp:val=&quot;004879D0&quot;/&gt;&lt;wsp:rsid wsp:val=&quot;004915A6&quot;/&gt;&lt;wsp:rsid wsp:val=&quot;0049179C&quot;/&gt;&lt;wsp:rsid wsp:val=&quot;00495BFC&quot;/&gt;&lt;wsp:rsid wsp:val=&quot;0049691A&quot;/&gt;&lt;wsp:rsid wsp:val=&quot;00497AFA&quot;/&gt;&lt;wsp:rsid wsp:val=&quot;004A2604&quot;/&gt;&lt;wsp:rsid wsp:val=&quot;004B07ED&quot;/&gt;&lt;wsp:rsid wsp:val=&quot;004B0EA1&quot;/&gt;&lt;wsp:rsid wsp:val=&quot;004C46C4&quot;/&gt;&lt;wsp:rsid wsp:val=&quot;004D2334&quot;/&gt;&lt;wsp:rsid wsp:val=&quot;004D2574&quot;/&gt;&lt;wsp:rsid wsp:val=&quot;004D3478&quot;/&gt;&lt;wsp:rsid wsp:val=&quot;004E27C2&quot;/&gt;&lt;wsp:rsid wsp:val=&quot;004E63AE&quot;/&gt;&lt;wsp:rsid wsp:val=&quot;004E7567&quot;/&gt;&lt;wsp:rsid wsp:val=&quot;004F7E19&quot;/&gt;&lt;wsp:rsid wsp:val=&quot;005016B6&quot;/&gt;&lt;wsp:rsid wsp:val=&quot;005072F7&quot;/&gt;&lt;wsp:rsid wsp:val=&quot;00507959&quot;/&gt;&lt;wsp:rsid wsp:val=&quot;00513075&quot;/&gt;&lt;wsp:rsid wsp:val=&quot;005160BB&quot;/&gt;&lt;wsp:rsid wsp:val=&quot;00517531&quot;/&gt;&lt;wsp:rsid wsp:val=&quot;00524CAE&quot;/&gt;&lt;wsp:rsid wsp:val=&quot;00530E71&quot;/&gt;&lt;wsp:rsid wsp:val=&quot;00537F63&quot;/&gt;&lt;wsp:rsid wsp:val=&quot;00545E77&quot;/&gt;&lt;wsp:rsid wsp:val=&quot;005525DC&quot;/&gt;&lt;wsp:rsid wsp:val=&quot;0055516E&quot;/&gt;&lt;wsp:rsid wsp:val=&quot;005619B4&quot;/&gt;&lt;wsp:rsid wsp:val=&quot;005626F0&quot;/&gt;&lt;wsp:rsid wsp:val=&quot;00571159&quot;/&gt;&lt;wsp:rsid wsp:val=&quot;00571669&quot;/&gt;&lt;wsp:rsid wsp:val=&quot;00571795&quot;/&gt;&lt;wsp:rsid wsp:val=&quot;00571FE2&quot;/&gt;&lt;wsp:rsid wsp:val=&quot;00572AF1&quot;/&gt;&lt;wsp:rsid wsp:val=&quot;00574B23&quot;/&gt;&lt;wsp:rsid wsp:val=&quot;00574EEE&quot;/&gt;&lt;wsp:rsid wsp:val=&quot;00577959&quot;/&gt;&lt;wsp:rsid wsp:val=&quot;0058012C&quot;/&gt;&lt;wsp:rsid wsp:val=&quot;0058088D&quot;/&gt;&lt;wsp:rsid wsp:val=&quot;00580A9A&quot;/&gt;&lt;wsp:rsid wsp:val=&quot;00594894&quot;/&gt;&lt;wsp:rsid wsp:val=&quot;005A1B6B&quot;/&gt;&lt;wsp:rsid wsp:val=&quot;005A4208&quot;/&gt;&lt;wsp:rsid wsp:val=&quot;005B23CB&quot;/&gt;&lt;wsp:rsid wsp:val=&quot;005C3ACA&quot;/&gt;&lt;wsp:rsid wsp:val=&quot;005C71B7&quot;/&gt;&lt;wsp:rsid wsp:val=&quot;005D2F18&quot;/&gt;&lt;wsp:rsid wsp:val=&quot;005D3F92&quot;/&gt;&lt;wsp:rsid wsp:val=&quot;005D6DC7&quot;/&gt;&lt;wsp:rsid wsp:val=&quot;005E697F&quot;/&gt;&lt;wsp:rsid wsp:val=&quot;005E6F75&quot;/&gt;&lt;wsp:rsid wsp:val=&quot;005F7506&quot;/&gt;&lt;wsp:rsid wsp:val=&quot;00600A3F&quot;/&gt;&lt;wsp:rsid wsp:val=&quot;00600B44&quot;/&gt;&lt;wsp:rsid wsp:val=&quot;006013E8&quot;/&gt;&lt;wsp:rsid wsp:val=&quot;0060149F&quot;/&gt;&lt;wsp:rsid wsp:val=&quot;00602EE7&quot;/&gt;&lt;wsp:rsid wsp:val=&quot;006056A6&quot;/&gt;&lt;wsp:rsid wsp:val=&quot;0061737A&quot;/&gt;&lt;wsp:rsid wsp:val=&quot;00626A61&quot;/&gt;&lt;wsp:rsid wsp:val=&quot;00627690&quot;/&gt;&lt;wsp:rsid wsp:val=&quot;006364CE&quot;/&gt;&lt;wsp:rsid wsp:val=&quot;006369A6&quot;/&gt;&lt;wsp:rsid wsp:val=&quot;006375EC&quot;/&gt;&lt;wsp:rsid wsp:val=&quot;0064089C&quot;/&gt;&lt;wsp:rsid wsp:val=&quot;00652442&quot;/&gt;&lt;wsp:rsid wsp:val=&quot;00654E67&quot;/&gt;&lt;wsp:rsid wsp:val=&quot;0065681D&quot;/&gt;&lt;wsp:rsid wsp:val=&quot;00656A0E&quot;/&gt;&lt;wsp:rsid wsp:val=&quot;00664E94&quot;/&gt;&lt;wsp:rsid wsp:val=&quot;00672C90&quot;/&gt;&lt;wsp:rsid wsp:val=&quot;006757E3&quot;/&gt;&lt;wsp:rsid wsp:val=&quot;006816F9&quot;/&gt;&lt;wsp:rsid wsp:val=&quot;00682D8E&quot;/&gt;&lt;wsp:rsid wsp:val=&quot;00683FA7&quot;/&gt;&lt;wsp:rsid wsp:val=&quot;006859CF&quot;/&gt;&lt;wsp:rsid wsp:val=&quot;00687108&quot;/&gt;&lt;wsp:rsid wsp:val=&quot;0069408F&quot;/&gt;&lt;wsp:rsid wsp:val=&quot;006A4308&quot;/&gt;&lt;wsp:rsid wsp:val=&quot;006B48BB&quot;/&gt;&lt;wsp:rsid wsp:val=&quot;006B5FE8&quot;/&gt;&lt;wsp:rsid wsp:val=&quot;006B718F&quot;/&gt;&lt;wsp:rsid wsp:val=&quot;006C4373&quot;/&gt;&lt;wsp:rsid wsp:val=&quot;006C5079&quot;/&gt;&lt;wsp:rsid wsp:val=&quot;006D13ED&quot;/&gt;&lt;wsp:rsid wsp:val=&quot;006D1451&quot;/&gt;&lt;wsp:rsid wsp:val=&quot;006D1E07&quot;/&gt;&lt;wsp:rsid wsp:val=&quot;006E2509&quot;/&gt;&lt;wsp:rsid wsp:val=&quot;00702A32&quot;/&gt;&lt;wsp:rsid wsp:val=&quot;0070720C&quot;/&gt;&lt;wsp:rsid wsp:val=&quot;007109B2&quot;/&gt;&lt;wsp:rsid wsp:val=&quot;00715997&quot;/&gt;&lt;wsp:rsid wsp:val=&quot;00715DF5&quot;/&gt;&lt;wsp:rsid wsp:val=&quot;00716170&quot;/&gt;&lt;wsp:rsid wsp:val=&quot;00720A63&quot;/&gt;&lt;wsp:rsid wsp:val=&quot;00724C7A&quot;/&gt;&lt;wsp:rsid wsp:val=&quot;00727A94&quot;/&gt;&lt;wsp:rsid wsp:val=&quot;007303AC&quot;/&gt;&lt;wsp:rsid wsp:val=&quot;00735326&quot;/&gt;&lt;wsp:rsid wsp:val=&quot;00744A46&quot;/&gt;&lt;wsp:rsid wsp:val=&quot;00747B2F&quot;/&gt;&lt;wsp:rsid wsp:val=&quot;00751415&quot;/&gt;&lt;wsp:rsid wsp:val=&quot;0075296C&quot;/&gt;&lt;wsp:rsid wsp:val=&quot;0075417E&quot;/&gt;&lt;wsp:rsid wsp:val=&quot;00757E7B&quot;/&gt;&lt;wsp:rsid wsp:val=&quot;007605F5&quot;/&gt;&lt;wsp:rsid wsp:val=&quot;00760959&quot;/&gt;&lt;wsp:rsid wsp:val=&quot;00762D07&quot;/&gt;&lt;wsp:rsid wsp:val=&quot;00767018&quot;/&gt;&lt;wsp:rsid wsp:val=&quot;00771261&quot;/&gt;&lt;wsp:rsid wsp:val=&quot;00771F14&quot;/&gt;&lt;wsp:rsid wsp:val=&quot;0077262D&quot;/&gt;&lt;wsp:rsid wsp:val=&quot;0077522C&quot;/&gt;&lt;wsp:rsid wsp:val=&quot;00776E92&quot;/&gt;&lt;wsp:rsid wsp:val=&quot;00784744&quot;/&gt;&lt;wsp:rsid wsp:val=&quot;00785E40&quot;/&gt;&lt;wsp:rsid wsp:val=&quot;00787CB9&quot;/&gt;&lt;wsp:rsid wsp:val=&quot;00794EFE&quot;/&gt;&lt;wsp:rsid wsp:val=&quot;00796E1A&quot;/&gt;&lt;wsp:rsid wsp:val=&quot;007B28C5&quot;/&gt;&lt;wsp:rsid wsp:val=&quot;007C1A23&quot;/&gt;&lt;wsp:rsid wsp:val=&quot;007C2444&quot;/&gt;&lt;wsp:rsid wsp:val=&quot;007D0243&quot;/&gt;&lt;wsp:rsid wsp:val=&quot;007D3E5A&quot;/&gt;&lt;wsp:rsid wsp:val=&quot;007D4B0F&quot;/&gt;&lt;wsp:rsid wsp:val=&quot;007D6254&quot;/&gt;&lt;wsp:rsid wsp:val=&quot;007D7D9A&quot;/&gt;&lt;wsp:rsid wsp:val=&quot;007E2FD8&quot;/&gt;&lt;wsp:rsid wsp:val=&quot;007E4DE2&quot;/&gt;&lt;wsp:rsid wsp:val=&quot;007E5D14&quot;/&gt;&lt;wsp:rsid wsp:val=&quot;007E76C0&quot;/&gt;&lt;wsp:rsid wsp:val=&quot;007F548C&quot;/&gt;&lt;wsp:rsid wsp:val=&quot;007F71F8&quot;/&gt;&lt;wsp:rsid wsp:val=&quot;0080093F&quot;/&gt;&lt;wsp:rsid wsp:val=&quot;00800D2D&quot;/&gt;&lt;wsp:rsid wsp:val=&quot;00802DD7&quot;/&gt;&lt;wsp:rsid wsp:val=&quot;00807552&quot;/&gt;&lt;wsp:rsid wsp:val=&quot;00810F26&quot;/&gt;&lt;wsp:rsid wsp:val=&quot;00813E5D&quot;/&gt;&lt;wsp:rsid wsp:val=&quot;0081637D&quot;/&gt;&lt;wsp:rsid wsp:val=&quot;008246FB&quot;/&gt;&lt;wsp:rsid wsp:val=&quot;00826A12&quot;/&gt;&lt;wsp:rsid wsp:val=&quot;00827524&quot;/&gt;&lt;wsp:rsid wsp:val=&quot;00833E8E&quot;/&gt;&lt;wsp:rsid wsp:val=&quot;0085426E&quot;/&gt;&lt;wsp:rsid wsp:val=&quot;0086117B&quot;/&gt;&lt;wsp:rsid wsp:val=&quot;008612C8&quot;/&gt;&lt;wsp:rsid wsp:val=&quot;00861660&quot;/&gt;&lt;wsp:rsid wsp:val=&quot;00863E13&quot;/&gt;&lt;wsp:rsid wsp:val=&quot;008702DD&quot;/&gt;&lt;wsp:rsid wsp:val=&quot;00881B29&quot;/&gt;&lt;wsp:rsid wsp:val=&quot;0088328D&quot;/&gt;&lt;wsp:rsid wsp:val=&quot;00883A98&quot;/&gt;&lt;wsp:rsid wsp:val=&quot;00884068&quot;/&gt;&lt;wsp:rsid wsp:val=&quot;0088458B&quot;/&gt;&lt;wsp:rsid wsp:val=&quot;008873FF&quot;/&gt;&lt;wsp:rsid wsp:val=&quot;0089794A&quot;/&gt;&lt;wsp:rsid wsp:val=&quot;008A0CF8&quot;/&gt;&lt;wsp:rsid wsp:val=&quot;008A3135&quot;/&gt;&lt;wsp:rsid wsp:val=&quot;008A52D7&quot;/&gt;&lt;wsp:rsid wsp:val=&quot;008A62BA&quot;/&gt;&lt;wsp:rsid wsp:val=&quot;008B3226&quot;/&gt;&lt;wsp:rsid wsp:val=&quot;008B4268&quot;/&gt;&lt;wsp:rsid wsp:val=&quot;008C2462&quot;/&gt;&lt;wsp:rsid wsp:val=&quot;008C5DBA&quot;/&gt;&lt;wsp:rsid wsp:val=&quot;008D29F6&quot;/&gt;&lt;wsp:rsid wsp:val=&quot;008D374F&quot;/&gt;&lt;wsp:rsid wsp:val=&quot;008D4D0A&quot;/&gt;&lt;wsp:rsid wsp:val=&quot;008E605B&quot;/&gt;&lt;wsp:rsid wsp:val=&quot;008F0312&quot;/&gt;&lt;wsp:rsid wsp:val=&quot;009035F7&quot;/&gt;&lt;wsp:rsid wsp:val=&quot;0090631F&quot;/&gt;&lt;wsp:rsid wsp:val=&quot;009103F1&quot;/&gt;&lt;wsp:rsid wsp:val=&quot;00920928&quot;/&gt;&lt;wsp:rsid wsp:val=&quot;00922473&quot;/&gt;&lt;wsp:rsid wsp:val=&quot;00922D52&quot;/&gt;&lt;wsp:rsid wsp:val=&quot;00927CC2&quot;/&gt;&lt;wsp:rsid wsp:val=&quot;0094016C&quot;/&gt;&lt;wsp:rsid wsp:val=&quot;0094151F&quot;/&gt;&lt;wsp:rsid wsp:val=&quot;009425AF&quot;/&gt;&lt;wsp:rsid wsp:val=&quot;009430BA&quot;/&gt;&lt;wsp:rsid wsp:val=&quot;009435A8&quot;/&gt;&lt;wsp:rsid wsp:val=&quot;009446B6&quot;/&gt;&lt;wsp:rsid wsp:val=&quot;00947B21&quot;/&gt;&lt;wsp:rsid wsp:val=&quot;009501A7&quot;/&gt;&lt;wsp:rsid wsp:val=&quot;00955487&quot;/&gt;&lt;wsp:rsid wsp:val=&quot;0095581D&quot;/&gt;&lt;wsp:rsid wsp:val=&quot;00962911&quot;/&gt;&lt;wsp:rsid wsp:val=&quot;00976026&quot;/&gt;&lt;wsp:rsid wsp:val=&quot;009773F8&quot;/&gt;&lt;wsp:rsid wsp:val=&quot;009802BB&quot;/&gt;&lt;wsp:rsid wsp:val=&quot;00981271&quot;/&gt;&lt;wsp:rsid wsp:val=&quot;009867BB&quot;/&gt;&lt;wsp:rsid wsp:val=&quot;0099136E&quot;/&gt;&lt;wsp:rsid wsp:val=&quot;00992069&quot;/&gt;&lt;wsp:rsid wsp:val=&quot;00993009&quot;/&gt;&lt;wsp:rsid wsp:val=&quot;009938E6&quot;/&gt;&lt;wsp:rsid wsp:val=&quot;0099522D&quot;/&gt;&lt;wsp:rsid wsp:val=&quot;00995EF8&quot;/&gt;&lt;wsp:rsid wsp:val=&quot;009972E4&quot;/&gt;&lt;wsp:rsid wsp:val=&quot;009A2B56&quot;/&gt;&lt;wsp:rsid wsp:val=&quot;009A3F17&quot;/&gt;&lt;wsp:rsid wsp:val=&quot;009B58D1&quot;/&gt;&lt;wsp:rsid wsp:val=&quot;009B66B2&quot;/&gt;&lt;wsp:rsid wsp:val=&quot;009C1531&quot;/&gt;&lt;wsp:rsid wsp:val=&quot;009D4036&quot;/&gt;&lt;wsp:rsid wsp:val=&quot;009D442F&quot;/&gt;&lt;wsp:rsid wsp:val=&quot;009D4C18&quot;/&gt;&lt;wsp:rsid wsp:val=&quot;009D6402&quot;/&gt;&lt;wsp:rsid wsp:val=&quot;009F273A&quot;/&gt;&lt;wsp:rsid wsp:val=&quot;00A03BC9&quot;/&gt;&lt;wsp:rsid wsp:val=&quot;00A049C2&quot;/&gt;&lt;wsp:rsid wsp:val=&quot;00A07B61&quot;/&gt;&lt;wsp:rsid wsp:val=&quot;00A1082D&quot;/&gt;&lt;wsp:rsid wsp:val=&quot;00A16ADE&quot;/&gt;&lt;wsp:rsid wsp:val=&quot;00A26201&quot;/&gt;&lt;wsp:rsid wsp:val=&quot;00A34626&quot;/&gt;&lt;wsp:rsid wsp:val=&quot;00A374B4&quot;/&gt;&lt;wsp:rsid wsp:val=&quot;00A42236&quot;/&gt;&lt;wsp:rsid wsp:val=&quot;00A43221&quot;/&gt;&lt;wsp:rsid wsp:val=&quot;00A4383B&quot;/&gt;&lt;wsp:rsid wsp:val=&quot;00A51CA7&quot;/&gt;&lt;wsp:rsid wsp:val=&quot;00A526D7&quot;/&gt;&lt;wsp:rsid wsp:val=&quot;00A55CD4&quot;/&gt;&lt;wsp:rsid wsp:val=&quot;00A701A7&quot;/&gt;&lt;wsp:rsid wsp:val=&quot;00A75AB5&quot;/&gt;&lt;wsp:rsid wsp:val=&quot;00A76342&quot;/&gt;&lt;wsp:rsid wsp:val=&quot;00A83386&quot;/&gt;&lt;wsp:rsid wsp:val=&quot;00A836D9&quot;/&gt;&lt;wsp:rsid wsp:val=&quot;00A86221&quot;/&gt;&lt;wsp:rsid wsp:val=&quot;00A86609&quot;/&gt;&lt;wsp:rsid wsp:val=&quot;00A908E5&quot;/&gt;&lt;wsp:rsid wsp:val=&quot;00AA2B68&quot;/&gt;&lt;wsp:rsid wsp:val=&quot;00AB3C2F&quot;/&gt;&lt;wsp:rsid wsp:val=&quot;00AB514D&quot;/&gt;&lt;wsp:rsid wsp:val=&quot;00AC03B4&quot;/&gt;&lt;wsp:rsid wsp:val=&quot;00AC4616&quot;/&gt;&lt;wsp:rsid wsp:val=&quot;00AC6905&quot;/&gt;&lt;wsp:rsid wsp:val=&quot;00AE1832&quot;/&gt;&lt;wsp:rsid wsp:val=&quot;00AE1BD3&quot;/&gt;&lt;wsp:rsid wsp:val=&quot;00AE5F10&quot;/&gt;&lt;wsp:rsid wsp:val=&quot;00AE66B7&quot;/&gt;&lt;wsp:rsid wsp:val=&quot;00AF527E&quot;/&gt;&lt;wsp:rsid wsp:val=&quot;00AF6ED8&quot;/&gt;&lt;wsp:rsid wsp:val=&quot;00B034F7&quot;/&gt;&lt;wsp:rsid wsp:val=&quot;00B07551&quot;/&gt;&lt;wsp:rsid wsp:val=&quot;00B11647&quot;/&gt;&lt;wsp:rsid wsp:val=&quot;00B13DAB&quot;/&gt;&lt;wsp:rsid wsp:val=&quot;00B227A4&quot;/&gt;&lt;wsp:rsid wsp:val=&quot;00B23D48&quot;/&gt;&lt;wsp:rsid wsp:val=&quot;00B25C0D&quot;/&gt;&lt;wsp:rsid wsp:val=&quot;00B275DB&quot;/&gt;&lt;wsp:rsid wsp:val=&quot;00B3045E&quot;/&gt;&lt;wsp:rsid wsp:val=&quot;00B31A31&quot;/&gt;&lt;wsp:rsid wsp:val=&quot;00B32FDF&quot;/&gt;&lt;wsp:rsid wsp:val=&quot;00B40FA5&quot;/&gt;&lt;wsp:rsid wsp:val=&quot;00B67C1B&quot;/&gt;&lt;wsp:rsid wsp:val=&quot;00B80E27&quot;/&gt;&lt;wsp:rsid wsp:val=&quot;00B81EF0&quot;/&gt;&lt;wsp:rsid wsp:val=&quot;00B83C93&quot;/&gt;&lt;wsp:rsid wsp:val=&quot;00B847B3&quot;/&gt;&lt;wsp:rsid wsp:val=&quot;00B930D3&quot;/&gt;&lt;wsp:rsid wsp:val=&quot;00B93E7F&quot;/&gt;&lt;wsp:rsid wsp:val=&quot;00B977B6&quot;/&gt;&lt;wsp:rsid wsp:val=&quot;00BA1143&quot;/&gt;&lt;wsp:rsid wsp:val=&quot;00BA5F12&quot;/&gt;&lt;wsp:rsid wsp:val=&quot;00BB0725&quot;/&gt;&lt;wsp:rsid wsp:val=&quot;00BB306E&quot;/&gt;&lt;wsp:rsid wsp:val=&quot;00BB37C6&quot;/&gt;&lt;wsp:rsid wsp:val=&quot;00BB7991&quot;/&gt;&lt;wsp:rsid wsp:val=&quot;00BC050C&quot;/&gt;&lt;wsp:rsid wsp:val=&quot;00BC2262&quot;/&gt;&lt;wsp:rsid wsp:val=&quot;00BC3B65&quot;/&gt;&lt;wsp:rsid wsp:val=&quot;00BD0EBF&quot;/&gt;&lt;wsp:rsid wsp:val=&quot;00BE48F4&quot;/&gt;&lt;wsp:rsid wsp:val=&quot;00BE63B4&quot;/&gt;&lt;wsp:rsid wsp:val=&quot;00BF31B1&quot;/&gt;&lt;wsp:rsid wsp:val=&quot;00C00348&quot;/&gt;&lt;wsp:rsid wsp:val=&quot;00C00646&quot;/&gt;&lt;wsp:rsid wsp:val=&quot;00C0204C&quot;/&gt;&lt;wsp:rsid wsp:val=&quot;00C06899&quot;/&gt;&lt;wsp:rsid wsp:val=&quot;00C12D42&quot;/&gt;&lt;wsp:rsid wsp:val=&quot;00C17D0D&quot;/&gt;&lt;wsp:rsid wsp:val=&quot;00C24D85&quot;/&gt;&lt;wsp:rsid wsp:val=&quot;00C35D8F&quot;/&gt;&lt;wsp:rsid wsp:val=&quot;00C36EAA&quot;/&gt;&lt;wsp:rsid wsp:val=&quot;00C435B5&quot;/&gt;&lt;wsp:rsid wsp:val=&quot;00C44DBA&quot;/&gt;&lt;wsp:rsid wsp:val=&quot;00C4651B&quot;/&gt;&lt;wsp:rsid wsp:val=&quot;00C67157&quot;/&gt;&lt;wsp:rsid wsp:val=&quot;00C706D2&quot;/&gt;&lt;wsp:rsid wsp:val=&quot;00C7246D&quot;/&gt;&lt;wsp:rsid wsp:val=&quot;00C8033F&quot;/&gt;&lt;wsp:rsid wsp:val=&quot;00C803E5&quot;/&gt;&lt;wsp:rsid wsp:val=&quot;00C80880&quot;/&gt;&lt;wsp:rsid wsp:val=&quot;00C80BFF&quot;/&gt;&lt;wsp:rsid wsp:val=&quot;00C81110&quot;/&gt;&lt;wsp:rsid wsp:val=&quot;00C839A6&quot;/&gt;&lt;wsp:rsid wsp:val=&quot;00C9050A&quot;/&gt;&lt;wsp:rsid wsp:val=&quot;00C94EB4&quot;/&gt;&lt;wsp:rsid wsp:val=&quot;00C97686&quot;/&gt;&lt;wsp:rsid wsp:val=&quot;00CB341E&quot;/&gt;&lt;wsp:rsid wsp:val=&quot;00CB3A0E&quot;/&gt;&lt;wsp:rsid wsp:val=&quot;00CC2D62&quot;/&gt;&lt;wsp:rsid wsp:val=&quot;00CC6E45&quot;/&gt;&lt;wsp:rsid wsp:val=&quot;00CD4757&quot;/&gt;&lt;wsp:rsid wsp:val=&quot;00CD7F9A&quot;/&gt;&lt;wsp:rsid wsp:val=&quot;00CF273C&quot;/&gt;&lt;wsp:rsid wsp:val=&quot;00D10D46&quot;/&gt;&lt;wsp:rsid wsp:val=&quot;00D21FAC&quot;/&gt;&lt;wsp:rsid wsp:val=&quot;00D240FC&quot;/&gt;&lt;wsp:rsid wsp:val=&quot;00D27032&quot;/&gt;&lt;wsp:rsid wsp:val=&quot;00D309EA&quot;/&gt;&lt;wsp:rsid wsp:val=&quot;00D32507&quot;/&gt;&lt;wsp:rsid wsp:val=&quot;00D36A2A&quot;/&gt;&lt;wsp:rsid wsp:val=&quot;00D36F51&quot;/&gt;&lt;wsp:rsid wsp:val=&quot;00D4227F&quot;/&gt;&lt;wsp:rsid wsp:val=&quot;00D43F6D&quot;/&gt;&lt;wsp:rsid wsp:val=&quot;00D47591&quot;/&gt;&lt;wsp:rsid wsp:val=&quot;00D52880&quot;/&gt;&lt;wsp:rsid wsp:val=&quot;00D56DD8&quot;/&gt;&lt;wsp:rsid wsp:val=&quot;00D63494&quot;/&gt;&lt;wsp:rsid wsp:val=&quot;00D677D3&quot;/&gt;&lt;wsp:rsid wsp:val=&quot;00D74B09&quot;/&gt;&lt;wsp:rsid wsp:val=&quot;00D81675&quot;/&gt;&lt;wsp:rsid wsp:val=&quot;00D838F9&quot;/&gt;&lt;wsp:rsid wsp:val=&quot;00D84DCB&quot;/&gt;&lt;wsp:rsid wsp:val=&quot;00D8532B&quot;/&gt;&lt;wsp:rsid wsp:val=&quot;00D856A4&quot;/&gt;&lt;wsp:rsid wsp:val=&quot;00D85B95&quot;/&gt;&lt;wsp:rsid wsp:val=&quot;00D86E3A&quot;/&gt;&lt;wsp:rsid wsp:val=&quot;00D91B0F&quot;/&gt;&lt;wsp:rsid wsp:val=&quot;00D93FF5&quot;/&gt;&lt;wsp:rsid wsp:val=&quot;00DA5294&quot;/&gt;&lt;wsp:rsid wsp:val=&quot;00DA6819&quot;/&gt;&lt;wsp:rsid wsp:val=&quot;00DA75FE&quot;/&gt;&lt;wsp:rsid wsp:val=&quot;00DB63A1&quot;/&gt;&lt;wsp:rsid wsp:val=&quot;00DC5579&quot;/&gt;&lt;wsp:rsid wsp:val=&quot;00DC5BE6&quot;/&gt;&lt;wsp:rsid wsp:val=&quot;00DD6961&quot;/&gt;&lt;wsp:rsid wsp:val=&quot;00DE1972&quot;/&gt;&lt;wsp:rsid wsp:val=&quot;00DE5094&quot;/&gt;&lt;wsp:rsid wsp:val=&quot;00DE5191&quot;/&gt;&lt;wsp:rsid wsp:val=&quot;00DE6044&quot;/&gt;&lt;wsp:rsid wsp:val=&quot;00DF1E3D&quot;/&gt;&lt;wsp:rsid wsp:val=&quot;00DF3ED9&quot;/&gt;&lt;wsp:rsid wsp:val=&quot;00DF556B&quot;/&gt;&lt;wsp:rsid wsp:val=&quot;00E04256&quot;/&gt;&lt;wsp:rsid wsp:val=&quot;00E04EFD&quot;/&gt;&lt;wsp:rsid wsp:val=&quot;00E11D97&quot;/&gt;&lt;wsp:rsid wsp:val=&quot;00E2113F&quot;/&gt;&lt;wsp:rsid wsp:val=&quot;00E22EAE&quot;/&gt;&lt;wsp:rsid wsp:val=&quot;00E23221&quot;/&gt;&lt;wsp:rsid wsp:val=&quot;00E2412E&quot;/&gt;&lt;wsp:rsid wsp:val=&quot;00E25E89&quot;/&gt;&lt;wsp:rsid wsp:val=&quot;00E26D94&quot;/&gt;&lt;wsp:rsid wsp:val=&quot;00E30387&quot;/&gt;&lt;wsp:rsid wsp:val=&quot;00E31774&quot;/&gt;&lt;wsp:rsid wsp:val=&quot;00E36A45&quot;/&gt;&lt;wsp:rsid wsp:val=&quot;00E40A82&quot;/&gt;&lt;wsp:rsid wsp:val=&quot;00E42A3F&quot;/&gt;&lt;wsp:rsid wsp:val=&quot;00E528F6&quot;/&gt;&lt;wsp:rsid wsp:val=&quot;00E53870&quot;/&gt;&lt;wsp:rsid wsp:val=&quot;00E54B35&quot;/&gt;&lt;wsp:rsid wsp:val=&quot;00E60B15&quot;/&gt;&lt;wsp:rsid wsp:val=&quot;00E63367&quot;/&gt;&lt;wsp:rsid wsp:val=&quot;00E6471D&quot;/&gt;&lt;wsp:rsid wsp:val=&quot;00E8045A&quot;/&gt;&lt;wsp:rsid wsp:val=&quot;00E91012&quot;/&gt;&lt;wsp:rsid wsp:val=&quot;00EA0EE6&quot;/&gt;&lt;wsp:rsid wsp:val=&quot;00EA1DAB&quot;/&gt;&lt;wsp:rsid wsp:val=&quot;00EA33D9&quot;/&gt;&lt;wsp:rsid wsp:val=&quot;00EB1B42&quot;/&gt;&lt;wsp:rsid wsp:val=&quot;00EB26C8&quot;/&gt;&lt;wsp:rsid wsp:val=&quot;00EB561F&quot;/&gt;&lt;wsp:rsid wsp:val=&quot;00ED389C&quot;/&gt;&lt;wsp:rsid wsp:val=&quot;00ED4E2D&quot;/&gt;&lt;wsp:rsid wsp:val=&quot;00EF0D68&quot;/&gt;&lt;wsp:rsid wsp:val=&quot;00EF12E7&quot;/&gt;&lt;wsp:rsid wsp:val=&quot;00EF5B6E&quot;/&gt;&lt;wsp:rsid wsp:val=&quot;00F0568B&quot;/&gt;&lt;wsp:rsid wsp:val=&quot;00F05D73&quot;/&gt;&lt;wsp:rsid wsp:val=&quot;00F12FE9&quot;/&gt;&lt;wsp:rsid wsp:val=&quot;00F13DA1&quot;/&gt;&lt;wsp:rsid wsp:val=&quot;00F17365&quot;/&gt;&lt;wsp:rsid wsp:val=&quot;00F221EF&quot;/&gt;&lt;wsp:rsid wsp:val=&quot;00F27A94&quot;/&gt;&lt;wsp:rsid wsp:val=&quot;00F32A9B&quot;/&gt;&lt;wsp:rsid wsp:val=&quot;00F419D6&quot;/&gt;&lt;wsp:rsid wsp:val=&quot;00F42DC7&quot;/&gt;&lt;wsp:rsid wsp:val=&quot;00F43D63&quot;/&gt;&lt;wsp:rsid wsp:val=&quot;00F45AA8&quot;/&gt;&lt;wsp:rsid wsp:val=&quot;00F45E02&quot;/&gt;&lt;wsp:rsid wsp:val=&quot;00F4697D&quot;/&gt;&lt;wsp:rsid wsp:val=&quot;00F47E89&quot;/&gt;&lt;wsp:rsid wsp:val=&quot;00F55493&quot;/&gt;&lt;wsp:rsid wsp:val=&quot;00F70DAA&quot;/&gt;&lt;wsp:rsid wsp:val=&quot;00F713FD&quot;/&gt;&lt;wsp:rsid wsp:val=&quot;00F7461B&quot;/&gt;&lt;wsp:rsid wsp:val=&quot;00F82CB3&quot;/&gt;&lt;wsp:rsid wsp:val=&quot;00F83BF4&quot;/&gt;&lt;wsp:rsid wsp:val=&quot;00F85D5E&quot;/&gt;&lt;wsp:rsid wsp:val=&quot;00F92660&quot;/&gt;&lt;wsp:rsid wsp:val=&quot;00F95146&quot;/&gt;&lt;wsp:rsid wsp:val=&quot;00F96FEA&quot;/&gt;&lt;wsp:rsid wsp:val=&quot;00FA2108&quot;/&gt;&lt;wsp:rsid wsp:val=&quot;00FA44F2&quot;/&gt;&lt;wsp:rsid wsp:val=&quot;00FB24A3&quot;/&gt;&lt;wsp:rsid wsp:val=&quot;00FB76B8&quot;/&gt;&lt;wsp:rsid wsp:val=&quot;00FC2A12&quot;/&gt;&lt;wsp:rsid wsp:val=&quot;00FC5E7B&quot;/&gt;&lt;wsp:rsid wsp:val=&quot;00FC7C4B&quot;/&gt;&lt;wsp:rsid wsp:val=&quot;00FD08E3&quot;/&gt;&lt;wsp:rsid wsp:val=&quot;00FD1885&quot;/&gt;&lt;wsp:rsid wsp:val=&quot;00FD1FFB&quot;/&gt;&lt;wsp:rsid wsp:val=&quot;00FD234C&quot;/&gt;&lt;wsp:rsid wsp:val=&quot;00FD640C&quot;/&gt;&lt;wsp:rsid wsp:val=&quot;00FE3EBF&quot;/&gt;&lt;wsp:rsid wsp:val=&quot;00FE65B6&quot;/&gt;&lt;wsp:rsid wsp:val=&quot;00FF29C5&quot;/&gt;&lt;wsp:rsid wsp:val=&quot;00FF7489&quot;/&gt;&lt;/wsp:rsids&gt;&lt;/w:docPr&gt;&lt;w:body&gt;&lt;wx:sect&gt;&lt;w:p wsp:rsidR=&quot;00000000&quot; wsp:rsidRDefault=&quot;00881B29&quot; wsp:rsidP=&quot;00881B29&quot;&gt;&lt;m:oMathPara&gt;&lt;m:oMath&gt;&lt;m:sSub&gt;&lt;m:sSubPr&gt;&lt;m:ctrlPr&gt;&lt;w:rPr&gt;&lt;w:rFonts w:ascii=&quot;Cambria Math&quot; w:h-ansi=&quot;Cambria Math&quot; w:cs=&quot;Arial&quot;/&gt;&lt;wx:font wx:val=&quot;Cambria Math&quot;/&gt;&lt;w:i/&gt;&lt;/w:rPr&gt;&lt;/m:ctrlPr&gt;&lt;/m:sSubPr&gt;&lt;m:e&gt;&lt;m:r&gt;&lt;w:rPr&gt;&lt;w:rFonts w:ascii=&quot;Cambria Math&quot; w:h-ansi=&quot;Cambria Math&quot; w:cs=&quot;Arial&quot;/&gt;&lt;wx:font wx:val=&quot;Cambria Math&quot;/&gt;&lt;w:i/&gt;&lt;/w:rPr&gt;&lt;m:t&gt;Var&lt;/m:t&gt;&lt;/m:r&gt;&lt;/m:e&gt;&lt;m:sub&gt;&lt;m:r&gt;&lt;w:rPr&gt;&lt;w:rFonts w:ascii=&quot;Cambria Math&quot; w:h-ansi=&quot;Cambria Math&quot; w:cs=&quot;Arial&quot;/&gt;&lt;wx:font wx:val=&quot;Cambria Math&quot;/&gt;&lt;w:i/&gt;&lt;/w:rPr&gt;&lt;m:t&gt;max&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4" o:title="" chromakey="white"/>
          </v:shape>
        </w:pict>
      </w:r>
      <w:r w:rsidR="009D442F" w:rsidRPr="009D442F">
        <w:rPr>
          <w:rStyle w:val="CommentReference"/>
          <w:szCs w:val="20"/>
          <w:lang w:eastAsia="en-GB" w:bidi="ar-SA"/>
        </w:rPr>
        <w:instrText xml:space="preserve"> </w:instrText>
      </w:r>
      <w:r w:rsidR="009D442F" w:rsidRPr="009D442F">
        <w:rPr>
          <w:rStyle w:val="CommentReference"/>
          <w:szCs w:val="20"/>
          <w:lang w:eastAsia="en-GB" w:bidi="ar-SA"/>
        </w:rPr>
        <w:fldChar w:fldCharType="separate"/>
      </w:r>
      <w:r w:rsidR="00252D89">
        <w:rPr>
          <w:position w:val="-6"/>
        </w:rPr>
        <w:pict>
          <v:shape id="_x0000_i1060" type="#_x0000_t75" style="width:37.1pt;height:13.6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461C0F&quot;/&gt;&lt;wsp:rsid wsp:val=&quot;00000DE9&quot;/&gt;&lt;wsp:rsid wsp:val=&quot;0001358A&quot;/&gt;&lt;wsp:rsid wsp:val=&quot;00014909&quot;/&gt;&lt;wsp:rsid wsp:val=&quot;000172C2&quot;/&gt;&lt;wsp:rsid wsp:val=&quot;000202AB&quot;/&gt;&lt;wsp:rsid wsp:val=&quot;000236FF&quot;/&gt;&lt;wsp:rsid wsp:val=&quot;000341BA&quot;/&gt;&lt;wsp:rsid wsp:val=&quot;00043EA1&quot;/&gt;&lt;wsp:rsid wsp:val=&quot;00053557&quot;/&gt;&lt;wsp:rsid wsp:val=&quot;00063263&quot;/&gt;&lt;wsp:rsid wsp:val=&quot;0007738F&quot;/&gt;&lt;wsp:rsid wsp:val=&quot;000878CB&quot;/&gt;&lt;wsp:rsid wsp:val=&quot;000A2B85&quot;/&gt;&lt;wsp:rsid wsp:val=&quot;000A5305&quot;/&gt;&lt;wsp:rsid wsp:val=&quot;000A6C6B&quot;/&gt;&lt;wsp:rsid wsp:val=&quot;000B22C9&quot;/&gt;&lt;wsp:rsid wsp:val=&quot;000B2BF4&quot;/&gt;&lt;wsp:rsid wsp:val=&quot;000B5963&quot;/&gt;&lt;wsp:rsid wsp:val=&quot;000C428C&quot;/&gt;&lt;wsp:rsid wsp:val=&quot;000C7C30&quot;/&gt;&lt;wsp:rsid wsp:val=&quot;000D30CD&quot;/&gt;&lt;wsp:rsid wsp:val=&quot;000D4A78&quot;/&gt;&lt;wsp:rsid wsp:val=&quot;000D7AD3&quot;/&gt;&lt;wsp:rsid wsp:val=&quot;000E0CFA&quot;/&gt;&lt;wsp:rsid wsp:val=&quot;000E0D50&quot;/&gt;&lt;wsp:rsid wsp:val=&quot;000E2314&quot;/&gt;&lt;wsp:rsid wsp:val=&quot;000E3DFC&quot;/&gt;&lt;wsp:rsid wsp:val=&quot;000F7337&quot;/&gt;&lt;wsp:rsid wsp:val=&quot;00104955&quot;/&gt;&lt;wsp:rsid wsp:val=&quot;00105554&quot;/&gt;&lt;wsp:rsid wsp:val=&quot;00105DC3&quot;/&gt;&lt;wsp:rsid wsp:val=&quot;00106B5C&quot;/&gt;&lt;wsp:rsid wsp:val=&quot;0012473C&quot;/&gt;&lt;wsp:rsid wsp:val=&quot;00124B27&quot;/&gt;&lt;wsp:rsid wsp:val=&quot;00143076&quot;/&gt;&lt;wsp:rsid wsp:val=&quot;001436D9&quot;/&gt;&lt;wsp:rsid wsp:val=&quot;00152A2C&quot;/&gt;&lt;wsp:rsid wsp:val=&quot;00157368&quot;/&gt;&lt;wsp:rsid wsp:val=&quot;00157424&quot;/&gt;&lt;wsp:rsid wsp:val=&quot;0016002C&quot;/&gt;&lt;wsp:rsid wsp:val=&quot;00164475&quot;/&gt;&lt;wsp:rsid wsp:val=&quot;001826DD&quot;/&gt;&lt;wsp:rsid wsp:val=&quot;00182D75&quot;/&gt;&lt;wsp:rsid wsp:val=&quot;001A061A&quot;/&gt;&lt;wsp:rsid wsp:val=&quot;001A15E3&quot;/&gt;&lt;wsp:rsid wsp:val=&quot;001A4C5C&quot;/&gt;&lt;wsp:rsid wsp:val=&quot;001A585C&quot;/&gt;&lt;wsp:rsid wsp:val=&quot;001B3719&quot;/&gt;&lt;wsp:rsid wsp:val=&quot;001C0EA8&quot;/&gt;&lt;wsp:rsid wsp:val=&quot;001C0F20&quot;/&gt;&lt;wsp:rsid wsp:val=&quot;001C2C37&quot;/&gt;&lt;wsp:rsid wsp:val=&quot;001C6AF2&quot;/&gt;&lt;wsp:rsid wsp:val=&quot;001D3177&quot;/&gt;&lt;wsp:rsid wsp:val=&quot;001D5471&quot;/&gt;&lt;wsp:rsid wsp:val=&quot;001F1B02&quot;/&gt;&lt;wsp:rsid wsp:val=&quot;001F7C9A&quot;/&gt;&lt;wsp:rsid wsp:val=&quot;00205C8E&quot;/&gt;&lt;wsp:rsid wsp:val=&quot;002104AA&quot;/&gt;&lt;wsp:rsid wsp:val=&quot;00210E96&quot;/&gt;&lt;wsp:rsid wsp:val=&quot;00211FE2&quot;/&gt;&lt;wsp:rsid wsp:val=&quot;00215C9B&quot;/&gt;&lt;wsp:rsid wsp:val=&quot;0022407F&quot;/&gt;&lt;wsp:rsid wsp:val=&quot;00227D3D&quot;/&gt;&lt;wsp:rsid wsp:val=&quot;00230FB5&quot;/&gt;&lt;wsp:rsid wsp:val=&quot;002370B8&quot;/&gt;&lt;wsp:rsid wsp:val=&quot;002449BB&quot;/&gt;&lt;wsp:rsid wsp:val=&quot;0024551A&quot;/&gt;&lt;wsp:rsid wsp:val=&quot;0024679A&quot;/&gt;&lt;wsp:rsid wsp:val=&quot;002471DF&quot;/&gt;&lt;wsp:rsid wsp:val=&quot;00256317&quot;/&gt;&lt;wsp:rsid wsp:val=&quot;00260A0E&quot;/&gt;&lt;wsp:rsid wsp:val=&quot;00261B36&quot;/&gt;&lt;wsp:rsid wsp:val=&quot;00264B3F&quot;/&gt;&lt;wsp:rsid wsp:val=&quot;002709B2&quot;/&gt;&lt;wsp:rsid wsp:val=&quot;002720C0&quot;/&gt;&lt;wsp:rsid wsp:val=&quot;002740E9&quot;/&gt;&lt;wsp:rsid wsp:val=&quot;00274F70&quot;/&gt;&lt;wsp:rsid wsp:val=&quot;00280C6C&quot;/&gt;&lt;wsp:rsid wsp:val=&quot;002841DF&quot;/&gt;&lt;wsp:rsid wsp:val=&quot;002865EC&quot;/&gt;&lt;wsp:rsid wsp:val=&quot;002867ED&quot;/&gt;&lt;wsp:rsid wsp:val=&quot;002938ED&quot;/&gt;&lt;wsp:rsid wsp:val=&quot;002957B7&quot;/&gt;&lt;wsp:rsid wsp:val=&quot;002A2F90&quot;/&gt;&lt;wsp:rsid wsp:val=&quot;002B2FA6&quot;/&gt;&lt;wsp:rsid wsp:val=&quot;002B3B1C&quot;/&gt;&lt;wsp:rsid wsp:val=&quot;002B5BB7&quot;/&gt;&lt;wsp:rsid wsp:val=&quot;002B6EC4&quot;/&gt;&lt;wsp:rsid wsp:val=&quot;002C33C1&quot;/&gt;&lt;wsp:rsid wsp:val=&quot;002C398D&quot;/&gt;&lt;wsp:rsid wsp:val=&quot;002C7C7E&quot;/&gt;&lt;wsp:rsid wsp:val=&quot;002D43C8&quot;/&gt;&lt;wsp:rsid wsp:val=&quot;002E37E1&quot;/&gt;&lt;wsp:rsid wsp:val=&quot;002E3885&quot;/&gt;&lt;wsp:rsid wsp:val=&quot;002E3FEE&quot;/&gt;&lt;wsp:rsid wsp:val=&quot;002E4511&quot;/&gt;&lt;wsp:rsid wsp:val=&quot;002E5EE9&quot;/&gt;&lt;wsp:rsid wsp:val=&quot;002E7A0A&quot;/&gt;&lt;wsp:rsid wsp:val=&quot;002F0F3D&quot;/&gt;&lt;wsp:rsid wsp:val=&quot;002F1B50&quot;/&gt;&lt;wsp:rsid wsp:val=&quot;002F24D4&quot;/&gt;&lt;wsp:rsid wsp:val=&quot;0030370F&quot;/&gt;&lt;wsp:rsid wsp:val=&quot;00303924&quot;/&gt;&lt;wsp:rsid wsp:val=&quot;00304E9B&quot;/&gt;&lt;wsp:rsid wsp:val=&quot;00311864&quot;/&gt;&lt;wsp:rsid wsp:val=&quot;00312D6C&quot;/&gt;&lt;wsp:rsid wsp:val=&quot;00320D80&quot;/&gt;&lt;wsp:rsid wsp:val=&quot;0032182D&quot;/&gt;&lt;wsp:rsid wsp:val=&quot;00321C22&quot;/&gt;&lt;wsp:rsid wsp:val=&quot;00322BCA&quot;/&gt;&lt;wsp:rsid wsp:val=&quot;00323834&quot;/&gt;&lt;wsp:rsid wsp:val=&quot;003332A1&quot;/&gt;&lt;wsp:rsid wsp:val=&quot;00334AD2&quot;/&gt;&lt;wsp:rsid wsp:val=&quot;003353FC&quot;/&gt;&lt;wsp:rsid wsp:val=&quot;00336AC8&quot;/&gt;&lt;wsp:rsid wsp:val=&quot;00346C73&quot;/&gt;&lt;wsp:rsid wsp:val=&quot;0035153D&quot;/&gt;&lt;wsp:rsid wsp:val=&quot;00357AC4&quot;/&gt;&lt;wsp:rsid wsp:val=&quot;0036349D&quot;/&gt;&lt;wsp:rsid wsp:val=&quot;00364942&quot;/&gt;&lt;wsp:rsid wsp:val=&quot;00367BE2&quot;/&gt;&lt;wsp:rsid wsp:val=&quot;00376BAA&quot;/&gt;&lt;wsp:rsid wsp:val=&quot;003779B1&quot;/&gt;&lt;wsp:rsid wsp:val=&quot;00384259&quot;/&gt;&lt;wsp:rsid wsp:val=&quot;003851E3&quot;/&gt;&lt;wsp:rsid wsp:val=&quot;0039134F&quot;/&gt;&lt;wsp:rsid wsp:val=&quot;003939D7&quot;/&gt;&lt;wsp:rsid wsp:val=&quot;003A1D1A&quot;/&gt;&lt;wsp:rsid wsp:val=&quot;003A235F&quot;/&gt;&lt;wsp:rsid wsp:val=&quot;003A4F14&quot;/&gt;&lt;wsp:rsid wsp:val=&quot;003B030D&quot;/&gt;&lt;wsp:rsid wsp:val=&quot;003B2423&quot;/&gt;&lt;wsp:rsid wsp:val=&quot;003C0530&quot;/&gt;&lt;wsp:rsid wsp:val=&quot;003D20BB&quot;/&gt;&lt;wsp:rsid wsp:val=&quot;003D572D&quot;/&gt;&lt;wsp:rsid wsp:val=&quot;003E77B3&quot;/&gt;&lt;wsp:rsid wsp:val=&quot;003F121C&quot;/&gt;&lt;wsp:rsid wsp:val=&quot;003F4C02&quot;/&gt;&lt;wsp:rsid wsp:val=&quot;003F5424&quot;/&gt;&lt;wsp:rsid wsp:val=&quot;003F5527&quot;/&gt;&lt;wsp:rsid wsp:val=&quot;003F642B&quot;/&gt;&lt;wsp:rsid wsp:val=&quot;003F714B&quot;/&gt;&lt;wsp:rsid wsp:val=&quot;004018BB&quot;/&gt;&lt;wsp:rsid wsp:val=&quot;00403DB6&quot;/&gt;&lt;wsp:rsid wsp:val=&quot;00404562&quot;/&gt;&lt;wsp:rsid wsp:val=&quot;00410B09&quot;/&gt;&lt;wsp:rsid wsp:val=&quot;00421A77&quot;/&gt;&lt;wsp:rsid wsp:val=&quot;0042665C&quot;/&gt;&lt;wsp:rsid wsp:val=&quot;00431920&quot;/&gt;&lt;wsp:rsid wsp:val=&quot;00433981&quot;/&gt;&lt;wsp:rsid wsp:val=&quot;00441D1C&quot;/&gt;&lt;wsp:rsid wsp:val=&quot;004430BF&quot;/&gt;&lt;wsp:rsid wsp:val=&quot;00443ACB&quot;/&gt;&lt;wsp:rsid wsp:val=&quot;00461C0F&quot;/&gt;&lt;wsp:rsid wsp:val=&quot;00461C7B&quot;/&gt;&lt;wsp:rsid wsp:val=&quot;004671DD&quot;/&gt;&lt;wsp:rsid wsp:val=&quot;00467287&quot;/&gt;&lt;wsp:rsid wsp:val=&quot;00467CF3&quot;/&gt;&lt;wsp:rsid wsp:val=&quot;0047153F&quot;/&gt;&lt;wsp:rsid wsp:val=&quot;00476A4F&quot;/&gt;&lt;wsp:rsid wsp:val=&quot;00481038&quot;/&gt;&lt;wsp:rsid wsp:val=&quot;00484F2A&quot;/&gt;&lt;wsp:rsid wsp:val=&quot;004858E6&quot;/&gt;&lt;wsp:rsid wsp:val=&quot;00487571&quot;/&gt;&lt;wsp:rsid wsp:val=&quot;004879D0&quot;/&gt;&lt;wsp:rsid wsp:val=&quot;004915A6&quot;/&gt;&lt;wsp:rsid wsp:val=&quot;0049179C&quot;/&gt;&lt;wsp:rsid wsp:val=&quot;00495BFC&quot;/&gt;&lt;wsp:rsid wsp:val=&quot;0049691A&quot;/&gt;&lt;wsp:rsid wsp:val=&quot;00497AFA&quot;/&gt;&lt;wsp:rsid wsp:val=&quot;004A2604&quot;/&gt;&lt;wsp:rsid wsp:val=&quot;004B07ED&quot;/&gt;&lt;wsp:rsid wsp:val=&quot;004B0EA1&quot;/&gt;&lt;wsp:rsid wsp:val=&quot;004C46C4&quot;/&gt;&lt;wsp:rsid wsp:val=&quot;004D2334&quot;/&gt;&lt;wsp:rsid wsp:val=&quot;004D2574&quot;/&gt;&lt;wsp:rsid wsp:val=&quot;004D3478&quot;/&gt;&lt;wsp:rsid wsp:val=&quot;004E27C2&quot;/&gt;&lt;wsp:rsid wsp:val=&quot;004E63AE&quot;/&gt;&lt;wsp:rsid wsp:val=&quot;004E7567&quot;/&gt;&lt;wsp:rsid wsp:val=&quot;004F7E19&quot;/&gt;&lt;wsp:rsid wsp:val=&quot;005016B6&quot;/&gt;&lt;wsp:rsid wsp:val=&quot;005072F7&quot;/&gt;&lt;wsp:rsid wsp:val=&quot;00507959&quot;/&gt;&lt;wsp:rsid wsp:val=&quot;00513075&quot;/&gt;&lt;wsp:rsid wsp:val=&quot;005160BB&quot;/&gt;&lt;wsp:rsid wsp:val=&quot;00517531&quot;/&gt;&lt;wsp:rsid wsp:val=&quot;00524CAE&quot;/&gt;&lt;wsp:rsid wsp:val=&quot;00530E71&quot;/&gt;&lt;wsp:rsid wsp:val=&quot;00537F63&quot;/&gt;&lt;wsp:rsid wsp:val=&quot;00545E77&quot;/&gt;&lt;wsp:rsid wsp:val=&quot;005525DC&quot;/&gt;&lt;wsp:rsid wsp:val=&quot;0055516E&quot;/&gt;&lt;wsp:rsid wsp:val=&quot;005619B4&quot;/&gt;&lt;wsp:rsid wsp:val=&quot;005626F0&quot;/&gt;&lt;wsp:rsid wsp:val=&quot;00571159&quot;/&gt;&lt;wsp:rsid wsp:val=&quot;00571669&quot;/&gt;&lt;wsp:rsid wsp:val=&quot;00571795&quot;/&gt;&lt;wsp:rsid wsp:val=&quot;00571FE2&quot;/&gt;&lt;wsp:rsid wsp:val=&quot;00572AF1&quot;/&gt;&lt;wsp:rsid wsp:val=&quot;00574B23&quot;/&gt;&lt;wsp:rsid wsp:val=&quot;00574EEE&quot;/&gt;&lt;wsp:rsid wsp:val=&quot;00577959&quot;/&gt;&lt;wsp:rsid wsp:val=&quot;0058012C&quot;/&gt;&lt;wsp:rsid wsp:val=&quot;0058088D&quot;/&gt;&lt;wsp:rsid wsp:val=&quot;00580A9A&quot;/&gt;&lt;wsp:rsid wsp:val=&quot;00594894&quot;/&gt;&lt;wsp:rsid wsp:val=&quot;005A1B6B&quot;/&gt;&lt;wsp:rsid wsp:val=&quot;005A4208&quot;/&gt;&lt;wsp:rsid wsp:val=&quot;005B23CB&quot;/&gt;&lt;wsp:rsid wsp:val=&quot;005C3ACA&quot;/&gt;&lt;wsp:rsid wsp:val=&quot;005C71B7&quot;/&gt;&lt;wsp:rsid wsp:val=&quot;005D2F18&quot;/&gt;&lt;wsp:rsid wsp:val=&quot;005D3F92&quot;/&gt;&lt;wsp:rsid wsp:val=&quot;005D6DC7&quot;/&gt;&lt;wsp:rsid wsp:val=&quot;005E697F&quot;/&gt;&lt;wsp:rsid wsp:val=&quot;005E6F75&quot;/&gt;&lt;wsp:rsid wsp:val=&quot;005F7506&quot;/&gt;&lt;wsp:rsid wsp:val=&quot;00600A3F&quot;/&gt;&lt;wsp:rsid wsp:val=&quot;00600B44&quot;/&gt;&lt;wsp:rsid wsp:val=&quot;006013E8&quot;/&gt;&lt;wsp:rsid wsp:val=&quot;0060149F&quot;/&gt;&lt;wsp:rsid wsp:val=&quot;00602EE7&quot;/&gt;&lt;wsp:rsid wsp:val=&quot;006056A6&quot;/&gt;&lt;wsp:rsid wsp:val=&quot;0061737A&quot;/&gt;&lt;wsp:rsid wsp:val=&quot;00626A61&quot;/&gt;&lt;wsp:rsid wsp:val=&quot;00627690&quot;/&gt;&lt;wsp:rsid wsp:val=&quot;006364CE&quot;/&gt;&lt;wsp:rsid wsp:val=&quot;006369A6&quot;/&gt;&lt;wsp:rsid wsp:val=&quot;006375EC&quot;/&gt;&lt;wsp:rsid wsp:val=&quot;0064089C&quot;/&gt;&lt;wsp:rsid wsp:val=&quot;00652442&quot;/&gt;&lt;wsp:rsid wsp:val=&quot;00654E67&quot;/&gt;&lt;wsp:rsid wsp:val=&quot;0065681D&quot;/&gt;&lt;wsp:rsid wsp:val=&quot;00656A0E&quot;/&gt;&lt;wsp:rsid wsp:val=&quot;00664E94&quot;/&gt;&lt;wsp:rsid wsp:val=&quot;00672C90&quot;/&gt;&lt;wsp:rsid wsp:val=&quot;006757E3&quot;/&gt;&lt;wsp:rsid wsp:val=&quot;006816F9&quot;/&gt;&lt;wsp:rsid wsp:val=&quot;00682D8E&quot;/&gt;&lt;wsp:rsid wsp:val=&quot;00683FA7&quot;/&gt;&lt;wsp:rsid wsp:val=&quot;006859CF&quot;/&gt;&lt;wsp:rsid wsp:val=&quot;00687108&quot;/&gt;&lt;wsp:rsid wsp:val=&quot;0069408F&quot;/&gt;&lt;wsp:rsid wsp:val=&quot;006A4308&quot;/&gt;&lt;wsp:rsid wsp:val=&quot;006B48BB&quot;/&gt;&lt;wsp:rsid wsp:val=&quot;006B5FE8&quot;/&gt;&lt;wsp:rsid wsp:val=&quot;006B718F&quot;/&gt;&lt;wsp:rsid wsp:val=&quot;006C4373&quot;/&gt;&lt;wsp:rsid wsp:val=&quot;006C5079&quot;/&gt;&lt;wsp:rsid wsp:val=&quot;006D13ED&quot;/&gt;&lt;wsp:rsid wsp:val=&quot;006D1451&quot;/&gt;&lt;wsp:rsid wsp:val=&quot;006D1E07&quot;/&gt;&lt;wsp:rsid wsp:val=&quot;006E2509&quot;/&gt;&lt;wsp:rsid wsp:val=&quot;00702A32&quot;/&gt;&lt;wsp:rsid wsp:val=&quot;0070720C&quot;/&gt;&lt;wsp:rsid wsp:val=&quot;007109B2&quot;/&gt;&lt;wsp:rsid wsp:val=&quot;00715997&quot;/&gt;&lt;wsp:rsid wsp:val=&quot;00715DF5&quot;/&gt;&lt;wsp:rsid wsp:val=&quot;00716170&quot;/&gt;&lt;wsp:rsid wsp:val=&quot;00720A63&quot;/&gt;&lt;wsp:rsid wsp:val=&quot;00724C7A&quot;/&gt;&lt;wsp:rsid wsp:val=&quot;00727A94&quot;/&gt;&lt;wsp:rsid wsp:val=&quot;007303AC&quot;/&gt;&lt;wsp:rsid wsp:val=&quot;00735326&quot;/&gt;&lt;wsp:rsid wsp:val=&quot;00744A46&quot;/&gt;&lt;wsp:rsid wsp:val=&quot;00747B2F&quot;/&gt;&lt;wsp:rsid wsp:val=&quot;00751415&quot;/&gt;&lt;wsp:rsid wsp:val=&quot;0075296C&quot;/&gt;&lt;wsp:rsid wsp:val=&quot;0075417E&quot;/&gt;&lt;wsp:rsid wsp:val=&quot;00757E7B&quot;/&gt;&lt;wsp:rsid wsp:val=&quot;007605F5&quot;/&gt;&lt;wsp:rsid wsp:val=&quot;00760959&quot;/&gt;&lt;wsp:rsid wsp:val=&quot;00762D07&quot;/&gt;&lt;wsp:rsid wsp:val=&quot;00767018&quot;/&gt;&lt;wsp:rsid wsp:val=&quot;00771261&quot;/&gt;&lt;wsp:rsid wsp:val=&quot;00771F14&quot;/&gt;&lt;wsp:rsid wsp:val=&quot;0077262D&quot;/&gt;&lt;wsp:rsid wsp:val=&quot;0077522C&quot;/&gt;&lt;wsp:rsid wsp:val=&quot;00776E92&quot;/&gt;&lt;wsp:rsid wsp:val=&quot;00784744&quot;/&gt;&lt;wsp:rsid wsp:val=&quot;00785E40&quot;/&gt;&lt;wsp:rsid wsp:val=&quot;00787CB9&quot;/&gt;&lt;wsp:rsid wsp:val=&quot;00794EFE&quot;/&gt;&lt;wsp:rsid wsp:val=&quot;00796E1A&quot;/&gt;&lt;wsp:rsid wsp:val=&quot;007B28C5&quot;/&gt;&lt;wsp:rsid wsp:val=&quot;007C1A23&quot;/&gt;&lt;wsp:rsid wsp:val=&quot;007C2444&quot;/&gt;&lt;wsp:rsid wsp:val=&quot;007D0243&quot;/&gt;&lt;wsp:rsid wsp:val=&quot;007D3E5A&quot;/&gt;&lt;wsp:rsid wsp:val=&quot;007D4B0F&quot;/&gt;&lt;wsp:rsid wsp:val=&quot;007D6254&quot;/&gt;&lt;wsp:rsid wsp:val=&quot;007D7D9A&quot;/&gt;&lt;wsp:rsid wsp:val=&quot;007E2FD8&quot;/&gt;&lt;wsp:rsid wsp:val=&quot;007E4DE2&quot;/&gt;&lt;wsp:rsid wsp:val=&quot;007E5D14&quot;/&gt;&lt;wsp:rsid wsp:val=&quot;007E76C0&quot;/&gt;&lt;wsp:rsid wsp:val=&quot;007F548C&quot;/&gt;&lt;wsp:rsid wsp:val=&quot;007F71F8&quot;/&gt;&lt;wsp:rsid wsp:val=&quot;0080093F&quot;/&gt;&lt;wsp:rsid wsp:val=&quot;00800D2D&quot;/&gt;&lt;wsp:rsid wsp:val=&quot;00802DD7&quot;/&gt;&lt;wsp:rsid wsp:val=&quot;00807552&quot;/&gt;&lt;wsp:rsid wsp:val=&quot;00810F26&quot;/&gt;&lt;wsp:rsid wsp:val=&quot;00813E5D&quot;/&gt;&lt;wsp:rsid wsp:val=&quot;0081637D&quot;/&gt;&lt;wsp:rsid wsp:val=&quot;008246FB&quot;/&gt;&lt;wsp:rsid wsp:val=&quot;00826A12&quot;/&gt;&lt;wsp:rsid wsp:val=&quot;00827524&quot;/&gt;&lt;wsp:rsid wsp:val=&quot;00833E8E&quot;/&gt;&lt;wsp:rsid wsp:val=&quot;0085426E&quot;/&gt;&lt;wsp:rsid wsp:val=&quot;0086117B&quot;/&gt;&lt;wsp:rsid wsp:val=&quot;008612C8&quot;/&gt;&lt;wsp:rsid wsp:val=&quot;00861660&quot;/&gt;&lt;wsp:rsid wsp:val=&quot;00863E13&quot;/&gt;&lt;wsp:rsid wsp:val=&quot;008702DD&quot;/&gt;&lt;wsp:rsid wsp:val=&quot;00881B29&quot;/&gt;&lt;wsp:rsid wsp:val=&quot;0088328D&quot;/&gt;&lt;wsp:rsid wsp:val=&quot;00883A98&quot;/&gt;&lt;wsp:rsid wsp:val=&quot;00884068&quot;/&gt;&lt;wsp:rsid wsp:val=&quot;0088458B&quot;/&gt;&lt;wsp:rsid wsp:val=&quot;008873FF&quot;/&gt;&lt;wsp:rsid wsp:val=&quot;0089794A&quot;/&gt;&lt;wsp:rsid wsp:val=&quot;008A0CF8&quot;/&gt;&lt;wsp:rsid wsp:val=&quot;008A3135&quot;/&gt;&lt;wsp:rsid wsp:val=&quot;008A52D7&quot;/&gt;&lt;wsp:rsid wsp:val=&quot;008A62BA&quot;/&gt;&lt;wsp:rsid wsp:val=&quot;008B3226&quot;/&gt;&lt;wsp:rsid wsp:val=&quot;008B4268&quot;/&gt;&lt;wsp:rsid wsp:val=&quot;008C2462&quot;/&gt;&lt;wsp:rsid wsp:val=&quot;008C5DBA&quot;/&gt;&lt;wsp:rsid wsp:val=&quot;008D29F6&quot;/&gt;&lt;wsp:rsid wsp:val=&quot;008D374F&quot;/&gt;&lt;wsp:rsid wsp:val=&quot;008D4D0A&quot;/&gt;&lt;wsp:rsid wsp:val=&quot;008E605B&quot;/&gt;&lt;wsp:rsid wsp:val=&quot;008F0312&quot;/&gt;&lt;wsp:rsid wsp:val=&quot;009035F7&quot;/&gt;&lt;wsp:rsid wsp:val=&quot;0090631F&quot;/&gt;&lt;wsp:rsid wsp:val=&quot;009103F1&quot;/&gt;&lt;wsp:rsid wsp:val=&quot;00920928&quot;/&gt;&lt;wsp:rsid wsp:val=&quot;00922473&quot;/&gt;&lt;wsp:rsid wsp:val=&quot;00922D52&quot;/&gt;&lt;wsp:rsid wsp:val=&quot;00927CC2&quot;/&gt;&lt;wsp:rsid wsp:val=&quot;0094016C&quot;/&gt;&lt;wsp:rsid wsp:val=&quot;0094151F&quot;/&gt;&lt;wsp:rsid wsp:val=&quot;009425AF&quot;/&gt;&lt;wsp:rsid wsp:val=&quot;009430BA&quot;/&gt;&lt;wsp:rsid wsp:val=&quot;009435A8&quot;/&gt;&lt;wsp:rsid wsp:val=&quot;009446B6&quot;/&gt;&lt;wsp:rsid wsp:val=&quot;00947B21&quot;/&gt;&lt;wsp:rsid wsp:val=&quot;009501A7&quot;/&gt;&lt;wsp:rsid wsp:val=&quot;00955487&quot;/&gt;&lt;wsp:rsid wsp:val=&quot;0095581D&quot;/&gt;&lt;wsp:rsid wsp:val=&quot;00962911&quot;/&gt;&lt;wsp:rsid wsp:val=&quot;00976026&quot;/&gt;&lt;wsp:rsid wsp:val=&quot;009773F8&quot;/&gt;&lt;wsp:rsid wsp:val=&quot;009802BB&quot;/&gt;&lt;wsp:rsid wsp:val=&quot;00981271&quot;/&gt;&lt;wsp:rsid wsp:val=&quot;009867BB&quot;/&gt;&lt;wsp:rsid wsp:val=&quot;0099136E&quot;/&gt;&lt;wsp:rsid wsp:val=&quot;00992069&quot;/&gt;&lt;wsp:rsid wsp:val=&quot;00993009&quot;/&gt;&lt;wsp:rsid wsp:val=&quot;009938E6&quot;/&gt;&lt;wsp:rsid wsp:val=&quot;0099522D&quot;/&gt;&lt;wsp:rsid wsp:val=&quot;00995EF8&quot;/&gt;&lt;wsp:rsid wsp:val=&quot;009972E4&quot;/&gt;&lt;wsp:rsid wsp:val=&quot;009A2B56&quot;/&gt;&lt;wsp:rsid wsp:val=&quot;009A3F17&quot;/&gt;&lt;wsp:rsid wsp:val=&quot;009B58D1&quot;/&gt;&lt;wsp:rsid wsp:val=&quot;009B66B2&quot;/&gt;&lt;wsp:rsid wsp:val=&quot;009C1531&quot;/&gt;&lt;wsp:rsid wsp:val=&quot;009D4036&quot;/&gt;&lt;wsp:rsid wsp:val=&quot;009D442F&quot;/&gt;&lt;wsp:rsid wsp:val=&quot;009D4C18&quot;/&gt;&lt;wsp:rsid wsp:val=&quot;009D6402&quot;/&gt;&lt;wsp:rsid wsp:val=&quot;009F273A&quot;/&gt;&lt;wsp:rsid wsp:val=&quot;00A03BC9&quot;/&gt;&lt;wsp:rsid wsp:val=&quot;00A049C2&quot;/&gt;&lt;wsp:rsid wsp:val=&quot;00A07B61&quot;/&gt;&lt;wsp:rsid wsp:val=&quot;00A1082D&quot;/&gt;&lt;wsp:rsid wsp:val=&quot;00A16ADE&quot;/&gt;&lt;wsp:rsid wsp:val=&quot;00A26201&quot;/&gt;&lt;wsp:rsid wsp:val=&quot;00A34626&quot;/&gt;&lt;wsp:rsid wsp:val=&quot;00A374B4&quot;/&gt;&lt;wsp:rsid wsp:val=&quot;00A42236&quot;/&gt;&lt;wsp:rsid wsp:val=&quot;00A43221&quot;/&gt;&lt;wsp:rsid wsp:val=&quot;00A4383B&quot;/&gt;&lt;wsp:rsid wsp:val=&quot;00A51CA7&quot;/&gt;&lt;wsp:rsid wsp:val=&quot;00A526D7&quot;/&gt;&lt;wsp:rsid wsp:val=&quot;00A55CD4&quot;/&gt;&lt;wsp:rsid wsp:val=&quot;00A701A7&quot;/&gt;&lt;wsp:rsid wsp:val=&quot;00A75AB5&quot;/&gt;&lt;wsp:rsid wsp:val=&quot;00A76342&quot;/&gt;&lt;wsp:rsid wsp:val=&quot;00A83386&quot;/&gt;&lt;wsp:rsid wsp:val=&quot;00A836D9&quot;/&gt;&lt;wsp:rsid wsp:val=&quot;00A86221&quot;/&gt;&lt;wsp:rsid wsp:val=&quot;00A86609&quot;/&gt;&lt;wsp:rsid wsp:val=&quot;00A908E5&quot;/&gt;&lt;wsp:rsid wsp:val=&quot;00AA2B68&quot;/&gt;&lt;wsp:rsid wsp:val=&quot;00AB3C2F&quot;/&gt;&lt;wsp:rsid wsp:val=&quot;00AB514D&quot;/&gt;&lt;wsp:rsid wsp:val=&quot;00AC03B4&quot;/&gt;&lt;wsp:rsid wsp:val=&quot;00AC4616&quot;/&gt;&lt;wsp:rsid wsp:val=&quot;00AC6905&quot;/&gt;&lt;wsp:rsid wsp:val=&quot;00AE1832&quot;/&gt;&lt;wsp:rsid wsp:val=&quot;00AE1BD3&quot;/&gt;&lt;wsp:rsid wsp:val=&quot;00AE5F10&quot;/&gt;&lt;wsp:rsid wsp:val=&quot;00AE66B7&quot;/&gt;&lt;wsp:rsid wsp:val=&quot;00AF527E&quot;/&gt;&lt;wsp:rsid wsp:val=&quot;00AF6ED8&quot;/&gt;&lt;wsp:rsid wsp:val=&quot;00B034F7&quot;/&gt;&lt;wsp:rsid wsp:val=&quot;00B07551&quot;/&gt;&lt;wsp:rsid wsp:val=&quot;00B11647&quot;/&gt;&lt;wsp:rsid wsp:val=&quot;00B13DAB&quot;/&gt;&lt;wsp:rsid wsp:val=&quot;00B227A4&quot;/&gt;&lt;wsp:rsid wsp:val=&quot;00B23D48&quot;/&gt;&lt;wsp:rsid wsp:val=&quot;00B25C0D&quot;/&gt;&lt;wsp:rsid wsp:val=&quot;00B275DB&quot;/&gt;&lt;wsp:rsid wsp:val=&quot;00B3045E&quot;/&gt;&lt;wsp:rsid wsp:val=&quot;00B31A31&quot;/&gt;&lt;wsp:rsid wsp:val=&quot;00B32FDF&quot;/&gt;&lt;wsp:rsid wsp:val=&quot;00B40FA5&quot;/&gt;&lt;wsp:rsid wsp:val=&quot;00B67C1B&quot;/&gt;&lt;wsp:rsid wsp:val=&quot;00B80E27&quot;/&gt;&lt;wsp:rsid wsp:val=&quot;00B81EF0&quot;/&gt;&lt;wsp:rsid wsp:val=&quot;00B83C93&quot;/&gt;&lt;wsp:rsid wsp:val=&quot;00B847B3&quot;/&gt;&lt;wsp:rsid wsp:val=&quot;00B930D3&quot;/&gt;&lt;wsp:rsid wsp:val=&quot;00B93E7F&quot;/&gt;&lt;wsp:rsid wsp:val=&quot;00B977B6&quot;/&gt;&lt;wsp:rsid wsp:val=&quot;00BA1143&quot;/&gt;&lt;wsp:rsid wsp:val=&quot;00BA5F12&quot;/&gt;&lt;wsp:rsid wsp:val=&quot;00BB0725&quot;/&gt;&lt;wsp:rsid wsp:val=&quot;00BB306E&quot;/&gt;&lt;wsp:rsid wsp:val=&quot;00BB37C6&quot;/&gt;&lt;wsp:rsid wsp:val=&quot;00BB7991&quot;/&gt;&lt;wsp:rsid wsp:val=&quot;00BC050C&quot;/&gt;&lt;wsp:rsid wsp:val=&quot;00BC2262&quot;/&gt;&lt;wsp:rsid wsp:val=&quot;00BC3B65&quot;/&gt;&lt;wsp:rsid wsp:val=&quot;00BD0EBF&quot;/&gt;&lt;wsp:rsid wsp:val=&quot;00BE48F4&quot;/&gt;&lt;wsp:rsid wsp:val=&quot;00BE63B4&quot;/&gt;&lt;wsp:rsid wsp:val=&quot;00BF31B1&quot;/&gt;&lt;wsp:rsid wsp:val=&quot;00C00348&quot;/&gt;&lt;wsp:rsid wsp:val=&quot;00C00646&quot;/&gt;&lt;wsp:rsid wsp:val=&quot;00C0204C&quot;/&gt;&lt;wsp:rsid wsp:val=&quot;00C06899&quot;/&gt;&lt;wsp:rsid wsp:val=&quot;00C12D42&quot;/&gt;&lt;wsp:rsid wsp:val=&quot;00C17D0D&quot;/&gt;&lt;wsp:rsid wsp:val=&quot;00C24D85&quot;/&gt;&lt;wsp:rsid wsp:val=&quot;00C35D8F&quot;/&gt;&lt;wsp:rsid wsp:val=&quot;00C36EAA&quot;/&gt;&lt;wsp:rsid wsp:val=&quot;00C435B5&quot;/&gt;&lt;wsp:rsid wsp:val=&quot;00C44DBA&quot;/&gt;&lt;wsp:rsid wsp:val=&quot;00C4651B&quot;/&gt;&lt;wsp:rsid wsp:val=&quot;00C67157&quot;/&gt;&lt;wsp:rsid wsp:val=&quot;00C706D2&quot;/&gt;&lt;wsp:rsid wsp:val=&quot;00C7246D&quot;/&gt;&lt;wsp:rsid wsp:val=&quot;00C8033F&quot;/&gt;&lt;wsp:rsid wsp:val=&quot;00C803E5&quot;/&gt;&lt;wsp:rsid wsp:val=&quot;00C80880&quot;/&gt;&lt;wsp:rsid wsp:val=&quot;00C80BFF&quot;/&gt;&lt;wsp:rsid wsp:val=&quot;00C81110&quot;/&gt;&lt;wsp:rsid wsp:val=&quot;00C839A6&quot;/&gt;&lt;wsp:rsid wsp:val=&quot;00C9050A&quot;/&gt;&lt;wsp:rsid wsp:val=&quot;00C94EB4&quot;/&gt;&lt;wsp:rsid wsp:val=&quot;00C97686&quot;/&gt;&lt;wsp:rsid wsp:val=&quot;00CB341E&quot;/&gt;&lt;wsp:rsid wsp:val=&quot;00CB3A0E&quot;/&gt;&lt;wsp:rsid wsp:val=&quot;00CC2D62&quot;/&gt;&lt;wsp:rsid wsp:val=&quot;00CC6E45&quot;/&gt;&lt;wsp:rsid wsp:val=&quot;00CD4757&quot;/&gt;&lt;wsp:rsid wsp:val=&quot;00CD7F9A&quot;/&gt;&lt;wsp:rsid wsp:val=&quot;00CF273C&quot;/&gt;&lt;wsp:rsid wsp:val=&quot;00D10D46&quot;/&gt;&lt;wsp:rsid wsp:val=&quot;00D21FAC&quot;/&gt;&lt;wsp:rsid wsp:val=&quot;00D240FC&quot;/&gt;&lt;wsp:rsid wsp:val=&quot;00D27032&quot;/&gt;&lt;wsp:rsid wsp:val=&quot;00D309EA&quot;/&gt;&lt;wsp:rsid wsp:val=&quot;00D32507&quot;/&gt;&lt;wsp:rsid wsp:val=&quot;00D36A2A&quot;/&gt;&lt;wsp:rsid wsp:val=&quot;00D36F51&quot;/&gt;&lt;wsp:rsid wsp:val=&quot;00D4227F&quot;/&gt;&lt;wsp:rsid wsp:val=&quot;00D43F6D&quot;/&gt;&lt;wsp:rsid wsp:val=&quot;00D47591&quot;/&gt;&lt;wsp:rsid wsp:val=&quot;00D52880&quot;/&gt;&lt;wsp:rsid wsp:val=&quot;00D56DD8&quot;/&gt;&lt;wsp:rsid wsp:val=&quot;00D63494&quot;/&gt;&lt;wsp:rsid wsp:val=&quot;00D677D3&quot;/&gt;&lt;wsp:rsid wsp:val=&quot;00D74B09&quot;/&gt;&lt;wsp:rsid wsp:val=&quot;00D81675&quot;/&gt;&lt;wsp:rsid wsp:val=&quot;00D838F9&quot;/&gt;&lt;wsp:rsid wsp:val=&quot;00D84DCB&quot;/&gt;&lt;wsp:rsid wsp:val=&quot;00D8532B&quot;/&gt;&lt;wsp:rsid wsp:val=&quot;00D856A4&quot;/&gt;&lt;wsp:rsid wsp:val=&quot;00D85B95&quot;/&gt;&lt;wsp:rsid wsp:val=&quot;00D86E3A&quot;/&gt;&lt;wsp:rsid wsp:val=&quot;00D91B0F&quot;/&gt;&lt;wsp:rsid wsp:val=&quot;00D93FF5&quot;/&gt;&lt;wsp:rsid wsp:val=&quot;00DA5294&quot;/&gt;&lt;wsp:rsid wsp:val=&quot;00DA6819&quot;/&gt;&lt;wsp:rsid wsp:val=&quot;00DA75FE&quot;/&gt;&lt;wsp:rsid wsp:val=&quot;00DB63A1&quot;/&gt;&lt;wsp:rsid wsp:val=&quot;00DC5579&quot;/&gt;&lt;wsp:rsid wsp:val=&quot;00DC5BE6&quot;/&gt;&lt;wsp:rsid wsp:val=&quot;00DD6961&quot;/&gt;&lt;wsp:rsid wsp:val=&quot;00DE1972&quot;/&gt;&lt;wsp:rsid wsp:val=&quot;00DE5094&quot;/&gt;&lt;wsp:rsid wsp:val=&quot;00DE5191&quot;/&gt;&lt;wsp:rsid wsp:val=&quot;00DE6044&quot;/&gt;&lt;wsp:rsid wsp:val=&quot;00DF1E3D&quot;/&gt;&lt;wsp:rsid wsp:val=&quot;00DF3ED9&quot;/&gt;&lt;wsp:rsid wsp:val=&quot;00DF556B&quot;/&gt;&lt;wsp:rsid wsp:val=&quot;00E04256&quot;/&gt;&lt;wsp:rsid wsp:val=&quot;00E04EFD&quot;/&gt;&lt;wsp:rsid wsp:val=&quot;00E11D97&quot;/&gt;&lt;wsp:rsid wsp:val=&quot;00E2113F&quot;/&gt;&lt;wsp:rsid wsp:val=&quot;00E22EAE&quot;/&gt;&lt;wsp:rsid wsp:val=&quot;00E23221&quot;/&gt;&lt;wsp:rsid wsp:val=&quot;00E2412E&quot;/&gt;&lt;wsp:rsid wsp:val=&quot;00E25E89&quot;/&gt;&lt;wsp:rsid wsp:val=&quot;00E26D94&quot;/&gt;&lt;wsp:rsid wsp:val=&quot;00E30387&quot;/&gt;&lt;wsp:rsid wsp:val=&quot;00E31774&quot;/&gt;&lt;wsp:rsid wsp:val=&quot;00E36A45&quot;/&gt;&lt;wsp:rsid wsp:val=&quot;00E40A82&quot;/&gt;&lt;wsp:rsid wsp:val=&quot;00E42A3F&quot;/&gt;&lt;wsp:rsid wsp:val=&quot;00E528F6&quot;/&gt;&lt;wsp:rsid wsp:val=&quot;00E53870&quot;/&gt;&lt;wsp:rsid wsp:val=&quot;00E54B35&quot;/&gt;&lt;wsp:rsid wsp:val=&quot;00E60B15&quot;/&gt;&lt;wsp:rsid wsp:val=&quot;00E63367&quot;/&gt;&lt;wsp:rsid wsp:val=&quot;00E6471D&quot;/&gt;&lt;wsp:rsid wsp:val=&quot;00E8045A&quot;/&gt;&lt;wsp:rsid wsp:val=&quot;00E91012&quot;/&gt;&lt;wsp:rsid wsp:val=&quot;00EA0EE6&quot;/&gt;&lt;wsp:rsid wsp:val=&quot;00EA1DAB&quot;/&gt;&lt;wsp:rsid wsp:val=&quot;00EA33D9&quot;/&gt;&lt;wsp:rsid wsp:val=&quot;00EB1B42&quot;/&gt;&lt;wsp:rsid wsp:val=&quot;00EB26C8&quot;/&gt;&lt;wsp:rsid wsp:val=&quot;00EB561F&quot;/&gt;&lt;wsp:rsid wsp:val=&quot;00ED389C&quot;/&gt;&lt;wsp:rsid wsp:val=&quot;00ED4E2D&quot;/&gt;&lt;wsp:rsid wsp:val=&quot;00EF0D68&quot;/&gt;&lt;wsp:rsid wsp:val=&quot;00EF12E7&quot;/&gt;&lt;wsp:rsid wsp:val=&quot;00EF5B6E&quot;/&gt;&lt;wsp:rsid wsp:val=&quot;00F0568B&quot;/&gt;&lt;wsp:rsid wsp:val=&quot;00F05D73&quot;/&gt;&lt;wsp:rsid wsp:val=&quot;00F12FE9&quot;/&gt;&lt;wsp:rsid wsp:val=&quot;00F13DA1&quot;/&gt;&lt;wsp:rsid wsp:val=&quot;00F17365&quot;/&gt;&lt;wsp:rsid wsp:val=&quot;00F221EF&quot;/&gt;&lt;wsp:rsid wsp:val=&quot;00F27A94&quot;/&gt;&lt;wsp:rsid wsp:val=&quot;00F32A9B&quot;/&gt;&lt;wsp:rsid wsp:val=&quot;00F419D6&quot;/&gt;&lt;wsp:rsid wsp:val=&quot;00F42DC7&quot;/&gt;&lt;wsp:rsid wsp:val=&quot;00F43D63&quot;/&gt;&lt;wsp:rsid wsp:val=&quot;00F45AA8&quot;/&gt;&lt;wsp:rsid wsp:val=&quot;00F45E02&quot;/&gt;&lt;wsp:rsid wsp:val=&quot;00F4697D&quot;/&gt;&lt;wsp:rsid wsp:val=&quot;00F47E89&quot;/&gt;&lt;wsp:rsid wsp:val=&quot;00F55493&quot;/&gt;&lt;wsp:rsid wsp:val=&quot;00F70DAA&quot;/&gt;&lt;wsp:rsid wsp:val=&quot;00F713FD&quot;/&gt;&lt;wsp:rsid wsp:val=&quot;00F7461B&quot;/&gt;&lt;wsp:rsid wsp:val=&quot;00F82CB3&quot;/&gt;&lt;wsp:rsid wsp:val=&quot;00F83BF4&quot;/&gt;&lt;wsp:rsid wsp:val=&quot;00F85D5E&quot;/&gt;&lt;wsp:rsid wsp:val=&quot;00F92660&quot;/&gt;&lt;wsp:rsid wsp:val=&quot;00F95146&quot;/&gt;&lt;wsp:rsid wsp:val=&quot;00F96FEA&quot;/&gt;&lt;wsp:rsid wsp:val=&quot;00FA2108&quot;/&gt;&lt;wsp:rsid wsp:val=&quot;00FA44F2&quot;/&gt;&lt;wsp:rsid wsp:val=&quot;00FB24A3&quot;/&gt;&lt;wsp:rsid wsp:val=&quot;00FB76B8&quot;/&gt;&lt;wsp:rsid wsp:val=&quot;00FC2A12&quot;/&gt;&lt;wsp:rsid wsp:val=&quot;00FC5E7B&quot;/&gt;&lt;wsp:rsid wsp:val=&quot;00FC7C4B&quot;/&gt;&lt;wsp:rsid wsp:val=&quot;00FD08E3&quot;/&gt;&lt;wsp:rsid wsp:val=&quot;00FD1885&quot;/&gt;&lt;wsp:rsid wsp:val=&quot;00FD1FFB&quot;/&gt;&lt;wsp:rsid wsp:val=&quot;00FD234C&quot;/&gt;&lt;wsp:rsid wsp:val=&quot;00FD640C&quot;/&gt;&lt;wsp:rsid wsp:val=&quot;00FE3EBF&quot;/&gt;&lt;wsp:rsid wsp:val=&quot;00FE65B6&quot;/&gt;&lt;wsp:rsid wsp:val=&quot;00FF29C5&quot;/&gt;&lt;wsp:rsid wsp:val=&quot;00FF7489&quot;/&gt;&lt;/wsp:rsids&gt;&lt;/w:docPr&gt;&lt;w:body&gt;&lt;wx:sect&gt;&lt;w:p wsp:rsidR=&quot;00000000&quot; wsp:rsidRDefault=&quot;00881B29&quot; wsp:rsidP=&quot;00881B29&quot;&gt;&lt;m:oMathPara&gt;&lt;m:oMath&gt;&lt;m:sSub&gt;&lt;m:sSubPr&gt;&lt;m:ctrlPr&gt;&lt;w:rPr&gt;&lt;w:rFonts w:ascii=&quot;Cambria Math&quot; w:h-ansi=&quot;Cambria Math&quot; w:cs=&quot;Arial&quot;/&gt;&lt;wx:font wx:val=&quot;Cambria Math&quot;/&gt;&lt;w:i/&gt;&lt;/w:rPr&gt;&lt;/m:ctrlPr&gt;&lt;/m:sSubPr&gt;&lt;m:e&gt;&lt;m:r&gt;&lt;w:rPr&gt;&lt;w:rFonts w:ascii=&quot;Cambria Math&quot; w:h-ansi=&quot;Cambria Math&quot; w:cs=&quot;Arial&quot;/&gt;&lt;wx:font wx:val=&quot;Cambria Math&quot;/&gt;&lt;w:i/&gt;&lt;/w:rPr&gt;&lt;m:t&gt;Var&lt;/m:t&gt;&lt;/m:r&gt;&lt;/m:e&gt;&lt;m:sub&gt;&lt;m:r&gt;&lt;w:rPr&gt;&lt;w:rFonts w:ascii=&quot;Cambria Math&quot; w:h-ansi=&quot;Cambria Math&quot; w:cs=&quot;Arial&quot;/&gt;&lt;wx:font wx:val=&quot;Cambria Math&quot;/&gt;&lt;w:i/&gt;&lt;/w:rPr&gt;&lt;m:t&gt;max&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4" o:title="" chromakey="white"/>
          </v:shape>
        </w:pict>
      </w:r>
      <w:r w:rsidR="009D442F" w:rsidRPr="009D442F">
        <w:rPr>
          <w:rStyle w:val="CommentReference"/>
          <w:szCs w:val="20"/>
          <w:lang w:eastAsia="en-GB" w:bidi="ar-SA"/>
        </w:rPr>
        <w:fldChar w:fldCharType="end"/>
      </w:r>
      <w:r w:rsidR="009D442F">
        <w:rPr>
          <w:rStyle w:val="CommentReference"/>
          <w:szCs w:val="20"/>
          <w:lang w:eastAsia="en-GB" w:bidi="ar-SA"/>
        </w:rPr>
        <w:t xml:space="preserve"> </w:t>
      </w:r>
      <w:r w:rsidRPr="0039134F">
        <w:rPr>
          <w:rFonts w:ascii="Arial" w:hAnsi="Arial" w:cs="Arial"/>
        </w:rPr>
        <w:t xml:space="preserve">is the maximum value of the variable in the dataset. This transformation constrains model predictions between </w:t>
      </w:r>
      <w:r>
        <w:rPr>
          <w:rFonts w:ascii="Arial" w:hAnsi="Arial" w:cs="Arial"/>
        </w:rPr>
        <w:t xml:space="preserve">1 and 0 </w:t>
      </w:r>
      <w:r w:rsidRPr="0039134F">
        <w:rPr>
          <w:rFonts w:ascii="Arial" w:hAnsi="Arial" w:cs="Arial"/>
        </w:rPr>
        <w:t xml:space="preserve">as </w:t>
      </w:r>
      <w:r>
        <w:rPr>
          <w:rFonts w:ascii="Arial" w:hAnsi="Arial" w:cs="Arial"/>
        </w:rPr>
        <w:t xml:space="preserve">well as reducing the </w:t>
      </w:r>
      <w:proofErr w:type="spellStart"/>
      <w:r>
        <w:rPr>
          <w:rFonts w:ascii="Arial" w:hAnsi="Arial" w:cs="Arial"/>
        </w:rPr>
        <w:t>heteroschedasticity</w:t>
      </w:r>
      <w:proofErr w:type="spellEnd"/>
      <w:r>
        <w:rPr>
          <w:rFonts w:ascii="Arial" w:hAnsi="Arial" w:cs="Arial"/>
        </w:rPr>
        <w:t xml:space="preserve"> that is common when proportional data is incorrectly analysed </w:t>
      </w:r>
      <w:r w:rsidRPr="0039134F">
        <w:rPr>
          <w:rFonts w:ascii="Arial" w:hAnsi="Arial" w:cs="Arial"/>
        </w:rPr>
        <w:fldChar w:fldCharType="begin" w:fldLock="1"/>
      </w:r>
      <w:r w:rsidRPr="0039134F">
        <w:rPr>
          <w:rFonts w:ascii="Arial" w:hAnsi="Arial" w:cs="Arial"/>
        </w:rPr>
        <w:instrText>ADDIN CSL_CITATION { "citationItems" : [ { "id" : "ITEM-1", "itemData" : { "DOI" : "10.1890/10-0340.1", "ISBN" : "10.1890/10-0340.1", "ISSN" : "00129658", "PMID" : "21560670", "abstract" : "The arcsine square root transformation has long been standard procedure when analyzing proportional data in ecology, with applications in data sets containing binomial and non-binomial response variables. Here, we argue that the arcsine transform should not be used in either circumstance. For binomial data, logistic regression has greater interpretability and higher power than analyses of transformed data. However, it is important to check the data for additional unexplained variation, i.e., overdispersion, and to account for it via the inclusion of random effects in the model if found. For non-binomial data, the arcsine transform is undesirable on the grounds of interpretability, and because it can produce nonsensical predictions. The logit transformation is proposed as an alternative approach to address these issues. Examples are presented in both cases to illustrate these advantages, comparing various methods of analyzing proportions including untransformed, arcsine- and logit-transformed linear models and logistic regression (with or without random effects). Simulations demonstrate that logistic regression usually provides a gain in power over other methods.", "author" : [ { "dropping-particle" : "", "family" : "Warton", "given" : "David I.", "non-dropping-particle" : "", "parse-names" : false, "suffix" : "" }, { "dropping-particle" : "", "family" : "Hui", "given" : "Francis K C", "non-dropping-particle" : "", "parse-names" : false, "suffix" : "" } ], "container-title" : "Ecology", "id" : "ITEM-1", "issue" : "1", "issued" : { "date-parts" : [ [ "2011" ] ] }, "page" : "3-10", "title" : "The arcsine is asinine: The analysis of proportions in ecology", "type" : "article-journal", "volume" : "92" }, "uris" : [ "http://www.mendeley.com/documents/?uuid=39dbfb62-1335-4f38-9d9b-a0845b7d9315" ] } ], "mendeley" : { "formattedCitation" : "(Warton and Hui, 2011)", "plainTextFormattedCitation" : "(Warton and Hui, 2011)", "previouslyFormattedCitation" : "(Warton and Hui, 2011)" }, "properties" : { "noteIndex" : 0 }, "schema" : "https://github.com/citation-style-language/schema/raw/master/csl-citation.json" }</w:instrText>
      </w:r>
      <w:r w:rsidRPr="0039134F">
        <w:rPr>
          <w:rFonts w:ascii="Arial" w:hAnsi="Arial" w:cs="Arial"/>
        </w:rPr>
        <w:fldChar w:fldCharType="separate"/>
      </w:r>
      <w:r w:rsidRPr="0039134F">
        <w:rPr>
          <w:rFonts w:ascii="Arial" w:hAnsi="Arial" w:cs="Arial"/>
          <w:noProof/>
        </w:rPr>
        <w:t>(Warton and Hui, 2011)</w:t>
      </w:r>
      <w:r w:rsidRPr="0039134F">
        <w:rPr>
          <w:rFonts w:ascii="Arial" w:hAnsi="Arial" w:cs="Arial"/>
        </w:rPr>
        <w:fldChar w:fldCharType="end"/>
      </w:r>
      <w:r w:rsidRPr="0039134F">
        <w:rPr>
          <w:rFonts w:ascii="Arial" w:hAnsi="Arial" w:cs="Arial"/>
        </w:rPr>
        <w:t xml:space="preserve">. As recommended by </w:t>
      </w:r>
      <w:r w:rsidRPr="0039134F">
        <w:rPr>
          <w:rFonts w:ascii="Arial" w:hAnsi="Arial" w:cs="Arial"/>
        </w:rPr>
        <w:fldChar w:fldCharType="begin" w:fldLock="1"/>
      </w:r>
      <w:r w:rsidRPr="0039134F">
        <w:rPr>
          <w:rFonts w:ascii="Arial" w:hAnsi="Arial" w:cs="Arial"/>
        </w:rPr>
        <w:instrText>ADDIN CSL_CITATION { "citationItems" : [ { "id" : "ITEM-1", "itemData" : { "DOI" : "10.1890/10-0340.1", "ISBN" : "10.1890/10-0340.1", "ISSN" : "00129658", "PMID" : "21560670", "abstract" : "The arcsine square root transformation has long been standard procedure when analyzing proportional data in ecology, with applications in data sets containing binomial and non-binomial response variables. Here, we argue that the arcsine transform should not be used in either circumstance. For binomial data, logistic regression has greater interpretability and higher power than analyses of transformed data. However, it is important to check the data for additional unexplained variation, i.e., overdispersion, and to account for it via the inclusion of random effects in the model if found. For non-binomial data, the arcsine transform is undesirable on the grounds of interpretability, and because it can produce nonsensical predictions. The logit transformation is proposed as an alternative approach to address these issues. Examples are presented in both cases to illustrate these advantages, comparing various methods of analyzing proportions including untransformed, arcsine- and logit-transformed linear models and logistic regression (with or without random effects). Simulations demonstrate that logistic regression usually provides a gain in power over other methods.", "author" : [ { "dropping-particle" : "", "family" : "Warton", "given" : "David I.", "non-dropping-particle" : "", "parse-names" : false, "suffix" : "" }, { "dropping-particle" : "", "family" : "Hui", "given" : "Francis K C", "non-dropping-particle" : "", "parse-names" : false, "suffix" : "" } ], "container-title" : "Ecology", "id" : "ITEM-1", "issue" : "1", "issued" : { "date-parts" : [ [ "2011" ] ] }, "page" : "3-10", "title" : "The arcsine is asinine: The analysis of proportions in ecology", "type" : "article-journal", "volume" : "92" }, "uris" : [ "http://www.mendeley.com/documents/?uuid=39dbfb62-1335-4f38-9d9b-a0845b7d9315" ] } ], "mendeley" : { "formattedCitation" : "(Warton and Hui, 2011)", "manualFormatting" : "Warton and Hui (2011)", "plainTextFormattedCitation" : "(Warton and Hui, 2011)", "previouslyFormattedCitation" : "(Warton and Hui, 2011)" }, "properties" : { "noteIndex" : 0 }, "schema" : "https://github.com/citation-style-language/schema/raw/master/csl-citation.json" }</w:instrText>
      </w:r>
      <w:r w:rsidRPr="0039134F">
        <w:rPr>
          <w:rFonts w:ascii="Arial" w:hAnsi="Arial" w:cs="Arial"/>
        </w:rPr>
        <w:fldChar w:fldCharType="separate"/>
      </w:r>
      <w:r w:rsidRPr="0039134F">
        <w:rPr>
          <w:rFonts w:ascii="Arial" w:hAnsi="Arial" w:cs="Arial"/>
          <w:noProof/>
        </w:rPr>
        <w:t>Warton and Hui (2011)</w:t>
      </w:r>
      <w:r w:rsidRPr="0039134F">
        <w:rPr>
          <w:rFonts w:ascii="Arial" w:hAnsi="Arial" w:cs="Arial"/>
        </w:rPr>
        <w:fldChar w:fldCharType="end"/>
      </w:r>
      <w:r>
        <w:rPr>
          <w:rFonts w:ascii="Arial" w:hAnsi="Arial" w:cs="Arial"/>
        </w:rPr>
        <w:t>,</w:t>
      </w:r>
      <w:r w:rsidRPr="0039134F">
        <w:rPr>
          <w:rFonts w:ascii="Arial" w:hAnsi="Arial" w:cs="Arial"/>
        </w:rPr>
        <w:t xml:space="preserve"> a small non-zero constant was added to all values so that </w:t>
      </w:r>
      <w:proofErr w:type="spellStart"/>
      <w:r>
        <w:rPr>
          <w:rFonts w:ascii="Arial" w:hAnsi="Arial" w:cs="Arial"/>
        </w:rPr>
        <w:t>logit</w:t>
      </w:r>
      <w:proofErr w:type="spellEnd"/>
      <w:r>
        <w:rPr>
          <w:rFonts w:ascii="Arial" w:hAnsi="Arial" w:cs="Arial"/>
        </w:rPr>
        <w:t xml:space="preserve"> </w:t>
      </w:r>
      <w:r w:rsidRPr="0039134F">
        <w:rPr>
          <w:rFonts w:ascii="Arial" w:hAnsi="Arial" w:cs="Arial"/>
        </w:rPr>
        <w:t xml:space="preserve">transformed </w:t>
      </w:r>
      <w:r>
        <w:rPr>
          <w:rFonts w:ascii="Arial" w:hAnsi="Arial" w:cs="Arial"/>
        </w:rPr>
        <w:t xml:space="preserve">variables </w:t>
      </w:r>
      <w:r w:rsidRPr="0039134F">
        <w:rPr>
          <w:rFonts w:ascii="Arial" w:hAnsi="Arial" w:cs="Arial"/>
        </w:rPr>
        <w:t>did not equal minus infinity.</w:t>
      </w:r>
    </w:p>
    <w:p w:rsidR="00B32FDF" w:rsidRDefault="00B32FDF" w:rsidP="002D43C8">
      <w:pPr>
        <w:spacing w:line="360" w:lineRule="auto"/>
        <w:contextualSpacing/>
        <w:rPr>
          <w:rFonts w:ascii="Arial" w:hAnsi="Arial" w:cs="Arial"/>
        </w:rPr>
      </w:pPr>
    </w:p>
    <w:p w:rsidR="00DA728D" w:rsidRDefault="00B32FDF" w:rsidP="007E2FD8">
      <w:pPr>
        <w:spacing w:line="360" w:lineRule="auto"/>
        <w:contextualSpacing/>
        <w:rPr>
          <w:ins w:id="94" w:author="Phil Martin" w:date="2015-04-16T10:51:00Z"/>
          <w:rFonts w:ascii="Arial" w:hAnsi="Arial" w:cs="Arial"/>
        </w:rPr>
      </w:pPr>
      <w:r>
        <w:rPr>
          <w:rFonts w:ascii="Arial" w:hAnsi="Arial" w:cs="Arial"/>
        </w:rPr>
        <w:t>Two approaches were adopted in our analysis of stand collapse. First, we</w:t>
      </w:r>
      <w:r w:rsidRPr="0039134F">
        <w:rPr>
          <w:rFonts w:ascii="Arial" w:hAnsi="Arial" w:cs="Arial"/>
        </w:rPr>
        <w:t xml:space="preserve"> </w:t>
      </w:r>
      <w:r>
        <w:rPr>
          <w:rFonts w:ascii="Arial" w:hAnsi="Arial" w:cs="Arial"/>
        </w:rPr>
        <w:t>divided</w:t>
      </w:r>
      <w:r w:rsidRPr="0039134F">
        <w:rPr>
          <w:rFonts w:ascii="Arial" w:hAnsi="Arial" w:cs="Arial"/>
        </w:rPr>
        <w:t xml:space="preserve"> the dataset into </w:t>
      </w:r>
      <w:r>
        <w:rPr>
          <w:rFonts w:ascii="Arial" w:hAnsi="Arial" w:cs="Arial"/>
        </w:rPr>
        <w:t>sub</w:t>
      </w:r>
      <w:r w:rsidRPr="0039134F">
        <w:rPr>
          <w:rFonts w:ascii="Arial" w:hAnsi="Arial" w:cs="Arial"/>
        </w:rPr>
        <w:t xml:space="preserve">plots that </w:t>
      </w:r>
      <w:r>
        <w:rPr>
          <w:rFonts w:ascii="Arial" w:hAnsi="Arial" w:cs="Arial"/>
        </w:rPr>
        <w:t xml:space="preserve">had collapsed (defined as ≥25% BA loss) at some point between 1964 and 2014 and those that had not, to examine the differences in </w:t>
      </w:r>
      <w:ins w:id="95" w:author="Phil Martin" w:date="2015-04-13T16:10:00Z">
        <w:r w:rsidR="00D27032">
          <w:rPr>
            <w:rFonts w:ascii="Arial" w:hAnsi="Arial" w:cs="Arial"/>
          </w:rPr>
          <w:t xml:space="preserve">changes in </w:t>
        </w:r>
      </w:ins>
      <w:r>
        <w:rPr>
          <w:rFonts w:ascii="Arial" w:hAnsi="Arial" w:cs="Arial"/>
        </w:rPr>
        <w:t xml:space="preserve">BA, stem density of saplings and trees &gt;10 cm DBH, proportions of subplot BA represented by oak, and grass cover for the two groups in </w:t>
      </w:r>
      <w:ins w:id="96" w:author="Phil Martin" w:date="2015-04-13T16:10:00Z">
        <w:r w:rsidR="00D27032">
          <w:rPr>
            <w:rFonts w:ascii="Arial" w:hAnsi="Arial" w:cs="Arial"/>
          </w:rPr>
          <w:t xml:space="preserve">between </w:t>
        </w:r>
      </w:ins>
      <w:r>
        <w:rPr>
          <w:rFonts w:ascii="Arial" w:hAnsi="Arial" w:cs="Arial"/>
        </w:rPr>
        <w:t xml:space="preserve">1964 and 2014. For </w:t>
      </w:r>
      <w:del w:id="97" w:author="Phil Martin" w:date="2015-04-13T16:11:00Z">
        <w:r w:rsidDel="00D27032">
          <w:rPr>
            <w:rFonts w:ascii="Arial" w:hAnsi="Arial" w:cs="Arial"/>
          </w:rPr>
          <w:delText xml:space="preserve">BA </w:delText>
        </w:r>
      </w:del>
      <w:ins w:id="98" w:author="Phil Martin" w:date="2015-04-13T16:11:00Z">
        <w:r w:rsidR="00D27032">
          <w:rPr>
            <w:rFonts w:ascii="Arial" w:hAnsi="Arial" w:cs="Arial"/>
          </w:rPr>
          <w:t xml:space="preserve">stem density </w:t>
        </w:r>
      </w:ins>
      <w:r>
        <w:rPr>
          <w:rFonts w:ascii="Arial" w:hAnsi="Arial" w:cs="Arial"/>
        </w:rPr>
        <w:t xml:space="preserve">and grass cover we fitted </w:t>
      </w:r>
      <w:r w:rsidRPr="0039134F">
        <w:rPr>
          <w:rFonts w:ascii="Arial" w:hAnsi="Arial" w:cs="Arial"/>
        </w:rPr>
        <w:t>linear mixed models with an interaction between year and collapse status (</w:t>
      </w:r>
      <w:r>
        <w:rPr>
          <w:rFonts w:ascii="Arial" w:hAnsi="Arial" w:cs="Arial"/>
        </w:rPr>
        <w:t xml:space="preserve">i.e. </w:t>
      </w:r>
      <w:r w:rsidRPr="0039134F">
        <w:rPr>
          <w:rFonts w:ascii="Arial" w:hAnsi="Arial" w:cs="Arial"/>
        </w:rPr>
        <w:t xml:space="preserve">collapsed or not). </w:t>
      </w:r>
      <w:r>
        <w:rPr>
          <w:rFonts w:ascii="Arial" w:hAnsi="Arial" w:cs="Arial"/>
        </w:rPr>
        <w:t xml:space="preserve">Since stem density constitutes a count, </w:t>
      </w:r>
      <w:proofErr w:type="spellStart"/>
      <w:r>
        <w:rPr>
          <w:rFonts w:ascii="Arial" w:hAnsi="Arial" w:cs="Arial"/>
        </w:rPr>
        <w:t>poisson</w:t>
      </w:r>
      <w:proofErr w:type="spellEnd"/>
      <w:r>
        <w:rPr>
          <w:rFonts w:ascii="Arial" w:hAnsi="Arial" w:cs="Arial"/>
        </w:rPr>
        <w:t xml:space="preserve"> generalised linear mixed models were used to satisfy model assumptions. </w:t>
      </w:r>
      <w:ins w:id="99" w:author="Phil Martin" w:date="2015-04-16T10:51:00Z">
        <w:r w:rsidR="00DA728D">
          <w:rPr>
            <w:rFonts w:ascii="Arial" w:hAnsi="Arial" w:cs="Arial"/>
          </w:rPr>
          <w:t xml:space="preserve">For analyses of BA and stem density time was considered as a continuous variable, while for analyses of changes of </w:t>
        </w:r>
      </w:ins>
      <w:ins w:id="100" w:author="Phil Martin" w:date="2015-04-16T10:52:00Z">
        <w:r w:rsidR="00DA728D">
          <w:rPr>
            <w:rFonts w:ascii="Arial" w:hAnsi="Arial" w:cs="Arial"/>
          </w:rPr>
          <w:t xml:space="preserve">stem density of </w:t>
        </w:r>
      </w:ins>
      <w:ins w:id="101" w:author="Phil Martin" w:date="2015-04-16T10:51:00Z">
        <w:r w:rsidR="00DA728D">
          <w:rPr>
            <w:rFonts w:ascii="Arial" w:hAnsi="Arial" w:cs="Arial"/>
          </w:rPr>
          <w:t>different size classes and</w:t>
        </w:r>
      </w:ins>
      <w:ins w:id="102" w:author="Phil Martin" w:date="2015-04-16T10:52:00Z">
        <w:r w:rsidR="00DA728D">
          <w:rPr>
            <w:rFonts w:ascii="Arial" w:hAnsi="Arial" w:cs="Arial"/>
          </w:rPr>
          <w:t xml:space="preserve"> grass cover it was considered as categorical. </w:t>
        </w:r>
      </w:ins>
    </w:p>
    <w:p w:rsidR="00B32FDF" w:rsidDel="00DA728D" w:rsidRDefault="00B32FDF" w:rsidP="007E2FD8">
      <w:pPr>
        <w:spacing w:line="360" w:lineRule="auto"/>
        <w:contextualSpacing/>
        <w:rPr>
          <w:del w:id="103" w:author="Phil Martin" w:date="2015-04-16T10:52:00Z"/>
          <w:rFonts w:ascii="Arial" w:hAnsi="Arial" w:cs="Arial"/>
        </w:rPr>
      </w:pPr>
      <w:del w:id="104" w:author="Phil Martin" w:date="2015-04-16T10:52:00Z">
        <w:r w:rsidDel="00DA728D">
          <w:rPr>
            <w:rFonts w:ascii="Arial" w:hAnsi="Arial" w:cs="Arial"/>
          </w:rPr>
          <w:delText xml:space="preserve">For analyses of changes time was considered as a categorical rather than continuous. </w:delText>
        </w:r>
        <w:commentRangeStart w:id="105"/>
        <w:r w:rsidDel="00DA728D">
          <w:rPr>
            <w:rFonts w:ascii="Arial" w:hAnsi="Arial" w:cs="Arial"/>
          </w:rPr>
          <w:delText>Model selection in all cases was carried out as detailed below.</w:delText>
        </w:r>
        <w:commentRangeEnd w:id="105"/>
        <w:r w:rsidR="00D27032" w:rsidDel="00DA728D">
          <w:rPr>
            <w:rStyle w:val="CommentReference"/>
            <w:szCs w:val="20"/>
            <w:lang w:eastAsia="en-GB" w:bidi="ar-SA"/>
          </w:rPr>
          <w:commentReference w:id="105"/>
        </w:r>
      </w:del>
    </w:p>
    <w:p w:rsidR="00B32FDF" w:rsidRDefault="00B32FDF" w:rsidP="00D36A2A">
      <w:pPr>
        <w:spacing w:line="360" w:lineRule="auto"/>
        <w:contextualSpacing/>
        <w:rPr>
          <w:rFonts w:ascii="Arial" w:hAnsi="Arial" w:cs="Arial"/>
        </w:rPr>
      </w:pPr>
    </w:p>
    <w:p w:rsidR="00B32FDF" w:rsidRDefault="00B32FDF" w:rsidP="007E2FD8">
      <w:pPr>
        <w:spacing w:line="360" w:lineRule="auto"/>
        <w:contextualSpacing/>
        <w:rPr>
          <w:rFonts w:ascii="Arial" w:hAnsi="Arial" w:cs="Arial"/>
        </w:rPr>
      </w:pPr>
      <w:r>
        <w:rPr>
          <w:rFonts w:ascii="Arial" w:hAnsi="Arial" w:cs="Arial"/>
        </w:rPr>
        <w:lastRenderedPageBreak/>
        <w:t>In our second set of analyses, we examined variation over a gradient of change</w:t>
      </w:r>
      <w:r w:rsidRPr="00D36A2A">
        <w:rPr>
          <w:rFonts w:ascii="Arial" w:hAnsi="Arial" w:cs="Arial"/>
        </w:rPr>
        <w:t xml:space="preserve"> </w:t>
      </w:r>
      <w:r>
        <w:rPr>
          <w:rFonts w:ascii="Arial" w:hAnsi="Arial" w:cs="Arial"/>
        </w:rPr>
        <w:t xml:space="preserve">in the basal area. </w:t>
      </w:r>
      <w:r w:rsidRPr="0039134F">
        <w:rPr>
          <w:rFonts w:ascii="Arial" w:hAnsi="Arial" w:cs="Arial"/>
        </w:rPr>
        <w:t xml:space="preserve">The relationships between </w:t>
      </w:r>
      <w:r>
        <w:rPr>
          <w:rFonts w:ascii="Arial" w:hAnsi="Arial" w:cs="Arial"/>
        </w:rPr>
        <w:t xml:space="preserve">the collapse gradient and </w:t>
      </w:r>
      <w:r w:rsidRPr="0039134F">
        <w:rPr>
          <w:rFonts w:ascii="Arial" w:hAnsi="Arial" w:cs="Arial"/>
        </w:rPr>
        <w:t xml:space="preserve">species richness, </w:t>
      </w:r>
      <w:r>
        <w:rPr>
          <w:rFonts w:ascii="Arial" w:hAnsi="Arial" w:cs="Arial"/>
        </w:rPr>
        <w:t xml:space="preserve">ground flora </w:t>
      </w:r>
      <w:proofErr w:type="spellStart"/>
      <w:r w:rsidRPr="0039134F">
        <w:rPr>
          <w:rFonts w:ascii="Arial" w:hAnsi="Arial" w:cs="Arial"/>
        </w:rPr>
        <w:t>S</w:t>
      </w:r>
      <w:r>
        <w:rPr>
          <w:rFonts w:ascii="Arial" w:hAnsi="Arial" w:cs="Arial"/>
        </w:rPr>
        <w:t>ørensen</w:t>
      </w:r>
      <w:proofErr w:type="spellEnd"/>
      <w:r>
        <w:rPr>
          <w:rFonts w:ascii="Arial" w:hAnsi="Arial" w:cs="Arial"/>
        </w:rPr>
        <w:t xml:space="preserve"> similarity, tree community </w:t>
      </w:r>
      <w:r w:rsidRPr="0039134F">
        <w:rPr>
          <w:rFonts w:ascii="Arial" w:hAnsi="Arial" w:cs="Arial"/>
        </w:rPr>
        <w:t xml:space="preserve">Tanner similarity </w:t>
      </w:r>
      <w:r>
        <w:rPr>
          <w:rFonts w:ascii="Arial" w:hAnsi="Arial" w:cs="Arial"/>
        </w:rPr>
        <w:t xml:space="preserve">and community weighted trait values </w:t>
      </w:r>
      <w:r w:rsidRPr="0039134F">
        <w:rPr>
          <w:rFonts w:ascii="Arial" w:hAnsi="Arial" w:cs="Arial"/>
        </w:rPr>
        <w:t xml:space="preserve">were </w:t>
      </w:r>
      <w:r>
        <w:rPr>
          <w:rFonts w:ascii="Arial" w:hAnsi="Arial" w:cs="Arial"/>
        </w:rPr>
        <w:t>each</w:t>
      </w:r>
      <w:r w:rsidRPr="0039134F">
        <w:rPr>
          <w:rFonts w:ascii="Arial" w:hAnsi="Arial" w:cs="Arial"/>
        </w:rPr>
        <w:t xml:space="preserve"> assessed using linear mixed models. </w:t>
      </w:r>
      <w:r>
        <w:rPr>
          <w:rFonts w:ascii="Arial" w:hAnsi="Arial" w:cs="Arial"/>
        </w:rPr>
        <w:t>For each of these models, linear, squared and cubed terms describing the shape of the relationship with the collapse gradient were tested to identify any potential non-linearity.</w:t>
      </w:r>
    </w:p>
    <w:p w:rsidR="00B32FDF" w:rsidRDefault="00B32FDF" w:rsidP="00D36A2A">
      <w:pPr>
        <w:spacing w:line="360" w:lineRule="auto"/>
        <w:contextualSpacing/>
        <w:rPr>
          <w:rFonts w:ascii="Arial" w:hAnsi="Arial" w:cs="Arial"/>
        </w:rPr>
      </w:pPr>
    </w:p>
    <w:p w:rsidR="00B32FDF" w:rsidRPr="0039134F" w:rsidRDefault="00B32FDF" w:rsidP="007E2FD8">
      <w:pPr>
        <w:spacing w:line="360" w:lineRule="auto"/>
        <w:contextualSpacing/>
        <w:rPr>
          <w:rFonts w:ascii="Arial" w:hAnsi="Arial" w:cs="Arial"/>
        </w:rPr>
      </w:pPr>
      <w:r>
        <w:rPr>
          <w:rFonts w:ascii="Arial" w:hAnsi="Arial" w:cs="Arial"/>
        </w:rPr>
        <w:t>In both sets of analyses we</w:t>
      </w:r>
      <w:r w:rsidRPr="0039134F">
        <w:rPr>
          <w:rFonts w:ascii="Arial" w:hAnsi="Arial" w:cs="Arial"/>
        </w:rPr>
        <w:t xml:space="preserve"> used linear mixed models </w:t>
      </w:r>
      <w:r>
        <w:rPr>
          <w:rFonts w:ascii="Arial" w:hAnsi="Arial" w:cs="Arial"/>
        </w:rPr>
        <w:t>with</w:t>
      </w:r>
      <w:r w:rsidRPr="0039134F">
        <w:rPr>
          <w:rFonts w:ascii="Arial" w:hAnsi="Arial" w:cs="Arial"/>
        </w:rPr>
        <w:t xml:space="preserve"> </w:t>
      </w:r>
      <w:r>
        <w:rPr>
          <w:rFonts w:ascii="Arial" w:hAnsi="Arial" w:cs="Arial"/>
        </w:rPr>
        <w:t>sub</w:t>
      </w:r>
      <w:r w:rsidRPr="0039134F">
        <w:rPr>
          <w:rFonts w:ascii="Arial" w:hAnsi="Arial" w:cs="Arial"/>
        </w:rPr>
        <w:t>plot number as a random effect to account for repeated measur</w:t>
      </w:r>
      <w:r>
        <w:rPr>
          <w:rFonts w:ascii="Arial" w:hAnsi="Arial" w:cs="Arial"/>
        </w:rPr>
        <w:t>es of the same subplots over time.</w:t>
      </w:r>
      <w:r w:rsidRPr="00D36A2A">
        <w:rPr>
          <w:rFonts w:ascii="Arial" w:hAnsi="Arial" w:cs="Arial"/>
        </w:rPr>
        <w:t xml:space="preserve"> </w:t>
      </w:r>
      <w:ins w:id="106" w:author="Phil Martin" w:date="2015-04-16T10:53:00Z">
        <w:r w:rsidR="00DA728D">
          <w:rPr>
            <w:rFonts w:ascii="Arial" w:hAnsi="Arial" w:cs="Arial"/>
          </w:rPr>
          <w:t xml:space="preserve">Where the response variable </w:t>
        </w:r>
        <w:proofErr w:type="spellStart"/>
        <w:r w:rsidR="00DA728D">
          <w:rPr>
            <w:rFonts w:ascii="Arial" w:hAnsi="Arial" w:cs="Arial"/>
          </w:rPr>
          <w:t>consititued</w:t>
        </w:r>
        <w:proofErr w:type="spellEnd"/>
        <w:r w:rsidR="00DA728D">
          <w:rPr>
            <w:rFonts w:ascii="Arial" w:hAnsi="Arial" w:cs="Arial"/>
          </w:rPr>
          <w:t xml:space="preserve"> a count variable we used </w:t>
        </w:r>
        <w:proofErr w:type="spellStart"/>
        <w:r w:rsidR="00DA728D">
          <w:rPr>
            <w:rFonts w:ascii="Arial" w:hAnsi="Arial" w:cs="Arial"/>
          </w:rPr>
          <w:t>poisson</w:t>
        </w:r>
        <w:proofErr w:type="spellEnd"/>
        <w:r w:rsidR="00DA728D">
          <w:rPr>
            <w:rFonts w:ascii="Arial" w:hAnsi="Arial" w:cs="Arial"/>
          </w:rPr>
          <w:t xml:space="preserve"> generalised linear mixed models to satisfy model assumptions. </w:t>
        </w:r>
      </w:ins>
      <w:r w:rsidRPr="00751415">
        <w:rPr>
          <w:rFonts w:ascii="Arial" w:hAnsi="Arial" w:cs="Arial"/>
        </w:rPr>
        <w:t>All</w:t>
      </w:r>
      <w:r w:rsidRPr="0039134F">
        <w:rPr>
          <w:rFonts w:ascii="Arial" w:hAnsi="Arial" w:cs="Arial"/>
        </w:rPr>
        <w:t xml:space="preserve"> analyses were performed in R 3.1.2 </w:t>
      </w:r>
      <w:r w:rsidRPr="0039134F">
        <w:rPr>
          <w:rFonts w:ascii="Arial" w:hAnsi="Arial" w:cs="Arial"/>
        </w:rPr>
        <w:fldChar w:fldCharType="begin" w:fldLock="1"/>
      </w:r>
      <w:r w:rsidRPr="0039134F">
        <w:rPr>
          <w:rFonts w:ascii="Arial" w:hAnsi="Arial" w:cs="Arial"/>
        </w:rPr>
        <w:instrText>ADDIN CSL_CITATION { "citationItems" : [ { "id" : "ITEM-1", "itemData" : { "author" : [ { "dropping-particle" : "", "family" : "R Development Core Team", "given" : "", "non-dropping-particle" : "", "parse-names" : false, "suffix" : "" } ], "id" : "ITEM-1", "issued" : { "date-parts" : [ [ "2011" ] ] }, "publisher" : "R Foundation for Statistical Computing", "publisher-place" : "Vienna, Austria", "title" : "R: A Language and Environment for Statistical Computing", "type" : "book" }, "uris" : [ "http://www.mendeley.com/documents/?uuid=fe18053d-edeb-429d-aaa4-4907c6d59eb2" ] } ], "mendeley" : { "formattedCitation" : "(R Development Core Team, 2011)", "plainTextFormattedCitation" : "(R Development Core Team, 2011)", "previouslyFormattedCitation" : "(R Development Core Team, 2011)" }, "properties" : { "noteIndex" : 0 }, "schema" : "https://github.com/citation-style-language/schema/raw/master/csl-citation.json" }</w:instrText>
      </w:r>
      <w:r w:rsidRPr="0039134F">
        <w:rPr>
          <w:rFonts w:ascii="Arial" w:hAnsi="Arial" w:cs="Arial"/>
        </w:rPr>
        <w:fldChar w:fldCharType="separate"/>
      </w:r>
      <w:r w:rsidRPr="0039134F">
        <w:rPr>
          <w:rFonts w:ascii="Arial" w:hAnsi="Arial" w:cs="Arial"/>
          <w:noProof/>
        </w:rPr>
        <w:t>(R Development Core Team, 2011)</w:t>
      </w:r>
      <w:r w:rsidRPr="0039134F">
        <w:rPr>
          <w:rFonts w:ascii="Arial" w:hAnsi="Arial" w:cs="Arial"/>
        </w:rPr>
        <w:fldChar w:fldCharType="end"/>
      </w:r>
      <w:r w:rsidRPr="0039134F">
        <w:rPr>
          <w:rFonts w:ascii="Arial" w:hAnsi="Arial" w:cs="Arial"/>
        </w:rPr>
        <w:t xml:space="preserve"> with mixed models produced using the lme4 package </w:t>
      </w:r>
      <w:r w:rsidRPr="0039134F">
        <w:rPr>
          <w:rFonts w:ascii="Arial" w:hAnsi="Arial" w:cs="Arial"/>
        </w:rPr>
        <w:fldChar w:fldCharType="begin" w:fldLock="1"/>
      </w:r>
      <w:r w:rsidRPr="0039134F">
        <w:rPr>
          <w:rFonts w:ascii="Arial" w:hAnsi="Arial" w:cs="Arial"/>
        </w:rPr>
        <w:instrText>ADDIN CSL_CITATION { "citationItems" : [ { "id" : "ITEM-1", "itemData" : { "author" : [ { "dropping-particle" : "", "family" : "Bates", "given" : "D", "non-dropping-particle" : "", "parse-names" : false, "suffix" : "" }, { "dropping-particle" : "", "family" : "Maechler", "given" : "M", "non-dropping-particle" : "", "parse-names" : false, "suffix" : "" }, { "dropping-particle" : "", "family" : "Bolker", "given" : "BM", "non-dropping-particle" : "", "parse-names" : false, "suffix" : "" }, { "dropping-particle" : "", "family" : "Walker", "given" : "S", "non-dropping-particle" : "", "parse-names" : false, "suffix" : "" } ], "container-title" : "ArXiv", "id" : "ITEM-1", "issued" : { "date-parts" : [ [ "2014" ] ] }, "title" : "lme4: Linear mixed-effects models using Eigen and S4.", "type" : "article-journal" }, "uris" : [ "http://www.mendeley.com/documents/?uuid=8e8ade27-d36f-4ea1-800b-c2e8eb67b513" ] } ], "mendeley" : { "formattedCitation" : "(Bates et al., 2014)", "plainTextFormattedCitation" : "(Bates et al., 2014)", "previouslyFormattedCitation" : "(Bates et al., 2014)" }, "properties" : { "noteIndex" : 0 }, "schema" : "https://github.com/citation-style-language/schema/raw/master/csl-citation.json" }</w:instrText>
      </w:r>
      <w:r w:rsidRPr="0039134F">
        <w:rPr>
          <w:rFonts w:ascii="Arial" w:hAnsi="Arial" w:cs="Arial"/>
        </w:rPr>
        <w:fldChar w:fldCharType="separate"/>
      </w:r>
      <w:r w:rsidRPr="0039134F">
        <w:rPr>
          <w:rFonts w:ascii="Arial" w:hAnsi="Arial" w:cs="Arial"/>
          <w:noProof/>
        </w:rPr>
        <w:t>(Bates et al., 2014)</w:t>
      </w:r>
      <w:r w:rsidRPr="0039134F">
        <w:rPr>
          <w:rFonts w:ascii="Arial" w:hAnsi="Arial" w:cs="Arial"/>
        </w:rPr>
        <w:fldChar w:fldCharType="end"/>
      </w:r>
      <w:r w:rsidRPr="0039134F">
        <w:rPr>
          <w:rFonts w:ascii="Arial" w:hAnsi="Arial" w:cs="Arial"/>
        </w:rPr>
        <w:t xml:space="preserve"> and figures produc</w:t>
      </w:r>
      <w:r>
        <w:rPr>
          <w:rFonts w:ascii="Arial" w:hAnsi="Arial" w:cs="Arial"/>
        </w:rPr>
        <w:t>ed</w:t>
      </w:r>
      <w:r w:rsidRPr="0039134F">
        <w:rPr>
          <w:rFonts w:ascii="Arial" w:hAnsi="Arial" w:cs="Arial"/>
        </w:rPr>
        <w:t xml:space="preserve"> using ggplot2</w:t>
      </w:r>
      <w:r>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"author" : [ { "dropping-particle" : "", "family" : "Wickham", "given" : "H", "non-dropping-particle" : "", "parse-names" : false, "suffix" : "" } ], "id" : "ITEM-1", "issued" : { "date-parts" : [ [ "2009" ] ] }, "publisher" : "Springer", "publisher-place" : "New York", "title" : "ggplot2: elegant graphics for data analysis.", "type" : "book" }, "uris" : [ "http://www.mendeley.com/documents/?uuid=ba53569f-ba1d-423c-853b-804bdde073f5" ] } ], "mendeley" : { "formattedCitation" : "(Wickham, 2009)", "plainTextFormattedCitation" : "(Wickham, 2009)", "previouslyFormattedCitation" : "(Wickham, 2009)" }, "properties" : { "noteIndex" : 0 }, "schema" : "https://github.com/citation-style-language/schema/raw/master/csl-citation.json" }</w:instrText>
      </w:r>
      <w:r>
        <w:rPr>
          <w:rFonts w:ascii="Arial" w:hAnsi="Arial" w:cs="Arial"/>
        </w:rPr>
        <w:fldChar w:fldCharType="separate"/>
      </w:r>
      <w:r w:rsidRPr="00751415">
        <w:rPr>
          <w:rFonts w:ascii="Arial" w:hAnsi="Arial" w:cs="Arial"/>
          <w:noProof/>
        </w:rPr>
        <w:t>(Wickham, 2009)</w:t>
      </w:r>
      <w:r>
        <w:rPr>
          <w:rFonts w:ascii="Arial" w:hAnsi="Arial" w:cs="Arial"/>
        </w:rPr>
        <w:fldChar w:fldCharType="end"/>
      </w:r>
      <w:r w:rsidRPr="0039134F">
        <w:rPr>
          <w:rFonts w:ascii="Arial" w:hAnsi="Arial" w:cs="Arial"/>
        </w:rPr>
        <w:t>.</w:t>
      </w:r>
      <w:r>
        <w:rPr>
          <w:rFonts w:ascii="Arial" w:hAnsi="Arial" w:cs="Arial"/>
        </w:rPr>
        <w:t xml:space="preserve"> </w:t>
      </w:r>
      <w:r w:rsidRPr="0039134F">
        <w:rPr>
          <w:rFonts w:ascii="Arial" w:hAnsi="Arial" w:cs="Arial"/>
        </w:rPr>
        <w:t xml:space="preserve">Model selection followed an information theoretic approach, with models ranked by </w:t>
      </w:r>
      <w:proofErr w:type="spellStart"/>
      <w:r w:rsidRPr="0039134F">
        <w:rPr>
          <w:rFonts w:ascii="Arial" w:hAnsi="Arial" w:cs="Arial"/>
        </w:rPr>
        <w:t>AICc</w:t>
      </w:r>
      <w:proofErr w:type="spellEnd"/>
      <w:r w:rsidRPr="0039134F">
        <w:rPr>
          <w:rFonts w:ascii="Arial" w:hAnsi="Arial" w:cs="Arial"/>
        </w:rPr>
        <w:t xml:space="preserve"> to determine parsimony </w:t>
      </w:r>
      <w:r w:rsidRPr="0039134F">
        <w:rPr>
          <w:rFonts w:ascii="Arial" w:hAnsi="Arial" w:cs="Arial"/>
        </w:rPr>
        <w:fldChar w:fldCharType="begin" w:fldLock="1"/>
      </w:r>
      <w:r w:rsidR="00C81110">
        <w:rPr>
          <w:rFonts w:ascii="Arial" w:hAnsi="Arial" w:cs="Arial"/>
        </w:rPr>
        <w:instrText>ADDIN CSL_CITATION { "citationItems" : [ { "id" : "ITEM-1", "itemData" : { "DOI" : "10.1016/j.ecolmodel.2003.11.004", "ISBN" : "0387953647", "ISSN" : "03043800", "PMID" : "48557578", "abstract" : "The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 "author" : [ { "dropping-particle" : "", "family" : "Burnham", "given" : "K.P.", "non-dropping-particle" : "", "parse-names" : false, "suffix" : "" }, { "dropping-particle" : "", "family" : "Anderson", "given" : "D.R.", "non-dropping-particle" : "", "parse-names" : false, "suffix" : "" } ], "container-title" : "Ecological Modelling", "id" : "ITEM-1", "issued" : { "date-parts" : [ [ "2002" ] ] }, "number-of-pages" : "488", "title" : "Model selection and multimodel inference: a practical information-theoretic approach", "type" : "book", "volume" : "172" }, "uris" : [ "http://www.mendeley.com/documents/?uuid=86bbd164-9afc-47d0-9cb9-c08babc7ea8c" ] } ], "mendeley" : { "formattedCitation" : "(Burnham and Anderson, 2002)", "plainTextFormattedCitation" : "(Burnham and Anderson, 2002)", "previouslyFormattedCitation" : "(Burnham and Anderson, 2002)" }, "properties" : { "noteIndex" : 0 }, "schema" : "https://github.com/citation-style-language/schema/raw/master/csl-citation.json" }</w:instrText>
      </w:r>
      <w:r w:rsidRPr="0039134F">
        <w:rPr>
          <w:rFonts w:ascii="Arial" w:hAnsi="Arial" w:cs="Arial"/>
        </w:rPr>
        <w:fldChar w:fldCharType="separate"/>
      </w:r>
      <w:r w:rsidRPr="0039134F">
        <w:rPr>
          <w:rFonts w:ascii="Arial" w:hAnsi="Arial" w:cs="Arial"/>
          <w:noProof/>
        </w:rPr>
        <w:t>(Burnham and Anderson, 2002)</w:t>
      </w:r>
      <w:r w:rsidRPr="0039134F">
        <w:rPr>
          <w:rFonts w:ascii="Arial" w:hAnsi="Arial" w:cs="Arial"/>
        </w:rPr>
        <w:fldChar w:fldCharType="end"/>
      </w:r>
      <w:r>
        <w:rPr>
          <w:rFonts w:ascii="Arial" w:hAnsi="Arial" w:cs="Arial"/>
        </w:rPr>
        <w:t>. Where only one model</w:t>
      </w:r>
      <w:r w:rsidRPr="0039134F">
        <w:rPr>
          <w:rFonts w:ascii="Arial" w:hAnsi="Arial" w:cs="Arial"/>
        </w:rPr>
        <w:t xml:space="preserve"> had a ΔAICc≤7 this was selected as the best model</w:t>
      </w:r>
      <w:r>
        <w:rPr>
          <w:rFonts w:ascii="Arial" w:hAnsi="Arial" w:cs="Arial"/>
        </w:rPr>
        <w:t xml:space="preserve"> since this indicates little support for alternative models</w:t>
      </w:r>
      <w:r w:rsidR="009D442F">
        <w:rPr>
          <w:rFonts w:ascii="Arial" w:hAnsi="Arial" w:cs="Arial"/>
        </w:rPr>
        <w:t xml:space="preserve"> </w:t>
      </w:r>
      <w:r w:rsidR="009D442F">
        <w:rPr>
          <w:rFonts w:ascii="Arial" w:hAnsi="Arial" w:cs="Arial"/>
        </w:rPr>
        <w:fldChar w:fldCharType="begin" w:fldLock="1"/>
      </w:r>
      <w:r w:rsidR="00764502">
        <w:rPr>
          <w:rFonts w:ascii="Arial" w:hAnsi="Arial" w:cs="Arial"/>
        </w:rPr>
        <w:instrText>ADDIN CSL_CITATION { "citationItems" : [ { "id" : "ITEM-1", "itemData" : { "ISBN" : "0340-5443", "author" : [ { "dropping-particle" : "", "family" : "Burnham", "given" : "K P", "non-dropping-particle" : "", "parse-names" : false, "suffix" : "" }, { "dropping-particle" : "", "family" : "Anderson", "given" : "D R", "non-dropping-particle" : "", "parse-names" : false, "suffix" : "" }, { "dropping-particle" : "", "family" : "Huyvaert", "given" : "K P", "non-dropping-particle" : "", "parse-names" : false, "suffix" : "" } ], "container-title" : "Behavioral ecology and sociobiology", "id" : "ITEM-1", "issue" : "1", "issued" : { "date-parts" : [ [ "2011" ] ] }, "page" : "23-35", "title" : "AIC model selection and multimodel inference in behavioral ecology: some background, observations, and comparisons", "type" : "article-journal", "volume" : "65" }, "uris" : [ "http://www.mendeley.com/documents/?uuid=ce9d2a93-3a0a-45c6-8877-695dd1bbde9e" ] } ], "mendeley" : { "formattedCitation" : "(Burnham et al., 2011)", "plainTextFormattedCitation" : "(Burnham et al., 2011)", "previouslyFormattedCitation" : "(Burnham et al., 2011)" }, "properties" : { "noteIndex" : 0 }, "schema" : "https://github.com/citation-style-language/schema/raw/master/csl-citation.json" }</w:instrText>
      </w:r>
      <w:r w:rsidR="009D442F">
        <w:rPr>
          <w:rFonts w:ascii="Arial" w:hAnsi="Arial" w:cs="Arial"/>
        </w:rPr>
        <w:fldChar w:fldCharType="separate"/>
      </w:r>
      <w:r w:rsidR="009D442F" w:rsidRPr="009D442F">
        <w:rPr>
          <w:rFonts w:ascii="Arial" w:hAnsi="Arial" w:cs="Arial"/>
          <w:noProof/>
        </w:rPr>
        <w:t>(Burnham et al., 2011)</w:t>
      </w:r>
      <w:r w:rsidR="009D442F">
        <w:rPr>
          <w:rFonts w:ascii="Arial" w:hAnsi="Arial" w:cs="Arial"/>
        </w:rPr>
        <w:fldChar w:fldCharType="end"/>
      </w:r>
      <w:r w:rsidRPr="0039134F">
        <w:rPr>
          <w:rFonts w:ascii="Arial" w:hAnsi="Arial" w:cs="Arial"/>
        </w:rPr>
        <w:t>. Where there was more than one model with a ΔAICc≤7</w:t>
      </w:r>
      <w:r>
        <w:rPr>
          <w:rFonts w:ascii="Arial" w:hAnsi="Arial" w:cs="Arial"/>
        </w:rPr>
        <w:t>,</w:t>
      </w:r>
      <w:r w:rsidRPr="0039134F">
        <w:rPr>
          <w:rFonts w:ascii="Arial" w:hAnsi="Arial" w:cs="Arial"/>
        </w:rPr>
        <w:t xml:space="preserve"> model averaging was undertaken with </w:t>
      </w:r>
      <w:proofErr w:type="spellStart"/>
      <w:r w:rsidRPr="0039134F">
        <w:rPr>
          <w:rFonts w:ascii="Arial" w:hAnsi="Arial" w:cs="Arial"/>
        </w:rPr>
        <w:t>AICc</w:t>
      </w:r>
      <w:proofErr w:type="spellEnd"/>
      <w:r w:rsidRPr="0039134F">
        <w:rPr>
          <w:rFonts w:ascii="Arial" w:hAnsi="Arial" w:cs="Arial"/>
        </w:rPr>
        <w:t xml:space="preserve"> weights used to calculate coefficients </w:t>
      </w:r>
      <w:ins w:id="107" w:author="Phil Martin" w:date="2015-04-15T16:14:00Z">
        <w:r w:rsidR="007041CD">
          <w:rPr>
            <w:rFonts w:ascii="Arial" w:hAnsi="Arial" w:cs="Arial"/>
          </w:rPr>
          <w:t xml:space="preserve">and associated standard error and P values </w:t>
        </w:r>
      </w:ins>
      <w:r w:rsidRPr="0039134F">
        <w:rPr>
          <w:rFonts w:ascii="Arial" w:hAnsi="Arial" w:cs="Arial"/>
        </w:rPr>
        <w:t xml:space="preserve">using the </w:t>
      </w:r>
      <w:proofErr w:type="spellStart"/>
      <w:r w:rsidRPr="0039134F">
        <w:rPr>
          <w:rFonts w:ascii="Arial" w:hAnsi="Arial" w:cs="Arial"/>
        </w:rPr>
        <w:t>MuMIn</w:t>
      </w:r>
      <w:proofErr w:type="spellEnd"/>
      <w:r w:rsidRPr="0039134F">
        <w:rPr>
          <w:rFonts w:ascii="Arial" w:hAnsi="Arial" w:cs="Arial"/>
        </w:rPr>
        <w:t xml:space="preserve"> package </w:t>
      </w:r>
      <w:r>
        <w:rPr>
          <w:rFonts w:ascii="Arial" w:hAnsi="Arial" w:cs="Arial"/>
        </w:rPr>
        <w:fldChar w:fldCharType="begin" w:fldLock="1"/>
      </w:r>
      <w:r>
        <w:rPr>
          <w:rFonts w:ascii="Arial" w:hAnsi="Arial" w:cs="Arial"/>
        </w:rPr>
        <w:instrText>ADDIN CSL_CITATION {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"noteIndex" : 0 }, "schema" : "https://github.com/citation-style-language/schema/raw/master/csl-citation.json" }</w:instrText>
      </w:r>
      <w:r>
        <w:rPr>
          <w:rFonts w:ascii="Arial" w:hAnsi="Arial" w:cs="Arial"/>
        </w:rPr>
        <w:fldChar w:fldCharType="separate"/>
      </w:r>
      <w:r w:rsidRPr="0039134F">
        <w:rPr>
          <w:rFonts w:ascii="Arial" w:hAnsi="Arial" w:cs="Arial"/>
          <w:noProof/>
        </w:rPr>
        <w:t>(Barton, 2014)</w:t>
      </w:r>
      <w:r>
        <w:rPr>
          <w:rFonts w:ascii="Arial" w:hAnsi="Arial" w:cs="Arial"/>
        </w:rPr>
        <w:fldChar w:fldCharType="end"/>
      </w:r>
      <w:r w:rsidRPr="0039134F">
        <w:rPr>
          <w:rFonts w:ascii="Arial" w:hAnsi="Arial" w:cs="Arial"/>
        </w:rPr>
        <w:t xml:space="preserve">. </w:t>
      </w:r>
      <w:r w:rsidRPr="00751415">
        <w:rPr>
          <w:rFonts w:ascii="Arial" w:hAnsi="Arial" w:cs="Arial"/>
        </w:rPr>
        <w:t>R</w:t>
      </w:r>
      <w:r w:rsidRPr="00751415">
        <w:rPr>
          <w:rFonts w:ascii="Arial" w:hAnsi="Arial" w:cs="Arial"/>
          <w:vertAlign w:val="superscript"/>
        </w:rPr>
        <w:t>2</w:t>
      </w:r>
      <w:r>
        <w:rPr>
          <w:rFonts w:ascii="Arial" w:hAnsi="Arial" w:cs="Arial"/>
          <w:vertAlign w:val="superscript"/>
        </w:rPr>
        <w:t xml:space="preserve"> </w:t>
      </w:r>
      <w:r>
        <w:rPr>
          <w:rFonts w:ascii="Arial" w:hAnsi="Arial" w:cs="Arial"/>
        </w:rPr>
        <w:t xml:space="preserve">values for mixed models were calculated following </w:t>
      </w:r>
      <w:r>
        <w:rPr>
          <w:rFonts w:ascii="Arial" w:hAnsi="Arial" w:cs="Arial"/>
        </w:rPr>
        <w:fldChar w:fldCharType="begin" w:fldLock="1"/>
      </w:r>
      <w:r>
        <w:rPr>
          <w:rFonts w:ascii="Arial" w:hAnsi="Arial" w:cs="Arial"/>
        </w:rPr>
        <w:instrText>ADDIN CSL_CITATION { "citationItems" : [ { "id" : "ITEM-1", "itemData" : { "DOI" : "10.1111/j.2041-210x.2012.00261.x", "ISSN" : "2041210X", "author" : [ { "dropping-particle" : "", "family" : "Nakagawa", "given" : "Shinichi", "non-dropping-particle" : "", "parse-names" : false, "suffix" : "" }, { "dropping-particle" : "", "family" : "Schielzeth", "given" : "Holger", "non-dropping-particle" : "", "parse-names" : false, "suffix" : "" } ], "container-title" : "Methods in Ecology and Evolution", "editor" : [ { "dropping-particle" : "", "family" : "O'Hara", "given" : "Robert B.", "non-dropping-particle" : "", "parse-names" : false, "suffix" : "" } ], "id" : "ITEM-1", "issue" : "2", "issued" : { "date-parts" : [ [ "2013", "2", "3" ] ] }, "page" : "133-142", "title" : "A general and simple method for obtaining R 2 from generalized linear mixed-effects models", "type" : "article-journal", "volume" : "4" }, "uris" : [ "http://www.mendeley.com/documents/?uuid=f070f0f9-f2c2-418c-a935-5c265c8338cd" ] } ], "mendeley" : { "formattedCitation" : "(Nakagawa and Schielzeth, 2013)", "manualFormatting" : "Nakagawa and Schielzeth (2013)", "plainTextFormattedCitation" : "(Nakagawa and Schielzeth, 2013)", "previouslyFormattedCitation" : "(Nakagawa and Schielzeth, 2013)" }, "properties" : { "noteIndex" : 0 }, "schema" : "https://github.com/citation-style-language/schema/raw/master/csl-citation.json" }</w:instrText>
      </w:r>
      <w:r>
        <w:rPr>
          <w:rFonts w:ascii="Arial" w:hAnsi="Arial" w:cs="Arial"/>
        </w:rPr>
        <w:fldChar w:fldCharType="separate"/>
      </w:r>
      <w:r w:rsidRPr="00751415">
        <w:rPr>
          <w:rFonts w:ascii="Arial" w:hAnsi="Arial" w:cs="Arial"/>
          <w:noProof/>
        </w:rPr>
        <w:t>Nakagaw</w:t>
      </w:r>
      <w:r>
        <w:rPr>
          <w:rFonts w:ascii="Arial" w:hAnsi="Arial" w:cs="Arial"/>
          <w:noProof/>
        </w:rPr>
        <w:t>a and Schielzeth</w:t>
      </w:r>
      <w:r w:rsidRPr="00751415">
        <w:rPr>
          <w:rFonts w:ascii="Arial" w:hAnsi="Arial" w:cs="Arial"/>
          <w:noProof/>
        </w:rPr>
        <w:t xml:space="preserve"> </w:t>
      </w:r>
      <w:r>
        <w:rPr>
          <w:rFonts w:ascii="Arial" w:hAnsi="Arial" w:cs="Arial"/>
          <w:noProof/>
        </w:rPr>
        <w:t>(</w:t>
      </w:r>
      <w:r w:rsidRPr="00751415">
        <w:rPr>
          <w:rFonts w:ascii="Arial" w:hAnsi="Arial" w:cs="Arial"/>
          <w:noProof/>
        </w:rPr>
        <w:t>2013)</w:t>
      </w:r>
      <w:r>
        <w:rPr>
          <w:rFonts w:ascii="Arial" w:hAnsi="Arial" w:cs="Arial"/>
        </w:rPr>
        <w:fldChar w:fldCharType="end"/>
      </w:r>
      <w:r>
        <w:rPr>
          <w:rFonts w:ascii="Arial" w:hAnsi="Arial" w:cs="Arial"/>
        </w:rPr>
        <w:t xml:space="preserve"> </w:t>
      </w:r>
      <w:ins w:id="108" w:author="Phil Martin" w:date="2015-04-15T16:15:00Z">
        <w:r w:rsidR="007041CD">
          <w:rPr>
            <w:rFonts w:ascii="Arial" w:hAnsi="Arial" w:cs="Arial"/>
          </w:rPr>
          <w:t xml:space="preserve">and </w:t>
        </w:r>
      </w:ins>
      <w:r w:rsidR="007041CD">
        <w:rPr>
          <w:rFonts w:ascii="Arial" w:hAnsi="Arial" w:cs="Arial"/>
        </w:rPr>
        <w:fldChar w:fldCharType="begin" w:fldLock="1"/>
      </w:r>
      <w:r w:rsidR="007041CD">
        <w:rPr>
          <w:rFonts w:ascii="Arial" w:hAnsi="Arial" w:cs="Arial"/>
        </w:rPr>
        <w:instrText>ADDIN CSL_CITATION { "citationItems" : [ { "id" : "ITEM-1", "itemData" : { "DOI" : "10.1111/2041-210X.12225", "ISSN" : "2041210X", "author" : [ { "dropping-particle" : "", "family" : "Johnson", "given" : "Paul C.D.", "non-dropping-particle" : "", "parse-names" : false, "suffix" : "" } ], "container-title" : "Methods in Ecology and Evolution", "id" : "ITEM-1", "issued" : { "date-parts" : [ [ "2014" ] ] }, "page" : "n/a-n/a", "title" : "Extension of Nakagawa &amp; Schielzeth's R 2 GLMM to random slopes models", "type" : "article-journal" }, "uris" : [ "http://www.mendeley.com/documents/?uuid=1cd8f8f3-fa7d-43de-9436-1d2c3714e677" ] } ], "mendeley" : { "formattedCitation" : "(Johnson, 2014)", "manualFormatting" : "Johnson (2014)", "plainTextFormattedCitation" : "(Johnson, 2014)", "previouslyFormattedCitation" : "(Johnson, 2014)" }, "properties" : { "noteIndex" : 0 }, "schema" : "https://github.com/citation-style-language/schema/raw/master/csl-citation.json" }</w:instrText>
      </w:r>
      <w:r w:rsidR="007041CD">
        <w:rPr>
          <w:rFonts w:ascii="Arial" w:hAnsi="Arial" w:cs="Arial"/>
        </w:rPr>
        <w:fldChar w:fldCharType="separate"/>
      </w:r>
      <w:r w:rsidR="007041CD" w:rsidRPr="007041CD">
        <w:rPr>
          <w:rFonts w:ascii="Arial" w:hAnsi="Arial" w:cs="Arial"/>
          <w:noProof/>
        </w:rPr>
        <w:t xml:space="preserve">Johnson </w:t>
      </w:r>
      <w:r w:rsidR="007041CD">
        <w:rPr>
          <w:rFonts w:ascii="Arial" w:hAnsi="Arial" w:cs="Arial"/>
          <w:noProof/>
        </w:rPr>
        <w:t>(</w:t>
      </w:r>
      <w:r w:rsidR="007041CD" w:rsidRPr="007041CD">
        <w:rPr>
          <w:rFonts w:ascii="Arial" w:hAnsi="Arial" w:cs="Arial"/>
          <w:noProof/>
        </w:rPr>
        <w:t>2014)</w:t>
      </w:r>
      <w:r w:rsidR="007041CD">
        <w:rPr>
          <w:rFonts w:ascii="Arial" w:hAnsi="Arial" w:cs="Arial"/>
        </w:rPr>
        <w:fldChar w:fldCharType="end"/>
      </w:r>
      <w:ins w:id="109" w:author="Phil Martin" w:date="2015-04-15T16:16:00Z">
        <w:r w:rsidR="003F7947">
          <w:rPr>
            <w:rFonts w:ascii="Arial" w:hAnsi="Arial" w:cs="Arial"/>
          </w:rPr>
          <w:t xml:space="preserve"> </w:t>
        </w:r>
      </w:ins>
      <w:r>
        <w:rPr>
          <w:rFonts w:ascii="Arial" w:hAnsi="Arial" w:cs="Arial"/>
        </w:rPr>
        <w:t xml:space="preserve">using the R package </w:t>
      </w:r>
      <w:proofErr w:type="spellStart"/>
      <w:r>
        <w:rPr>
          <w:rFonts w:ascii="Arial" w:hAnsi="Arial" w:cs="Arial"/>
        </w:rPr>
        <w:t>MuMIn</w:t>
      </w:r>
      <w:proofErr w:type="spellEnd"/>
      <w:r>
        <w:rPr>
          <w:rFonts w:ascii="Arial" w:hAnsi="Arial" w:cs="Arial"/>
        </w:rPr>
        <w:t>.</w:t>
      </w:r>
    </w:p>
    <w:p w:rsidR="00B32FDF" w:rsidRDefault="00B32FDF" w:rsidP="00E2113F">
      <w:pPr>
        <w:spacing w:line="360" w:lineRule="auto"/>
        <w:contextualSpacing/>
        <w:rPr>
          <w:ins w:id="110" w:author="Phil Martin" w:date="2015-04-16T10:55:00Z"/>
          <w:rFonts w:ascii="Arial" w:hAnsi="Arial" w:cs="Arial"/>
        </w:rPr>
      </w:pPr>
    </w:p>
    <w:p w:rsidR="00DA728D" w:rsidRDefault="00DA728D" w:rsidP="00DA728D">
      <w:pPr>
        <w:spacing w:line="360" w:lineRule="auto"/>
        <w:contextualSpacing/>
        <w:rPr>
          <w:ins w:id="111" w:author="Phil Martin" w:date="2015-04-16T10:55:00Z"/>
          <w:rFonts w:ascii="Arial" w:hAnsi="Arial" w:cs="Arial"/>
        </w:rPr>
      </w:pPr>
      <w:ins w:id="112" w:author="Phil Martin" w:date="2015-04-16T10:55:00Z">
        <w:r>
          <w:rPr>
            <w:rFonts w:ascii="Arial" w:hAnsi="Arial" w:cs="Arial"/>
          </w:rPr>
          <w:t>In addition to formal statistical analyses we produced summaries of subplot</w:t>
        </w:r>
        <w:r>
          <w:rPr>
            <w:rFonts w:ascii="Arial" w:hAnsi="Arial" w:cs="Arial"/>
          </w:rPr>
          <w:t xml:space="preserve"> recovery by dividing </w:t>
        </w:r>
      </w:ins>
      <w:ins w:id="113" w:author="Phil Martin" w:date="2015-04-16T10:56:00Z">
        <w:r>
          <w:rPr>
            <w:rFonts w:ascii="Arial" w:hAnsi="Arial" w:cs="Arial"/>
          </w:rPr>
          <w:t>sub</w:t>
        </w:r>
      </w:ins>
      <w:ins w:id="114" w:author="Phil Martin" w:date="2015-04-16T10:55:00Z">
        <w:r>
          <w:rPr>
            <w:rFonts w:ascii="Arial" w:hAnsi="Arial" w:cs="Arial"/>
          </w:rPr>
          <w:t>plots into groups based on their initial decline in B</w:t>
        </w:r>
      </w:ins>
      <w:ins w:id="115" w:author="Phil Martin" w:date="2015-04-16T10:56:00Z">
        <w:r>
          <w:rPr>
            <w:rFonts w:ascii="Arial" w:hAnsi="Arial" w:cs="Arial"/>
          </w:rPr>
          <w:t xml:space="preserve">A. Following this we determined the number of subplots of each group that had </w:t>
        </w:r>
      </w:ins>
      <w:ins w:id="116" w:author="Phil Martin" w:date="2015-04-16T10:57:00Z">
        <w:r>
          <w:rPr>
            <w:rFonts w:ascii="Arial" w:hAnsi="Arial" w:cs="Arial"/>
          </w:rPr>
          <w:t>increased</w:t>
        </w:r>
      </w:ins>
      <w:ins w:id="117" w:author="Phil Martin" w:date="2015-04-16T10:56:00Z">
        <w:r>
          <w:rPr>
            <w:rFonts w:ascii="Arial" w:hAnsi="Arial" w:cs="Arial"/>
          </w:rPr>
          <w:t xml:space="preserve"> </w:t>
        </w:r>
      </w:ins>
      <w:ins w:id="118" w:author="Phil Martin" w:date="2015-04-16T10:57:00Z">
        <w:r>
          <w:rPr>
            <w:rFonts w:ascii="Arial" w:hAnsi="Arial" w:cs="Arial"/>
          </w:rPr>
          <w:t xml:space="preserve">or further declined in BA following this initial decline and calculated the mean </w:t>
        </w:r>
        <w:proofErr w:type="spellStart"/>
        <w:r w:rsidR="007762F0">
          <w:rPr>
            <w:rFonts w:ascii="Arial" w:hAnsi="Arial" w:cs="Arial"/>
          </w:rPr>
          <w:t>perecentage</w:t>
        </w:r>
        <w:proofErr w:type="spellEnd"/>
        <w:r w:rsidR="007762F0">
          <w:rPr>
            <w:rFonts w:ascii="Arial" w:hAnsi="Arial" w:cs="Arial"/>
          </w:rPr>
          <w:t xml:space="preserve"> change in BA by 2014 for these groups. </w:t>
        </w:r>
      </w:ins>
      <w:ins w:id="119" w:author="Phil Martin" w:date="2015-04-16T10:58:00Z">
        <w:r w:rsidR="007762F0">
          <w:rPr>
            <w:rFonts w:ascii="Arial" w:hAnsi="Arial" w:cs="Arial"/>
          </w:rPr>
          <w:t xml:space="preserve">This allowed us to identify whether </w:t>
        </w:r>
      </w:ins>
      <w:ins w:id="120" w:author="Phil Martin" w:date="2015-04-16T10:59:00Z">
        <w:r w:rsidR="007762F0">
          <w:rPr>
            <w:rFonts w:ascii="Arial" w:hAnsi="Arial" w:cs="Arial"/>
          </w:rPr>
          <w:t>sub</w:t>
        </w:r>
      </w:ins>
      <w:ins w:id="121" w:author="Phil Martin" w:date="2015-04-16T10:58:00Z">
        <w:r w:rsidR="007762F0">
          <w:rPr>
            <w:rFonts w:ascii="Arial" w:hAnsi="Arial" w:cs="Arial"/>
          </w:rPr>
          <w:t xml:space="preserve">plots tended to recover following a decline in BA and whether there was a </w:t>
        </w:r>
        <w:proofErr w:type="spellStart"/>
        <w:r w:rsidR="007762F0">
          <w:rPr>
            <w:rFonts w:ascii="Arial" w:hAnsi="Arial" w:cs="Arial"/>
          </w:rPr>
          <w:t>threashold</w:t>
        </w:r>
        <w:proofErr w:type="spellEnd"/>
        <w:r w:rsidR="007762F0">
          <w:rPr>
            <w:rFonts w:ascii="Arial" w:hAnsi="Arial" w:cs="Arial"/>
          </w:rPr>
          <w:t xml:space="preserve"> loss of BA</w:t>
        </w:r>
      </w:ins>
      <w:ins w:id="122" w:author="Phil Martin" w:date="2015-04-16T10:59:00Z">
        <w:r w:rsidR="007762F0">
          <w:rPr>
            <w:rFonts w:ascii="Arial" w:hAnsi="Arial" w:cs="Arial"/>
          </w:rPr>
          <w:t xml:space="preserve"> below which recovery was unlikely.</w:t>
        </w:r>
      </w:ins>
    </w:p>
    <w:p w:rsidR="00DA728D" w:rsidRDefault="00DA728D" w:rsidP="00E2113F">
      <w:pPr>
        <w:spacing w:line="360" w:lineRule="auto"/>
        <w:contextualSpacing/>
        <w:rPr>
          <w:ins w:id="123" w:author="Phil Martin" w:date="2015-04-16T10:55:00Z"/>
          <w:rFonts w:ascii="Arial" w:hAnsi="Arial" w:cs="Arial"/>
        </w:rPr>
      </w:pPr>
    </w:p>
    <w:p w:rsidR="00DA728D" w:rsidRDefault="00DA728D" w:rsidP="00E2113F">
      <w:pPr>
        <w:spacing w:line="360" w:lineRule="auto"/>
        <w:contextualSpacing/>
        <w:rPr>
          <w:rFonts w:ascii="Arial" w:hAnsi="Arial" w:cs="Arial"/>
        </w:rPr>
      </w:pPr>
    </w:p>
    <w:p w:rsidR="00B32FDF" w:rsidRDefault="00B32FDF" w:rsidP="00E2113F">
      <w:pPr>
        <w:spacing w:line="360" w:lineRule="auto"/>
        <w:contextualSpacing/>
        <w:rPr>
          <w:ins w:id="124" w:author="Phil Martin" w:date="2015-04-16T10:54:00Z"/>
          <w:rFonts w:ascii="Arial" w:hAnsi="Arial" w:cs="Arial"/>
        </w:rPr>
      </w:pPr>
      <w:r>
        <w:rPr>
          <w:rFonts w:ascii="Arial" w:hAnsi="Arial" w:cs="Arial"/>
        </w:rPr>
        <w:t>To</w:t>
      </w:r>
      <w:r w:rsidRPr="0039134F">
        <w:rPr>
          <w:rFonts w:ascii="Arial" w:hAnsi="Arial" w:cs="Arial"/>
        </w:rPr>
        <w:t xml:space="preserve"> examine the spatial pattern of change </w:t>
      </w:r>
      <w:r>
        <w:rPr>
          <w:rFonts w:ascii="Arial" w:hAnsi="Arial" w:cs="Arial"/>
        </w:rPr>
        <w:t>in BA we</w:t>
      </w:r>
      <w:r w:rsidRPr="0039134F">
        <w:rPr>
          <w:rFonts w:ascii="Arial" w:hAnsi="Arial" w:cs="Arial"/>
        </w:rPr>
        <w:t xml:space="preserve"> produc</w:t>
      </w:r>
      <w:r>
        <w:rPr>
          <w:rFonts w:ascii="Arial" w:hAnsi="Arial" w:cs="Arial"/>
        </w:rPr>
        <w:t>ed</w:t>
      </w:r>
      <w:r w:rsidRPr="0039134F">
        <w:rPr>
          <w:rFonts w:ascii="Arial" w:hAnsi="Arial" w:cs="Arial"/>
        </w:rPr>
        <w:t xml:space="preserve"> maps showing the percentage </w:t>
      </w:r>
      <w:r>
        <w:rPr>
          <w:rFonts w:ascii="Arial" w:hAnsi="Arial" w:cs="Arial"/>
        </w:rPr>
        <w:t xml:space="preserve">BA </w:t>
      </w:r>
      <w:r w:rsidRPr="0039134F">
        <w:rPr>
          <w:rFonts w:ascii="Arial" w:hAnsi="Arial" w:cs="Arial"/>
        </w:rPr>
        <w:t xml:space="preserve">decline of each </w:t>
      </w:r>
      <w:r>
        <w:rPr>
          <w:rFonts w:ascii="Arial" w:hAnsi="Arial" w:cs="Arial"/>
        </w:rPr>
        <w:t>sub</w:t>
      </w:r>
      <w:r w:rsidRPr="0039134F">
        <w:rPr>
          <w:rFonts w:ascii="Arial" w:hAnsi="Arial" w:cs="Arial"/>
        </w:rPr>
        <w:t>plot</w:t>
      </w:r>
      <w:r>
        <w:rPr>
          <w:rFonts w:ascii="Arial" w:hAnsi="Arial" w:cs="Arial"/>
        </w:rPr>
        <w:t xml:space="preserve"> relative to 1964</w:t>
      </w:r>
      <w:r w:rsidRPr="0039134F">
        <w:rPr>
          <w:rFonts w:ascii="Arial" w:hAnsi="Arial" w:cs="Arial"/>
        </w:rPr>
        <w:t xml:space="preserve">. </w:t>
      </w:r>
      <w:r>
        <w:rPr>
          <w:rFonts w:ascii="Arial" w:hAnsi="Arial" w:cs="Arial"/>
        </w:rPr>
        <w:t xml:space="preserve">To determine whether there was evidence of spatial autocorrelation in the severity of stand collapse Moran’s I correlation was calculated for pairwise comparisons of BA change between unenclosed and enclosed </w:t>
      </w:r>
      <w:r>
        <w:rPr>
          <w:rFonts w:ascii="Arial" w:hAnsi="Arial" w:cs="Arial"/>
        </w:rPr>
        <w:lastRenderedPageBreak/>
        <w:t xml:space="preserve">subplots separately using the R package </w:t>
      </w:r>
      <w:proofErr w:type="spellStart"/>
      <w:r>
        <w:rPr>
          <w:rFonts w:ascii="Arial" w:hAnsi="Arial" w:cs="Arial"/>
        </w:rPr>
        <w:t>ncf</w:t>
      </w:r>
      <w:proofErr w:type="spellEnd"/>
      <w:r>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"author" : [ { "dropping-particle" : "", "family" : "Bjornstad", "given" : "Ottar N.", "non-dropping-particle" : "", "parse-names" : false, "suffix" : "" } ], "id" : "ITEM-1", "issued" : { "date-parts" : [ [ "2013" ] ] }, "title" : "ncf: spatial nonparametric covariance functions. Version 1.1-5", "type" : "article" }, "uris" : [ "http://www.mendeley.com/documents/?uuid=899443ce-2568-4b1b-b591-05ed9b81a1ad" ] } ], "mendeley" : { "formattedCitation" : "(Bjornstad, 2013)", "plainTextFormattedCitation" : "(Bjornstad, 2013)", "previouslyFormattedCitation" : "(Bjornstad, 2013)" }, "properties" : { "noteIndex" : 0 }, "schema" : "https://github.com/citation-style-language/schema/raw/master/csl-citation.json" }</w:instrText>
      </w:r>
      <w:r>
        <w:rPr>
          <w:rFonts w:ascii="Arial" w:hAnsi="Arial" w:cs="Arial"/>
        </w:rPr>
        <w:fldChar w:fldCharType="separate"/>
      </w:r>
      <w:r w:rsidRPr="00AE1BD3">
        <w:rPr>
          <w:rFonts w:ascii="Arial" w:hAnsi="Arial" w:cs="Arial"/>
          <w:noProof/>
        </w:rPr>
        <w:t>(Bjornstad, 2013)</w:t>
      </w:r>
      <w:r>
        <w:rPr>
          <w:rFonts w:ascii="Arial" w:hAnsi="Arial" w:cs="Arial"/>
        </w:rPr>
        <w:fldChar w:fldCharType="end"/>
      </w:r>
      <w:r>
        <w:rPr>
          <w:rFonts w:ascii="Arial" w:hAnsi="Arial" w:cs="Arial"/>
        </w:rPr>
        <w:t xml:space="preserve">. 1000 bootstrapped iterations were used to generate median values and 95% confidence intervals of Moran’s I values at lag distances of 20-1000 m, the minimum and maximum distance between subplots in the same transect. </w:t>
      </w:r>
      <w:commentRangeStart w:id="125"/>
      <w:r>
        <w:rPr>
          <w:rFonts w:ascii="Arial" w:hAnsi="Arial" w:cs="Arial"/>
        </w:rPr>
        <w:t>Where confidence intervals of the Moran’s I statistic overlapped zero, spatial autocorrelation was deemed to not be statistically significant.</w:t>
      </w:r>
      <w:commentRangeEnd w:id="125"/>
      <w:r w:rsidR="003F7947">
        <w:rPr>
          <w:rStyle w:val="CommentReference"/>
          <w:szCs w:val="20"/>
          <w:lang w:eastAsia="en-GB" w:bidi="ar-SA"/>
        </w:rPr>
        <w:commentReference w:id="125"/>
      </w:r>
    </w:p>
    <w:p w:rsidR="00DA728D" w:rsidRDefault="00DA728D" w:rsidP="00E2113F">
      <w:pPr>
        <w:spacing w:line="360" w:lineRule="auto"/>
        <w:contextualSpacing/>
        <w:rPr>
          <w:ins w:id="126" w:author="Phil Martin" w:date="2015-04-16T10:54:00Z"/>
          <w:rFonts w:ascii="Arial" w:hAnsi="Arial" w:cs="Arial"/>
        </w:rPr>
      </w:pPr>
    </w:p>
    <w:p w:rsidR="00DA728D" w:rsidDel="00DA728D" w:rsidRDefault="00DA728D" w:rsidP="00E2113F">
      <w:pPr>
        <w:spacing w:line="360" w:lineRule="auto"/>
        <w:contextualSpacing/>
        <w:rPr>
          <w:del w:id="127" w:author="Phil Martin" w:date="2015-04-16T10:55:00Z"/>
          <w:rFonts w:ascii="Arial" w:hAnsi="Arial" w:cs="Arial"/>
        </w:rPr>
      </w:pPr>
    </w:p>
    <w:p w:rsidR="00B32FDF" w:rsidRDefault="00B32FDF" w:rsidP="002D43C8">
      <w:pPr>
        <w:spacing w:line="360" w:lineRule="auto"/>
        <w:contextualSpacing/>
        <w:rPr>
          <w:rFonts w:ascii="Arial" w:hAnsi="Arial" w:cs="Arial"/>
          <w:b/>
          <w:bCs/>
        </w:rPr>
      </w:pPr>
    </w:p>
    <w:p w:rsidR="00B32FDF" w:rsidRDefault="00B32FDF" w:rsidP="002D43C8">
      <w:pPr>
        <w:spacing w:line="360" w:lineRule="auto"/>
        <w:contextualSpacing/>
        <w:rPr>
          <w:rFonts w:ascii="Arial" w:hAnsi="Arial" w:cs="Arial"/>
          <w:b/>
          <w:bCs/>
        </w:rPr>
      </w:pPr>
      <w:r w:rsidRPr="0039134F">
        <w:rPr>
          <w:rFonts w:ascii="Arial" w:hAnsi="Arial" w:cs="Arial"/>
          <w:b/>
          <w:bCs/>
        </w:rPr>
        <w:t>Results</w:t>
      </w:r>
    </w:p>
    <w:p w:rsidR="00B32FDF" w:rsidRDefault="00B32FDF" w:rsidP="002D43C8">
      <w:pPr>
        <w:spacing w:line="360" w:lineRule="auto"/>
        <w:contextualSpacing/>
        <w:rPr>
          <w:rFonts w:ascii="Arial" w:hAnsi="Arial" w:cs="Arial"/>
          <w:b/>
          <w:bCs/>
        </w:rPr>
      </w:pPr>
    </w:p>
    <w:p w:rsidR="00B32FDF" w:rsidRDefault="00B32FDF" w:rsidP="00E54B35">
      <w:pPr>
        <w:spacing w:line="360" w:lineRule="auto"/>
        <w:contextualSpacing/>
        <w:rPr>
          <w:rFonts w:ascii="Arial" w:hAnsi="Arial" w:cs="Arial"/>
          <w:b/>
        </w:rPr>
      </w:pPr>
      <w:r w:rsidRPr="0039134F">
        <w:rPr>
          <w:rFonts w:ascii="Arial" w:hAnsi="Arial" w:cs="Arial"/>
          <w:b/>
        </w:rPr>
        <w:t>Pattern of collapse</w:t>
      </w:r>
    </w:p>
    <w:p w:rsidR="00B32FDF" w:rsidRDefault="00B32FDF" w:rsidP="00EF12E7">
      <w:pPr>
        <w:spacing w:line="360" w:lineRule="auto"/>
        <w:contextualSpacing/>
        <w:rPr>
          <w:rFonts w:ascii="Arial" w:hAnsi="Arial" w:cs="Arial"/>
        </w:rPr>
      </w:pPr>
      <w:r>
        <w:rPr>
          <w:rFonts w:ascii="Arial" w:hAnsi="Arial" w:cs="Arial"/>
        </w:rPr>
        <w:t xml:space="preserve">Subplots showed large differences in their BA trajectories over time </w:t>
      </w:r>
      <w:r w:rsidRPr="00771F14">
        <w:rPr>
          <w:rFonts w:ascii="Arial" w:hAnsi="Arial" w:cs="Arial"/>
        </w:rPr>
        <w:t>(Figure 1)</w:t>
      </w:r>
      <w:r>
        <w:rPr>
          <w:rFonts w:ascii="Arial" w:hAnsi="Arial" w:cs="Arial"/>
        </w:rPr>
        <w:t xml:space="preserve">. During the first survey interval (1964 – </w:t>
      </w:r>
      <w:r w:rsidRPr="00771261">
        <w:rPr>
          <w:rFonts w:ascii="Arial" w:hAnsi="Arial" w:cs="Arial"/>
        </w:rPr>
        <w:t>1984),</w:t>
      </w:r>
      <w:r>
        <w:rPr>
          <w:rFonts w:ascii="Arial" w:hAnsi="Arial" w:cs="Arial"/>
        </w:rPr>
        <w:t xml:space="preserve"> basal area declined in 19 subplots but increased or remained stable in 27, whereas between the first and fourth survey intervals (1964 – </w:t>
      </w:r>
      <w:r w:rsidRPr="008E605B">
        <w:rPr>
          <w:rFonts w:ascii="Arial" w:hAnsi="Arial" w:cs="Arial"/>
        </w:rPr>
        <w:t>1996/9</w:t>
      </w:r>
      <w:r>
        <w:rPr>
          <w:rFonts w:ascii="Arial" w:hAnsi="Arial" w:cs="Arial"/>
        </w:rPr>
        <w:t xml:space="preserve">), BA declined in 43 subplots but increased or remained stable in 18. Overall, while 20 subplots recorded an increased or stable basal area over the entire survey period (1964-2014), 41 subplots recorded a decrease, 39 of which were associated with a decrease of ≥ 25%. The trajectory of BA decline differed between subplots, with </w:t>
      </w:r>
      <w:del w:id="128" w:author="Phil Martin" w:date="2015-04-13T16:15:00Z">
        <w:r w:rsidDel="00D27032">
          <w:rPr>
            <w:rFonts w:ascii="Arial" w:hAnsi="Arial" w:cs="Arial"/>
          </w:rPr>
          <w:delText>the majority of</w:delText>
        </w:r>
      </w:del>
      <w:ins w:id="129" w:author="Phil Martin" w:date="2015-04-13T16:15:00Z">
        <w:r w:rsidR="00D27032">
          <w:rPr>
            <w:rFonts w:ascii="Arial" w:hAnsi="Arial" w:cs="Arial"/>
          </w:rPr>
          <w:t>many</w:t>
        </w:r>
      </w:ins>
      <w:r>
        <w:rPr>
          <w:rFonts w:ascii="Arial" w:hAnsi="Arial" w:cs="Arial"/>
        </w:rPr>
        <w:t xml:space="preserve"> subplots displaying curvilinear responses. However, when all subplots were combined in the regression analysis, a</w:t>
      </w:r>
      <w:r>
        <w:rPr>
          <w:rFonts w:ascii="Arial" w:hAnsi="Arial" w:cs="Arial"/>
          <w:b/>
          <w:bCs/>
        </w:rPr>
        <w:t xml:space="preserve"> </w:t>
      </w:r>
      <w:r w:rsidRPr="00771F14">
        <w:rPr>
          <w:rFonts w:ascii="Arial" w:hAnsi="Arial" w:cs="Arial"/>
          <w:bCs/>
        </w:rPr>
        <w:t>linear model was the best fit overall (Figure 1</w:t>
      </w:r>
      <w:del w:id="130" w:author="Phil Martin" w:date="2015-04-13T16:16:00Z">
        <w:r w:rsidRPr="00771F14" w:rsidDel="00D27032">
          <w:rPr>
            <w:rFonts w:ascii="Arial" w:hAnsi="Arial" w:cs="Arial"/>
            <w:bCs/>
          </w:rPr>
          <w:delText>a</w:delText>
        </w:r>
      </w:del>
      <w:r w:rsidRPr="00771F14">
        <w:rPr>
          <w:rFonts w:ascii="Arial" w:hAnsi="Arial" w:cs="Arial"/>
          <w:bCs/>
        </w:rPr>
        <w:t>).</w:t>
      </w:r>
      <w:r>
        <w:rPr>
          <w:rFonts w:ascii="Arial" w:hAnsi="Arial" w:cs="Arial"/>
          <w:b/>
          <w:bCs/>
        </w:rPr>
        <w:t xml:space="preserve"> </w:t>
      </w:r>
      <w:r>
        <w:rPr>
          <w:rFonts w:ascii="Arial" w:hAnsi="Arial" w:cs="Arial"/>
        </w:rPr>
        <w:t xml:space="preserve">Particularly rapid changes in BA were observed between 1964 and 1984, when 19 subplots declined in BA with an overall mean (± SE) decline of 28.0% (± 6.4%); between 1984 and 1988, when 31 subplots declined in BA with an overall mean decline of 20% (± 3%); and between 1996/9 and 2014, when 13 subplots declined in BA with an overall mean decline of 32% (± 8%). 87% (14 out of 15) of subplots on the unenclosed transect demonstrated stand collapse (i.e. ≥ 25% BA decline) over the entire survey period, while on the enclosed transect 45% (22 out of 45) of subplots collapsed. All of the </w:t>
      </w:r>
      <w:proofErr w:type="gramStart"/>
      <w:r>
        <w:rPr>
          <w:rFonts w:ascii="Arial" w:hAnsi="Arial" w:cs="Arial"/>
        </w:rPr>
        <w:t>collapse observed in the unenclosed transect</w:t>
      </w:r>
      <w:proofErr w:type="gramEnd"/>
      <w:r>
        <w:rPr>
          <w:rFonts w:ascii="Arial" w:hAnsi="Arial" w:cs="Arial"/>
        </w:rPr>
        <w:t xml:space="preserve"> occurred during the period 1964–1996</w:t>
      </w:r>
      <w:ins w:id="131" w:author="Phil Martin" w:date="2015-04-15T16:18:00Z">
        <w:r w:rsidR="003F7947">
          <w:rPr>
            <w:rFonts w:ascii="Arial" w:hAnsi="Arial" w:cs="Arial"/>
          </w:rPr>
          <w:t>/9</w:t>
        </w:r>
      </w:ins>
      <w:r>
        <w:rPr>
          <w:rFonts w:ascii="Arial" w:hAnsi="Arial" w:cs="Arial"/>
        </w:rPr>
        <w:t xml:space="preserve">; thereafter, BA increased in 80% (12 of 15) of subplots on this transect. </w:t>
      </w:r>
    </w:p>
    <w:p w:rsidR="00B32FDF" w:rsidRDefault="00B32FDF" w:rsidP="002D43C8">
      <w:pPr>
        <w:spacing w:line="360" w:lineRule="auto"/>
        <w:contextualSpacing/>
        <w:rPr>
          <w:rFonts w:ascii="Arial" w:hAnsi="Arial" w:cs="Arial"/>
        </w:rPr>
      </w:pPr>
    </w:p>
    <w:p w:rsidR="00B32FDF" w:rsidRPr="002F0F3D" w:rsidRDefault="00B32FDF" w:rsidP="00E2113F">
      <w:pPr>
        <w:spacing w:line="360" w:lineRule="auto"/>
        <w:contextualSpacing/>
        <w:rPr>
          <w:rFonts w:ascii="Arial" w:hAnsi="Arial" w:cs="Arial"/>
        </w:rPr>
      </w:pPr>
      <w:r>
        <w:rPr>
          <w:rFonts w:ascii="Arial" w:hAnsi="Arial" w:cs="Arial"/>
        </w:rPr>
        <w:t>Over the entire survey period the total decline in BA for all plots combined was 30.79 m</w:t>
      </w:r>
      <w:r>
        <w:rPr>
          <w:rFonts w:ascii="Arial" w:hAnsi="Arial" w:cs="Arial"/>
          <w:vertAlign w:val="superscript"/>
        </w:rPr>
        <w:t>2</w:t>
      </w:r>
      <w:r>
        <w:rPr>
          <w:rFonts w:ascii="Arial" w:hAnsi="Arial" w:cs="Arial"/>
        </w:rPr>
        <w:t xml:space="preserve">, with 61% of this attributable to losses of beech BA and 34% to loss of oak BA. The combined mortality of beech and oak trees &gt;45 cm in DBH was responsible for the majority of these declines, constituting 61% and 30% of total BA losses respectively. For other size classes, only oak 25-45 cm DBH contributed more than 5% of the declines in </w:t>
      </w:r>
      <w:r>
        <w:rPr>
          <w:rFonts w:ascii="Arial" w:hAnsi="Arial" w:cs="Arial"/>
        </w:rPr>
        <w:lastRenderedPageBreak/>
        <w:t xml:space="preserve">total BA loss. In those subplots that </w:t>
      </w:r>
      <w:r w:rsidRPr="00C00348">
        <w:rPr>
          <w:rFonts w:ascii="Arial" w:hAnsi="Arial" w:cs="Arial"/>
        </w:rPr>
        <w:t>collapsed</w:t>
      </w:r>
      <w:r>
        <w:rPr>
          <w:rFonts w:ascii="Arial" w:hAnsi="Arial" w:cs="Arial"/>
        </w:rPr>
        <w:t xml:space="preserve"> </w:t>
      </w:r>
      <w:ins w:id="132" w:author="Phil Martin" w:date="2015-04-15T16:18:00Z">
        <w:r w:rsidR="003F7947">
          <w:rPr>
            <w:rFonts w:ascii="Arial" w:hAnsi="Arial" w:cs="Arial"/>
          </w:rPr>
          <w:t xml:space="preserve">(Figure 1a) </w:t>
        </w:r>
      </w:ins>
      <w:r>
        <w:rPr>
          <w:rFonts w:ascii="Arial" w:hAnsi="Arial" w:cs="Arial"/>
        </w:rPr>
        <w:t>mean (± SE) BA declined from 49.59 (± 2.35) m</w:t>
      </w:r>
      <w:r>
        <w:rPr>
          <w:rFonts w:ascii="Arial" w:hAnsi="Arial" w:cs="Arial"/>
          <w:vertAlign w:val="superscript"/>
        </w:rPr>
        <w:t>2</w:t>
      </w:r>
      <w:r>
        <w:rPr>
          <w:rFonts w:ascii="Arial" w:hAnsi="Arial" w:cs="Arial"/>
        </w:rPr>
        <w:t xml:space="preserve"> ha</w:t>
      </w:r>
      <w:r>
        <w:rPr>
          <w:rFonts w:ascii="Arial" w:hAnsi="Arial" w:cs="Arial"/>
          <w:vertAlign w:val="superscript"/>
        </w:rPr>
        <w:t>-1</w:t>
      </w:r>
      <w:r>
        <w:rPr>
          <w:rFonts w:ascii="Arial" w:hAnsi="Arial" w:cs="Arial"/>
        </w:rPr>
        <w:t xml:space="preserve"> in 1964 to 15.98 </w:t>
      </w:r>
      <w:r w:rsidRPr="00747B2F">
        <w:rPr>
          <w:rFonts w:ascii="Arial" w:hAnsi="Arial" w:cs="Arial"/>
        </w:rPr>
        <w:t>(</w:t>
      </w:r>
      <w:r w:rsidRPr="001A15E3">
        <w:rPr>
          <w:rFonts w:ascii="Arial" w:hAnsi="Arial" w:cs="Arial"/>
        </w:rPr>
        <w:t>± 2.94</w:t>
      </w:r>
      <w:r>
        <w:rPr>
          <w:rFonts w:ascii="Arial" w:hAnsi="Arial" w:cs="Arial"/>
        </w:rPr>
        <w:t>) m</w:t>
      </w:r>
      <w:r>
        <w:rPr>
          <w:rFonts w:ascii="Arial" w:hAnsi="Arial" w:cs="Arial"/>
          <w:vertAlign w:val="superscript"/>
        </w:rPr>
        <w:t>2</w:t>
      </w:r>
      <w:r>
        <w:rPr>
          <w:rFonts w:ascii="Arial" w:hAnsi="Arial" w:cs="Arial"/>
        </w:rPr>
        <w:t xml:space="preserve"> ha</w:t>
      </w:r>
      <w:r>
        <w:rPr>
          <w:rFonts w:ascii="Arial" w:hAnsi="Arial" w:cs="Arial"/>
          <w:vertAlign w:val="superscript"/>
        </w:rPr>
        <w:t>-1</w:t>
      </w:r>
      <w:r>
        <w:rPr>
          <w:rFonts w:ascii="Arial" w:hAnsi="Arial" w:cs="Arial"/>
        </w:rPr>
        <w:t xml:space="preserve"> in 2014, constituting a 67% loss. </w:t>
      </w:r>
      <w:r w:rsidRPr="003F121C">
        <w:rPr>
          <w:rFonts w:ascii="Arial" w:hAnsi="Arial" w:cs="Arial"/>
        </w:rPr>
        <w:t>Those</w:t>
      </w:r>
      <w:r>
        <w:rPr>
          <w:rFonts w:ascii="Arial" w:hAnsi="Arial" w:cs="Arial"/>
        </w:rPr>
        <w:t xml:space="preserve"> subplots in which BA remained stable or increased over time (Figure 1b) showed a mean increase in BA from 39.80 (± 3.06) m</w:t>
      </w:r>
      <w:r>
        <w:rPr>
          <w:rFonts w:ascii="Arial" w:hAnsi="Arial" w:cs="Arial"/>
          <w:vertAlign w:val="superscript"/>
        </w:rPr>
        <w:t>2</w:t>
      </w:r>
      <w:r>
        <w:rPr>
          <w:rFonts w:ascii="Arial" w:hAnsi="Arial" w:cs="Arial"/>
        </w:rPr>
        <w:t xml:space="preserve"> ha</w:t>
      </w:r>
      <w:r>
        <w:rPr>
          <w:rFonts w:ascii="Arial" w:hAnsi="Arial" w:cs="Arial"/>
          <w:vertAlign w:val="superscript"/>
        </w:rPr>
        <w:t>-1</w:t>
      </w:r>
      <w:r>
        <w:rPr>
          <w:rFonts w:ascii="Arial" w:hAnsi="Arial" w:cs="Arial"/>
        </w:rPr>
        <w:t xml:space="preserve"> to 47.61 (± 2.35) m</w:t>
      </w:r>
      <w:r>
        <w:rPr>
          <w:rFonts w:ascii="Arial" w:hAnsi="Arial" w:cs="Arial"/>
          <w:vertAlign w:val="superscript"/>
        </w:rPr>
        <w:t>2</w:t>
      </w:r>
      <w:r>
        <w:rPr>
          <w:rFonts w:ascii="Arial" w:hAnsi="Arial" w:cs="Arial"/>
        </w:rPr>
        <w:t xml:space="preserve"> ha</w:t>
      </w:r>
      <w:r>
        <w:rPr>
          <w:rFonts w:ascii="Arial" w:hAnsi="Arial" w:cs="Arial"/>
          <w:vertAlign w:val="superscript"/>
        </w:rPr>
        <w:t xml:space="preserve">-1 </w:t>
      </w:r>
      <w:r>
        <w:rPr>
          <w:rFonts w:ascii="Arial" w:hAnsi="Arial" w:cs="Arial"/>
        </w:rPr>
        <w:t>between 1964 and 2014. On average subplots that collapsed lost 0.53 (± 0.15) m</w:t>
      </w:r>
      <w:r>
        <w:rPr>
          <w:rFonts w:ascii="Arial" w:hAnsi="Arial" w:cs="Arial"/>
          <w:vertAlign w:val="superscript"/>
        </w:rPr>
        <w:t>2</w:t>
      </w:r>
      <w:r>
        <w:rPr>
          <w:rFonts w:ascii="Arial" w:hAnsi="Arial" w:cs="Arial"/>
        </w:rPr>
        <w:t xml:space="preserve"> ha</w:t>
      </w:r>
      <w:r>
        <w:rPr>
          <w:rFonts w:ascii="Arial" w:hAnsi="Arial" w:cs="Arial"/>
          <w:vertAlign w:val="superscript"/>
        </w:rPr>
        <w:t xml:space="preserve">-1 </w:t>
      </w:r>
      <w:r>
        <w:rPr>
          <w:rFonts w:ascii="Arial" w:hAnsi="Arial" w:cs="Arial"/>
        </w:rPr>
        <w:t>of BA per year (P&lt;0.001, R</w:t>
      </w:r>
      <w:r>
        <w:rPr>
          <w:rFonts w:ascii="Arial" w:hAnsi="Arial" w:cs="Arial"/>
          <w:vertAlign w:val="superscript"/>
        </w:rPr>
        <w:t>2</w:t>
      </w:r>
      <w:r>
        <w:rPr>
          <w:rFonts w:ascii="Arial" w:hAnsi="Arial" w:cs="Arial"/>
        </w:rPr>
        <w:t>=0.25</w:t>
      </w:r>
      <w:ins w:id="133" w:author="Phil Martin" w:date="2015-04-13T16:18:00Z">
        <w:r w:rsidR="00D27032">
          <w:rPr>
            <w:rFonts w:ascii="Arial" w:hAnsi="Arial" w:cs="Arial"/>
          </w:rPr>
          <w:t>, Figure 1a</w:t>
        </w:r>
      </w:ins>
      <w:r>
        <w:rPr>
          <w:rFonts w:ascii="Arial" w:hAnsi="Arial" w:cs="Arial"/>
        </w:rPr>
        <w:t>) from 1964-2014, while stable subplots increased in BA at a rate of 0.14 (± 0.02) m</w:t>
      </w:r>
      <w:r>
        <w:rPr>
          <w:rFonts w:ascii="Arial" w:hAnsi="Arial" w:cs="Arial"/>
          <w:vertAlign w:val="superscript"/>
        </w:rPr>
        <w:t>2</w:t>
      </w:r>
      <w:r>
        <w:rPr>
          <w:rFonts w:ascii="Arial" w:hAnsi="Arial" w:cs="Arial"/>
        </w:rPr>
        <w:t xml:space="preserve"> ha</w:t>
      </w:r>
      <w:r>
        <w:rPr>
          <w:rFonts w:ascii="Arial" w:hAnsi="Arial" w:cs="Arial"/>
          <w:vertAlign w:val="superscript"/>
        </w:rPr>
        <w:t xml:space="preserve">-1 </w:t>
      </w:r>
      <w:r w:rsidRPr="003F121C">
        <w:rPr>
          <w:rFonts w:ascii="Arial" w:hAnsi="Arial" w:cs="Arial"/>
        </w:rPr>
        <w:t>year</w:t>
      </w:r>
      <w:r w:rsidRPr="003F121C">
        <w:rPr>
          <w:rFonts w:ascii="Arial" w:hAnsi="Arial" w:cs="Arial"/>
          <w:vertAlign w:val="superscript"/>
        </w:rPr>
        <w:t>-1</w:t>
      </w:r>
      <w:r>
        <w:rPr>
          <w:rFonts w:ascii="Arial" w:hAnsi="Arial" w:cs="Arial"/>
        </w:rPr>
        <w:t xml:space="preserve"> (P&lt;0.001</w:t>
      </w:r>
      <w:ins w:id="134" w:author="Phil Martin" w:date="2015-04-13T16:18:00Z">
        <w:r w:rsidR="00D27032">
          <w:rPr>
            <w:rFonts w:ascii="Arial" w:hAnsi="Arial" w:cs="Arial"/>
          </w:rPr>
          <w:t>, Figure 1b</w:t>
        </w:r>
      </w:ins>
      <w:r>
        <w:rPr>
          <w:rFonts w:ascii="Arial" w:hAnsi="Arial" w:cs="Arial"/>
        </w:rPr>
        <w:t>).</w:t>
      </w:r>
    </w:p>
    <w:p w:rsidR="00B32FDF" w:rsidRDefault="00B32FDF" w:rsidP="00E2113F">
      <w:pPr>
        <w:spacing w:line="360" w:lineRule="auto"/>
        <w:contextualSpacing/>
        <w:rPr>
          <w:rFonts w:ascii="Arial" w:hAnsi="Arial" w:cs="Arial"/>
        </w:rPr>
      </w:pPr>
    </w:p>
    <w:p w:rsidR="003F7947" w:rsidRDefault="00B32FDF" w:rsidP="00E2113F">
      <w:pPr>
        <w:spacing w:line="360" w:lineRule="auto"/>
        <w:contextualSpacing/>
        <w:rPr>
          <w:ins w:id="135" w:author="Phil Martin" w:date="2015-04-15T16:19:00Z"/>
          <w:rFonts w:ascii="Arial" w:hAnsi="Arial" w:cs="Arial"/>
        </w:rPr>
      </w:pPr>
      <w:r>
        <w:rPr>
          <w:rFonts w:ascii="Arial" w:hAnsi="Arial" w:cs="Arial"/>
        </w:rPr>
        <w:t xml:space="preserve">Trajectories of decline in stem density also differed between subplots, although here the overall fitted response was curvilinear (Figure 2). Subplot stem density changes were best described by a regression model that </w:t>
      </w:r>
      <w:r w:rsidRPr="00530E71">
        <w:rPr>
          <w:rFonts w:ascii="Arial" w:hAnsi="Arial" w:cs="Arial"/>
        </w:rPr>
        <w:t xml:space="preserve">included </w:t>
      </w:r>
      <w:r>
        <w:rPr>
          <w:rFonts w:ascii="Arial" w:hAnsi="Arial" w:cs="Arial"/>
        </w:rPr>
        <w:t>an interaction between</w:t>
      </w:r>
      <w:r w:rsidRPr="00530E71">
        <w:rPr>
          <w:rFonts w:ascii="Arial" w:hAnsi="Arial" w:cs="Arial"/>
        </w:rPr>
        <w:t xml:space="preserve"> survey year and whether sub</w:t>
      </w:r>
      <w:r w:rsidRPr="00784744">
        <w:rPr>
          <w:rFonts w:ascii="Arial" w:hAnsi="Arial" w:cs="Arial"/>
        </w:rPr>
        <w:t xml:space="preserve">plots had </w:t>
      </w:r>
      <w:r>
        <w:rPr>
          <w:rFonts w:ascii="Arial" w:hAnsi="Arial" w:cs="Arial"/>
        </w:rPr>
        <w:t>collapsed</w:t>
      </w:r>
      <w:r w:rsidRPr="00784744">
        <w:rPr>
          <w:rFonts w:ascii="Arial" w:hAnsi="Arial" w:cs="Arial"/>
        </w:rPr>
        <w:t xml:space="preserve"> </w:t>
      </w:r>
      <w:r>
        <w:rPr>
          <w:rFonts w:ascii="Arial" w:hAnsi="Arial" w:cs="Arial"/>
        </w:rPr>
        <w:t xml:space="preserve">at </w:t>
      </w:r>
      <w:r w:rsidRPr="00784744">
        <w:rPr>
          <w:rFonts w:ascii="Arial" w:hAnsi="Arial" w:cs="Arial"/>
        </w:rPr>
        <w:t>any point</w:t>
      </w:r>
      <w:r>
        <w:rPr>
          <w:rFonts w:ascii="Arial" w:hAnsi="Arial" w:cs="Arial"/>
        </w:rPr>
        <w:t xml:space="preserve"> (Table S3)</w:t>
      </w:r>
      <w:r w:rsidRPr="00784744">
        <w:rPr>
          <w:rFonts w:ascii="Arial" w:hAnsi="Arial" w:cs="Arial"/>
        </w:rPr>
        <w:t>.</w:t>
      </w:r>
      <w:r>
        <w:rPr>
          <w:rFonts w:ascii="Arial" w:hAnsi="Arial" w:cs="Arial"/>
        </w:rPr>
        <w:t xml:space="preserve"> This model showed good fit </w:t>
      </w:r>
      <w:r w:rsidRPr="00784744">
        <w:rPr>
          <w:rFonts w:ascii="Arial" w:hAnsi="Arial" w:cs="Arial"/>
        </w:rPr>
        <w:t>(marginal R</w:t>
      </w:r>
      <w:r w:rsidRPr="00484F2A">
        <w:rPr>
          <w:rFonts w:ascii="Arial" w:hAnsi="Arial" w:cs="Arial"/>
          <w:vertAlign w:val="superscript"/>
        </w:rPr>
        <w:t>2</w:t>
      </w:r>
      <w:r w:rsidRPr="00484F2A">
        <w:rPr>
          <w:rFonts w:ascii="Arial" w:hAnsi="Arial" w:cs="Arial"/>
        </w:rPr>
        <w:t>=0.</w:t>
      </w:r>
      <w:r>
        <w:rPr>
          <w:rFonts w:ascii="Arial" w:hAnsi="Arial" w:cs="Arial"/>
        </w:rPr>
        <w:t>37</w:t>
      </w:r>
      <w:r w:rsidRPr="00484F2A">
        <w:rPr>
          <w:rFonts w:ascii="Arial" w:hAnsi="Arial" w:cs="Arial"/>
        </w:rPr>
        <w:t>)</w:t>
      </w:r>
      <w:r>
        <w:rPr>
          <w:rFonts w:ascii="Arial" w:hAnsi="Arial" w:cs="Arial"/>
        </w:rPr>
        <w:t>;</w:t>
      </w:r>
      <w:r w:rsidRPr="00EB561F">
        <w:rPr>
          <w:rFonts w:ascii="Arial" w:hAnsi="Arial" w:cs="Arial"/>
        </w:rPr>
        <w:t xml:space="preserve"> </w:t>
      </w:r>
      <w:r w:rsidRPr="00530E71">
        <w:rPr>
          <w:rFonts w:ascii="Arial" w:hAnsi="Arial" w:cs="Arial"/>
        </w:rPr>
        <w:t xml:space="preserve">no other model had a </w:t>
      </w:r>
      <w:proofErr w:type="spellStart"/>
      <w:r w:rsidRPr="00530E71">
        <w:rPr>
          <w:rFonts w:ascii="Arial" w:hAnsi="Arial" w:cs="Arial"/>
        </w:rPr>
        <w:t>ΔAICc</w:t>
      </w:r>
      <w:proofErr w:type="spellEnd"/>
      <w:r>
        <w:rPr>
          <w:rFonts w:ascii="Arial" w:hAnsi="Arial" w:cs="Arial"/>
        </w:rPr>
        <w:t xml:space="preserve"> ≤</w:t>
      </w:r>
      <w:r w:rsidRPr="00530E71">
        <w:rPr>
          <w:rFonts w:ascii="Arial" w:hAnsi="Arial" w:cs="Arial"/>
        </w:rPr>
        <w:t>7</w:t>
      </w:r>
      <w:r>
        <w:rPr>
          <w:rFonts w:ascii="Arial" w:hAnsi="Arial" w:cs="Arial"/>
        </w:rPr>
        <w:t xml:space="preserve"> (Table S3</w:t>
      </w:r>
      <w:r w:rsidRPr="00530E71">
        <w:rPr>
          <w:rFonts w:ascii="Arial" w:hAnsi="Arial" w:cs="Arial"/>
        </w:rPr>
        <w:t>).</w:t>
      </w:r>
      <w:r>
        <w:rPr>
          <w:rFonts w:ascii="Arial" w:hAnsi="Arial" w:cs="Arial"/>
        </w:rPr>
        <w:t xml:space="preserve"> Parameter estimates of the model indicated that subplots that collapsed and those that did not showed no statistically significant difference in stem densities in 1964 (P=0.91), whereas both showed declines in stem density from 1964-2014. However, the model also suggested that collapsed plots showed a more rapid decline in stem density than stable plots (slope</w:t>
      </w:r>
      <w:r w:rsidRPr="00747B2F">
        <w:rPr>
          <w:rFonts w:ascii="Arial" w:hAnsi="Arial" w:cs="Arial"/>
        </w:rPr>
        <w:t>=-0.029, SE=0.003</w:t>
      </w:r>
      <w:r>
        <w:rPr>
          <w:rFonts w:ascii="Arial" w:hAnsi="Arial" w:cs="Arial"/>
          <w:sz w:val="22"/>
          <w:szCs w:val="22"/>
        </w:rPr>
        <w:t xml:space="preserve">, </w:t>
      </w:r>
      <w:r>
        <w:rPr>
          <w:rFonts w:ascii="Arial" w:hAnsi="Arial" w:cs="Arial"/>
        </w:rPr>
        <w:t xml:space="preserve">P&lt;0.001, Figure 2, Table S4). </w:t>
      </w:r>
    </w:p>
    <w:p w:rsidR="003F7947" w:rsidRDefault="003F7947" w:rsidP="00E2113F">
      <w:pPr>
        <w:spacing w:line="360" w:lineRule="auto"/>
        <w:contextualSpacing/>
        <w:rPr>
          <w:ins w:id="136" w:author="Phil Martin" w:date="2015-04-15T16:19:00Z"/>
          <w:rFonts w:ascii="Arial" w:hAnsi="Arial" w:cs="Arial"/>
        </w:rPr>
      </w:pPr>
    </w:p>
    <w:p w:rsidR="00B32FDF" w:rsidRDefault="00B32FDF" w:rsidP="00E2113F">
      <w:pPr>
        <w:spacing w:line="360" w:lineRule="auto"/>
        <w:contextualSpacing/>
        <w:rPr>
          <w:rFonts w:ascii="Arial" w:hAnsi="Arial" w:cs="Arial"/>
        </w:rPr>
      </w:pPr>
      <w:r>
        <w:rPr>
          <w:rFonts w:ascii="Arial" w:hAnsi="Arial" w:cs="Arial"/>
        </w:rPr>
        <w:t xml:space="preserve">Similarly, the most parsimonious model for describing density of trees &gt;45 cm DBH within subplots included an interaction term between year and collapse status; no other model had </w:t>
      </w:r>
      <w:r w:rsidRPr="00530E71">
        <w:rPr>
          <w:rFonts w:ascii="Arial" w:hAnsi="Arial" w:cs="Arial"/>
        </w:rPr>
        <w:t>had a ΔAICc≤7</w:t>
      </w:r>
      <w:r>
        <w:rPr>
          <w:rFonts w:ascii="Arial" w:hAnsi="Arial" w:cs="Arial"/>
        </w:rPr>
        <w:t xml:space="preserve"> (Table S5</w:t>
      </w:r>
      <w:r w:rsidRPr="00530E71">
        <w:rPr>
          <w:rFonts w:ascii="Arial" w:hAnsi="Arial" w:cs="Arial"/>
        </w:rPr>
        <w:t>)</w:t>
      </w:r>
      <w:r>
        <w:rPr>
          <w:rFonts w:ascii="Arial" w:hAnsi="Arial" w:cs="Arial"/>
        </w:rPr>
        <w:t xml:space="preserve">. Density of trees &gt;45 cm DBH showed no statistically significant difference in 1964 between subplots that subsequently collapsed and those that did not (P=0.057), but by 2014 collapsed plots had significantly lower stem densities (Figure 3a, P&lt;0.001). Mean (± SE) stem density of trees &gt;45 cm DBH increased for stable plots from 68.75 (± 28.50) stems </w:t>
      </w:r>
      <w:r w:rsidRPr="00467CF3">
        <w:rPr>
          <w:rFonts w:ascii="Arial" w:hAnsi="Arial" w:cs="Arial"/>
        </w:rPr>
        <w:t>ha</w:t>
      </w:r>
      <w:r>
        <w:rPr>
          <w:rFonts w:ascii="Arial" w:hAnsi="Arial" w:cs="Arial"/>
          <w:vertAlign w:val="superscript"/>
        </w:rPr>
        <w:t xml:space="preserve">-1 </w:t>
      </w:r>
      <w:r>
        <w:rPr>
          <w:rFonts w:ascii="Arial" w:hAnsi="Arial" w:cs="Arial"/>
        </w:rPr>
        <w:t xml:space="preserve">in 1964 to 93.75 (± 29.50) in 2014 (P&lt;0.001, Table S6). Over the same time period the mean density of trees &gt;45 cm DBH decreased in collapsed subplots from 84.5 (± 29.25) in 1964 to 37.75 (±31.25) trees </w:t>
      </w:r>
      <w:r w:rsidRPr="00467CF3">
        <w:rPr>
          <w:rFonts w:ascii="Arial" w:hAnsi="Arial" w:cs="Arial"/>
        </w:rPr>
        <w:t>ha</w:t>
      </w:r>
      <w:r>
        <w:rPr>
          <w:rFonts w:ascii="Arial" w:hAnsi="Arial" w:cs="Arial"/>
          <w:vertAlign w:val="superscript"/>
        </w:rPr>
        <w:t xml:space="preserve">-1 </w:t>
      </w:r>
      <w:r>
        <w:rPr>
          <w:rFonts w:ascii="Arial" w:hAnsi="Arial" w:cs="Arial"/>
        </w:rPr>
        <w:t xml:space="preserve">(P&lt;0.001, Figure 3a, Table S6). Trees with a DBH of 25-45 cm did not decrease in density for either stable (P=0.599) or collapsed plots (P=0.835). However, subplots that subsequently collapsed had a lower density of trees with a DBH of 25-45 cm in 1964 than did those that remained stable (P&lt;0.001, Figure 3b, Table S8). Similarly, the density of trees with DBH of 15-25 cm was lower in subplots that subsequently collapsed in 1964 than those that remained stable (P&lt;0.001, Figure 3c, Table S10), but there was no reduction in density by 2014 for collapsed or stable plots (P=0.426). Mean density of trees with a DBH of 10-15 </w:t>
      </w:r>
      <w:r>
        <w:rPr>
          <w:rFonts w:ascii="Arial" w:hAnsi="Arial" w:cs="Arial"/>
        </w:rPr>
        <w:lastRenderedPageBreak/>
        <w:t>cm declined between 1964 and 2014 for both collapsed and stable plots (P&lt;0.001, Figure 3d, Table S12), but there were no significant differences between the two plot types in either 1964 (P=0.920) or 2014 (p=0.429).</w:t>
      </w:r>
    </w:p>
    <w:p w:rsidR="00B32FDF" w:rsidRDefault="00B32FDF" w:rsidP="005016B6">
      <w:pPr>
        <w:spacing w:line="360" w:lineRule="auto"/>
        <w:contextualSpacing/>
        <w:rPr>
          <w:rFonts w:ascii="Arial" w:hAnsi="Arial" w:cs="Arial"/>
        </w:rPr>
      </w:pPr>
    </w:p>
    <w:p w:rsidR="00B32FDF" w:rsidRDefault="00B32FDF" w:rsidP="005016B6">
      <w:pPr>
        <w:spacing w:line="360" w:lineRule="auto"/>
        <w:contextualSpacing/>
        <w:rPr>
          <w:rFonts w:ascii="Arial" w:hAnsi="Arial" w:cs="Arial"/>
        </w:rPr>
      </w:pPr>
      <w:r>
        <w:rPr>
          <w:rFonts w:ascii="Arial" w:hAnsi="Arial" w:cs="Arial"/>
        </w:rPr>
        <w:t>Mean sapling density decreased for both collapsed and stable subplots between 1964 and 2014 (P&lt;0.001, Figure S3, Table S29), with values in stable plots declining from 291</w:t>
      </w:r>
      <w:r w:rsidRPr="005016B6">
        <w:rPr>
          <w:rFonts w:ascii="Arial" w:hAnsi="Arial" w:cs="Arial"/>
        </w:rPr>
        <w:t xml:space="preserve"> </w:t>
      </w:r>
      <w:r>
        <w:rPr>
          <w:rFonts w:ascii="Arial" w:hAnsi="Arial" w:cs="Arial"/>
        </w:rPr>
        <w:t>(± 28.75) to 70</w:t>
      </w:r>
      <w:r w:rsidRPr="005016B6">
        <w:rPr>
          <w:rFonts w:ascii="Arial" w:hAnsi="Arial" w:cs="Arial"/>
        </w:rPr>
        <w:t xml:space="preserve"> </w:t>
      </w:r>
      <w:r>
        <w:rPr>
          <w:rFonts w:ascii="Arial" w:hAnsi="Arial" w:cs="Arial"/>
        </w:rPr>
        <w:t xml:space="preserve">(± 27.50) stems </w:t>
      </w:r>
      <w:r w:rsidRPr="00467CF3">
        <w:rPr>
          <w:rFonts w:ascii="Arial" w:hAnsi="Arial" w:cs="Arial"/>
        </w:rPr>
        <w:t>ha</w:t>
      </w:r>
      <w:r>
        <w:rPr>
          <w:rFonts w:ascii="Arial" w:hAnsi="Arial" w:cs="Arial"/>
          <w:vertAlign w:val="superscript"/>
        </w:rPr>
        <w:t>-1</w:t>
      </w:r>
      <w:r>
        <w:rPr>
          <w:rFonts w:ascii="Arial" w:hAnsi="Arial" w:cs="Arial"/>
        </w:rPr>
        <w:t xml:space="preserve"> and values in collapsed plots from 321.25 (± 29.5)</w:t>
      </w:r>
      <w:r w:rsidRPr="005016B6">
        <w:rPr>
          <w:rFonts w:ascii="Arial" w:hAnsi="Arial" w:cs="Arial"/>
        </w:rPr>
        <w:t xml:space="preserve"> </w:t>
      </w:r>
      <w:r>
        <w:rPr>
          <w:rFonts w:ascii="Arial" w:hAnsi="Arial" w:cs="Arial"/>
        </w:rPr>
        <w:t>to 69.25</w:t>
      </w:r>
      <w:r w:rsidRPr="005016B6">
        <w:rPr>
          <w:rFonts w:ascii="Arial" w:hAnsi="Arial" w:cs="Arial"/>
        </w:rPr>
        <w:t xml:space="preserve"> </w:t>
      </w:r>
      <w:r>
        <w:rPr>
          <w:rFonts w:ascii="Arial" w:hAnsi="Arial" w:cs="Arial"/>
        </w:rPr>
        <w:t>(± 26.75)</w:t>
      </w:r>
      <w:r w:rsidRPr="005016B6">
        <w:rPr>
          <w:rFonts w:ascii="Arial" w:hAnsi="Arial" w:cs="Arial"/>
        </w:rPr>
        <w:t xml:space="preserve"> </w:t>
      </w:r>
      <w:r>
        <w:rPr>
          <w:rFonts w:ascii="Arial" w:hAnsi="Arial" w:cs="Arial"/>
        </w:rPr>
        <w:t xml:space="preserve">stems </w:t>
      </w:r>
      <w:r w:rsidRPr="00467CF3">
        <w:rPr>
          <w:rFonts w:ascii="Arial" w:hAnsi="Arial" w:cs="Arial"/>
        </w:rPr>
        <w:t>ha</w:t>
      </w:r>
      <w:r>
        <w:rPr>
          <w:rFonts w:ascii="Arial" w:hAnsi="Arial" w:cs="Arial"/>
          <w:vertAlign w:val="superscript"/>
        </w:rPr>
        <w:t>-1</w:t>
      </w:r>
      <w:r>
        <w:rPr>
          <w:rFonts w:ascii="Arial" w:hAnsi="Arial" w:cs="Arial"/>
        </w:rPr>
        <w:t>. However there was no statistically significant difference between collapsed and stable plots in 1964 (P=0.289) or 2014 (P=0.620). Subplots that collapsed had a higher density of beech seedlings (139.4 ± 1.2 seedlings ha</w:t>
      </w:r>
      <w:r>
        <w:rPr>
          <w:rFonts w:ascii="Arial" w:hAnsi="Arial" w:cs="Arial"/>
          <w:vertAlign w:val="superscript"/>
        </w:rPr>
        <w:t>-1</w:t>
      </w:r>
      <w:r>
        <w:rPr>
          <w:rFonts w:ascii="Arial" w:hAnsi="Arial" w:cs="Arial"/>
        </w:rPr>
        <w:t>) when compared to stable subplots (</w:t>
      </w:r>
      <w:r w:rsidRPr="003A4F14">
        <w:rPr>
          <w:rFonts w:ascii="Arial" w:hAnsi="Arial" w:cs="Arial"/>
        </w:rPr>
        <w:t>77.7</w:t>
      </w:r>
      <w:r>
        <w:rPr>
          <w:rFonts w:ascii="Arial" w:hAnsi="Arial" w:cs="Arial"/>
        </w:rPr>
        <w:t>8 ± 1.1 seedlings ha</w:t>
      </w:r>
      <w:r>
        <w:rPr>
          <w:rFonts w:ascii="Arial" w:hAnsi="Arial" w:cs="Arial"/>
          <w:vertAlign w:val="superscript"/>
        </w:rPr>
        <w:t>-1</w:t>
      </w:r>
      <w:r>
        <w:rPr>
          <w:rFonts w:ascii="Arial" w:hAnsi="Arial" w:cs="Arial"/>
        </w:rPr>
        <w:t>, P&lt;0.001). Similarly holly seedlings were more abundant in collapsed subplots (</w:t>
      </w:r>
      <w:r w:rsidRPr="003A4F14">
        <w:rPr>
          <w:rFonts w:ascii="Arial" w:hAnsi="Arial" w:cs="Arial"/>
        </w:rPr>
        <w:t>3451.5</w:t>
      </w:r>
      <w:r>
        <w:rPr>
          <w:rFonts w:ascii="Arial" w:hAnsi="Arial" w:cs="Arial"/>
        </w:rPr>
        <w:t xml:space="preserve">2 ± </w:t>
      </w:r>
      <w:r w:rsidRPr="003A4F14">
        <w:rPr>
          <w:rFonts w:ascii="Arial" w:hAnsi="Arial" w:cs="Arial"/>
        </w:rPr>
        <w:t>18.39</w:t>
      </w:r>
      <w:r>
        <w:rPr>
          <w:rFonts w:ascii="Arial" w:hAnsi="Arial" w:cs="Arial"/>
        </w:rPr>
        <w:t xml:space="preserve"> seedlings ha</w:t>
      </w:r>
      <w:r>
        <w:rPr>
          <w:rFonts w:ascii="Arial" w:hAnsi="Arial" w:cs="Arial"/>
          <w:vertAlign w:val="superscript"/>
        </w:rPr>
        <w:t>-1</w:t>
      </w:r>
      <w:r>
        <w:rPr>
          <w:rFonts w:ascii="Arial" w:hAnsi="Arial" w:cs="Arial"/>
        </w:rPr>
        <w:t>) than in stable subplots (1903.70 ± 8.42 seedlings ha</w:t>
      </w:r>
      <w:r>
        <w:rPr>
          <w:rFonts w:ascii="Arial" w:hAnsi="Arial" w:cs="Arial"/>
          <w:vertAlign w:val="superscript"/>
        </w:rPr>
        <w:t>-1</w:t>
      </w:r>
      <w:r>
        <w:rPr>
          <w:rFonts w:ascii="Arial" w:hAnsi="Arial" w:cs="Arial"/>
        </w:rPr>
        <w:t>, P&lt;0.001). However, oak seedling densities were higher in stable than in collapsed subplots (</w:t>
      </w:r>
      <w:r w:rsidRPr="00827524">
        <w:rPr>
          <w:rFonts w:ascii="Arial" w:hAnsi="Arial" w:cs="Arial"/>
        </w:rPr>
        <w:t>122.22</w:t>
      </w:r>
      <w:r>
        <w:rPr>
          <w:rFonts w:ascii="Arial" w:hAnsi="Arial" w:cs="Arial"/>
        </w:rPr>
        <w:t xml:space="preserve"> ± 2.15 and </w:t>
      </w:r>
      <w:r w:rsidRPr="00827524">
        <w:rPr>
          <w:rFonts w:ascii="Arial" w:hAnsi="Arial" w:cs="Arial"/>
        </w:rPr>
        <w:t>96.9</w:t>
      </w:r>
      <w:r>
        <w:rPr>
          <w:rFonts w:ascii="Arial" w:hAnsi="Arial" w:cs="Arial"/>
        </w:rPr>
        <w:t>7 ± 2.44 seedlings ha</w:t>
      </w:r>
      <w:r>
        <w:rPr>
          <w:rFonts w:ascii="Arial" w:hAnsi="Arial" w:cs="Arial"/>
          <w:vertAlign w:val="superscript"/>
        </w:rPr>
        <w:t>-1</w:t>
      </w:r>
      <w:r>
        <w:rPr>
          <w:rFonts w:ascii="Arial" w:hAnsi="Arial" w:cs="Arial"/>
        </w:rPr>
        <w:t xml:space="preserve"> respectively, P&lt;0.001).</w:t>
      </w:r>
    </w:p>
    <w:p w:rsidR="00B32FDF" w:rsidRDefault="00B32FDF" w:rsidP="00E2113F">
      <w:pPr>
        <w:spacing w:line="360" w:lineRule="auto"/>
        <w:contextualSpacing/>
        <w:rPr>
          <w:rFonts w:ascii="Arial" w:hAnsi="Arial" w:cs="Arial"/>
        </w:rPr>
      </w:pPr>
    </w:p>
    <w:p w:rsidR="00B32FDF" w:rsidRDefault="00B32FDF" w:rsidP="00E2113F">
      <w:pPr>
        <w:spacing w:line="360" w:lineRule="auto"/>
        <w:contextualSpacing/>
        <w:rPr>
          <w:rFonts w:ascii="Arial" w:hAnsi="Arial" w:cs="Arial"/>
        </w:rPr>
      </w:pPr>
      <w:r>
        <w:rPr>
          <w:rFonts w:ascii="Arial" w:hAnsi="Arial" w:cs="Arial"/>
        </w:rPr>
        <w:t>Visual inspection of</w:t>
      </w:r>
      <w:r w:rsidRPr="0039134F">
        <w:rPr>
          <w:rFonts w:ascii="Arial" w:hAnsi="Arial" w:cs="Arial"/>
        </w:rPr>
        <w:t xml:space="preserve"> </w:t>
      </w:r>
      <w:r>
        <w:rPr>
          <w:rFonts w:ascii="Arial" w:hAnsi="Arial" w:cs="Arial"/>
        </w:rPr>
        <w:t xml:space="preserve">a </w:t>
      </w:r>
      <w:r w:rsidRPr="0039134F">
        <w:rPr>
          <w:rFonts w:ascii="Arial" w:hAnsi="Arial" w:cs="Arial"/>
        </w:rPr>
        <w:t xml:space="preserve">map of </w:t>
      </w:r>
      <w:r>
        <w:rPr>
          <w:rFonts w:ascii="Arial" w:hAnsi="Arial" w:cs="Arial"/>
        </w:rPr>
        <w:t xml:space="preserve">the subplots (Figure </w:t>
      </w:r>
      <w:r w:rsidRPr="00771F14">
        <w:rPr>
          <w:rFonts w:ascii="Arial" w:hAnsi="Arial" w:cs="Arial"/>
          <w:highlight w:val="yellow"/>
        </w:rPr>
        <w:t>4</w:t>
      </w:r>
      <w:r w:rsidRPr="0039134F">
        <w:rPr>
          <w:rFonts w:ascii="Arial" w:hAnsi="Arial" w:cs="Arial"/>
        </w:rPr>
        <w:t xml:space="preserve">) </w:t>
      </w:r>
      <w:r>
        <w:rPr>
          <w:rFonts w:ascii="Arial" w:hAnsi="Arial" w:cs="Arial"/>
        </w:rPr>
        <w:t xml:space="preserve">suggested that in 1964, none of the subplots were characterised by stand collapse. Collapse was first observed in 1984 in 19 subplots, and this then spread throughout both transects. By the 1996/9 surveys all but one of the unenclosed transect plots had suffered collapse (Figure </w:t>
      </w:r>
      <w:r w:rsidRPr="00771F14">
        <w:rPr>
          <w:rFonts w:ascii="Arial" w:hAnsi="Arial" w:cs="Arial"/>
          <w:highlight w:val="yellow"/>
        </w:rPr>
        <w:t>3d</w:t>
      </w:r>
      <w:r>
        <w:rPr>
          <w:rFonts w:ascii="Arial" w:hAnsi="Arial" w:cs="Arial"/>
        </w:rPr>
        <w:t xml:space="preserve">). Although subplots that were situated adjacent to collapsed plots appeared more likely to collapse, Moran’s I spatial </w:t>
      </w:r>
      <w:proofErr w:type="spellStart"/>
      <w:r>
        <w:rPr>
          <w:rFonts w:ascii="Arial" w:hAnsi="Arial" w:cs="Arial"/>
        </w:rPr>
        <w:t>correlograms</w:t>
      </w:r>
      <w:proofErr w:type="spellEnd"/>
      <w:r>
        <w:rPr>
          <w:rFonts w:ascii="Arial" w:hAnsi="Arial" w:cs="Arial"/>
        </w:rPr>
        <w:t xml:space="preserve"> indicated that spatial autocorrelation was not statistically significant at any pairwise distance between subplots that we examined (Figure S1). </w:t>
      </w:r>
    </w:p>
    <w:p w:rsidR="00B32FDF" w:rsidRDefault="00B32FDF" w:rsidP="00E2113F">
      <w:pPr>
        <w:spacing w:line="360" w:lineRule="auto"/>
        <w:contextualSpacing/>
        <w:rPr>
          <w:rFonts w:ascii="Arial" w:hAnsi="Arial" w:cs="Arial"/>
        </w:rPr>
      </w:pPr>
    </w:p>
    <w:p w:rsidR="00B32FDF" w:rsidRDefault="00B32FDF" w:rsidP="00E2113F">
      <w:pPr>
        <w:spacing w:line="360" w:lineRule="auto"/>
        <w:contextualSpacing/>
        <w:rPr>
          <w:rFonts w:ascii="Arial" w:hAnsi="Arial" w:cs="Arial"/>
          <w:b/>
        </w:rPr>
      </w:pPr>
      <w:r>
        <w:rPr>
          <w:rFonts w:ascii="Arial" w:hAnsi="Arial" w:cs="Arial"/>
          <w:b/>
        </w:rPr>
        <w:t>C</w:t>
      </w:r>
      <w:r w:rsidRPr="0039134F">
        <w:rPr>
          <w:rFonts w:ascii="Arial" w:hAnsi="Arial" w:cs="Arial"/>
          <w:b/>
        </w:rPr>
        <w:t xml:space="preserve">onsequences of </w:t>
      </w:r>
      <w:r>
        <w:rPr>
          <w:rFonts w:ascii="Arial" w:hAnsi="Arial" w:cs="Arial"/>
          <w:b/>
        </w:rPr>
        <w:t>dieback</w:t>
      </w:r>
    </w:p>
    <w:p w:rsidR="00B32FDF" w:rsidRDefault="00B32FDF" w:rsidP="00E2113F">
      <w:pPr>
        <w:spacing w:line="360" w:lineRule="auto"/>
        <w:contextualSpacing/>
        <w:rPr>
          <w:rFonts w:ascii="Arial" w:hAnsi="Arial" w:cs="Arial"/>
          <w:b/>
        </w:rPr>
      </w:pPr>
      <w:r w:rsidRPr="0039134F">
        <w:rPr>
          <w:rFonts w:ascii="Arial" w:hAnsi="Arial" w:cs="Arial"/>
        </w:rPr>
        <w:t xml:space="preserve">In plots where </w:t>
      </w:r>
      <w:r>
        <w:rPr>
          <w:rFonts w:ascii="Arial" w:hAnsi="Arial" w:cs="Arial"/>
        </w:rPr>
        <w:t xml:space="preserve">BA </w:t>
      </w:r>
      <w:r w:rsidRPr="00AC6905">
        <w:rPr>
          <w:rFonts w:ascii="Arial" w:hAnsi="Arial" w:cs="Arial"/>
        </w:rPr>
        <w:t xml:space="preserve">declined by </w:t>
      </w:r>
      <w:r>
        <w:rPr>
          <w:rFonts w:ascii="Arial" w:hAnsi="Arial" w:cs="Arial"/>
        </w:rPr>
        <w:t>≥</w:t>
      </w:r>
      <w:r w:rsidRPr="00AC6905">
        <w:rPr>
          <w:rFonts w:ascii="Arial" w:hAnsi="Arial" w:cs="Arial"/>
        </w:rPr>
        <w:t xml:space="preserve"> 25%</w:t>
      </w:r>
      <w:r w:rsidRPr="0039134F">
        <w:rPr>
          <w:rFonts w:ascii="Arial" w:hAnsi="Arial" w:cs="Arial"/>
        </w:rPr>
        <w:t xml:space="preserve"> i</w:t>
      </w:r>
      <w:r>
        <w:rPr>
          <w:rFonts w:ascii="Arial" w:hAnsi="Arial" w:cs="Arial"/>
        </w:rPr>
        <w:t>t tended not to recover (Table 5</w:t>
      </w:r>
      <w:r w:rsidRPr="0039134F">
        <w:rPr>
          <w:rFonts w:ascii="Arial" w:hAnsi="Arial" w:cs="Arial"/>
        </w:rPr>
        <w:t xml:space="preserve">). While many </w:t>
      </w:r>
      <w:r>
        <w:rPr>
          <w:rFonts w:ascii="Arial" w:hAnsi="Arial" w:cs="Arial"/>
        </w:rPr>
        <w:t>sub</w:t>
      </w:r>
      <w:r w:rsidRPr="0039134F">
        <w:rPr>
          <w:rFonts w:ascii="Arial" w:hAnsi="Arial" w:cs="Arial"/>
        </w:rPr>
        <w:t xml:space="preserve">plots increased in </w:t>
      </w:r>
      <w:r>
        <w:rPr>
          <w:rFonts w:ascii="Arial" w:hAnsi="Arial" w:cs="Arial"/>
        </w:rPr>
        <w:t>BA</w:t>
      </w:r>
      <w:r w:rsidRPr="0039134F">
        <w:rPr>
          <w:rFonts w:ascii="Arial" w:hAnsi="Arial" w:cs="Arial"/>
        </w:rPr>
        <w:t xml:space="preserve"> following an initial loss, only </w:t>
      </w:r>
      <w:ins w:id="137" w:author="Phil Martin" w:date="2015-04-13T16:22:00Z">
        <w:r w:rsidR="00A76342">
          <w:rPr>
            <w:rFonts w:ascii="Arial" w:hAnsi="Arial" w:cs="Arial"/>
          </w:rPr>
          <w:t xml:space="preserve">in </w:t>
        </w:r>
      </w:ins>
      <w:r w:rsidRPr="0039134F">
        <w:rPr>
          <w:rFonts w:ascii="Arial" w:hAnsi="Arial" w:cs="Arial"/>
        </w:rPr>
        <w:t xml:space="preserve">those that had initial declines of &lt;25% </w:t>
      </w:r>
      <w:r>
        <w:rPr>
          <w:rFonts w:ascii="Arial" w:hAnsi="Arial" w:cs="Arial"/>
        </w:rPr>
        <w:t xml:space="preserve">did BA recover to values exhibited in 1964, with 43% of these subplots (3 of 7) achieving this degree of recovery by 2014 </w:t>
      </w:r>
      <w:r w:rsidRPr="0039134F">
        <w:rPr>
          <w:rFonts w:ascii="Arial" w:hAnsi="Arial" w:cs="Arial"/>
        </w:rPr>
        <w:t>(</w:t>
      </w:r>
      <w:r>
        <w:rPr>
          <w:rFonts w:ascii="Arial" w:hAnsi="Arial" w:cs="Arial"/>
        </w:rPr>
        <w:t>Table 5</w:t>
      </w:r>
      <w:r w:rsidRPr="0039134F">
        <w:rPr>
          <w:rFonts w:ascii="Arial" w:hAnsi="Arial" w:cs="Arial"/>
        </w:rPr>
        <w:t xml:space="preserve">). </w:t>
      </w:r>
      <w:r>
        <w:rPr>
          <w:rFonts w:ascii="Arial" w:hAnsi="Arial" w:cs="Arial"/>
        </w:rPr>
        <w:t>However, even for subplots that declined by &lt; 25% of initial BA, the majority (4 of 7 subplots) failed to recover to BA values evident in 1964; in 2014, mean BA of these subplots was 11.8% (± 6.06) lower in 1964. While some subplots that showed initial losses of BA &gt;25% also increased in BA following initial loss, 66% of subplots actually lost further BA by 2014.</w:t>
      </w:r>
    </w:p>
    <w:p w:rsidR="00B32FDF" w:rsidRDefault="00B32FDF" w:rsidP="00E2113F">
      <w:pPr>
        <w:spacing w:line="360" w:lineRule="auto"/>
        <w:contextualSpacing/>
        <w:rPr>
          <w:rFonts w:ascii="Arial" w:hAnsi="Arial" w:cs="Arial"/>
          <w:b/>
        </w:rPr>
      </w:pPr>
    </w:p>
    <w:p w:rsidR="00B32FDF" w:rsidRDefault="00B32FDF" w:rsidP="009802BB">
      <w:pPr>
        <w:spacing w:line="360" w:lineRule="auto"/>
        <w:contextualSpacing/>
        <w:rPr>
          <w:rFonts w:ascii="Arial" w:hAnsi="Arial" w:cs="Arial"/>
        </w:rPr>
      </w:pPr>
      <w:r>
        <w:rPr>
          <w:rFonts w:ascii="Arial" w:hAnsi="Arial" w:cs="Arial"/>
        </w:rPr>
        <w:t>T</w:t>
      </w:r>
      <w:r w:rsidRPr="0039134F">
        <w:rPr>
          <w:rFonts w:ascii="Arial" w:hAnsi="Arial" w:cs="Arial"/>
        </w:rPr>
        <w:t xml:space="preserve">ree species richness </w:t>
      </w:r>
      <w:r>
        <w:rPr>
          <w:rFonts w:ascii="Arial" w:hAnsi="Arial" w:cs="Arial"/>
        </w:rPr>
        <w:t>showed a negative relationship with loss of BA (</w:t>
      </w:r>
      <w:del w:id="138" w:author="Phil Martin" w:date="2015-04-15T16:19:00Z">
        <w:r w:rsidDel="003F7947">
          <w:rPr>
            <w:rFonts w:ascii="Arial" w:hAnsi="Arial" w:cs="Arial"/>
          </w:rPr>
          <w:delText>β</w:delText>
        </w:r>
      </w:del>
      <w:ins w:id="139" w:author="Phil Martin" w:date="2015-04-15T16:19:00Z">
        <w:r w:rsidR="003F7947">
          <w:rPr>
            <w:rFonts w:ascii="Arial" w:hAnsi="Arial" w:cs="Arial"/>
          </w:rPr>
          <w:t>slope</w:t>
        </w:r>
      </w:ins>
      <w:r>
        <w:rPr>
          <w:rFonts w:ascii="Arial" w:hAnsi="Arial" w:cs="Arial"/>
        </w:rPr>
        <w:t xml:space="preserve">=-0.284 ± </w:t>
      </w:r>
      <w:r>
        <w:rPr>
          <w:rFonts w:ascii="Arial" w:hAnsi="Arial" w:cs="Arial"/>
        </w:rPr>
        <w:lastRenderedPageBreak/>
        <w:t>0.108 SE, P=</w:t>
      </w:r>
      <w:r w:rsidRPr="00B13DAB">
        <w:rPr>
          <w:rFonts w:ascii="Arial" w:hAnsi="Arial" w:cs="Arial"/>
        </w:rPr>
        <w:t>0.009</w:t>
      </w:r>
      <w:r>
        <w:rPr>
          <w:rFonts w:ascii="Arial" w:hAnsi="Arial" w:cs="Arial"/>
        </w:rPr>
        <w:t>, Table S13) but the most parsimonious models had very poor explanatory power (marginal R</w:t>
      </w:r>
      <w:r>
        <w:rPr>
          <w:rFonts w:ascii="Arial" w:hAnsi="Arial" w:cs="Arial"/>
          <w:vertAlign w:val="superscript"/>
        </w:rPr>
        <w:t>2</w:t>
      </w:r>
      <w:r>
        <w:rPr>
          <w:rFonts w:ascii="Arial" w:hAnsi="Arial" w:cs="Arial"/>
        </w:rPr>
        <w:t xml:space="preserve">=0.03-0.04, Table S14). </w:t>
      </w:r>
      <w:r w:rsidRPr="0039134F">
        <w:rPr>
          <w:rFonts w:ascii="Arial" w:hAnsi="Arial" w:cs="Arial"/>
        </w:rPr>
        <w:t>Turnover in tree communities</w:t>
      </w:r>
      <w:r>
        <w:rPr>
          <w:rFonts w:ascii="Arial" w:hAnsi="Arial" w:cs="Arial"/>
        </w:rPr>
        <w:t>, as indicated by the Tanner Index,</w:t>
      </w:r>
      <w:r w:rsidRPr="0039134F">
        <w:rPr>
          <w:rFonts w:ascii="Arial" w:hAnsi="Arial" w:cs="Arial"/>
        </w:rPr>
        <w:t xml:space="preserve"> was strongly</w:t>
      </w:r>
      <w:r>
        <w:rPr>
          <w:rFonts w:ascii="Arial" w:hAnsi="Arial" w:cs="Arial"/>
        </w:rPr>
        <w:t xml:space="preserve"> related to loss of BA (Figure 5</w:t>
      </w:r>
      <w:r w:rsidRPr="0039134F">
        <w:rPr>
          <w:rFonts w:ascii="Arial" w:hAnsi="Arial" w:cs="Arial"/>
        </w:rPr>
        <w:t xml:space="preserve">). This relationship was best predicted by a model including both a linear and squared term for percentage basal area </w:t>
      </w:r>
      <w:r>
        <w:rPr>
          <w:rFonts w:ascii="Arial" w:hAnsi="Arial" w:cs="Arial"/>
        </w:rPr>
        <w:t xml:space="preserve">loss </w:t>
      </w:r>
      <w:r w:rsidRPr="0039134F">
        <w:rPr>
          <w:rFonts w:ascii="Arial" w:hAnsi="Arial" w:cs="Arial"/>
        </w:rPr>
        <w:t>(R</w:t>
      </w:r>
      <w:r w:rsidRPr="0039134F">
        <w:rPr>
          <w:rFonts w:ascii="Arial" w:hAnsi="Arial" w:cs="Arial"/>
          <w:vertAlign w:val="superscript"/>
        </w:rPr>
        <w:t>2</w:t>
      </w:r>
      <w:r w:rsidRPr="0039134F">
        <w:rPr>
          <w:rFonts w:ascii="Arial" w:hAnsi="Arial" w:cs="Arial"/>
        </w:rPr>
        <w:t xml:space="preserve">=0.39, </w:t>
      </w:r>
      <w:proofErr w:type="spellStart"/>
      <w:r w:rsidRPr="0039134F">
        <w:rPr>
          <w:rFonts w:ascii="Arial" w:hAnsi="Arial" w:cs="Arial"/>
        </w:rPr>
        <w:t>AICc</w:t>
      </w:r>
      <w:proofErr w:type="spellEnd"/>
      <w:r w:rsidRPr="0039134F">
        <w:rPr>
          <w:rFonts w:ascii="Arial" w:hAnsi="Arial" w:cs="Arial"/>
        </w:rPr>
        <w:t xml:space="preserve">=330.93), </w:t>
      </w:r>
      <w:r>
        <w:rPr>
          <w:rFonts w:ascii="Arial" w:hAnsi="Arial" w:cs="Arial"/>
        </w:rPr>
        <w:t>which provided a better fit</w:t>
      </w:r>
      <w:r w:rsidRPr="0039134F">
        <w:rPr>
          <w:rFonts w:ascii="Arial" w:hAnsi="Arial" w:cs="Arial"/>
        </w:rPr>
        <w:t xml:space="preserve"> than models of linear relationships (</w:t>
      </w:r>
      <w:proofErr w:type="spellStart"/>
      <w:r w:rsidRPr="0039134F">
        <w:rPr>
          <w:rFonts w:ascii="Arial" w:hAnsi="Arial" w:cs="Arial"/>
        </w:rPr>
        <w:t>AICc</w:t>
      </w:r>
      <w:proofErr w:type="spellEnd"/>
      <w:r w:rsidRPr="0039134F">
        <w:rPr>
          <w:rFonts w:ascii="Arial" w:hAnsi="Arial" w:cs="Arial"/>
        </w:rPr>
        <w:t>= 406.00) or a null model (</w:t>
      </w:r>
      <w:proofErr w:type="spellStart"/>
      <w:r w:rsidRPr="0039134F">
        <w:rPr>
          <w:rFonts w:ascii="Arial" w:hAnsi="Arial" w:cs="Arial"/>
        </w:rPr>
        <w:t>AICc</w:t>
      </w:r>
      <w:proofErr w:type="spellEnd"/>
      <w:r w:rsidRPr="0039134F">
        <w:rPr>
          <w:rFonts w:ascii="Arial" w:hAnsi="Arial" w:cs="Arial"/>
        </w:rPr>
        <w:t>=510.44</w:t>
      </w:r>
      <w:r>
        <w:rPr>
          <w:rFonts w:ascii="Arial" w:hAnsi="Arial" w:cs="Arial"/>
        </w:rPr>
        <w:t>, Table S15</w:t>
      </w:r>
      <w:r w:rsidRPr="0039134F">
        <w:rPr>
          <w:rFonts w:ascii="Arial" w:hAnsi="Arial" w:cs="Arial"/>
        </w:rPr>
        <w:t xml:space="preserve">). The best model suggested </w:t>
      </w:r>
      <w:r>
        <w:rPr>
          <w:rFonts w:ascii="Arial" w:hAnsi="Arial" w:cs="Arial"/>
        </w:rPr>
        <w:t xml:space="preserve">a curvilinear response in tree community change with loss of BA, with losses of BA associated with large changes in community structure (Figure 5). </w:t>
      </w:r>
      <w:r w:rsidRPr="0039134F">
        <w:rPr>
          <w:rFonts w:ascii="Arial" w:hAnsi="Arial" w:cs="Arial"/>
        </w:rPr>
        <w:t xml:space="preserve">Changes in tree </w:t>
      </w:r>
      <w:r>
        <w:rPr>
          <w:rFonts w:ascii="Arial" w:hAnsi="Arial" w:cs="Arial"/>
        </w:rPr>
        <w:t xml:space="preserve">community weighted </w:t>
      </w:r>
      <w:proofErr w:type="spellStart"/>
      <w:r>
        <w:rPr>
          <w:rFonts w:ascii="Arial" w:hAnsi="Arial" w:cs="Arial"/>
        </w:rPr>
        <w:t>Ellenberg</w:t>
      </w:r>
      <w:proofErr w:type="spellEnd"/>
      <w:r>
        <w:rPr>
          <w:rFonts w:ascii="Arial" w:hAnsi="Arial" w:cs="Arial"/>
        </w:rPr>
        <w:t xml:space="preserve"> values for light, </w:t>
      </w:r>
      <w:r w:rsidRPr="0039134F">
        <w:rPr>
          <w:rFonts w:ascii="Arial" w:hAnsi="Arial" w:cs="Arial"/>
        </w:rPr>
        <w:t xml:space="preserve">nitrogen </w:t>
      </w:r>
      <w:r>
        <w:rPr>
          <w:rFonts w:ascii="Arial" w:hAnsi="Arial" w:cs="Arial"/>
        </w:rPr>
        <w:t xml:space="preserve">and moisture </w:t>
      </w:r>
      <w:r w:rsidRPr="0039134F">
        <w:rPr>
          <w:rFonts w:ascii="Arial" w:hAnsi="Arial" w:cs="Arial"/>
        </w:rPr>
        <w:t xml:space="preserve">requirements showed </w:t>
      </w:r>
      <w:r>
        <w:rPr>
          <w:rFonts w:ascii="Arial" w:hAnsi="Arial" w:cs="Arial"/>
        </w:rPr>
        <w:t>little</w:t>
      </w:r>
      <w:r w:rsidRPr="0039134F">
        <w:rPr>
          <w:rFonts w:ascii="Arial" w:hAnsi="Arial" w:cs="Arial"/>
        </w:rPr>
        <w:t xml:space="preserve"> discernable trend</w:t>
      </w:r>
      <w:r>
        <w:rPr>
          <w:rFonts w:ascii="Arial" w:hAnsi="Arial" w:cs="Arial"/>
        </w:rPr>
        <w:t xml:space="preserve"> with the decline in basal area, and in each case a null model was considered most parsimonious.</w:t>
      </w:r>
    </w:p>
    <w:p w:rsidR="00B32FDF" w:rsidRDefault="00B32FDF" w:rsidP="00E2113F">
      <w:pPr>
        <w:spacing w:line="360" w:lineRule="auto"/>
        <w:contextualSpacing/>
        <w:rPr>
          <w:rFonts w:ascii="Arial" w:hAnsi="Arial" w:cs="Arial"/>
        </w:rPr>
      </w:pPr>
    </w:p>
    <w:p w:rsidR="00B32FDF" w:rsidRDefault="00B32FDF" w:rsidP="00E2113F">
      <w:pPr>
        <w:spacing w:line="360" w:lineRule="auto"/>
        <w:contextualSpacing/>
        <w:rPr>
          <w:rFonts w:ascii="Arial" w:hAnsi="Arial" w:cs="Arial"/>
        </w:rPr>
      </w:pPr>
      <w:r>
        <w:rPr>
          <w:rFonts w:ascii="Arial" w:hAnsi="Arial" w:cs="Arial"/>
        </w:rPr>
        <w:t>Changes in subplot grass cover were best described by a model with an interaction term between year and whether subplots collapsed during 1964-2014 (marginal R</w:t>
      </w:r>
      <w:r>
        <w:rPr>
          <w:rFonts w:ascii="Arial" w:hAnsi="Arial" w:cs="Arial"/>
          <w:vertAlign w:val="superscript"/>
        </w:rPr>
        <w:t>2</w:t>
      </w:r>
      <w:r>
        <w:rPr>
          <w:rFonts w:ascii="Arial" w:hAnsi="Arial" w:cs="Arial"/>
        </w:rPr>
        <w:t xml:space="preserve">=0.44, Table S17). In 1964, grass cover did not differ between subplots that subsequently collapsed and those that did not (P=0.64, Figure 6, Table S18), but by 1996 collapsed subplots showed significantly higher grass cover (Stable: 5.2% (± 3.5), Collapsed: 22.8% (± 8.8), P=0.009). This difference had increased by 2014 (Stable: 3.8% (± 2.7), Collapsed: 26.7% (± 9.4), </w:t>
      </w:r>
      <w:r w:rsidRPr="00AC6905">
        <w:rPr>
          <w:rFonts w:ascii="Arial" w:hAnsi="Arial" w:cs="Arial"/>
        </w:rPr>
        <w:t>P&lt;0.001</w:t>
      </w:r>
      <w:r>
        <w:rPr>
          <w:rFonts w:ascii="Arial" w:hAnsi="Arial" w:cs="Arial"/>
        </w:rPr>
        <w:t>, Figure 6). Changes in g</w:t>
      </w:r>
      <w:r w:rsidRPr="0039134F">
        <w:rPr>
          <w:rFonts w:ascii="Arial" w:hAnsi="Arial" w:cs="Arial"/>
        </w:rPr>
        <w:t xml:space="preserve">rass cover in </w:t>
      </w:r>
      <w:r>
        <w:rPr>
          <w:rFonts w:ascii="Arial" w:hAnsi="Arial" w:cs="Arial"/>
        </w:rPr>
        <w:t>sub</w:t>
      </w:r>
      <w:r w:rsidRPr="0039134F">
        <w:rPr>
          <w:rFonts w:ascii="Arial" w:hAnsi="Arial" w:cs="Arial"/>
        </w:rPr>
        <w:t xml:space="preserve">plots </w:t>
      </w:r>
      <w:r>
        <w:rPr>
          <w:rFonts w:ascii="Arial" w:hAnsi="Arial" w:cs="Arial"/>
        </w:rPr>
        <w:t>were</w:t>
      </w:r>
      <w:r w:rsidRPr="0039134F">
        <w:rPr>
          <w:rFonts w:ascii="Arial" w:hAnsi="Arial" w:cs="Arial"/>
        </w:rPr>
        <w:t xml:space="preserve"> strongly related to loss </w:t>
      </w:r>
      <w:r>
        <w:rPr>
          <w:rFonts w:ascii="Arial" w:hAnsi="Arial" w:cs="Arial"/>
        </w:rPr>
        <w:t>of</w:t>
      </w:r>
      <w:r w:rsidRPr="0039134F">
        <w:rPr>
          <w:rFonts w:ascii="Arial" w:hAnsi="Arial" w:cs="Arial"/>
        </w:rPr>
        <w:t xml:space="preserve"> BA, showing a n</w:t>
      </w:r>
      <w:r>
        <w:rPr>
          <w:rFonts w:ascii="Arial" w:hAnsi="Arial" w:cs="Arial"/>
        </w:rPr>
        <w:t>on-linear relationship (Figure 7</w:t>
      </w:r>
      <w:r w:rsidRPr="0039134F">
        <w:rPr>
          <w:rFonts w:ascii="Arial" w:hAnsi="Arial" w:cs="Arial"/>
        </w:rPr>
        <w:t xml:space="preserve">). Model predictions suggested relatively little change in grass cover in </w:t>
      </w:r>
      <w:r>
        <w:rPr>
          <w:rFonts w:ascii="Arial" w:hAnsi="Arial" w:cs="Arial"/>
        </w:rPr>
        <w:t>sub</w:t>
      </w:r>
      <w:r w:rsidRPr="0039134F">
        <w:rPr>
          <w:rFonts w:ascii="Arial" w:hAnsi="Arial" w:cs="Arial"/>
        </w:rPr>
        <w:t xml:space="preserve">plots that increased in BA or showed losses &lt;25%, while </w:t>
      </w:r>
      <w:r>
        <w:rPr>
          <w:rFonts w:ascii="Arial" w:hAnsi="Arial" w:cs="Arial"/>
        </w:rPr>
        <w:t>sub</w:t>
      </w:r>
      <w:r w:rsidRPr="0039134F">
        <w:rPr>
          <w:rFonts w:ascii="Arial" w:hAnsi="Arial" w:cs="Arial"/>
        </w:rPr>
        <w:t xml:space="preserve">plots that lost </w:t>
      </w:r>
      <w:r>
        <w:rPr>
          <w:rFonts w:ascii="Arial" w:hAnsi="Arial" w:cs="Arial"/>
        </w:rPr>
        <w:t>≥</w:t>
      </w:r>
      <w:r w:rsidRPr="0039134F">
        <w:rPr>
          <w:rFonts w:ascii="Arial" w:hAnsi="Arial" w:cs="Arial"/>
        </w:rPr>
        <w:t xml:space="preserve">25% of BA </w:t>
      </w:r>
      <w:r>
        <w:rPr>
          <w:rFonts w:ascii="Arial" w:hAnsi="Arial" w:cs="Arial"/>
        </w:rPr>
        <w:t xml:space="preserve">showed </w:t>
      </w:r>
      <w:r w:rsidRPr="0039134F">
        <w:rPr>
          <w:rFonts w:ascii="Arial" w:hAnsi="Arial" w:cs="Arial"/>
        </w:rPr>
        <w:t>a rapid increase in grass cover with</w:t>
      </w:r>
      <w:r>
        <w:rPr>
          <w:rFonts w:ascii="Arial" w:hAnsi="Arial" w:cs="Arial"/>
        </w:rPr>
        <w:t xml:space="preserve"> increasing loss of BA (Figure 7</w:t>
      </w:r>
      <w:r w:rsidRPr="0039134F">
        <w:rPr>
          <w:rFonts w:ascii="Arial" w:hAnsi="Arial" w:cs="Arial"/>
        </w:rPr>
        <w:t xml:space="preserve">). </w:t>
      </w:r>
      <w:r>
        <w:rPr>
          <w:rFonts w:ascii="Arial" w:hAnsi="Arial" w:cs="Arial"/>
        </w:rPr>
        <w:t xml:space="preserve">In contrast to grass, bracken </w:t>
      </w:r>
      <w:ins w:id="140" w:author="Phil Martin" w:date="2015-04-15T16:21:00Z">
        <w:r w:rsidR="003F7947">
          <w:rPr>
            <w:rFonts w:ascii="Arial" w:hAnsi="Arial" w:cs="Arial"/>
          </w:rPr>
          <w:t>(</w:t>
        </w:r>
        <w:proofErr w:type="spellStart"/>
        <w:r w:rsidR="003F7947" w:rsidRPr="003F7947">
          <w:rPr>
            <w:rFonts w:ascii="Arial" w:hAnsi="Arial" w:cs="Arial"/>
            <w:i/>
          </w:rPr>
          <w:t>Pteridium</w:t>
        </w:r>
        <w:proofErr w:type="spellEnd"/>
        <w:r w:rsidR="003F7947" w:rsidRPr="003F7947">
          <w:rPr>
            <w:rFonts w:ascii="Arial" w:hAnsi="Arial" w:cs="Arial"/>
            <w:i/>
          </w:rPr>
          <w:t xml:space="preserve"> spp.)</w:t>
        </w:r>
        <w:r w:rsidR="003F7947">
          <w:rPr>
            <w:rFonts w:ascii="Arial" w:hAnsi="Arial" w:cs="Arial"/>
          </w:rPr>
          <w:t xml:space="preserve"> </w:t>
        </w:r>
      </w:ins>
      <w:r>
        <w:rPr>
          <w:rFonts w:ascii="Arial" w:hAnsi="Arial" w:cs="Arial"/>
        </w:rPr>
        <w:t>cover showed no significant relationship with loss of subplot BA with a null model the most well supported (Tables S30 and S31, Figure S5).</w:t>
      </w:r>
    </w:p>
    <w:p w:rsidR="00B32FDF" w:rsidRDefault="00B32FDF" w:rsidP="00FB24A3">
      <w:pPr>
        <w:spacing w:line="360" w:lineRule="auto"/>
        <w:contextualSpacing/>
        <w:rPr>
          <w:rFonts w:ascii="Arial" w:hAnsi="Arial" w:cs="Arial"/>
        </w:rPr>
      </w:pPr>
    </w:p>
    <w:p w:rsidR="00B32FDF" w:rsidRDefault="00B32FDF" w:rsidP="00E2113F">
      <w:pPr>
        <w:spacing w:line="360" w:lineRule="auto"/>
        <w:contextualSpacing/>
        <w:rPr>
          <w:rFonts w:ascii="Arial" w:hAnsi="Arial" w:cs="Arial"/>
        </w:rPr>
      </w:pPr>
      <w:r>
        <w:rPr>
          <w:rFonts w:ascii="Arial" w:hAnsi="Arial" w:cs="Arial"/>
        </w:rPr>
        <w:t>The highest ranked model explaining change in ground flora richness suggested a positive non-linear relationship with BA loss (Tables S21 and S22). Model averaged predictions suggested little difference in ground flora richness for subplots that showed &lt;40% loss of BA, with an increase in species richness for subplots with greater declines in BA (Figure S2).  In addition l</w:t>
      </w:r>
      <w:r w:rsidRPr="0039134F">
        <w:rPr>
          <w:rFonts w:ascii="Arial" w:hAnsi="Arial" w:cs="Arial"/>
        </w:rPr>
        <w:t>oss of basal area did not describe changes ground flora community composition well, with model se</w:t>
      </w:r>
      <w:r>
        <w:rPr>
          <w:rFonts w:ascii="Arial" w:hAnsi="Arial" w:cs="Arial"/>
        </w:rPr>
        <w:t>le</w:t>
      </w:r>
      <w:r w:rsidRPr="0039134F">
        <w:rPr>
          <w:rFonts w:ascii="Arial" w:hAnsi="Arial" w:cs="Arial"/>
        </w:rPr>
        <w:t xml:space="preserve">ction suggesting that </w:t>
      </w:r>
      <w:r>
        <w:rPr>
          <w:rFonts w:ascii="Arial" w:hAnsi="Arial" w:cs="Arial"/>
        </w:rPr>
        <w:t>a null model was best supported</w:t>
      </w:r>
      <w:r w:rsidRPr="0039134F">
        <w:rPr>
          <w:rFonts w:ascii="Arial" w:hAnsi="Arial" w:cs="Arial"/>
        </w:rPr>
        <w:t xml:space="preserve">. </w:t>
      </w:r>
    </w:p>
    <w:p w:rsidR="00B32FDF" w:rsidRDefault="00B32FDF" w:rsidP="00E2113F">
      <w:pPr>
        <w:spacing w:line="360" w:lineRule="auto"/>
        <w:contextualSpacing/>
        <w:rPr>
          <w:rFonts w:ascii="Arial" w:hAnsi="Arial" w:cs="Arial"/>
        </w:rPr>
      </w:pPr>
    </w:p>
    <w:p w:rsidR="00B32FDF" w:rsidRPr="008246FB" w:rsidRDefault="00B32FDF" w:rsidP="00E2113F">
      <w:pPr>
        <w:spacing w:line="360" w:lineRule="auto"/>
        <w:contextualSpacing/>
        <w:rPr>
          <w:rFonts w:ascii="Arial" w:hAnsi="Arial" w:cs="Arial"/>
        </w:rPr>
      </w:pPr>
      <w:r>
        <w:rPr>
          <w:rFonts w:ascii="Arial" w:hAnsi="Arial" w:cs="Arial"/>
        </w:rPr>
        <w:t xml:space="preserve">Community weighted </w:t>
      </w:r>
      <w:proofErr w:type="spellStart"/>
      <w:r>
        <w:rPr>
          <w:rFonts w:ascii="Arial" w:hAnsi="Arial" w:cs="Arial"/>
        </w:rPr>
        <w:t>Ellenberg</w:t>
      </w:r>
      <w:proofErr w:type="spellEnd"/>
      <w:r>
        <w:rPr>
          <w:rFonts w:ascii="Arial" w:hAnsi="Arial" w:cs="Arial"/>
        </w:rPr>
        <w:t xml:space="preserve"> values for </w:t>
      </w:r>
      <w:ins w:id="141" w:author="Phil Martin" w:date="2015-04-13T16:24:00Z">
        <w:r w:rsidR="00A76342">
          <w:rPr>
            <w:rFonts w:ascii="Arial" w:hAnsi="Arial" w:cs="Arial"/>
          </w:rPr>
          <w:t xml:space="preserve">ground flora </w:t>
        </w:r>
      </w:ins>
      <w:r>
        <w:rPr>
          <w:rFonts w:ascii="Arial" w:hAnsi="Arial" w:cs="Arial"/>
        </w:rPr>
        <w:t>light requirement</w:t>
      </w:r>
      <w:ins w:id="142" w:author="Phil Martin" w:date="2015-04-13T16:24:00Z">
        <w:r w:rsidR="00A76342">
          <w:rPr>
            <w:rFonts w:ascii="Arial" w:hAnsi="Arial" w:cs="Arial"/>
          </w:rPr>
          <w:t>s</w:t>
        </w:r>
      </w:ins>
      <w:r>
        <w:rPr>
          <w:rFonts w:ascii="Arial" w:hAnsi="Arial" w:cs="Arial"/>
        </w:rPr>
        <w:t xml:space="preserve"> increased with increasing loss of BA (P &lt; 0.001, Table S24), though the top ranked models showed </w:t>
      </w:r>
      <w:r>
        <w:rPr>
          <w:rFonts w:ascii="Arial" w:hAnsi="Arial" w:cs="Arial"/>
        </w:rPr>
        <w:lastRenderedPageBreak/>
        <w:t>relatively poor fit (marginal R</w:t>
      </w:r>
      <w:r>
        <w:rPr>
          <w:rFonts w:ascii="Arial" w:hAnsi="Arial" w:cs="Arial"/>
          <w:vertAlign w:val="superscript"/>
        </w:rPr>
        <w:t xml:space="preserve">2 </w:t>
      </w:r>
      <w:r>
        <w:rPr>
          <w:rFonts w:ascii="Arial" w:hAnsi="Arial" w:cs="Arial"/>
        </w:rPr>
        <w:t>= 0.10,</w:t>
      </w:r>
      <w:r w:rsidRPr="00E11D97">
        <w:rPr>
          <w:rFonts w:ascii="Arial" w:hAnsi="Arial" w:cs="Arial"/>
        </w:rPr>
        <w:t xml:space="preserve"> </w:t>
      </w:r>
      <w:r>
        <w:rPr>
          <w:rFonts w:ascii="Arial" w:hAnsi="Arial" w:cs="Arial"/>
        </w:rPr>
        <w:t>Table S23). In addition a null intercept-only model was relatively highly ranked (</w:t>
      </w:r>
      <w:proofErr w:type="spellStart"/>
      <w:r>
        <w:rPr>
          <w:rFonts w:ascii="Arial" w:hAnsi="Arial" w:cs="Arial"/>
        </w:rPr>
        <w:t>ΔAICc</w:t>
      </w:r>
      <w:proofErr w:type="spellEnd"/>
      <w:r>
        <w:rPr>
          <w:rFonts w:ascii="Arial" w:hAnsi="Arial" w:cs="Arial"/>
        </w:rPr>
        <w:t xml:space="preserve">=2.93) and thus cannot be completely rejected. Neither community weighted </w:t>
      </w:r>
      <w:proofErr w:type="spellStart"/>
      <w:r>
        <w:rPr>
          <w:rFonts w:ascii="Arial" w:hAnsi="Arial" w:cs="Arial"/>
        </w:rPr>
        <w:t>Ellenburg</w:t>
      </w:r>
      <w:proofErr w:type="spellEnd"/>
      <w:r>
        <w:rPr>
          <w:rFonts w:ascii="Arial" w:hAnsi="Arial" w:cs="Arial"/>
        </w:rPr>
        <w:t xml:space="preserve"> values for nitrogen nor moisture requirements showed any significant trend with the gradient of BA loss and all models showed poor descriptive power with marginal R</w:t>
      </w:r>
      <w:r>
        <w:rPr>
          <w:rFonts w:ascii="Arial" w:hAnsi="Arial" w:cs="Arial"/>
          <w:vertAlign w:val="superscript"/>
        </w:rPr>
        <w:t>2</w:t>
      </w:r>
      <w:r>
        <w:rPr>
          <w:rFonts w:ascii="Arial" w:hAnsi="Arial" w:cs="Arial"/>
        </w:rPr>
        <w:t>&lt;0.04 (Tables S25 and S26).</w:t>
      </w:r>
    </w:p>
    <w:p w:rsidR="00B32FDF" w:rsidRPr="0039134F" w:rsidRDefault="00B32FDF" w:rsidP="002D43C8">
      <w:pPr>
        <w:spacing w:line="360" w:lineRule="auto"/>
        <w:contextualSpacing/>
        <w:rPr>
          <w:rFonts w:ascii="Arial" w:hAnsi="Arial" w:cs="Arial"/>
          <w:b/>
          <w:bCs/>
        </w:rPr>
      </w:pPr>
    </w:p>
    <w:p w:rsidR="00B32FDF" w:rsidRDefault="00B32FDF" w:rsidP="002D43C8">
      <w:pPr>
        <w:spacing w:line="360" w:lineRule="auto"/>
        <w:contextualSpacing/>
        <w:rPr>
          <w:rFonts w:ascii="Arial" w:hAnsi="Arial" w:cs="Arial"/>
          <w:b/>
          <w:bCs/>
        </w:rPr>
      </w:pPr>
      <w:r w:rsidRPr="0039134F">
        <w:rPr>
          <w:rFonts w:ascii="Arial" w:hAnsi="Arial" w:cs="Arial"/>
          <w:b/>
          <w:bCs/>
        </w:rPr>
        <w:t>Discussion</w:t>
      </w:r>
    </w:p>
    <w:p w:rsidR="00B32FDF" w:rsidRDefault="00B32FDF" w:rsidP="002D43C8">
      <w:pPr>
        <w:spacing w:line="360" w:lineRule="auto"/>
        <w:contextualSpacing/>
        <w:rPr>
          <w:rFonts w:ascii="Arial" w:hAnsi="Arial" w:cs="Arial"/>
          <w:b/>
          <w:bCs/>
        </w:rPr>
      </w:pPr>
    </w:p>
    <w:p w:rsidR="00B32FDF" w:rsidRDefault="00B32FDF" w:rsidP="00513075">
      <w:pPr>
        <w:spacing w:line="360" w:lineRule="auto"/>
        <w:contextualSpacing/>
        <w:rPr>
          <w:rFonts w:ascii="Arial" w:hAnsi="Arial" w:cs="Arial"/>
          <w:bCs/>
        </w:rPr>
      </w:pPr>
      <w:r w:rsidRPr="000B5963">
        <w:rPr>
          <w:rFonts w:ascii="Arial" w:hAnsi="Arial" w:cs="Arial"/>
          <w:bCs/>
        </w:rPr>
        <w:t xml:space="preserve">The results of </w:t>
      </w:r>
      <w:del w:id="143" w:author="Phil Martin" w:date="2015-04-16T10:11:00Z">
        <w:r w:rsidRPr="000B5963" w:rsidDel="00E45B64">
          <w:rPr>
            <w:rFonts w:ascii="Arial" w:hAnsi="Arial" w:cs="Arial"/>
            <w:bCs/>
          </w:rPr>
          <w:delText xml:space="preserve">this </w:delText>
        </w:r>
      </w:del>
      <w:ins w:id="144" w:author="Phil Martin" w:date="2015-04-16T10:11:00Z">
        <w:r w:rsidR="00E45B64">
          <w:rPr>
            <w:rFonts w:ascii="Arial" w:hAnsi="Arial" w:cs="Arial"/>
            <w:bCs/>
          </w:rPr>
          <w:t>our</w:t>
        </w:r>
        <w:r w:rsidR="00E45B64" w:rsidRPr="000B5963">
          <w:rPr>
            <w:rFonts w:ascii="Arial" w:hAnsi="Arial" w:cs="Arial"/>
            <w:bCs/>
          </w:rPr>
          <w:t xml:space="preserve"> </w:t>
        </w:r>
      </w:ins>
      <w:del w:id="145" w:author="Phil Martin" w:date="2015-04-14T15:36:00Z">
        <w:r w:rsidRPr="000B5963" w:rsidDel="009D442F">
          <w:rPr>
            <w:rFonts w:ascii="Arial" w:hAnsi="Arial" w:cs="Arial"/>
            <w:bCs/>
          </w:rPr>
          <w:delText xml:space="preserve">investigation </w:delText>
        </w:r>
      </w:del>
      <w:ins w:id="146" w:author="Phil Martin" w:date="2015-04-14T15:36:00Z">
        <w:r w:rsidR="009D442F">
          <w:rPr>
            <w:rFonts w:ascii="Arial" w:hAnsi="Arial" w:cs="Arial"/>
            <w:bCs/>
          </w:rPr>
          <w:t>study</w:t>
        </w:r>
        <w:r w:rsidR="009D442F" w:rsidRPr="000B5963">
          <w:rPr>
            <w:rFonts w:ascii="Arial" w:hAnsi="Arial" w:cs="Arial"/>
            <w:bCs/>
          </w:rPr>
          <w:t xml:space="preserve"> </w:t>
        </w:r>
      </w:ins>
      <w:r>
        <w:rPr>
          <w:rFonts w:ascii="Arial" w:hAnsi="Arial" w:cs="Arial"/>
          <w:bCs/>
        </w:rPr>
        <w:t xml:space="preserve">provide a number of insights into the changes that occurred in a temperate forest ecosystem undergoing stand dieback over a period of several decades. </w:t>
      </w:r>
      <w:del w:id="147" w:author="Phil Martin" w:date="2015-04-14T15:38:00Z">
        <w:r w:rsidDel="009D442F">
          <w:rPr>
            <w:rFonts w:ascii="Arial" w:hAnsi="Arial" w:cs="Arial"/>
            <w:bCs/>
          </w:rPr>
          <w:delText>In the example described here, t</w:delText>
        </w:r>
      </w:del>
      <w:ins w:id="148" w:author="Phil Martin" w:date="2015-04-14T15:38:00Z">
        <w:r w:rsidR="009D442F">
          <w:rPr>
            <w:rFonts w:ascii="Arial" w:hAnsi="Arial" w:cs="Arial"/>
            <w:bCs/>
          </w:rPr>
          <w:t>T</w:t>
        </w:r>
      </w:ins>
      <w:r>
        <w:rPr>
          <w:rFonts w:ascii="Arial" w:hAnsi="Arial" w:cs="Arial"/>
          <w:bCs/>
        </w:rPr>
        <w:t xml:space="preserve">his process of dieback was largely attributable to mortality of relatively large, mature trees, primarily of beech but also of oak. This was accompanied by a marked decline in density of juvenile trees (saplings) throughout the surveyed transects. </w:t>
      </w:r>
      <w:del w:id="149" w:author="Phil Martin" w:date="2015-04-14T15:37:00Z">
        <w:r w:rsidDel="009D442F">
          <w:rPr>
            <w:rFonts w:ascii="Arial" w:hAnsi="Arial" w:cs="Arial"/>
            <w:bCs/>
          </w:rPr>
          <w:delText xml:space="preserve"> </w:delText>
        </w:r>
      </w:del>
      <w:r>
        <w:rPr>
          <w:rFonts w:ascii="Arial" w:hAnsi="Arial" w:cs="Arial"/>
          <w:bCs/>
        </w:rPr>
        <w:t xml:space="preserve">Mortality was initiated at a relatively small number of discrete locations within the surveyed transects, but subsequently spread throughout much of the area. As the transects were surveyed at approximately decadal intervals, rather than annually, it was difficult to identify precisely when mortality events occurred, but the results indicate that significant dieback events occurred at several times during the survey period, and continued to occur during the past decade. </w:t>
      </w:r>
      <w:commentRangeStart w:id="150"/>
      <w:r>
        <w:rPr>
          <w:rFonts w:ascii="Arial" w:hAnsi="Arial" w:cs="Arial"/>
          <w:bCs/>
        </w:rPr>
        <w:t xml:space="preserve">After a period of around 50 years, some of the changes were very pronounced, particularly on the unenclosed transect, which was closed forest dominated by beech in 1964, but by 2014 was an open grassland with sporadic mature trees, mostly of oak. </w:t>
      </w:r>
      <w:commentRangeEnd w:id="150"/>
      <w:r w:rsidR="009D442F">
        <w:rPr>
          <w:rStyle w:val="CommentReference"/>
          <w:szCs w:val="20"/>
          <w:lang w:eastAsia="en-GB" w:bidi="ar-SA"/>
        </w:rPr>
        <w:commentReference w:id="150"/>
      </w:r>
      <w:r>
        <w:rPr>
          <w:rFonts w:ascii="Arial" w:hAnsi="Arial" w:cs="Arial"/>
          <w:bCs/>
        </w:rPr>
        <w:t>This provides evidence of a substantial transition, both in terms of forest structure and composition, which was also observed to a lesser degree in localised areas of the enclosed transect.</w:t>
      </w:r>
      <w:del w:id="151" w:author="Phil Martin" w:date="2015-04-13T16:25:00Z">
        <w:r w:rsidDel="00A76342">
          <w:rPr>
            <w:rFonts w:ascii="Arial" w:hAnsi="Arial" w:cs="Arial"/>
            <w:bCs/>
          </w:rPr>
          <w:delText xml:space="preserve">   </w:delText>
        </w:r>
      </w:del>
    </w:p>
    <w:p w:rsidR="003F7947" w:rsidRDefault="003F7947" w:rsidP="00513075">
      <w:pPr>
        <w:spacing w:line="360" w:lineRule="auto"/>
        <w:contextualSpacing/>
        <w:rPr>
          <w:ins w:id="152" w:author="Phil Martin" w:date="2015-04-16T10:12:00Z"/>
          <w:rFonts w:ascii="Arial" w:hAnsi="Arial" w:cs="Arial"/>
          <w:color w:val="000000"/>
          <w:lang w:eastAsia="en-GB" w:bidi="ar-SA"/>
        </w:rPr>
      </w:pPr>
    </w:p>
    <w:p w:rsidR="00E45B64" w:rsidRPr="00E45B64" w:rsidRDefault="00E45B64" w:rsidP="00513075">
      <w:pPr>
        <w:spacing w:line="360" w:lineRule="auto"/>
        <w:contextualSpacing/>
        <w:rPr>
          <w:ins w:id="153" w:author="Phil Martin" w:date="2015-04-15T16:25:00Z"/>
          <w:rFonts w:ascii="Arial" w:hAnsi="Arial" w:cs="Arial"/>
          <w:b/>
          <w:color w:val="000000"/>
          <w:lang w:eastAsia="en-GB" w:bidi="ar-SA"/>
          <w:rPrChange w:id="154" w:author="Phil Martin" w:date="2015-04-16T10:12:00Z">
            <w:rPr>
              <w:ins w:id="155" w:author="Phil Martin" w:date="2015-04-15T16:25:00Z"/>
              <w:rFonts w:ascii="Arial" w:hAnsi="Arial" w:cs="Arial"/>
              <w:color w:val="000000"/>
              <w:lang w:eastAsia="en-GB" w:bidi="ar-SA"/>
            </w:rPr>
          </w:rPrChange>
        </w:rPr>
      </w:pPr>
      <w:ins w:id="156" w:author="Phil Martin" w:date="2015-04-16T10:12:00Z">
        <w:r w:rsidRPr="00E45B64">
          <w:rPr>
            <w:rFonts w:ascii="Arial" w:hAnsi="Arial" w:cs="Arial"/>
            <w:b/>
            <w:color w:val="000000"/>
            <w:lang w:eastAsia="en-GB" w:bidi="ar-SA"/>
            <w:rPrChange w:id="157" w:author="Phil Martin" w:date="2015-04-16T10:12:00Z">
              <w:rPr>
                <w:rFonts w:ascii="Arial" w:hAnsi="Arial" w:cs="Arial"/>
                <w:color w:val="000000"/>
                <w:lang w:eastAsia="en-GB" w:bidi="ar-SA"/>
              </w:rPr>
            </w:rPrChange>
          </w:rPr>
          <w:t>Possible causes of die-back</w:t>
        </w:r>
      </w:ins>
    </w:p>
    <w:p w:rsidR="00252D89" w:rsidRDefault="003F7947" w:rsidP="00513075">
      <w:pPr>
        <w:spacing w:line="360" w:lineRule="auto"/>
        <w:contextualSpacing/>
        <w:rPr>
          <w:ins w:id="158" w:author="Phil Martin" w:date="2015-04-16T10:14:00Z"/>
          <w:rFonts w:ascii="Arial" w:hAnsi="Arial" w:cs="Arial"/>
          <w:color w:val="000000"/>
          <w:lang w:eastAsia="en-GB" w:bidi="ar-SA"/>
        </w:rPr>
      </w:pPr>
      <w:ins w:id="159" w:author="Phil Martin" w:date="2015-04-15T16:25:00Z">
        <w:r w:rsidRPr="00A908E5">
          <w:rPr>
            <w:rFonts w:ascii="Arial" w:hAnsi="Arial" w:cs="Arial"/>
            <w:color w:val="000000"/>
            <w:lang w:eastAsia="en-GB" w:bidi="ar-SA"/>
          </w:rPr>
          <w:t xml:space="preserve">There has long been awareness that large beech trees have experienced high mortality rates in the New Forest in recent decades, although the precise causes remain uncertain </w:t>
        </w:r>
        <w:r>
          <w:rPr>
            <w:rFonts w:ascii="Arial" w:hAnsi="Arial" w:cs="Arial"/>
            <w:color w:val="000000"/>
            <w:lang w:eastAsia="en-GB" w:bidi="ar-SA"/>
          </w:rPr>
          <w:fldChar w:fldCharType="begin" w:fldLock="1"/>
        </w:r>
        <w:r>
          <w:rPr>
            <w:rFonts w:ascii="Arial" w:hAnsi="Arial" w:cs="Arial"/>
            <w:color w:val="000000"/>
            <w:lang w:eastAsia="en-GB" w:bidi="ar-SA"/>
          </w:rPr>
          <w:instrText>ADDIN CSL_CITATION { "citationItems" : [ { "id" : "ITEM-1", "itemData" : { "ISBN" : "9781874357421", "abstract" : "NIEPEWNY!!! SPR GOOGLE", "author" : [ { "dropping-particle" : "", "family" : "Newton", "given" : "Adrian C", "non-dropping-particle" : "", "parse-names" : false, "suffix" : "" } ], "id" : "ITEM-1", "issued" : { "date-parts" : [ [ "2010" ] ] }, "title" : "Biodiversity in the New Forest", "type" : "article-journal" }, "uris" : [ "http://www.mendeley.com/documents/?uuid=fd18c018-48a5-40cd-baf1-5a906e0574ff" ] }, { "id" : "ITEM-2", "itemData" : { "ISBN" : "0952612062", "author" : [ { "dropping-particle" : "", "family" : "Tubbs", "given" : "Colin R", "non-dropping-particle" : "", "parse-names" : false, "suffix" : "" } ], "id" : "ITEM-2", "issued" : { "date-parts" : [ [ "2001" ] ] }, "publisher" : "New Forest Ninth Centenary Trust", "title" : "The New Forest: history, ecology and conservation", "type" : "book" }, "uris" : [ "http://www.mendeley.com/documents/?uuid=d80937e5-094b-4a44-9e98-274dcfaae21e" ] } ], "mendeley" : { "formattedCitation" : "(Newton, 2010; Tubbs, 2001)", "plainTextFormattedCitation" : "(Newton, 2010; Tubbs, 2001)", "previouslyFormattedCitation" : "(Newton, 2010; Tubbs, 2001)" }, "properties" : { "noteIndex" : 0 }, "schema" : "https://github.com/citation-style-language/schema/raw/master/csl-citation.json" }</w:instrText>
        </w:r>
        <w:r>
          <w:rPr>
            <w:rFonts w:ascii="Arial" w:hAnsi="Arial" w:cs="Arial"/>
            <w:color w:val="000000"/>
            <w:lang w:eastAsia="en-GB" w:bidi="ar-SA"/>
          </w:rPr>
          <w:fldChar w:fldCharType="separate"/>
        </w:r>
        <w:r w:rsidRPr="00F32A9B">
          <w:rPr>
            <w:rFonts w:ascii="Arial" w:hAnsi="Arial" w:cs="Arial"/>
            <w:noProof/>
            <w:color w:val="000000"/>
            <w:lang w:eastAsia="en-GB" w:bidi="ar-SA"/>
          </w:rPr>
          <w:t>(Newton, 2010; Tubbs, 2001)</w:t>
        </w:r>
        <w:r>
          <w:rPr>
            <w:rFonts w:ascii="Arial" w:hAnsi="Arial" w:cs="Arial"/>
            <w:color w:val="000000"/>
            <w:lang w:eastAsia="en-GB" w:bidi="ar-SA"/>
          </w:rPr>
          <w:fldChar w:fldCharType="end"/>
        </w:r>
        <w:r>
          <w:rPr>
            <w:rFonts w:ascii="Arial" w:hAnsi="Arial" w:cs="Arial"/>
            <w:color w:val="000000"/>
            <w:lang w:eastAsia="en-GB" w:bidi="ar-SA"/>
          </w:rPr>
          <w:t xml:space="preserve">. </w:t>
        </w:r>
        <w:r>
          <w:rPr>
            <w:rFonts w:ascii="Arial" w:hAnsi="Arial" w:cs="Arial"/>
            <w:color w:val="000000"/>
            <w:lang w:eastAsia="en-GB" w:bidi="ar-SA"/>
          </w:rPr>
          <w:fldChar w:fldCharType="begin" w:fldLock="1"/>
        </w:r>
        <w:r>
          <w:rPr>
            <w:rFonts w:ascii="Arial" w:hAnsi="Arial" w:cs="Arial"/>
            <w:color w:val="000000"/>
            <w:lang w:eastAsia="en-GB" w:bidi="ar-SA"/>
          </w:rPr>
          <w:instrText>ADDIN CSL_CITATION { "citationItems" : [ { "id" : "ITEM-1", "itemData" : { "author" : [ { "dropping-particle" : "", "family" : "Manners", "given" : "J G", "non-dropping-particle" : "", "parse-names" : false, "suffix" : "" }, { "dropping-particle" : "", "family" : "Edwards", "given" : "P J", "non-dropping-particle" : "", "parse-names" : false, "suffix" : "" } ], "container-title" : "Proc H Field Club Archaeol Soc", "id" : "ITEM-1", "issued" : { "date-parts" : [ [ "1986" ] ] }, "page" : "155-156", "title" : "Death of old beech trees in the New Forest", "type" : "article-journal", "volume" : "42" }, "uris" : [ "http://www.mendeley.com/documents/?uuid=c90bc801-0e07-4124-824a-be5352a0a19e" ] } ], "mendeley" : { "formattedCitation" : "(Manners and Edwards, 1986)", "manualFormatting" : "Manners and Edwards (1986)", "plainTextFormattedCitation" : "(Manners and Edwards, 1986)", "previouslyFormattedCitation" : "(Manners and Edwards, 1986)" }, "properties" : { "noteIndex" : 0 }, "schema" : "https://github.com/citation-style-language/schema/raw/master/csl-citation.json" }</w:instrText>
        </w:r>
        <w:r>
          <w:rPr>
            <w:rFonts w:ascii="Arial" w:hAnsi="Arial" w:cs="Arial"/>
            <w:color w:val="000000"/>
            <w:lang w:eastAsia="en-GB" w:bidi="ar-SA"/>
          </w:rPr>
          <w:fldChar w:fldCharType="separate"/>
        </w:r>
        <w:r>
          <w:rPr>
            <w:rFonts w:ascii="Arial" w:hAnsi="Arial" w:cs="Arial"/>
            <w:noProof/>
            <w:color w:val="000000"/>
            <w:lang w:eastAsia="en-GB" w:bidi="ar-SA"/>
          </w:rPr>
          <w:t>Manners and Edwards</w:t>
        </w:r>
        <w:r w:rsidRPr="00F32A9B">
          <w:rPr>
            <w:rFonts w:ascii="Arial" w:hAnsi="Arial" w:cs="Arial"/>
            <w:noProof/>
            <w:color w:val="000000"/>
            <w:lang w:eastAsia="en-GB" w:bidi="ar-SA"/>
          </w:rPr>
          <w:t xml:space="preserve"> </w:t>
        </w:r>
        <w:r>
          <w:rPr>
            <w:rFonts w:ascii="Arial" w:hAnsi="Arial" w:cs="Arial"/>
            <w:noProof/>
            <w:color w:val="000000"/>
            <w:lang w:eastAsia="en-GB" w:bidi="ar-SA"/>
          </w:rPr>
          <w:t>(</w:t>
        </w:r>
        <w:r w:rsidRPr="00F32A9B">
          <w:rPr>
            <w:rFonts w:ascii="Arial" w:hAnsi="Arial" w:cs="Arial"/>
            <w:noProof/>
            <w:color w:val="000000"/>
            <w:lang w:eastAsia="en-GB" w:bidi="ar-SA"/>
          </w:rPr>
          <w:t>1986)</w:t>
        </w:r>
        <w:r>
          <w:rPr>
            <w:rFonts w:ascii="Arial" w:hAnsi="Arial" w:cs="Arial"/>
            <w:color w:val="000000"/>
            <w:lang w:eastAsia="en-GB" w:bidi="ar-SA"/>
          </w:rPr>
          <w:fldChar w:fldCharType="end"/>
        </w:r>
        <w:r>
          <w:rPr>
            <w:rFonts w:ascii="Arial" w:hAnsi="Arial" w:cs="Arial"/>
            <w:color w:val="000000"/>
            <w:lang w:eastAsia="en-GB" w:bidi="ar-SA"/>
          </w:rPr>
          <w:t xml:space="preserve"> </w:t>
        </w:r>
        <w:r w:rsidRPr="00A908E5">
          <w:rPr>
            <w:rFonts w:ascii="Arial" w:hAnsi="Arial" w:cs="Arial"/>
            <w:color w:val="000000"/>
            <w:lang w:eastAsia="en-GB" w:bidi="ar-SA"/>
          </w:rPr>
          <w:t xml:space="preserve">noted large numbers of dead beech occurring throughout the area, including within Denny Wood, in association with the widespread occurrence of the pathogenic fungi </w:t>
        </w:r>
        <w:proofErr w:type="spellStart"/>
        <w:r w:rsidRPr="00A908E5">
          <w:rPr>
            <w:rFonts w:ascii="Arial" w:hAnsi="Arial" w:cs="Arial"/>
            <w:i/>
            <w:color w:val="000000"/>
            <w:lang w:eastAsia="en-GB" w:bidi="ar-SA"/>
          </w:rPr>
          <w:t>Armillaria</w:t>
        </w:r>
        <w:proofErr w:type="spellEnd"/>
        <w:r w:rsidRPr="00A908E5">
          <w:rPr>
            <w:rFonts w:ascii="Arial" w:hAnsi="Arial" w:cs="Arial"/>
            <w:i/>
            <w:color w:val="000000"/>
            <w:lang w:eastAsia="en-GB" w:bidi="ar-SA"/>
          </w:rPr>
          <w:t xml:space="preserve"> </w:t>
        </w:r>
        <w:proofErr w:type="spellStart"/>
        <w:r w:rsidRPr="00A908E5">
          <w:rPr>
            <w:rFonts w:ascii="Arial" w:hAnsi="Arial" w:cs="Arial"/>
            <w:i/>
            <w:color w:val="000000"/>
            <w:lang w:eastAsia="en-GB" w:bidi="ar-SA"/>
          </w:rPr>
          <w:t>mellea</w:t>
        </w:r>
        <w:proofErr w:type="spellEnd"/>
        <w:r w:rsidRPr="00A908E5">
          <w:rPr>
            <w:rFonts w:ascii="Arial" w:hAnsi="Arial" w:cs="Arial"/>
            <w:color w:val="000000"/>
            <w:lang w:eastAsia="en-GB" w:bidi="ar-SA"/>
          </w:rPr>
          <w:t xml:space="preserve"> (</w:t>
        </w:r>
        <w:proofErr w:type="spellStart"/>
        <w:r w:rsidRPr="00A908E5">
          <w:rPr>
            <w:rFonts w:ascii="Arial" w:hAnsi="Arial" w:cs="Arial"/>
            <w:color w:val="000000"/>
            <w:lang w:eastAsia="en-GB" w:bidi="ar-SA"/>
          </w:rPr>
          <w:t>agg</w:t>
        </w:r>
        <w:proofErr w:type="spellEnd"/>
        <w:r w:rsidRPr="00A908E5">
          <w:rPr>
            <w:rFonts w:ascii="Arial" w:hAnsi="Arial" w:cs="Arial"/>
            <w:color w:val="000000"/>
            <w:lang w:eastAsia="en-GB" w:bidi="ar-SA"/>
          </w:rPr>
          <w:t xml:space="preserve">.) and </w:t>
        </w:r>
        <w:proofErr w:type="spellStart"/>
        <w:r w:rsidRPr="00A908E5">
          <w:rPr>
            <w:rFonts w:ascii="Arial" w:hAnsi="Arial" w:cs="Arial"/>
            <w:i/>
            <w:color w:val="000000"/>
            <w:lang w:eastAsia="en-GB" w:bidi="ar-SA"/>
          </w:rPr>
          <w:t>Ganoderma</w:t>
        </w:r>
        <w:proofErr w:type="spellEnd"/>
        <w:r>
          <w:rPr>
            <w:rFonts w:ascii="Arial" w:hAnsi="Arial" w:cs="Arial"/>
            <w:color w:val="000000"/>
            <w:lang w:eastAsia="en-GB" w:bidi="ar-SA"/>
          </w:rPr>
          <w:t xml:space="preserve"> spp. </w:t>
        </w:r>
      </w:ins>
      <w:ins w:id="160" w:author="Phil Martin" w:date="2015-04-16T09:11:00Z">
        <w:r w:rsidR="00252D89">
          <w:rPr>
            <w:rFonts w:ascii="Arial" w:hAnsi="Arial" w:cs="Arial"/>
            <w:color w:val="000000"/>
            <w:lang w:eastAsia="en-GB" w:bidi="ar-SA"/>
          </w:rPr>
          <w:t xml:space="preserve">However, the principal cause of </w:t>
        </w:r>
      </w:ins>
      <w:ins w:id="161" w:author="Phil Martin" w:date="2015-04-16T09:44:00Z">
        <w:r w:rsidR="00BB4BF7">
          <w:rPr>
            <w:rFonts w:ascii="Arial" w:hAnsi="Arial" w:cs="Arial"/>
            <w:color w:val="000000"/>
            <w:lang w:eastAsia="en-GB" w:bidi="ar-SA"/>
          </w:rPr>
          <w:t xml:space="preserve">large beech </w:t>
        </w:r>
      </w:ins>
      <w:ins w:id="162" w:author="Phil Martin" w:date="2015-04-16T09:16:00Z">
        <w:r w:rsidR="00252D89">
          <w:rPr>
            <w:rFonts w:ascii="Arial" w:hAnsi="Arial" w:cs="Arial"/>
            <w:color w:val="000000"/>
            <w:lang w:eastAsia="en-GB" w:bidi="ar-SA"/>
          </w:rPr>
          <w:t>mortality in Denny wood and the wider New Forest</w:t>
        </w:r>
      </w:ins>
      <w:ins w:id="163" w:author="Phil Martin" w:date="2015-04-16T09:11:00Z">
        <w:r w:rsidR="00252D89">
          <w:rPr>
            <w:rFonts w:ascii="Arial" w:hAnsi="Arial" w:cs="Arial"/>
            <w:color w:val="000000"/>
            <w:lang w:eastAsia="en-GB" w:bidi="ar-SA"/>
          </w:rPr>
          <w:t xml:space="preserve"> was </w:t>
        </w:r>
      </w:ins>
      <w:ins w:id="164" w:author="Phil Martin" w:date="2015-04-16T09:14:00Z">
        <w:r w:rsidR="00252D89">
          <w:rPr>
            <w:rFonts w:ascii="Arial" w:hAnsi="Arial" w:cs="Arial"/>
            <w:color w:val="000000"/>
            <w:lang w:eastAsia="en-GB" w:bidi="ar-SA"/>
          </w:rPr>
          <w:t>attributed to</w:t>
        </w:r>
      </w:ins>
      <w:ins w:id="165" w:author="Phil Martin" w:date="2015-04-16T09:13:00Z">
        <w:r w:rsidR="00252D89">
          <w:rPr>
            <w:rFonts w:ascii="Arial" w:hAnsi="Arial" w:cs="Arial"/>
            <w:color w:val="000000"/>
            <w:lang w:eastAsia="en-GB" w:bidi="ar-SA"/>
          </w:rPr>
          <w:t xml:space="preserve"> a major drought</w:t>
        </w:r>
      </w:ins>
      <w:ins w:id="166" w:author="Phil Martin" w:date="2015-04-16T09:14:00Z">
        <w:r w:rsidR="00252D89">
          <w:rPr>
            <w:rFonts w:ascii="Arial" w:hAnsi="Arial" w:cs="Arial"/>
            <w:color w:val="000000"/>
            <w:lang w:eastAsia="en-GB" w:bidi="ar-SA"/>
          </w:rPr>
          <w:t xml:space="preserve"> that occurred in the UK in 1976</w:t>
        </w:r>
      </w:ins>
      <w:ins w:id="167" w:author="Phil Martin" w:date="2015-04-16T09:17:00Z">
        <w:r w:rsidR="00252D89">
          <w:rPr>
            <w:rFonts w:ascii="Arial" w:hAnsi="Arial" w:cs="Arial"/>
            <w:color w:val="000000"/>
            <w:lang w:eastAsia="en-GB" w:bidi="ar-SA"/>
          </w:rPr>
          <w:t xml:space="preserve"> </w:t>
        </w:r>
      </w:ins>
      <w:ins w:id="168" w:author="Phil Martin" w:date="2015-04-16T09:18:00Z">
        <w:r w:rsidR="00252D89">
          <w:rPr>
            <w:rFonts w:ascii="Arial" w:hAnsi="Arial" w:cs="Arial"/>
            <w:color w:val="000000"/>
            <w:lang w:eastAsia="en-GB" w:bidi="ar-SA"/>
          </w:rPr>
          <w:fldChar w:fldCharType="begin" w:fldLock="1"/>
        </w:r>
      </w:ins>
      <w:r w:rsidR="00FB7951">
        <w:rPr>
          <w:rFonts w:ascii="Arial" w:hAnsi="Arial" w:cs="Arial"/>
          <w:color w:val="000000"/>
          <w:lang w:eastAsia="en-GB" w:bidi="ar-SA"/>
        </w:rPr>
        <w:instrText>ADDIN CSL_CITATION { "citationItems" : [ { "id" : "ITEM-1", "itemData" : { "author" : [ { "dropping-particle" : "", "family" : "Manners", "given" : "J G", "non-dropping-particle" : "", "parse-names" : false, "suffix" : "" }, { "dropping-particle" : "", "family" : "Edwards", "given" : "P J", "non-dropping-particle" : "", "parse-names" : false, "suffix" : "" } ], "container-title" : "Proc H Field Club Archaeol Soc", "id" : "ITEM-1", "issued" : { "date-parts" : [ [ "1986" ] ] }, "page" : "155-156", "title" : "Death of old beech trees in the New Forest", "type" : "article-journal", "volume" : "42" }, "uris" : [ "http://www.mendeley.com/documents/?uuid=c90bc801-0e07-4124-824a-be5352a0a19e" ] }, { "id" : "ITEM-2",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"ITEM-2",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"id" : "ITEM-3",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"ITEM-3",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"(Manners and Edwards, 1986; Mountford and Peterken, 2003; Mountford et al., 1999)", "plainTextFormattedCitation" : "(Manners and Edwards, 1986; Mountford and Peterken, 2003; Mountford et al., 1999)", "previouslyFormattedCitation" : "(Manners and Edwards, 1986; Mountford and Peterken, 2003; Mountford et al., 1999)" }, "properties" : { "noteIndex" : 0 }, "schema" : "https://github.com/citation-style-language/schema/raw/master/csl-citation.json" }</w:instrText>
      </w:r>
      <w:r w:rsidR="00252D89">
        <w:rPr>
          <w:rFonts w:ascii="Arial" w:hAnsi="Arial" w:cs="Arial"/>
          <w:color w:val="000000"/>
          <w:lang w:eastAsia="en-GB" w:bidi="ar-SA"/>
        </w:rPr>
        <w:fldChar w:fldCharType="separate"/>
      </w:r>
      <w:r w:rsidR="00252D89" w:rsidRPr="00252D89">
        <w:rPr>
          <w:rFonts w:ascii="Arial" w:hAnsi="Arial" w:cs="Arial"/>
          <w:noProof/>
          <w:color w:val="000000"/>
          <w:lang w:eastAsia="en-GB" w:bidi="ar-SA"/>
        </w:rPr>
        <w:t>(Manners and Edwards, 1986; Mountford and Peterken, 2003; Mountford et al., 1999)</w:t>
      </w:r>
      <w:ins w:id="169" w:author="Phil Martin" w:date="2015-04-16T09:18:00Z">
        <w:r w:rsidR="00252D89">
          <w:rPr>
            <w:rFonts w:ascii="Arial" w:hAnsi="Arial" w:cs="Arial"/>
            <w:color w:val="000000"/>
            <w:lang w:eastAsia="en-GB" w:bidi="ar-SA"/>
          </w:rPr>
          <w:fldChar w:fldCharType="end"/>
        </w:r>
        <w:r w:rsidR="00252D89">
          <w:rPr>
            <w:rFonts w:ascii="Arial" w:hAnsi="Arial" w:cs="Arial"/>
            <w:color w:val="000000"/>
            <w:lang w:eastAsia="en-GB" w:bidi="ar-SA"/>
          </w:rPr>
          <w:t>.</w:t>
        </w:r>
      </w:ins>
      <w:ins w:id="170" w:author="Phil Martin" w:date="2015-04-16T09:19:00Z">
        <w:r w:rsidR="00FB7951">
          <w:rPr>
            <w:rFonts w:ascii="Arial" w:hAnsi="Arial" w:cs="Arial"/>
            <w:color w:val="000000"/>
            <w:lang w:eastAsia="en-GB" w:bidi="ar-SA"/>
          </w:rPr>
          <w:t xml:space="preserve"> </w:t>
        </w:r>
      </w:ins>
      <w:ins w:id="171" w:author="Phil Martin" w:date="2015-04-16T10:13:00Z">
        <w:r w:rsidR="00E45B64">
          <w:rPr>
            <w:rFonts w:ascii="Arial" w:hAnsi="Arial" w:cs="Arial"/>
            <w:color w:val="000000"/>
            <w:lang w:eastAsia="en-GB" w:bidi="ar-SA"/>
          </w:rPr>
          <w:t xml:space="preserve">Similarly </w:t>
        </w:r>
        <w:r w:rsidR="00E45B64">
          <w:rPr>
            <w:rFonts w:ascii="Arial" w:hAnsi="Arial" w:cs="Arial"/>
            <w:color w:val="000000"/>
            <w:lang w:eastAsia="en-GB" w:bidi="ar-SA"/>
          </w:rPr>
          <w:fldChar w:fldCharType="begin" w:fldLock="1"/>
        </w:r>
        <w:r w:rsidR="00E45B64">
          <w:rPr>
            <w:rFonts w:ascii="Arial" w:hAnsi="Arial" w:cs="Arial"/>
            <w:color w:val="000000"/>
            <w:lang w:eastAsia="en-GB" w:bidi="ar-SA"/>
          </w:rPr>
          <w:instrText>ADDIN CSL_CITATION { "citationItems" : [ { "id" : "ITEM-1", "itemData" : { "DOI" : "10.1093/forestry/69.2.125", "ISSN" : "0015-752X", "abstract" : "The effects over 16 years of the 1976 drought on the beech (Fagus sylvatica L.) population in mature, mixed deciduous, semi-natural stands in Lady Park Wood are described. Individual trees were recorded within sample transects at intervals from 1945 onwards, so it was also possible to examine responses in relation to previous growth. Many mature beeches were killed immediately or severly damaged. Growth of survivors was negligible until about 1985 and never recovered to pre-drought rates. Damaged trees were still dying 15 years later from drought-induced damage. Sub-canopy beech in those parts of the wood which suffered most canopy mortality grew rapidly after 1983. Through its effects on beech, the drought had a marked impact on the structure and successional trajectory of the wood", "author" : [ { "dropping-particle" : "", "family" : "Peterken", "given" : "G.", "non-dropping-particle" : "", "parse-names" : false, "suffix" : "" }, { "dropping-particle" : "", "family" : "Mountford", "given" : "Edward P.", "non-dropping-particle" : "", "parse-names" : false, "suffix" : "" } ], "container-title" : "Forestry", "id" : "ITEM-1", "issue" : "2", "issued" : { "date-parts" : [ [ "1996", "2", "1" ] ] }, "page" : "125-136", "title" : "Effects of drought on beech in Lady Park Wood, an unmanaged mixed deciduous woodland", "type" : "article-journal", "volume" : "69" }, "uris" : [ "http://www.mendeley.com/documents/?uuid=892b0af3-7a68-4fff-aff6-93f95efc0974" ] } ], "mendeley" : { "formattedCitation" : "(Peterken and Mountford, 1996)", "manualFormatting" : "Peterken and Mountford (1996)", "plainTextFormattedCitation" : "(Peterken and Mountford, 1996)", "previouslyFormattedCitation" : "(Peterken and Mountford, 1996)" }, "properties" : { "noteIndex" : 0 }, "schema" : "https://github.com/citation-style-language/schema/raw/master/csl-citation.json" }</w:instrText>
        </w:r>
        <w:r w:rsidR="00E45B64">
          <w:rPr>
            <w:rFonts w:ascii="Arial" w:hAnsi="Arial" w:cs="Arial"/>
            <w:color w:val="000000"/>
            <w:lang w:eastAsia="en-GB" w:bidi="ar-SA"/>
          </w:rPr>
          <w:fldChar w:fldCharType="separate"/>
        </w:r>
        <w:r w:rsidR="00E45B64">
          <w:rPr>
            <w:rFonts w:ascii="Arial" w:hAnsi="Arial" w:cs="Arial"/>
            <w:noProof/>
            <w:color w:val="000000"/>
            <w:lang w:eastAsia="en-GB" w:bidi="ar-SA"/>
          </w:rPr>
          <w:t>Peterken and Mountford (</w:t>
        </w:r>
        <w:r w:rsidR="00E45B64" w:rsidRPr="00F32A9B">
          <w:rPr>
            <w:rFonts w:ascii="Arial" w:hAnsi="Arial" w:cs="Arial"/>
            <w:noProof/>
            <w:color w:val="000000"/>
            <w:lang w:eastAsia="en-GB" w:bidi="ar-SA"/>
          </w:rPr>
          <w:t>1996)</w:t>
        </w:r>
        <w:r w:rsidR="00E45B64">
          <w:rPr>
            <w:rFonts w:ascii="Arial" w:hAnsi="Arial" w:cs="Arial"/>
            <w:color w:val="000000"/>
            <w:lang w:eastAsia="en-GB" w:bidi="ar-SA"/>
          </w:rPr>
          <w:fldChar w:fldCharType="end"/>
        </w:r>
        <w:r w:rsidR="00E45B64">
          <w:rPr>
            <w:rFonts w:ascii="Arial" w:hAnsi="Arial" w:cs="Arial"/>
            <w:color w:val="000000"/>
            <w:lang w:eastAsia="en-GB" w:bidi="ar-SA"/>
          </w:rPr>
          <w:t xml:space="preserve"> described the impact of drought on beech in a single </w:t>
        </w:r>
        <w:r w:rsidR="00E45B64">
          <w:rPr>
            <w:rFonts w:ascii="Arial" w:hAnsi="Arial" w:cs="Arial"/>
            <w:color w:val="000000"/>
            <w:lang w:eastAsia="en-GB" w:bidi="ar-SA"/>
          </w:rPr>
          <w:lastRenderedPageBreak/>
          <w:t xml:space="preserve">woodland, Lady Park Wood, monitored from 1945 onwards. Many mature beeches were killed immediately or severely damaged following </w:t>
        </w:r>
      </w:ins>
      <w:ins w:id="172" w:author="Phil Martin" w:date="2015-04-16T10:14:00Z">
        <w:r w:rsidR="00E45B64">
          <w:rPr>
            <w:rFonts w:ascii="Arial" w:hAnsi="Arial" w:cs="Arial"/>
            <w:color w:val="000000"/>
            <w:lang w:eastAsia="en-GB" w:bidi="ar-SA"/>
          </w:rPr>
          <w:t xml:space="preserve">the </w:t>
        </w:r>
      </w:ins>
      <w:ins w:id="173" w:author="Phil Martin" w:date="2015-04-16T10:13:00Z">
        <w:r w:rsidR="00E45B64">
          <w:rPr>
            <w:rFonts w:ascii="Arial" w:hAnsi="Arial" w:cs="Arial"/>
            <w:color w:val="000000"/>
            <w:lang w:eastAsia="en-GB" w:bidi="ar-SA"/>
          </w:rPr>
          <w:t>1976</w:t>
        </w:r>
      </w:ins>
      <w:ins w:id="174" w:author="Phil Martin" w:date="2015-04-16T10:14:00Z">
        <w:r w:rsidR="00E45B64">
          <w:rPr>
            <w:rFonts w:ascii="Arial" w:hAnsi="Arial" w:cs="Arial"/>
            <w:color w:val="000000"/>
            <w:lang w:eastAsia="en-GB" w:bidi="ar-SA"/>
          </w:rPr>
          <w:t xml:space="preserve"> drought and </w:t>
        </w:r>
      </w:ins>
      <w:ins w:id="175" w:author="Phil Martin" w:date="2015-04-16T10:13:00Z">
        <w:r w:rsidR="00E45B64">
          <w:rPr>
            <w:rFonts w:ascii="Arial" w:hAnsi="Arial" w:cs="Arial"/>
            <w:color w:val="000000"/>
            <w:lang w:eastAsia="en-GB" w:bidi="ar-SA"/>
          </w:rPr>
          <w:t>drought-induced mortality continued for at least 15 years after this event</w:t>
        </w:r>
        <w:r w:rsidR="00E45B64">
          <w:rPr>
            <w:rFonts w:ascii="Arial" w:hAnsi="Arial" w:cs="Arial"/>
            <w:color w:val="000000"/>
            <w:lang w:eastAsia="en-GB" w:bidi="ar-SA"/>
          </w:rPr>
          <w:t xml:space="preserve">. </w:t>
        </w:r>
      </w:ins>
      <w:ins w:id="176" w:author="Phil Martin" w:date="2015-04-16T09:19:00Z">
        <w:r w:rsidR="00FB7951">
          <w:rPr>
            <w:rFonts w:ascii="Arial" w:hAnsi="Arial" w:cs="Arial"/>
            <w:color w:val="000000"/>
            <w:lang w:eastAsia="en-GB" w:bidi="ar-SA"/>
          </w:rPr>
          <w:t xml:space="preserve">Additional mortality in </w:t>
        </w:r>
      </w:ins>
      <w:ins w:id="177" w:author="Phil Martin" w:date="2015-04-16T10:14:00Z">
        <w:r w:rsidR="00E45B64">
          <w:rPr>
            <w:rFonts w:ascii="Arial" w:hAnsi="Arial" w:cs="Arial"/>
            <w:color w:val="000000"/>
            <w:lang w:eastAsia="en-GB" w:bidi="ar-SA"/>
          </w:rPr>
          <w:t>Denny wood</w:t>
        </w:r>
      </w:ins>
      <w:ins w:id="178" w:author="Phil Martin" w:date="2015-04-16T09:19:00Z">
        <w:r w:rsidR="00FB7951">
          <w:rPr>
            <w:rFonts w:ascii="Arial" w:hAnsi="Arial" w:cs="Arial"/>
            <w:color w:val="000000"/>
            <w:lang w:eastAsia="en-GB" w:bidi="ar-SA"/>
          </w:rPr>
          <w:t xml:space="preserve"> has </w:t>
        </w:r>
      </w:ins>
      <w:ins w:id="179" w:author="Phil Martin" w:date="2015-04-16T10:15:00Z">
        <w:r w:rsidR="00E45B64">
          <w:rPr>
            <w:rFonts w:ascii="Arial" w:hAnsi="Arial" w:cs="Arial"/>
            <w:color w:val="000000"/>
            <w:lang w:eastAsia="en-GB" w:bidi="ar-SA"/>
          </w:rPr>
          <w:t xml:space="preserve">previously </w:t>
        </w:r>
      </w:ins>
      <w:ins w:id="180" w:author="Phil Martin" w:date="2015-04-16T09:19:00Z">
        <w:r w:rsidR="00FB7951">
          <w:rPr>
            <w:rFonts w:ascii="Arial" w:hAnsi="Arial" w:cs="Arial"/>
            <w:color w:val="000000"/>
            <w:lang w:eastAsia="en-GB" w:bidi="ar-SA"/>
          </w:rPr>
          <w:t xml:space="preserve">been attributed to significant storms in 1987 and 1990, and </w:t>
        </w:r>
      </w:ins>
      <w:ins w:id="181" w:author="Phil Martin" w:date="2015-04-16T09:20:00Z">
        <w:r w:rsidR="00FB7951">
          <w:rPr>
            <w:rFonts w:ascii="Arial" w:hAnsi="Arial" w:cs="Arial"/>
            <w:color w:val="000000"/>
            <w:lang w:eastAsia="en-GB" w:bidi="ar-SA"/>
          </w:rPr>
          <w:t xml:space="preserve">in the case of smaller stemmed trees, to </w:t>
        </w:r>
        <w:proofErr w:type="spellStart"/>
        <w:r w:rsidR="00FB7951">
          <w:rPr>
            <w:rFonts w:ascii="Arial" w:hAnsi="Arial" w:cs="Arial"/>
            <w:color w:val="000000"/>
            <w:lang w:eastAsia="en-GB" w:bidi="ar-SA"/>
          </w:rPr>
          <w:t>herbivory</w:t>
        </w:r>
        <w:proofErr w:type="spellEnd"/>
        <w:r w:rsidR="00FB7951">
          <w:rPr>
            <w:rFonts w:ascii="Arial" w:hAnsi="Arial" w:cs="Arial"/>
            <w:color w:val="000000"/>
            <w:lang w:eastAsia="en-GB" w:bidi="ar-SA"/>
          </w:rPr>
          <w:t xml:space="preserve"> by deer ponies and grey squirrels</w:t>
        </w:r>
      </w:ins>
      <w:ins w:id="182" w:author="Phil Martin" w:date="2015-04-16T09:21:00Z">
        <w:r w:rsidR="00FB7951">
          <w:rPr>
            <w:rFonts w:ascii="Arial" w:hAnsi="Arial" w:cs="Arial"/>
            <w:color w:val="000000"/>
            <w:lang w:eastAsia="en-GB" w:bidi="ar-SA"/>
          </w:rPr>
          <w:t xml:space="preserve"> </w:t>
        </w:r>
        <w:r w:rsidR="00FB7951">
          <w:rPr>
            <w:rFonts w:ascii="Arial" w:hAnsi="Arial" w:cs="Arial"/>
            <w:color w:val="000000"/>
            <w:lang w:eastAsia="en-GB" w:bidi="ar-SA"/>
          </w:rPr>
          <w:fldChar w:fldCharType="begin" w:fldLock="1"/>
        </w:r>
      </w:ins>
      <w:r w:rsidR="00FB7951">
        <w:rPr>
          <w:rFonts w:ascii="Arial" w:hAnsi="Arial" w:cs="Arial"/>
          <w:color w:val="000000"/>
          <w:lang w:eastAsia="en-GB" w:bidi="ar-SA"/>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"id" : "ITEM-2",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"ITEM-2",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"mendeley" : { "formattedCitation" : "(Mountford and Peterken, 2003; Mountford et al., 1999)", "plainTextFormattedCitation" : "(Mountford and Peterken, 2003; Mountford et al., 1999)", "previouslyFormattedCitation" : "(Mountford and Peterken, 2003; Mountford et al., 1999)" }, "properties" : { "noteIndex" : 0 }, "schema" : "https://github.com/citation-style-language/schema/raw/master/csl-citation.json" }</w:instrText>
      </w:r>
      <w:r w:rsidR="00FB7951">
        <w:rPr>
          <w:rFonts w:ascii="Arial" w:hAnsi="Arial" w:cs="Arial"/>
          <w:color w:val="000000"/>
          <w:lang w:eastAsia="en-GB" w:bidi="ar-SA"/>
        </w:rPr>
        <w:fldChar w:fldCharType="separate"/>
      </w:r>
      <w:r w:rsidR="00FB7951" w:rsidRPr="00FB7951">
        <w:rPr>
          <w:rFonts w:ascii="Arial" w:hAnsi="Arial" w:cs="Arial"/>
          <w:noProof/>
          <w:color w:val="000000"/>
          <w:lang w:eastAsia="en-GB" w:bidi="ar-SA"/>
        </w:rPr>
        <w:t>(Mountford and Peterken, 2003; Mountford et al., 1999)</w:t>
      </w:r>
      <w:ins w:id="183" w:author="Phil Martin" w:date="2015-04-16T09:21:00Z">
        <w:r w:rsidR="00FB7951">
          <w:rPr>
            <w:rFonts w:ascii="Arial" w:hAnsi="Arial" w:cs="Arial"/>
            <w:color w:val="000000"/>
            <w:lang w:eastAsia="en-GB" w:bidi="ar-SA"/>
          </w:rPr>
          <w:fldChar w:fldCharType="end"/>
        </w:r>
      </w:ins>
      <w:ins w:id="184" w:author="Phil Martin" w:date="2015-04-16T09:20:00Z">
        <w:r w:rsidR="00FB7951">
          <w:rPr>
            <w:rFonts w:ascii="Arial" w:hAnsi="Arial" w:cs="Arial"/>
            <w:color w:val="000000"/>
            <w:lang w:eastAsia="en-GB" w:bidi="ar-SA"/>
          </w:rPr>
          <w:t>.</w:t>
        </w:r>
      </w:ins>
    </w:p>
    <w:p w:rsidR="00E45B64" w:rsidRDefault="00E45B64" w:rsidP="00513075">
      <w:pPr>
        <w:spacing w:line="360" w:lineRule="auto"/>
        <w:contextualSpacing/>
        <w:rPr>
          <w:ins w:id="185" w:author="Phil Martin" w:date="2015-04-16T09:10:00Z"/>
          <w:rFonts w:ascii="Arial" w:hAnsi="Arial" w:cs="Arial"/>
          <w:color w:val="000000"/>
          <w:lang w:eastAsia="en-GB" w:bidi="ar-SA"/>
        </w:rPr>
      </w:pPr>
    </w:p>
    <w:p w:rsidR="00E45B64" w:rsidRDefault="003F7947" w:rsidP="00513075">
      <w:pPr>
        <w:spacing w:line="360" w:lineRule="auto"/>
        <w:contextualSpacing/>
        <w:rPr>
          <w:ins w:id="186" w:author="Phil Martin" w:date="2015-04-16T10:16:00Z"/>
          <w:rFonts w:ascii="Arial" w:hAnsi="Arial" w:cs="Arial"/>
          <w:color w:val="000000"/>
        </w:rPr>
      </w:pPr>
      <w:ins w:id="187" w:author="Phil Martin" w:date="2015-04-15T16:25:00Z">
        <w:r w:rsidRPr="00A908E5">
          <w:rPr>
            <w:rFonts w:ascii="Arial" w:hAnsi="Arial" w:cs="Arial"/>
            <w:color w:val="000000"/>
            <w:lang w:eastAsia="en-GB" w:bidi="ar-SA"/>
          </w:rPr>
          <w:t>One of the striking features of the current results is that m</w:t>
        </w:r>
        <w:r w:rsidR="00E45B64">
          <w:rPr>
            <w:rFonts w:ascii="Arial" w:hAnsi="Arial" w:cs="Arial"/>
            <w:color w:val="000000"/>
            <w:lang w:eastAsia="en-GB" w:bidi="ar-SA"/>
          </w:rPr>
          <w:t>ortality of beech is continuing</w:t>
        </w:r>
      </w:ins>
      <w:ins w:id="188" w:author="Phil Martin" w:date="2015-04-16T10:15:00Z">
        <w:r w:rsidR="00E45B64">
          <w:rPr>
            <w:rFonts w:ascii="Arial" w:hAnsi="Arial" w:cs="Arial"/>
            <w:color w:val="000000"/>
            <w:lang w:eastAsia="en-GB" w:bidi="ar-SA"/>
          </w:rPr>
          <w:t>.</w:t>
        </w:r>
      </w:ins>
      <w:ins w:id="189" w:author="Phil Martin" w:date="2015-04-15T16:25:00Z">
        <w:r w:rsidR="00E45B64">
          <w:rPr>
            <w:rFonts w:ascii="Arial" w:hAnsi="Arial" w:cs="Arial"/>
            <w:color w:val="000000"/>
            <w:lang w:eastAsia="en-GB" w:bidi="ar-SA"/>
          </w:rPr>
          <w:t xml:space="preserve"> </w:t>
        </w:r>
      </w:ins>
      <w:ins w:id="190" w:author="Phil Martin" w:date="2015-04-16T10:15:00Z">
        <w:r w:rsidR="00E45B64">
          <w:rPr>
            <w:rFonts w:ascii="Arial" w:hAnsi="Arial" w:cs="Arial"/>
            <w:color w:val="000000"/>
            <w:lang w:eastAsia="en-GB" w:bidi="ar-SA"/>
          </w:rPr>
          <w:t>F</w:t>
        </w:r>
      </w:ins>
      <w:ins w:id="191" w:author="Phil Martin" w:date="2015-04-15T16:25:00Z">
        <w:r w:rsidRPr="00A908E5">
          <w:rPr>
            <w:rFonts w:ascii="Arial" w:hAnsi="Arial" w:cs="Arial"/>
            <w:color w:val="000000"/>
            <w:lang w:eastAsia="en-GB" w:bidi="ar-SA"/>
          </w:rPr>
          <w:t xml:space="preserve">or example, </w:t>
        </w:r>
        <w:r w:rsidRPr="00A908E5">
          <w:rPr>
            <w:rFonts w:ascii="Arial" w:hAnsi="Arial" w:cs="Arial"/>
          </w:rPr>
          <w:t xml:space="preserve">between 1996/9 and 2014, 13 subplots declined in BA with an overall mean decline of 32%. </w:t>
        </w:r>
        <w:r>
          <w:rPr>
            <w:rFonts w:ascii="Arial" w:hAnsi="Arial" w:cs="Arial"/>
          </w:rPr>
          <w:t>Rather than the legacy of the 1976 drought, this</w:t>
        </w:r>
        <w:r w:rsidRPr="00A908E5">
          <w:rPr>
            <w:rFonts w:ascii="Arial" w:hAnsi="Arial" w:cs="Arial"/>
          </w:rPr>
          <w:t xml:space="preserve"> may be attributable to the </w:t>
        </w:r>
        <w:proofErr w:type="spellStart"/>
        <w:r w:rsidRPr="00A908E5">
          <w:rPr>
            <w:rFonts w:ascii="Arial" w:hAnsi="Arial" w:cs="Arial"/>
          </w:rPr>
          <w:t>ongoing</w:t>
        </w:r>
        <w:proofErr w:type="spellEnd"/>
        <w:r w:rsidRPr="00A908E5">
          <w:rPr>
            <w:rFonts w:ascii="Arial" w:hAnsi="Arial" w:cs="Arial"/>
          </w:rPr>
          <w:t xml:space="preserve"> effects of climate change in the UK</w:t>
        </w:r>
        <w:r>
          <w:rPr>
            <w:rFonts w:ascii="Arial" w:hAnsi="Arial" w:cs="Arial"/>
          </w:rPr>
          <w:t>. S</w:t>
        </w:r>
        <w:r w:rsidRPr="00A908E5">
          <w:rPr>
            <w:rFonts w:ascii="Arial" w:hAnsi="Arial" w:cs="Arial"/>
            <w:color w:val="000000"/>
            <w:lang w:eastAsia="en-GB" w:bidi="ar-SA"/>
          </w:rPr>
          <w:t xml:space="preserve">ince the 1980s, </w:t>
        </w:r>
        <w:r w:rsidRPr="00A908E5">
          <w:rPr>
            <w:rFonts w:ascii="Arial" w:hAnsi="Arial" w:cs="Arial"/>
            <w:color w:val="000000"/>
            <w:lang w:eastAsia="en-GB"/>
          </w:rPr>
          <w:t>10 of the 12 warmest years in the last 350 have been recorded, with winters becoming wetter and summers slightly drier</w:t>
        </w:r>
        <w:r>
          <w:rPr>
            <w:rFonts w:ascii="Arial" w:hAnsi="Arial" w:cs="Arial"/>
            <w:color w:val="000000"/>
            <w:lang w:eastAsia="en-GB"/>
          </w:rPr>
          <w:t xml:space="preserv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"ISBN" : "9781906360054", "author" : [ { "dropping-particle" : "", "family" : "Jenkins", "given" : "Geoff", "non-dropping-particle" : "", "parse-names" : false, "suffix" : "" }, { "dropping-particle" : "", "family" : "Perry", "given" : "Matthew", "non-dropping-particle" : "", "parse-names" : false, "suffix" : "" }, { "dropping-particle" : "", "family" : "Prior", "given" : "John", "non-dropping-particle" : "", "parse-names" : false, "suffix" : "" }, { "dropping-particle" : "", "family" : "Woodworth", "given" : "Phil", "non-dropping-particle" : "", "parse-names" : false, "suffix" : "" } ], "id" : "ITEM-1", "issue" : "January", "issued" : { "date-parts" : [ [ "2009" ] ] }, "title" : "UKCIP08: the climate of the United Kingdom and recent trends", "type" : "article-journal" }, "uris" : [ "http://www.mendeley.com/documents/?uuid=f45c32f9-863a-4c9a-9cd4-8327632c9768" ] } ], "mendeley" : { "formattedCitation" : "(Jenkins et al., 2009)", "plainTextFormattedCitation" : "(Jenkins et al., 2009)", "previouslyFormattedCitation" : "(Jenkins et al., 2009)" }, "properties" : { "noteIndex" : 0 }, "schema" : "https://github.com/citation-style-language/schema/raw/master/csl-citation.json" }</w:instrText>
        </w:r>
        <w:r>
          <w:rPr>
            <w:rFonts w:ascii="Arial" w:hAnsi="Arial" w:cs="Arial"/>
            <w:color w:val="000000"/>
            <w:lang w:eastAsia="en-GB"/>
          </w:rPr>
          <w:fldChar w:fldCharType="separate"/>
        </w:r>
        <w:r w:rsidRPr="00B25C0D">
          <w:rPr>
            <w:rFonts w:ascii="Arial" w:hAnsi="Arial" w:cs="Arial"/>
            <w:noProof/>
            <w:color w:val="000000"/>
            <w:lang w:eastAsia="en-GB"/>
          </w:rPr>
          <w:t>(Jenkins et al., 2009)</w:t>
        </w:r>
        <w:r>
          <w:rPr>
            <w:rFonts w:ascii="Arial" w:hAnsi="Arial" w:cs="Arial"/>
            <w:color w:val="000000"/>
            <w:lang w:eastAsia="en-GB"/>
          </w:rPr>
          <w:fldChar w:fldCharType="end"/>
        </w:r>
        <w:r w:rsidRPr="00A908E5">
          <w:rPr>
            <w:rFonts w:ascii="Arial" w:hAnsi="Arial" w:cs="Arial"/>
            <w:color w:val="000000"/>
            <w:lang w:eastAsia="en-GB"/>
          </w:rPr>
          <w:t xml:space="preserve">. </w:t>
        </w:r>
        <w:r w:rsidRPr="00A908E5">
          <w:rPr>
            <w:rFonts w:ascii="Arial" w:hAnsi="Arial" w:cs="Arial"/>
            <w:color w:val="000000"/>
            <w:lang w:eastAsia="en-GB" w:bidi="ar-SA"/>
          </w:rPr>
          <w:t>Mortality of beech has been observed throughout</w:t>
        </w:r>
        <w:r w:rsidRPr="00A908E5">
          <w:rPr>
            <w:rFonts w:ascii="Arial" w:hAnsi="Arial" w:cs="Arial"/>
            <w:color w:val="000000"/>
            <w:lang w:eastAsia="en-GB"/>
          </w:rPr>
          <w:t xml:space="preserve"> southern England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"10.1007/BF00477160", "ISSN" : "0049-6979", "author" : [ { "dropping-particle" : "", "family" : "Power", "given" : "S. A.", "non-dropping-particle" : "", "parse-names" : false, "suffix" : "" }, { "dropping-particle" : "", "family" : "Ashmore", "given" : "M. R.", "non-dropping-particle" : "", "parse-names" : false, "suffix" : "" }, { "dropping-particle" : "", "family" : "Ling", "given" : "K. A.", "non-dropping-particle" : "", "parse-names" : false, "suffix" : "" } ], "container-title" : "Water, Air, &amp; Soil Pollution", "id" : "ITEM-1", "issue" : "3", "issued" : { "date-parts" : [ [ "1995" ] ] }, "page" : "1293-1298", "title" : "Recent trends in beech tree health in southern Britain and the influence of soil type", "type" : "article-journal", "volume" : "85" }, "uris" : [ "http://www.mendeley.com/documents/?uuid=ed6028c7-4e24-43c8-8394-b6a9d280baa6" ] } ], "mendeley" : { "formattedCitation" : "(Power et al., 1995)", "plainTextFormattedCitation" : "(Power et al., 1995)", "previouslyFormattedCitation" : "(Power et al., 1995)" }, "properties" : { "noteIndex" : 0 }, "schema" : "https://github.com/citation-style-language/schema/raw/master/csl-citation.json" }</w:instrText>
        </w:r>
        <w:r>
          <w:rPr>
            <w:rFonts w:ascii="Arial" w:hAnsi="Arial" w:cs="Arial"/>
            <w:color w:val="000000"/>
            <w:lang w:eastAsia="en-GB"/>
          </w:rPr>
          <w:fldChar w:fldCharType="separate"/>
        </w:r>
        <w:r w:rsidRPr="00B25C0D">
          <w:rPr>
            <w:rFonts w:ascii="Arial" w:hAnsi="Arial" w:cs="Arial"/>
            <w:noProof/>
            <w:color w:val="000000"/>
            <w:lang w:eastAsia="en-GB"/>
          </w:rPr>
          <w:t>(Power et al., 1995)</w:t>
        </w:r>
        <w:r>
          <w:rPr>
            <w:rFonts w:ascii="Arial" w:hAnsi="Arial" w:cs="Arial"/>
            <w:color w:val="000000"/>
            <w:lang w:eastAsia="en-GB"/>
          </w:rPr>
          <w:fldChar w:fldCharType="end"/>
        </w:r>
        <w:r w:rsidRPr="00A908E5">
          <w:rPr>
            <w:rFonts w:ascii="Arial" w:hAnsi="Arial" w:cs="Arial"/>
            <w:color w:val="000000"/>
          </w:rPr>
          <w:t>, which may be attributed to the combined effects of increased summer drought and increased winter waterlogging</w:t>
        </w:r>
        <w:r>
          <w:rPr>
            <w:rFonts w:ascii="Arial" w:hAnsi="Arial" w:cs="Arial"/>
            <w:color w:val="000000"/>
          </w:rPr>
          <w:t xml:space="preserve"> on poorly drained soils</w:t>
        </w:r>
        <w:r w:rsidRPr="00A908E5">
          <w:rPr>
            <w:rFonts w:ascii="Arial" w:hAnsi="Arial" w:cs="Arial"/>
            <w:color w:val="000000"/>
          </w:rPr>
          <w:t>, which impedes root growth</w:t>
        </w:r>
        <w:r>
          <w:rPr>
            <w:rFonts w:ascii="Arial" w:hAnsi="Arial" w:cs="Arial"/>
            <w:color w:val="000000"/>
          </w:rPr>
          <w:t xml:space="preserve"> and thereby increases vulnerability to drought</w:t>
        </w:r>
        <w:r w:rsidRPr="00A908E5">
          <w:rPr>
            <w:rFonts w:ascii="Arial" w:hAnsi="Arial" w:cs="Arial"/>
            <w:color w:val="000000"/>
          </w:rPr>
          <w:t xml:space="preserve"> </w:t>
        </w:r>
        <w:r>
          <w:rPr>
            <w:rFonts w:ascii="Arial" w:hAnsi="Arial" w:cs="Arial"/>
            <w:color w:val="000000"/>
          </w:rPr>
          <w:fldChar w:fldCharType="begin" w:fldLock="1"/>
        </w:r>
        <w:r>
          <w:rPr>
            <w:rFonts w:ascii="Arial" w:hAnsi="Arial" w:cs="Arial"/>
            <w:color w:val="000000"/>
          </w:rPr>
          <w:instrText>ADDIN CSL_CITATION { "citationItems" : [ { "id" : "ITEM-1", "itemData" : { "DOI" : "http://dx.doi.org/10.5751/ES-04308-160413", "ISSN" : "17083087", "abstract" : "This case study suggests that for protected areas to be effective over the long term, social structures and institutions as well as environmental processes require adaptive capacity.", "author" : [ { "dropping-particle" : "", "family" : "Newton", "given" : "Adrian C.", "non-dropping-particle" : "", "parse-names" : false, "suffix" : "" } ], "container-title" : "Ecology and Society", "id" : "ITEM-1", "issue" : "4", "issued" : { "date-parts" : [ [ "2011" ] ] }, "title" : "Social-ecological resilience and biodiversity conservation in a 900-yearold protected area", "type" : "article-journal", "volume" : "16" }, "uris" : [ "http://www.mendeley.com/documents/?uuid=96df5da6-3a6b-4d11-bc9d-2de042629fe0" ] } ], "mendeley" : { "formattedCitation" : "(Newton, 2011)", "plainTextFormattedCitation" : "(Newton, 2011)", "previouslyFormattedCitation" : "(Newton, 2011)" }, "properties" : { "noteIndex" : 0 }, "schema" : "https://github.com/citation-style-language/schema/raw/master/csl-citation.json" }</w:instrText>
        </w:r>
        <w:r>
          <w:rPr>
            <w:rFonts w:ascii="Arial" w:hAnsi="Arial" w:cs="Arial"/>
            <w:color w:val="000000"/>
          </w:rPr>
          <w:fldChar w:fldCharType="separate"/>
        </w:r>
        <w:r w:rsidRPr="00B25C0D">
          <w:rPr>
            <w:rFonts w:ascii="Arial" w:hAnsi="Arial" w:cs="Arial"/>
            <w:noProof/>
            <w:color w:val="000000"/>
          </w:rPr>
          <w:t>(Newton, 2011)</w:t>
        </w:r>
        <w:r>
          <w:rPr>
            <w:rFonts w:ascii="Arial" w:hAnsi="Arial" w:cs="Arial"/>
            <w:color w:val="000000"/>
          </w:rPr>
          <w:fldChar w:fldCharType="end"/>
        </w:r>
        <w:r>
          <w:rPr>
            <w:rFonts w:ascii="Arial" w:hAnsi="Arial" w:cs="Arial"/>
            <w:color w:val="000000"/>
          </w:rPr>
          <w:t>.</w:t>
        </w:r>
      </w:ins>
      <w:ins w:id="192" w:author="Phil Martin" w:date="2015-04-16T09:25:00Z">
        <w:r w:rsidR="00FB7951">
          <w:rPr>
            <w:rFonts w:ascii="Arial" w:hAnsi="Arial" w:cs="Arial"/>
            <w:color w:val="000000"/>
          </w:rPr>
          <w:t xml:space="preserve"> </w:t>
        </w:r>
      </w:ins>
    </w:p>
    <w:p w:rsidR="00E45B64" w:rsidRDefault="00E45B64" w:rsidP="00513075">
      <w:pPr>
        <w:spacing w:line="360" w:lineRule="auto"/>
        <w:contextualSpacing/>
        <w:rPr>
          <w:ins w:id="193" w:author="Phil Martin" w:date="2015-04-16T10:16:00Z"/>
          <w:rFonts w:ascii="Arial" w:hAnsi="Arial" w:cs="Arial"/>
          <w:color w:val="000000"/>
        </w:rPr>
      </w:pPr>
    </w:p>
    <w:p w:rsidR="003F7947" w:rsidRPr="003F7947" w:rsidRDefault="00FB7951" w:rsidP="00513075">
      <w:pPr>
        <w:spacing w:line="360" w:lineRule="auto"/>
        <w:contextualSpacing/>
        <w:rPr>
          <w:ins w:id="194" w:author="Phil Martin" w:date="2015-04-15T16:25:00Z"/>
          <w:rFonts w:ascii="Arial" w:hAnsi="Arial" w:cs="Arial"/>
          <w:color w:val="000000"/>
          <w:rPrChange w:id="195" w:author="Phil Martin" w:date="2015-04-15T16:25:00Z">
            <w:rPr>
              <w:ins w:id="196" w:author="Phil Martin" w:date="2015-04-15T16:25:00Z"/>
              <w:rFonts w:ascii="Arial" w:hAnsi="Arial" w:cs="Arial"/>
              <w:bCs/>
            </w:rPr>
          </w:rPrChange>
        </w:rPr>
      </w:pPr>
      <w:ins w:id="197" w:author="Phil Martin" w:date="2015-04-16T09:25:00Z">
        <w:r>
          <w:rPr>
            <w:rFonts w:ascii="Arial" w:hAnsi="Arial" w:cs="Arial"/>
            <w:color w:val="000000"/>
          </w:rPr>
          <w:t xml:space="preserve">Recently the potential impacts of climate change and associated increases in the incidence of drought, pest attack and disease outbreaks have been highlighted by </w:t>
        </w:r>
      </w:ins>
      <w:ins w:id="198" w:author="Phil Martin" w:date="2015-04-16T09:27:00Z">
        <w:r>
          <w:rPr>
            <w:rFonts w:ascii="Arial" w:hAnsi="Arial" w:cs="Arial"/>
            <w:color w:val="000000"/>
          </w:rPr>
          <w:fldChar w:fldCharType="begin" w:fldLock="1"/>
        </w:r>
      </w:ins>
      <w:r>
        <w:rPr>
          <w:rFonts w:ascii="Arial" w:hAnsi="Arial" w:cs="Arial"/>
          <w:color w:val="000000"/>
        </w:rPr>
        <w:instrText>ADDIN CSL_CITATION { "citationItems" : [ { "id" : "ITEM-1", "itemData" : { "DOI" : "10.1016/j.foreco.2009.09.001", "ISBN" : "0378-1127", "ISSN" : "03781127", "PMID" : "510", "abstract" : "Greenhouse gas emissions have significantly altered global climate, and will continue to do so in the future. Increases in the frequency, duration, and/or severity of drought and heat stress associated with climate change could fundamentally alter the composition, structure, and biogeography of forests in many regions. Of particular concern are potential increases in tree mortality associated with climate-induced physiological stress and interactions with other climate-mediated processes such as insect outbreaks and wildfire. Despite this risk, existing projections of tree mortality are based on models that lack functionally realistic mortality mechanisms, and there has been no attempt to track observations of climate-driven tree mortality globally. Here we present the first global assessment of recent tree mortality attributed to drought and heat stress. Although episodic mortality occurs in the absence of climate change, studies compiled here suggest that at least some of the world's forested ecosystems already may be responding to climate change and raise concern that forests may become increasingly vulnerable to higher background tree mortality rates and die-off in response to future warming and drought, even in environments that are not normally considered water-limited. This further suggests risks to ecosystem services, including the loss of sequestered forest carbon and associated atmospheric feedbacks. Our review also identifies key information gaps and scientific uncertainties that currently hinder our ability to predict tree mortality in response to climate change and emphasizes the need for a globally coordinated observation system. Overall, our review reveals the potential for amplified tree mortality due to drought and heat in forests worldwide.", "author" : [ { "dropping-particle" : "", "family" : "Allen", "given" : "Craig D.", "non-dropping-particle" : "", "parse-names" : false, "suffix" : "" }, { "dropping-particle" : "", "family" : "Macalady", "given" : "Alison K.", "non-dropping-particle" : "", "parse-names" : false, "suffix" : "" }, { "dropping-particle" : "", "family" : "Chenchouni", "given" : "Haroun", "non-dropping-particle" : "", "parse-names" : false, "suffix" : "" }, { "dropping-particle" : "", "family" : "Bachelet", "given" : "Dominique", "non-dropping-particle" : "", "parse-names" : false, "suffix" : "" }, { "dropping-particle" : "", "family" : "McDowell", "given" : "Nate", "non-dropping-particle" : "", "parse-names" : false, "suffix" : "" }, { "dropping-particle" : "", "family" : "Vennetier", "given" : "Michel", "non-dropping-particle" : "", "parse-names" : false, "suffix" : "" }, { "dropping-particle" : "", "family" : "Kitzberger", "given" : "Thomas", "non-dropping-particle" : "", "parse-names" : false, "suffix" : "" }, { "dropping-particle" : "", "family" : "Rigling", "given" : "Andreas", "non-dropping-particle" : "", "parse-names" : false, "suffix" : "" }, { "dropping-particle" : "", "family" : "Breshears", "given" : "David D.", "non-dropping-particle" : "", "parse-names" : false, "suffix" : "" }, { "dropping-particle" : "", "family" : "Hogg", "given" : "E. H (Ted)", "non-dropping-particle" : "", "parse-names" : false, "suffix" : "" }, { "dropping-particle" : "", "family" : "Gonzalez", "given" : "Patrick", "non-dropping-particle" : "", "parse-names" : false, "suffix" : "" }, { "dropping-particle" : "", "family" : "Fensham", "given" : "Rod", "non-dropping-particle" : "", "parse-names" : false, "suffix" : "" }, { "dropping-particle" : "", "family" : "Zhang", "given" : "Zhen", "non-dropping-particle" : "", "parse-names" : false, "suffix" : "" }, { "dropping-particle" : "", "family" : "Castro", "given" : "Jorge", "non-dropping-particle" : "", "parse-names" : false, "suffix" : "" }, { "dropping-particle" : "", "family" : "Demidova", "given" : "Natalia", "non-dropping-particle" : "", "parse-names" : false, "suffix" : "" }, { "dropping-particle" : "", "family" : "Lim", "given" : "Jong Hwan", "non-dropping-particle" : "", "parse-names" : false, "suffix" : "" }, { "dropping-particle" : "", "family" : "Allard", "given" : "Gillian", "non-dropping-particle" : "", "parse-names" : false, "suffix" : "" }, { "dropping-particle" : "", "family" : "Running", "given" : "Steven W.", "non-dropping-particle" : "", "parse-names" : false, "suffix" : "" }, { "dropping-particle" : "", "family" : "Semerci", "given" : "Akkin", "non-dropping-particle" : "", "parse-names" : false, "suffix" : "" }, { "dropping-particle" : "", "family" : "Cobb", "given" : "Neil", "non-dropping-particle" : "", "parse-names" : false, "suffix" : "" } ], "container-title" : "Forest Ecology and Management", "id" : "ITEM-1", "issue" : "4", "issued" : { "date-parts" : [ [ "2010" ] ] }, "page" : "660-684", "title" : "A global overview of drought and heat-induced tree mortality reveals emerging climate change risks for forests", "type" : "article-journal", "volume" : "259" }, "uris" : [ "http://www.mendeley.com/documents/?uuid=92ef513f-2d51-4d52-8181-d0e105282b55" ] } ], "mendeley" : { "formattedCitation" : "(Allen et al., 2010)", "manualFormatting" : "Allen et al. (2010)", "plainTextFormattedCitation" : "(Allen et al., 2010)", "previouslyFormattedCitation" : "(Allen et al., 2010)" }, "properties" : { "noteIndex" : 0 }, "schema" : "https://github.com/citation-style-language/schema/raw/master/csl-citation.json" }</w:instrText>
      </w:r>
      <w:r>
        <w:rPr>
          <w:rFonts w:ascii="Arial" w:hAnsi="Arial" w:cs="Arial"/>
          <w:color w:val="000000"/>
        </w:rPr>
        <w:fldChar w:fldCharType="separate"/>
      </w:r>
      <w:r>
        <w:rPr>
          <w:rFonts w:ascii="Arial" w:hAnsi="Arial" w:cs="Arial"/>
          <w:noProof/>
          <w:color w:val="000000"/>
        </w:rPr>
        <w:t>Allen et al. (</w:t>
      </w:r>
      <w:r w:rsidRPr="00FB7951">
        <w:rPr>
          <w:rFonts w:ascii="Arial" w:hAnsi="Arial" w:cs="Arial"/>
          <w:noProof/>
          <w:color w:val="000000"/>
        </w:rPr>
        <w:t>2010)</w:t>
      </w:r>
      <w:ins w:id="199" w:author="Phil Martin" w:date="2015-04-16T09:27:00Z">
        <w:r>
          <w:rPr>
            <w:rFonts w:ascii="Arial" w:hAnsi="Arial" w:cs="Arial"/>
            <w:color w:val="000000"/>
          </w:rPr>
          <w:fldChar w:fldCharType="end"/>
        </w:r>
        <w:r>
          <w:rPr>
            <w:rFonts w:ascii="Arial" w:hAnsi="Arial" w:cs="Arial"/>
            <w:color w:val="000000"/>
          </w:rPr>
          <w:t xml:space="preserve"> and </w:t>
        </w:r>
      </w:ins>
      <w:r>
        <w:rPr>
          <w:rFonts w:ascii="Arial" w:hAnsi="Arial" w:cs="Arial"/>
          <w:color w:val="000000"/>
        </w:rPr>
        <w:fldChar w:fldCharType="begin" w:fldLock="1"/>
      </w:r>
      <w:r>
        <w:rPr>
          <w:rFonts w:ascii="Arial" w:hAnsi="Arial" w:cs="Arial"/>
          <w:color w:val="000000"/>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et al., 2014)", "manualFormatting" : "Scholes et al. (2014)", "plainTextFormattedCitation" : "(Scholes et al., 2014)", "previouslyFormattedCitation" : "(Scholes et al., 2014)" }, "properties" : { "noteIndex" : 0 }, "schema" : "https://github.com/citation-style-language/schema/raw/master/csl-citation.json" }</w:instrText>
      </w:r>
      <w:r>
        <w:rPr>
          <w:rFonts w:ascii="Arial" w:hAnsi="Arial" w:cs="Arial"/>
          <w:color w:val="000000"/>
        </w:rPr>
        <w:fldChar w:fldCharType="separate"/>
      </w:r>
      <w:r>
        <w:rPr>
          <w:rFonts w:ascii="Arial" w:hAnsi="Arial" w:cs="Arial"/>
          <w:noProof/>
          <w:color w:val="000000"/>
        </w:rPr>
        <w:t>Scholes et al. (</w:t>
      </w:r>
      <w:r w:rsidRPr="00FB7951">
        <w:rPr>
          <w:rFonts w:ascii="Arial" w:hAnsi="Arial" w:cs="Arial"/>
          <w:noProof/>
          <w:color w:val="000000"/>
        </w:rPr>
        <w:t>2014)</w:t>
      </w:r>
      <w:r>
        <w:rPr>
          <w:rFonts w:ascii="Arial" w:hAnsi="Arial" w:cs="Arial"/>
          <w:color w:val="000000"/>
        </w:rPr>
        <w:fldChar w:fldCharType="end"/>
      </w:r>
      <w:ins w:id="200" w:author="Phil Martin" w:date="2015-04-16T09:28:00Z">
        <w:r>
          <w:rPr>
            <w:rFonts w:ascii="Arial" w:hAnsi="Arial" w:cs="Arial"/>
            <w:color w:val="000000"/>
          </w:rPr>
          <w:t xml:space="preserve"> who </w:t>
        </w:r>
      </w:ins>
      <w:ins w:id="201" w:author="Phil Martin" w:date="2015-04-16T09:29:00Z">
        <w:r w:rsidR="00EF313B">
          <w:rPr>
            <w:rFonts w:ascii="Arial" w:hAnsi="Arial" w:cs="Arial"/>
            <w:color w:val="000000"/>
          </w:rPr>
          <w:t>gav</w:t>
        </w:r>
        <w:r>
          <w:rPr>
            <w:rFonts w:ascii="Arial" w:hAnsi="Arial" w:cs="Arial"/>
            <w:color w:val="000000"/>
          </w:rPr>
          <w:t xml:space="preserve">e </w:t>
        </w:r>
      </w:ins>
      <w:ins w:id="202" w:author="Phil Martin" w:date="2015-04-16T10:17:00Z">
        <w:r w:rsidR="00E45B64">
          <w:rPr>
            <w:rFonts w:ascii="Arial" w:hAnsi="Arial" w:cs="Arial"/>
            <w:color w:val="000000"/>
          </w:rPr>
          <w:t xml:space="preserve">132 </w:t>
        </w:r>
      </w:ins>
      <w:ins w:id="203" w:author="Phil Martin" w:date="2015-04-16T09:29:00Z">
        <w:r>
          <w:rPr>
            <w:rFonts w:ascii="Arial" w:hAnsi="Arial" w:cs="Arial"/>
            <w:color w:val="000000"/>
          </w:rPr>
          <w:t xml:space="preserve">examples of </w:t>
        </w:r>
      </w:ins>
      <w:ins w:id="204" w:author="Phil Martin" w:date="2015-04-16T09:30:00Z">
        <w:r w:rsidR="00EF313B">
          <w:rPr>
            <w:rFonts w:ascii="Arial" w:hAnsi="Arial" w:cs="Arial"/>
            <w:color w:val="000000"/>
          </w:rPr>
          <w:t xml:space="preserve">forest mortality attributable to heat stress since 1970. These reviews indicated that the effects of drought </w:t>
        </w:r>
      </w:ins>
      <w:ins w:id="205" w:author="Phil Martin" w:date="2015-04-16T09:31:00Z">
        <w:r w:rsidR="00EF313B">
          <w:rPr>
            <w:rFonts w:ascii="Arial" w:hAnsi="Arial" w:cs="Arial"/>
            <w:color w:val="000000"/>
          </w:rPr>
          <w:t xml:space="preserve">can range from local to regional die-off, </w:t>
        </w:r>
      </w:ins>
      <w:ins w:id="206" w:author="Phil Martin" w:date="2015-04-16T09:32:00Z">
        <w:r w:rsidR="00EF313B">
          <w:rPr>
            <w:rFonts w:ascii="Arial" w:hAnsi="Arial" w:cs="Arial"/>
            <w:color w:val="000000"/>
          </w:rPr>
          <w:t xml:space="preserve">and </w:t>
        </w:r>
      </w:ins>
      <w:ins w:id="207" w:author="Phil Martin" w:date="2015-04-16T09:31:00Z">
        <w:r w:rsidR="00EF313B">
          <w:rPr>
            <w:rFonts w:ascii="Arial" w:hAnsi="Arial" w:cs="Arial"/>
            <w:color w:val="000000"/>
          </w:rPr>
          <w:t xml:space="preserve">have occurred on all forested continents and </w:t>
        </w:r>
      </w:ins>
      <w:ins w:id="208" w:author="Phil Martin" w:date="2015-04-16T09:32:00Z">
        <w:r w:rsidR="00EF313B">
          <w:rPr>
            <w:rFonts w:ascii="Arial" w:hAnsi="Arial" w:cs="Arial"/>
            <w:color w:val="000000"/>
          </w:rPr>
          <w:t>in diverse climates.</w:t>
        </w:r>
      </w:ins>
      <w:ins w:id="209" w:author="Phil Martin" w:date="2015-04-16T09:39:00Z">
        <w:r w:rsidR="00EF313B">
          <w:rPr>
            <w:rFonts w:ascii="Arial" w:hAnsi="Arial" w:cs="Arial"/>
            <w:color w:val="000000"/>
          </w:rPr>
          <w:t xml:space="preserve"> However, </w:t>
        </w:r>
        <w:r w:rsidR="00BB4BF7">
          <w:rPr>
            <w:rFonts w:ascii="Arial" w:hAnsi="Arial" w:cs="Arial"/>
            <w:color w:val="000000"/>
          </w:rPr>
          <w:t xml:space="preserve">many of the examples provided by </w:t>
        </w:r>
      </w:ins>
      <w:ins w:id="210" w:author="Phil Martin" w:date="2015-04-16T09:40:00Z">
        <w:r w:rsidR="00BB4BF7">
          <w:rPr>
            <w:rFonts w:ascii="Arial" w:hAnsi="Arial" w:cs="Arial"/>
            <w:color w:val="000000"/>
          </w:rPr>
          <w:fldChar w:fldCharType="begin" w:fldLock="1"/>
        </w:r>
        <w:r w:rsidR="00BB4BF7">
          <w:rPr>
            <w:rFonts w:ascii="Arial" w:hAnsi="Arial" w:cs="Arial"/>
            <w:color w:val="000000"/>
          </w:rPr>
          <w:instrText>ADDIN CSL_CITATION { "citationItems" : [ { "id" : "ITEM-1", "itemData" : { "DOI" : "10.1016/j.foreco.2009.09.001", "ISBN" : "0378-1127", "ISSN" : "03781127", "PMID" : "510", "abstract" : "Greenhouse gas emissions have significantly altered global climate, and will continue to do so in the future. Increases in the frequency, duration, and/or severity of drought and heat stress associated with climate change could fundamentally alter the composition, structure, and biogeography of forests in many regions. Of particular concern are potential increases in tree mortality associated with climate-induced physiological stress and interactions with other climate-mediated processes such as insect outbreaks and wildfire. Despite this risk, existing projections of tree mortality are based on models that lack functionally realistic mortality mechanisms, and there has been no attempt to track observations of climate-driven tree mortality globally. Here we present the first global assessment of recent tree mortality attributed to drought and heat stress. Although episodic mortality occurs in the absence of climate change, studies compiled here suggest that at least some of the world's forested ecosystems already may be responding to climate change and raise concern that forests may become increasingly vulnerable to higher background tree mortality rates and die-off in response to future warming and drought, even in environments that are not normally considered water-limited. This further suggests risks to ecosystem services, including the loss of sequestered forest carbon and associated atmospheric feedbacks. Our review also identifies key information gaps and scientific uncertainties that currently hinder our ability to predict tree mortality in response to climate change and emphasizes the need for a globally coordinated observation system. Overall, our review reveals the potential for amplified tree mortality due to drought and heat in forests worldwide.", "author" : [ { "dropping-particle" : "", "family" : "Allen", "given" : "Craig D.", "non-dropping-particle" : "", "parse-names" : false, "suffix" : "" }, { "dropping-particle" : "", "family" : "Macalady", "given" : "Alison K.", "non-dropping-particle" : "", "parse-names" : false, "suffix" : "" }, { "dropping-particle" : "", "family" : "Chenchouni", "given" : "Haroun", "non-dropping-particle" : "", "parse-names" : false, "suffix" : "" }, { "dropping-particle" : "", "family" : "Bachelet", "given" : "Dominique", "non-dropping-particle" : "", "parse-names" : false, "suffix" : "" }, { "dropping-particle" : "", "family" : "McDowell", "given" : "Nate", "non-dropping-particle" : "", "parse-names" : false, "suffix" : "" }, { "dropping-particle" : "", "family" : "Vennetier", "given" : "Michel", "non-dropping-particle" : "", "parse-names" : false, "suffix" : "" }, { "dropping-particle" : "", "family" : "Kitzberger", "given" : "Thomas", "non-dropping-particle" : "", "parse-names" : false, "suffix" : "" }, { "dropping-particle" : "", "family" : "Rigling", "given" : "Andreas", "non-dropping-particle" : "", "parse-names" : false, "suffix" : "" }, { "dropping-particle" : "", "family" : "Breshears", "given" : "David D.", "non-dropping-particle" : "", "parse-names" : false, "suffix" : "" }, { "dropping-particle" : "", "family" : "Hogg", "given" : "E. H (Ted)", "non-dropping-particle" : "", "parse-names" : false, "suffix" : "" }, { "dropping-particle" : "", "family" : "Gonzalez", "given" : "Patrick", "non-dropping-particle" : "", "parse-names" : false, "suffix" : "" }, { "dropping-particle" : "", "family" : "Fensham", "given" : "Rod", "non-dropping-particle" : "", "parse-names" : false, "suffix" : "" }, { "dropping-particle" : "", "family" : "Zhang", "given" : "Zhen", "non-dropping-particle" : "", "parse-names" : false, "suffix" : "" }, { "dropping-particle" : "", "family" : "Castro", "given" : "Jorge", "non-dropping-particle" : "", "parse-names" : false, "suffix" : "" }, { "dropping-particle" : "", "family" : "Demidova", "given" : "Natalia", "non-dropping-particle" : "", "parse-names" : false, "suffix" : "" }, { "dropping-particle" : "", "family" : "Lim", "given" : "Jong Hwan", "non-dropping-particle" : "", "parse-names" : false, "suffix" : "" }, { "dropping-particle" : "", "family" : "Allard", "given" : "Gillian", "non-dropping-particle" : "", "parse-names" : false, "suffix" : "" }, { "dropping-particle" : "", "family" : "Running", "given" : "Steven W.", "non-dropping-particle" : "", "parse-names" : false, "suffix" : "" }, { "dropping-particle" : "", "family" : "Semerci", "given" : "Akkin", "non-dropping-particle" : "", "parse-names" : false, "suffix" : "" }, { "dropping-particle" : "", "family" : "Cobb", "given" : "Neil", "non-dropping-particle" : "", "parse-names" : false, "suffix" : "" } ], "container-title" : "Forest Ecology and Management", "id" : "ITEM-1", "issue" : "4", "issued" : { "date-parts" : [ [ "2010" ] ] }, "page" : "660-684", "title" : "A global overview of drought and heat-induced tree mortality reveals emerging climate change risks for forests", "type" : "article-journal", "volume" : "259" }, "uris" : [ "http://www.mendeley.com/documents/?uuid=92ef513f-2d51-4d52-8181-d0e105282b55" ] } ], "mendeley" : { "formattedCitation" : "(Allen et al., 2010)", "manualFormatting" : "Allen et al. (2010)", "plainTextFormattedCitation" : "(Allen et al., 2010)", "previouslyFormattedCitation" : "(Allen et al., 2010)" }, "properties" : { "noteIndex" : 0 }, "schema" : "https://github.com/citation-style-language/schema/raw/master/csl-citation.json" }</w:instrText>
        </w:r>
        <w:r w:rsidR="00BB4BF7">
          <w:rPr>
            <w:rFonts w:ascii="Arial" w:hAnsi="Arial" w:cs="Arial"/>
            <w:color w:val="000000"/>
          </w:rPr>
          <w:fldChar w:fldCharType="separate"/>
        </w:r>
        <w:r w:rsidR="00BB4BF7">
          <w:rPr>
            <w:rFonts w:ascii="Arial" w:hAnsi="Arial" w:cs="Arial"/>
            <w:noProof/>
            <w:color w:val="000000"/>
          </w:rPr>
          <w:t>Allen et al. (</w:t>
        </w:r>
        <w:r w:rsidR="00BB4BF7" w:rsidRPr="00FB7951">
          <w:rPr>
            <w:rFonts w:ascii="Arial" w:hAnsi="Arial" w:cs="Arial"/>
            <w:noProof/>
            <w:color w:val="000000"/>
          </w:rPr>
          <w:t>2010)</w:t>
        </w:r>
        <w:r w:rsidR="00BB4BF7">
          <w:rPr>
            <w:rFonts w:ascii="Arial" w:hAnsi="Arial" w:cs="Arial"/>
            <w:color w:val="000000"/>
          </w:rPr>
          <w:fldChar w:fldCharType="end"/>
        </w:r>
        <w:r w:rsidR="00BB4BF7">
          <w:rPr>
            <w:rFonts w:ascii="Arial" w:hAnsi="Arial" w:cs="Arial"/>
            <w:color w:val="000000"/>
          </w:rPr>
          <w:t xml:space="preserve"> and </w:t>
        </w:r>
        <w:r w:rsidR="00BB4BF7">
          <w:rPr>
            <w:rFonts w:ascii="Arial" w:hAnsi="Arial" w:cs="Arial"/>
            <w:color w:val="000000"/>
          </w:rPr>
          <w:fldChar w:fldCharType="begin" w:fldLock="1"/>
        </w:r>
        <w:r w:rsidR="00BB4BF7">
          <w:rPr>
            <w:rFonts w:ascii="Arial" w:hAnsi="Arial" w:cs="Arial"/>
            <w:color w:val="000000"/>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et al., 2014)", "manualFormatting" : "Scholes et al. (2014)", "plainTextFormattedCitation" : "(Scholes et al., 2014)", "previouslyFormattedCitation" : "(Scholes et al., 2014)" }, "properties" : { "noteIndex" : 0 }, "schema" : "https://github.com/citation-style-language/schema/raw/master/csl-citation.json" }</w:instrText>
        </w:r>
        <w:r w:rsidR="00BB4BF7">
          <w:rPr>
            <w:rFonts w:ascii="Arial" w:hAnsi="Arial" w:cs="Arial"/>
            <w:color w:val="000000"/>
          </w:rPr>
          <w:fldChar w:fldCharType="separate"/>
        </w:r>
        <w:r w:rsidR="00BB4BF7">
          <w:rPr>
            <w:rFonts w:ascii="Arial" w:hAnsi="Arial" w:cs="Arial"/>
            <w:noProof/>
            <w:color w:val="000000"/>
          </w:rPr>
          <w:t>Scholes et al. (</w:t>
        </w:r>
        <w:r w:rsidR="00BB4BF7" w:rsidRPr="00FB7951">
          <w:rPr>
            <w:rFonts w:ascii="Arial" w:hAnsi="Arial" w:cs="Arial"/>
            <w:noProof/>
            <w:color w:val="000000"/>
          </w:rPr>
          <w:t>2014)</w:t>
        </w:r>
        <w:r w:rsidR="00BB4BF7">
          <w:rPr>
            <w:rFonts w:ascii="Arial" w:hAnsi="Arial" w:cs="Arial"/>
            <w:color w:val="000000"/>
          </w:rPr>
          <w:fldChar w:fldCharType="end"/>
        </w:r>
        <w:r w:rsidR="00BB4BF7">
          <w:rPr>
            <w:rFonts w:ascii="Arial" w:hAnsi="Arial" w:cs="Arial"/>
            <w:color w:val="000000"/>
          </w:rPr>
          <w:t xml:space="preserve"> are based on relatively short-term observations, with few studies </w:t>
        </w:r>
      </w:ins>
      <w:ins w:id="211" w:author="Phil Martin" w:date="2015-04-16T09:41:00Z">
        <w:r w:rsidR="00BB4BF7">
          <w:rPr>
            <w:rFonts w:ascii="Arial" w:hAnsi="Arial" w:cs="Arial"/>
            <w:color w:val="000000"/>
          </w:rPr>
          <w:t xml:space="preserve">analysing the process of forest dieback over multiple decades, as we have done in this study. </w:t>
        </w:r>
      </w:ins>
      <w:ins w:id="212" w:author="Phil Martin" w:date="2015-04-16T09:45:00Z">
        <w:r w:rsidR="00BB4BF7">
          <w:rPr>
            <w:rFonts w:ascii="Arial" w:hAnsi="Arial" w:cs="Arial"/>
            <w:color w:val="000000"/>
          </w:rPr>
          <w:t xml:space="preserve">Such long term datasets are </w:t>
        </w:r>
      </w:ins>
      <w:ins w:id="213" w:author="Phil Martin" w:date="2015-04-16T09:46:00Z">
        <w:r w:rsidR="00BB4BF7">
          <w:rPr>
            <w:rFonts w:ascii="Arial" w:hAnsi="Arial" w:cs="Arial"/>
            <w:color w:val="000000"/>
          </w:rPr>
          <w:t>vital for improving understanding of forest dynamics</w:t>
        </w:r>
      </w:ins>
      <w:ins w:id="214" w:author="Phil Martin" w:date="2015-04-16T09:48:00Z">
        <w:r w:rsidR="00BB4BF7">
          <w:rPr>
            <w:rFonts w:ascii="Arial" w:hAnsi="Arial" w:cs="Arial"/>
            <w:color w:val="000000"/>
          </w:rPr>
          <w:t xml:space="preserve"> </w:t>
        </w:r>
        <w:r w:rsidR="00BB4BF7">
          <w:rPr>
            <w:rFonts w:ascii="Arial" w:hAnsi="Arial" w:cs="Arial"/>
            <w:color w:val="000000"/>
            <w:lang w:eastAsia="en-GB" w:bidi="ar-SA"/>
          </w:rPr>
          <w:fldChar w:fldCharType="begin" w:fldLock="1"/>
        </w:r>
        <w:r w:rsidR="00BB4BF7">
          <w:rPr>
            <w:rFonts w:ascii="Arial" w:hAnsi="Arial" w:cs="Arial"/>
            <w:color w:val="000000"/>
            <w:lang w:eastAsia="en-GB" w:bidi="ar-SA"/>
          </w:rPr>
          <w:instrText>ADDIN CSL_CITATION { "citationItems" : [ { "id" : "ITEM-1", "itemData" : { "DOI" : "10.1007/978-90-481-8782-9_4", "ISBN" : "978-90-481-8781-2", "author" : [ { "dropping-particle" : "", "family" : "Schimming", "given" : "Claus-G.", "non-dropping-particle" : "", "parse-names" : false, "suffix" : "" }, { "dropping-particle" : "", "family" : "Augustin", "given" : "Sabine", "non-dropping-particle" : "", "parse-names" : false, "suffix" : "" }, { "dropping-particle" : "", "family" : "Karez", "given" : "Rolf", "non-dropping-particle" : "", "parse-names" : false, "suffix" : "" } ], "container-title" : "Long-Term Ecological Research SE  - 4", "editor" : [ { "dropping-particle" : "", "family" : "M\u00fcller", "given" : "Felix", "non-dropping-particle" : "", "parse-names" : false, "suffix" : "" }, { "dropping-particle" : "", "family" : "Baessler", "given" : "Cornelia", "non-dropping-particle" : "", "parse-names" : false, "suffix" : "" }, { "dropping-particle" : "", "family" : "Schubert", "given" : "Hendrik", "non-dropping-particle" : "", "parse-names" : false, "suffix" : "" }, { "dropping-particle" : "", "family" : "Klotz", "given" : "Stefan", "non-dropping-particle" : "", "parse-names" : false, "suffix" : "" } ], "id" : "ITEM-1", "issued" : { "date-parts" : [ [ "2010" ] ] }, "language" : "English", "page" : "39-55", "publisher" : "Springer Netherlands", "title" : "The Scientific Potential of Environmental Monitoring", "type" : "chapter" }, "uris" : [ "http://www.mendeley.com/documents/?uuid=5a0c0ab9-1b73-495f-9436-8d29f12da28c" ] } ], "mendeley" : { "formattedCitation" : "(Schimming et al., 2010)", "plainTextFormattedCitation" : "(Schimming et al., 2010)", "previouslyFormattedCitation" : "(Schimming et al., 2010)" }, "properties" : { "noteIndex" : 0 }, "schema" : "https://github.com/citation-style-language/schema/raw/master/csl-citation.json" }</w:instrText>
        </w:r>
        <w:r w:rsidR="00BB4BF7">
          <w:rPr>
            <w:rFonts w:ascii="Arial" w:hAnsi="Arial" w:cs="Arial"/>
            <w:color w:val="000000"/>
            <w:lang w:eastAsia="en-GB" w:bidi="ar-SA"/>
          </w:rPr>
          <w:fldChar w:fldCharType="separate"/>
        </w:r>
        <w:r w:rsidR="00BB4BF7" w:rsidRPr="009A3F17">
          <w:rPr>
            <w:rFonts w:ascii="Arial" w:hAnsi="Arial" w:cs="Arial"/>
            <w:noProof/>
            <w:color w:val="000000"/>
            <w:lang w:eastAsia="en-GB" w:bidi="ar-SA"/>
          </w:rPr>
          <w:t>(Schimming et al., 2010)</w:t>
        </w:r>
        <w:r w:rsidR="00BB4BF7">
          <w:rPr>
            <w:rFonts w:ascii="Arial" w:hAnsi="Arial" w:cs="Arial"/>
            <w:color w:val="000000"/>
            <w:lang w:eastAsia="en-GB" w:bidi="ar-SA"/>
          </w:rPr>
          <w:fldChar w:fldCharType="end"/>
        </w:r>
      </w:ins>
      <w:ins w:id="215" w:author="Phil Martin" w:date="2015-04-16T09:46:00Z">
        <w:r w:rsidR="00BB4BF7">
          <w:rPr>
            <w:rFonts w:ascii="Arial" w:hAnsi="Arial" w:cs="Arial"/>
            <w:color w:val="000000"/>
          </w:rPr>
          <w:t>, particularly following drought</w:t>
        </w:r>
      </w:ins>
      <w:ins w:id="216" w:author="Phil Martin" w:date="2015-04-16T09:47:00Z">
        <w:r w:rsidR="00BB4BF7">
          <w:rPr>
            <w:rFonts w:ascii="Arial" w:hAnsi="Arial" w:cs="Arial"/>
            <w:color w:val="000000"/>
          </w:rPr>
          <w:t xml:space="preserve">s which can cause mortality decades after the occurrence of drought stress </w:t>
        </w:r>
        <w:r w:rsidR="00BB4BF7">
          <w:rPr>
            <w:rFonts w:ascii="Arial" w:hAnsi="Arial" w:cs="Arial"/>
            <w:color w:val="000000"/>
            <w:lang w:eastAsia="en-GB" w:bidi="ar-SA"/>
          </w:rPr>
          <w:fldChar w:fldCharType="begin" w:fldLock="1"/>
        </w:r>
        <w:r w:rsidR="00BB4BF7">
          <w:rPr>
            <w:rFonts w:ascii="Arial" w:hAnsi="Arial" w:cs="Arial"/>
            <w:color w:val="000000"/>
            <w:lang w:eastAsia="en-GB" w:bidi="ar-SA"/>
          </w:rPr>
          <w:instrText>ADDIN CSL_CITATION { "citationItems" : [ { "id" : "ITEM-1", "itemData" : { "DOI" : "10.1890/0012-9658(1998)079[0079:TROSIT]2.0.CO;2", "ISSN" : "0012-9658", "abstract" : "Tree mortality is a critical attribute of forest ecosystems. But the factors responsible for tree mortality are poorly understood, particularly for trees in relatively healthy forests. I evaluated a conceptual model of the tree-mortality process that attributes tree death to a sequence of environmental stresses: long-term stresses that predispose trees to injury by short-term, inciting stresses. Tree-ring growth data from 63 dead overstory oaks (Quercus spp. L.) from seven Midwestern (USA) oak\u2013hickory forests were employed as long-term records of tree vigor. Tree-ring growth data from surviving oaks from the same sites were utilized for comparison and as an indicator of year-to-year variations in environmental stress at each site. Utilizing time-series regression analysis, evidence of the action of inciting stresses was sought in the form of sudden and permanent declines, or interventions, in individual tree growth rates coincident with environmental stresses. Utilizing hierarchical regression analysis, e...", "author" : [ { "dropping-particle" : "", "family" : "Pedersen", "given" : "Brian S.", "non-dropping-particle" : "", "parse-names" : false, "suffix" : "" } ], "container-title" : "Ecology", "id" : "ITEM-1", "issue" : "1", "issued" : { "date-parts" : [ [ "1998", "1", "11" ] ] }, "language" : "EN", "page" : "79-93", "title" : "The role of stress in the mortality of midwestern oaks as indicated by growth prior to death", "type" : "article-journal", "volume" : "79" }, "uris" : [ "http://www.mendeley.com/documents/?uuid=eb89da77-2c5d-4660-a964-099e5dbdb5d0" ] }, { "id" : "ITEM-2", "itemData" : { "DOI" : "10.1890/1051-0761(1999)009[1017:TMOMOO]2.0.CO;2", "ISSN" : "1051-0761", "abstract" : "Tree mortality rates are potential indicators of the impact of environmental stresses on forests. But the relationship between environmental stress and tree mortality is poorly understood, particularly in forests not experiencing epidemic mortality. To determine whether there is a sufficiently direct link between stress and tree mortality to allow mortality rate to serve as a stress bioindicator, I addressed the question: Are trees more likely to die during years when environmental stress is more intense? Subject trees were 62 overstory oaks (Quercus spp. L., \u226520 cm diameter at breast height) that died during 1968\u20131987. These trees were from seven oak\u2013hickory forests in the midwestern USA that were experiencing low rates of tree mortality. A previous study had found these oaks to be growing more slowly than surviving oaks from the same forests, suggesting that these now-dead trees may have been physiologically compromised and particularly vulnerable to stress. Based on two Monte Carlo method-based tests, ...", "author" : [ { "dropping-particle" : "", "family" : "Pedersen", "given" : "Brian S.", "non-dropping-particle" : "", "parse-names" : false, "suffix" : "" } ], "container-title" : "Ecological Applications", "id" : "ITEM-2", "issue" : "3", "issued" : { "date-parts" : [ [ "1999", "8", "12" ] ] }, "language" : "EN", "page" : "1017-1027", "title" : "The mortality of midwestern overstory oaks as a bioindicator of environmental stress", "type" : "article-journal", "volume" : "9" }, "uris" : [ "http://www.mendeley.com/documents/?uuid=c2d21e95-ca42-454f-b1c7-80cc0437a235" ] }, { "id" : "ITEM-3", "itemData" : { "DOI" : "10.1111/j.2007.0030-1299.16034.x", "ISSN" : "00301299", "author" : [ { "dropping-particle" : "", "family" : "Bigler", "given" : "Christof", "non-dropping-particle" : "", "parse-names" : false, "suffix" : "" }, { "dropping-particle" : "", "family" : "Gavin", "given" : "Daniel G.", "non-dropping-particle" : "", "parse-names" : false, "suffix" : "" }, { "dropping-particle" : "", "family" : "Gunning", "given" : "Charles", "non-dropping-particle" : "", "parse-names" : false, "suffix" : "" }, { "dropping-particle" : "", "family" : "Veblen", "given" : "Thomas T.", "non-dropping-particle" : "", "parse-names" : false, "suffix" : "" } ], "container-title" : "Oikos", "id" : "ITEM-3", "issue" : "12", "issued" : { "date-parts" : [ [ "2007", "12" ] ] }, "page" : "1983-1994", "title" : "Drought induces lagged tree mortality in a subalpine forest in the Rocky Mountains", "type" : "article-journal", "volume" : "116" }, "uris" : [ "http://www.mendeley.com/documents/?uuid=9faf54c9-37ff-44e2-886b-34a40213ed9f" ] } ], "mendeley" : { "formattedCitation" : "(Bigler et al., 2007; Pedersen, 1998, 1999)", "plainTextFormattedCitation" : "(Bigler et al., 2007; Pedersen, 1998, 1999)", "previouslyFormattedCitation" : "(Bigler et al., 2007; Pedersen, 1998, 1999)" }, "properties" : { "noteIndex" : 0 }, "schema" : "https://github.com/citation-style-language/schema/raw/master/csl-citation.json" }</w:instrText>
        </w:r>
        <w:r w:rsidR="00BB4BF7">
          <w:rPr>
            <w:rFonts w:ascii="Arial" w:hAnsi="Arial" w:cs="Arial"/>
            <w:color w:val="000000"/>
            <w:lang w:eastAsia="en-GB" w:bidi="ar-SA"/>
          </w:rPr>
          <w:fldChar w:fldCharType="separate"/>
        </w:r>
        <w:r w:rsidR="00BB4BF7" w:rsidRPr="00A07B61">
          <w:rPr>
            <w:rFonts w:ascii="Arial" w:hAnsi="Arial" w:cs="Arial"/>
            <w:noProof/>
            <w:color w:val="000000"/>
            <w:lang w:eastAsia="en-GB" w:bidi="ar-SA"/>
          </w:rPr>
          <w:t>(Bigler et al., 2007; Pedersen, 1998, 1999)</w:t>
        </w:r>
        <w:r w:rsidR="00BB4BF7">
          <w:rPr>
            <w:rFonts w:ascii="Arial" w:hAnsi="Arial" w:cs="Arial"/>
            <w:color w:val="000000"/>
            <w:lang w:eastAsia="en-GB" w:bidi="ar-SA"/>
          </w:rPr>
          <w:fldChar w:fldCharType="end"/>
        </w:r>
        <w:r w:rsidR="00BB4BF7">
          <w:rPr>
            <w:rFonts w:ascii="Arial" w:hAnsi="Arial" w:cs="Arial"/>
            <w:color w:val="000000"/>
            <w:lang w:eastAsia="en-GB" w:bidi="ar-SA"/>
          </w:rPr>
          <w:t>.</w:t>
        </w:r>
      </w:ins>
    </w:p>
    <w:p w:rsidR="003F7947" w:rsidRDefault="003F7947" w:rsidP="00513075">
      <w:pPr>
        <w:spacing w:line="360" w:lineRule="auto"/>
        <w:contextualSpacing/>
        <w:rPr>
          <w:rFonts w:ascii="Arial" w:hAnsi="Arial" w:cs="Arial"/>
          <w:bCs/>
        </w:rPr>
      </w:pPr>
    </w:p>
    <w:p w:rsidR="00B32FDF" w:rsidRPr="00EF313B" w:rsidDel="003F7947" w:rsidRDefault="00B32FDF" w:rsidP="00513075">
      <w:pPr>
        <w:spacing w:line="360" w:lineRule="auto"/>
        <w:contextualSpacing/>
        <w:rPr>
          <w:del w:id="217" w:author="Phil Martin" w:date="2015-04-15T16:23:00Z"/>
          <w:rFonts w:ascii="Arial" w:hAnsi="Arial" w:cs="Arial"/>
          <w:bCs/>
        </w:rPr>
      </w:pPr>
      <w:del w:id="218" w:author="Phil Martin" w:date="2015-04-16T09:39:00Z">
        <w:r w:rsidDel="00EF313B">
          <w:rPr>
            <w:rFonts w:ascii="Arial" w:hAnsi="Arial" w:cs="Arial"/>
            <w:bCs/>
          </w:rPr>
          <w:delText xml:space="preserve">At a global scale, concerns about stand-level dieback and forest decline span several decades. In the 1970s and 1980s, such concerns focused primarily on the impacts of air pollution and acid rain on forest health, with extensive forest dieback being reported from </w:delText>
        </w:r>
      </w:del>
      <w:del w:id="219" w:author="Phil Martin" w:date="2015-04-15T16:21:00Z">
        <w:r w:rsidDel="003F7947">
          <w:rPr>
            <w:rFonts w:ascii="Arial" w:hAnsi="Arial" w:cs="Arial"/>
            <w:bCs/>
          </w:rPr>
          <w:delText xml:space="preserve">regions including </w:delText>
        </w:r>
      </w:del>
      <w:del w:id="220" w:author="Phil Martin" w:date="2015-04-16T09:39:00Z">
        <w:r w:rsidDel="00EF313B">
          <w:rPr>
            <w:rFonts w:ascii="Arial" w:hAnsi="Arial" w:cs="Arial"/>
            <w:bCs/>
          </w:rPr>
          <w:delText xml:space="preserve">Scandinavia, Central Europe, Canada and the USA </w:delText>
        </w:r>
        <w:r w:rsidR="00764502" w:rsidDel="00EF313B">
          <w:rPr>
            <w:rFonts w:ascii="Arial" w:hAnsi="Arial" w:cs="Arial"/>
            <w:bCs/>
          </w:rPr>
          <w:fldChar w:fldCharType="begin" w:fldLock="1"/>
        </w:r>
        <w:r w:rsidR="00D04F0C" w:rsidDel="00EF313B">
          <w:rPr>
            <w:rFonts w:ascii="Arial" w:hAnsi="Arial" w:cs="Arial"/>
            <w:bCs/>
          </w:rPr>
          <w:delInstrText>ADDIN CSL_CITATION { "citationItems" : [ { "id" : "ITEM-1", "itemData" : { "DOI" : "10.1007/BF02432916", "ISSN" : "0343-2521", "author" : [ { "dropping-particle" : "", "family" : "Mueller-Dombois", "given" : "Dieter", "non-dropping-particle" : "", "parse-names" : false, "suffix" : "" } ], "container-title" : "GeoJournal", "id" : "ITEM-1", "issue" : "2", "issued" : { "date-parts" : [ [ "1988", "9" ] ] }, "page" : "162-164", "title" : "Stand-level dieback and ecosystem processes: A global perspective", "type" : "article-journal", "volume" : "17" }, "uris" : [ "http://www.mendeley.com/documents/?uuid=28f4bd5e-4955-47e4-bc0a-5b1407cc4c18" ] }, { "id" : "ITEM-2", "itemData" : { "ISBN" : "9251035024", "author" : [ { "dropping-particle" : "", "family" : "Ciesla", "given" : "William M.", "non-dropping-particle" : "", "parse-names" : false, "suffix" : "" }, { "dropping-particle" : "", "family" : "Donaubauer", "given" : "Edwin", "non-dropping-particle" : "", "parse-names" : false, "suffix" : "" } ], "id" : "ITEM-2", "issued" : { "date-parts" : [ [ "1994" ] ] }, "number-of-pages" : "90", "publisher" : "Food &amp; Agriculture Org.", "title" : "Decline and Dieback of Trees and Forests: A Global Overview", "type" : "book" }, "uris" : [ "http://www.mendeley.com/documents/?uuid=94e4a075-c0cb-4176-baa3-2bc6a9e5b394" ] } ], "mendeley" : { "formattedCitation" : "(Ciesla and Donaubauer, 1994; Mueller-Dombois, 1988)", "plainTextFormattedCitation" : "(Ciesla and Donaubauer, 1994; Mueller-Dombois, 1988)", "previouslyFormattedCitation" : "(Ciesla and Donaubauer, 1994; Mueller-Dombois, 1988)" }, "properties" : { "noteIndex" : 0 }, "schema" : "https://github.com/citation-style-language/schema/raw/master/csl-citation.json" }</w:delInstrText>
        </w:r>
        <w:r w:rsidR="00764502" w:rsidDel="00EF313B">
          <w:rPr>
            <w:rFonts w:ascii="Arial" w:hAnsi="Arial" w:cs="Arial"/>
            <w:bCs/>
          </w:rPr>
          <w:fldChar w:fldCharType="separate"/>
        </w:r>
        <w:r w:rsidR="00764502" w:rsidRPr="00764502" w:rsidDel="00EF313B">
          <w:rPr>
            <w:rFonts w:ascii="Arial" w:hAnsi="Arial" w:cs="Arial"/>
            <w:bCs/>
            <w:noProof/>
          </w:rPr>
          <w:delText>(Ciesla and Donaubauer, 1994; Mueller-Dombois, 1988)</w:delText>
        </w:r>
        <w:r w:rsidR="00764502" w:rsidDel="00EF313B">
          <w:rPr>
            <w:rFonts w:ascii="Arial" w:hAnsi="Arial" w:cs="Arial"/>
            <w:bCs/>
          </w:rPr>
          <w:fldChar w:fldCharType="end"/>
        </w:r>
        <w:r w:rsidDel="00EF313B">
          <w:rPr>
            <w:rFonts w:ascii="Arial" w:hAnsi="Arial" w:cs="Arial"/>
            <w:bCs/>
          </w:rPr>
          <w:delText xml:space="preserve">. More recently, concern has shifted to the potential impacts of climate change and associated increases in the incidence of drought, </w:delText>
        </w:r>
        <w:r w:rsidDel="00EF313B">
          <w:rPr>
            <w:rFonts w:ascii="Arial" w:hAnsi="Arial" w:cs="Arial"/>
            <w:bCs/>
          </w:rPr>
          <w:lastRenderedPageBreak/>
          <w:delText xml:space="preserve">pest attack and disease outbreaks. For example, </w:delText>
        </w:r>
        <w:r w:rsidR="009A3F17" w:rsidDel="00EF313B">
          <w:rPr>
            <w:rFonts w:ascii="Arial" w:hAnsi="Arial" w:cs="Arial"/>
            <w:bCs/>
          </w:rPr>
          <w:fldChar w:fldCharType="begin" w:fldLock="1"/>
        </w:r>
        <w:r w:rsidR="009A3F17" w:rsidDel="00EF313B">
          <w:rPr>
            <w:rFonts w:ascii="Arial" w:hAnsi="Arial" w:cs="Arial"/>
            <w:bCs/>
          </w:rPr>
          <w:delInstrText>ADDIN CSL_CITATION { "citationItems" : [ { "id" : "ITEM-1", "itemData" : { "DOI" : "10.1016/j.foreco.2009.09.001", "ISBN" : "0378-1127", "ISSN" : "03781127", "PMID" : "510", "abstract" : "Greenhouse gas emissions have significantly altered global climate, and will continue to do so in the future. Increases in the frequency, duration, and/or severity of drought and heat stress associated with climate change could fundamentally alter the composition, structure, and biogeography of forests in many regions. Of particular concern are potential increases in tree mortality associated with climate-induced physiological stress and interactions with other climate-mediated processes such as insect outbreaks and wildfire. Despite this risk, existing projections of tree mortality are based on models that lack functionally realistic mortality mechanisms, and there has been no attempt to track observations of climate-driven tree mortality globally. Here we present the first global assessment of recent tree mortality attributed to drought and heat stress. Although episodic mortality occurs in the absence of climate change, studies compiled here suggest that at least some of the world's forested ecosystems already may be responding to climate change and raise concern that forests may become increasingly vulnerable to higher background tree mortality rates and die-off in response to future warming and drought, even in environments that are not normally considered water-limited. This further suggests risks to ecosystem services, including the loss of sequestered forest carbon and associated atmospheric feedbacks. Our review also identifies key information gaps and scientific uncertainties that currently hinder our ability to predict tree mortality in response to climate change and emphasizes the need for a globally coordinated observation system. Overall, our review reveals the potential for amplified tree mortality due to drought and heat in forests worldwide.", "author" : [ { "dropping-particle" : "", "family" : "Allen", "given" : "Craig D.", "non-dropping-particle" : "", "parse-names" : false, "suffix" : "" }, { "dropping-particle" : "", "family" : "Macalady", "given" : "Alison K.", "non-dropping-particle" : "", "parse-names" : false, "suffix" : "" }, { "dropping-particle" : "", "family" : "Chenchouni", "given" : "Haroun", "non-dropping-particle" : "", "parse-names" : false, "suffix" : "" }, { "dropping-particle" : "", "family" : "Bachelet", "given" : "Dominique", "non-dropping-particle" : "", "parse-names" : false, "suffix" : "" }, { "dropping-particle" : "", "family" : "McDowell", "given" : "Nate", "non-dropping-particle" : "", "parse-names" : false, "suffix" : "" }, { "dropping-particle" : "", "family" : "Vennetier", "given" : "Michel", "non-dropping-particle" : "", "parse-names" : false, "suffix" : "" }, { "dropping-particle" : "", "family" : "Kitzberger", "given" : "Thomas", "non-dropping-particle" : "", "parse-names" : false, "suffix" : "" }, { "dropping-particle" : "", "family" : "Rigling", "given" : "Andreas", "non-dropping-particle" : "", "parse-names" : false, "suffix" : "" }, { "dropping-particle" : "", "family" : "Breshears", "given" : "David D.", "non-dropping-particle" : "", "parse-names" : false, "suffix" : "" }, { "dropping-particle" : "", "family" : "Hogg", "given" : "E. H (Ted)", "non-dropping-particle" : "", "parse-names" : false, "suffix" : "" }, { "dropping-particle" : "", "family" : "Gonzalez", "given" : "Patrick", "non-dropping-particle" : "", "parse-names" : false, "suffix" : "" }, { "dropping-particle" : "", "family" : "Fensham", "given" : "Rod", "non-dropping-particle" : "", "parse-names" : false, "suffix" : "" }, { "dropping-particle" : "", "family" : "Zhang", "given" : "Zhen", "non-dropping-particle" : "", "parse-names" : false, "suffix" : "" }, { "dropping-particle" : "", "family" : "Castro", "given" : "Jorge", "non-dropping-particle" : "", "parse-names" : false, "suffix" : "" }, { "dropping-particle" : "", "family" : "Demidova", "given" : "Natalia", "non-dropping-particle" : "", "parse-names" : false, "suffix" : "" }, { "dropping-particle" : "", "family" : "Lim", "given" : "Jong Hwan", "non-dropping-particle" : "", "parse-names" : false, "suffix" : "" }, { "dropping-particle" : "", "family" : "Allard", "given" : "Gillian", "non-dropping-particle" : "", "parse-names" : false, "suffix" : "" }, { "dropping-particle" : "", "family" : "Running", "given" : "Steven W.", "non-dropping-particle" : "", "parse-names" : false, "suffix" : "" }, { "dropping-particle" : "", "family" : "Semerci", "given" : "Akkin", "non-dropping-particle" : "", "parse-names" : false, "suffix" : "" }, { "dropping-particle" : "", "family" : "Cobb", "given" : "Neil", "non-dropping-particle" : "", "parse-names" : false, "suffix" : "" } ], "container-title" : "Forest Ecology and Management", "id" : "ITEM-1", "issue" : "4", "issued" : { "date-parts" : [ [ "2010" ] ] }, "page" : "660-684", "title" : "A global overview of drought and heat-induced tree mortality reveals emerging climate change risks for forests", "type" : "article-journal", "volume" : "259" }, "uris" : [ "http://www.mendeley.com/documents/?uuid=92ef513f-2d51-4d52-8181-d0e105282b55" ] } ], "mendeley" : { "formattedCitation" : "(Allen et al., 2010)", "manualFormatting" : "Allen et al. (2010)", "plainTextFormattedCitation" : "(Allen et al., 2010)", "previouslyFormattedCitation" : "(Allen et al., 2010)" }, "properties" : { "noteIndex" : 0 }, "schema" : "https://github.com/citation-style-language/schema/raw/master/csl-citation.json" }</w:delInstrText>
        </w:r>
        <w:r w:rsidR="009A3F17" w:rsidDel="00EF313B">
          <w:rPr>
            <w:rFonts w:ascii="Arial" w:hAnsi="Arial" w:cs="Arial"/>
            <w:bCs/>
          </w:rPr>
          <w:fldChar w:fldCharType="separate"/>
        </w:r>
        <w:r w:rsidR="009A3F17" w:rsidDel="00EF313B">
          <w:rPr>
            <w:rFonts w:ascii="Arial" w:hAnsi="Arial" w:cs="Arial"/>
            <w:bCs/>
            <w:noProof/>
          </w:rPr>
          <w:delText>Allen et al.</w:delText>
        </w:r>
        <w:r w:rsidR="009A3F17" w:rsidRPr="009A3F17" w:rsidDel="00EF313B">
          <w:rPr>
            <w:rFonts w:ascii="Arial" w:hAnsi="Arial" w:cs="Arial"/>
            <w:bCs/>
            <w:noProof/>
          </w:rPr>
          <w:delText xml:space="preserve"> </w:delText>
        </w:r>
        <w:r w:rsidR="009A3F17" w:rsidDel="00EF313B">
          <w:rPr>
            <w:rFonts w:ascii="Arial" w:hAnsi="Arial" w:cs="Arial"/>
            <w:bCs/>
            <w:noProof/>
          </w:rPr>
          <w:delText>(</w:delText>
        </w:r>
        <w:r w:rsidR="009A3F17" w:rsidRPr="009A3F17" w:rsidDel="00EF313B">
          <w:rPr>
            <w:rFonts w:ascii="Arial" w:hAnsi="Arial" w:cs="Arial"/>
            <w:bCs/>
            <w:noProof/>
          </w:rPr>
          <w:delText>2010)</w:delText>
        </w:r>
        <w:r w:rsidR="009A3F17" w:rsidDel="00EF313B">
          <w:rPr>
            <w:rFonts w:ascii="Arial" w:hAnsi="Arial" w:cs="Arial"/>
            <w:bCs/>
          </w:rPr>
          <w:fldChar w:fldCharType="end"/>
        </w:r>
        <w:r w:rsidR="009A3F17" w:rsidDel="00EF313B">
          <w:rPr>
            <w:rFonts w:ascii="Arial" w:hAnsi="Arial" w:cs="Arial"/>
            <w:bCs/>
          </w:rPr>
          <w:delText xml:space="preserve"> </w:delText>
        </w:r>
        <w:r w:rsidR="003F7947" w:rsidDel="00EF313B">
          <w:rPr>
            <w:rFonts w:ascii="Arial" w:hAnsi="Arial" w:cs="Arial"/>
            <w:bCs/>
          </w:rPr>
          <w:fldChar w:fldCharType="begin" w:fldLock="1"/>
        </w:r>
        <w:r w:rsidR="003F7947" w:rsidDel="00EF313B">
          <w:rPr>
            <w:rFonts w:ascii="Arial" w:hAnsi="Arial" w:cs="Arial"/>
            <w:bCs/>
          </w:rPr>
          <w:del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et al., 2014)", "manualFormatting" : "Scholes et al. (2014)", "plainTextFormattedCitation" : "(Scholes et al., 2014)", "previouslyFormattedCitation" : "(Scholes et al., 2014)" }, "properties" : { "noteIndex" : 0 }, "schema" : "https://github.com/citation-style-language/schema/raw/master/csl-citation.json" }</w:delInstrText>
        </w:r>
        <w:r w:rsidR="003F7947" w:rsidDel="00EF313B">
          <w:rPr>
            <w:rFonts w:ascii="Arial" w:hAnsi="Arial" w:cs="Arial"/>
            <w:bCs/>
          </w:rPr>
          <w:fldChar w:fldCharType="separate"/>
        </w:r>
        <w:r w:rsidR="003F7947" w:rsidDel="00EF313B">
          <w:rPr>
            <w:rFonts w:ascii="Arial" w:hAnsi="Arial" w:cs="Arial"/>
            <w:bCs/>
            <w:noProof/>
          </w:rPr>
          <w:delText>Scholes et al.</w:delText>
        </w:r>
        <w:r w:rsidR="003F7947" w:rsidRPr="003F7947" w:rsidDel="00EF313B">
          <w:rPr>
            <w:rFonts w:ascii="Arial" w:hAnsi="Arial" w:cs="Arial"/>
            <w:bCs/>
            <w:noProof/>
          </w:rPr>
          <w:delText xml:space="preserve"> </w:delText>
        </w:r>
        <w:r w:rsidR="003F7947" w:rsidDel="00EF313B">
          <w:rPr>
            <w:rFonts w:ascii="Arial" w:hAnsi="Arial" w:cs="Arial"/>
            <w:bCs/>
            <w:noProof/>
          </w:rPr>
          <w:delText>(</w:delText>
        </w:r>
        <w:r w:rsidR="003F7947" w:rsidRPr="003F7947" w:rsidDel="00EF313B">
          <w:rPr>
            <w:rFonts w:ascii="Arial" w:hAnsi="Arial" w:cs="Arial"/>
            <w:bCs/>
            <w:noProof/>
          </w:rPr>
          <w:delText>2014)</w:delText>
        </w:r>
        <w:r w:rsidR="003F7947" w:rsidDel="00EF313B">
          <w:rPr>
            <w:rFonts w:ascii="Arial" w:hAnsi="Arial" w:cs="Arial"/>
            <w:bCs/>
          </w:rPr>
          <w:fldChar w:fldCharType="end"/>
        </w:r>
        <w:r w:rsidR="003F7947" w:rsidDel="00EF313B">
          <w:rPr>
            <w:rFonts w:ascii="Arial" w:hAnsi="Arial" w:cs="Arial"/>
            <w:bCs/>
          </w:rPr>
          <w:delText xml:space="preserve"> </w:delText>
        </w:r>
        <w:r w:rsidDel="00EF313B">
          <w:rPr>
            <w:rFonts w:ascii="Arial" w:hAnsi="Arial" w:cs="Arial"/>
            <w:bCs/>
          </w:rPr>
          <w:delText xml:space="preserve">reviewed </w:delText>
        </w:r>
      </w:del>
      <w:del w:id="221" w:author="Phil Martin" w:date="2015-04-15T16:22:00Z">
        <w:r w:rsidDel="003F7947">
          <w:rPr>
            <w:rFonts w:ascii="Arial" w:hAnsi="Arial" w:cs="Arial"/>
            <w:bCs/>
          </w:rPr>
          <w:delText xml:space="preserve">88 </w:delText>
        </w:r>
      </w:del>
      <w:del w:id="222" w:author="Phil Martin" w:date="2015-04-16T09:39:00Z">
        <w:r w:rsidDel="00EF313B">
          <w:rPr>
            <w:rFonts w:ascii="Arial" w:hAnsi="Arial" w:cs="Arial"/>
            <w:bCs/>
          </w:rPr>
          <w:delText xml:space="preserve">examples of forest mortality attributable to drought or heat stress since 1970, ranging from local-scale increases in tree mortality rates to regional-scale forest die-off, occurring in a wide range of different forest ecosystem types and geographic locations. </w:delText>
        </w:r>
      </w:del>
      <w:del w:id="223" w:author="Phil Martin" w:date="2015-04-14T15:46:00Z">
        <w:r w:rsidDel="00764502">
          <w:rPr>
            <w:rFonts w:ascii="Arial" w:hAnsi="Arial" w:cs="Arial"/>
            <w:bCs/>
          </w:rPr>
          <w:delText>Results of t</w:delText>
        </w:r>
      </w:del>
      <w:del w:id="224" w:author="Phil Martin" w:date="2015-04-15T16:22:00Z">
        <w:r w:rsidDel="003F7947">
          <w:rPr>
            <w:rFonts w:ascii="Arial" w:hAnsi="Arial" w:cs="Arial"/>
            <w:bCs/>
          </w:rPr>
          <w:delText>his</w:delText>
        </w:r>
      </w:del>
      <w:del w:id="225" w:author="Phil Martin" w:date="2015-04-16T09:39:00Z">
        <w:r w:rsidDel="00EF313B">
          <w:rPr>
            <w:rFonts w:ascii="Arial" w:hAnsi="Arial" w:cs="Arial"/>
            <w:bCs/>
          </w:rPr>
          <w:delText xml:space="preserve"> review indicated that spatial patterns of mortality at the scale of forest stands and landscapes may be highly complex, owing to the interactions between edaphic variation (e.g. soils, elevation, aspect, slope) and ecological processes such as competition, facilitation, predation and insect outbreaks</w:delText>
        </w:r>
        <w:r w:rsidR="009A3F17" w:rsidDel="00EF313B">
          <w:rPr>
            <w:rFonts w:ascii="Arial" w:hAnsi="Arial" w:cs="Arial"/>
            <w:bCs/>
          </w:rPr>
          <w:delText xml:space="preserve"> </w:delText>
        </w:r>
        <w:r w:rsidR="009A3F17" w:rsidDel="00EF313B">
          <w:rPr>
            <w:rFonts w:ascii="Arial" w:hAnsi="Arial" w:cs="Arial"/>
            <w:bCs/>
          </w:rPr>
          <w:fldChar w:fldCharType="begin" w:fldLock="1"/>
        </w:r>
        <w:r w:rsidR="009A3F17" w:rsidDel="00EF313B">
          <w:rPr>
            <w:rFonts w:ascii="Arial" w:hAnsi="Arial" w:cs="Arial"/>
            <w:bCs/>
          </w:rPr>
          <w:delInstrText>ADDIN CSL_CITATION { "citationItems" : [ { "id" : "ITEM-1", "itemData" : { "DOI" : "10.1016/j.foreco.2009.09.001", "ISBN" : "0378-1127", "ISSN" : "03781127", "PMID" : "510", "abstract" : "Greenhouse gas emissions have significantly altered global climate, and will continue to do so in the future. Increases in the frequency, duration, and/or severity of drought and heat stress associated with climate change could fundamentally alter the composition, structure, and biogeography of forests in many regions. Of particular concern are potential increases in tree mortality associated with climate-induced physiological stress and interactions with other climate-mediated processes such as insect outbreaks and wildfire. Despite this risk, existing projections of tree mortality are based on models that lack functionally realistic mortality mechanisms, and there has been no attempt to track observations of climate-driven tree mortality globally. Here we present the first global assessment of recent tree mortality attributed to drought and heat stress. Although episodic mortality occurs in the absence of climate change, studies compiled here suggest that at least some of the world's forested ecosystems already may be responding to climate change and raise concern that forests may become increasingly vulnerable to higher background tree mortality rates and die-off in response to future warming and drought, even in environments that are not normally considered water-limited. This further suggests risks to ecosystem services, including the loss of sequestered forest carbon and associated atmospheric feedbacks. Our review also identifies key information gaps and scientific uncertainties that currently hinder our ability to predict tree mortality in response to climate change and emphasizes the need for a globally coordinated observation system. Overall, our review reveals the potential for amplified tree mortality due to drought and heat in forests worldwide.", "author" : [ { "dropping-particle" : "", "family" : "Allen", "given" : "Craig D.", "non-dropping-particle" : "", "parse-names" : false, "suffix" : "" }, { "dropping-particle" : "", "family" : "Macalady", "given" : "Alison K.", "non-dropping-particle" : "", "parse-names" : false, "suffix" : "" }, { "dropping-particle" : "", "family" : "Chenchouni", "given" : "Haroun", "non-dropping-particle" : "", "parse-names" : false, "suffix" : "" }, { "dropping-particle" : "", "family" : "Bachelet", "given" : "Dominique", "non-dropping-particle" : "", "parse-names" : false, "suffix" : "" }, { "dropping-particle" : "", "family" : "McDowell", "given" : "Nate", "non-dropping-particle" : "", "parse-names" : false, "suffix" : "" }, { "dropping-particle" : "", "family" : "Vennetier", "given" : "Michel", "non-dropping-particle" : "", "parse-names" : false, "suffix" : "" }, { "dropping-particle" : "", "family" : "Kitzberger", "given" : "Thomas", "non-dropping-particle" : "", "parse-names" : false, "suffix" : "" }, { "dropping-particle" : "", "family" : "Rigling", "given" : "Andreas", "non-dropping-particle" : "", "parse-names" : false, "suffix" : "" }, { "dropping-particle" : "", "family" : "Breshears", "given" : "David D.", "non-dropping-particle" : "", "parse-names" : false, "suffix" : "" }, { "dropping-particle" : "", "family" : "Hogg", "given" : "E. H (Ted)", "non-dropping-particle" : "", "parse-names" : false, "suffix" : "" }, { "dropping-particle" : "", "family" : "Gonzalez", "given" : "Patrick", "non-dropping-particle" : "", "parse-names" : false, "suffix" : "" }, { "dropping-particle" : "", "family" : "Fensham", "given" : "Rod", "non-dropping-particle" : "", "parse-names" : false, "suffix" : "" }, { "dropping-particle" : "", "family" : "Zhang", "given" : "Zhen", "non-dropping-particle" : "", "parse-names" : false, "suffix" : "" }, { "dropping-particle" : "", "family" : "Castro", "given" : "Jorge", "non-dropping-particle" : "", "parse-names" : false, "suffix" : "" }, { "dropping-particle" : "", "family" : "Demidova", "given" : "Na</w:delInstrText>
        </w:r>
        <w:r w:rsidR="009A3F17" w:rsidRPr="00EF313B" w:rsidDel="00EF313B">
          <w:rPr>
            <w:rFonts w:ascii="Arial" w:hAnsi="Arial" w:cs="Arial"/>
            <w:bCs/>
            <w:rPrChange w:id="226" w:author="Phil Martin" w:date="2015-04-16T09:39:00Z">
              <w:rPr>
                <w:rFonts w:ascii="Arial" w:hAnsi="Arial" w:cs="Arial"/>
                <w:bCs/>
              </w:rPr>
            </w:rPrChange>
          </w:rPr>
          <w:delInstrText>talia", "non-dropping-particle" : "", "parse-names" : false, "suffix" : "" }, { "dropping-particle" : "", "family" : "Lim", "given" : "Jong Hwan", "non-dropping-particle" : "", "parse-names" : false, "suffix" : "" }, { "dropping-particle" : "", "family" : "Allard", "given" : "Gillian", "non-dropping-particle" : "", "parse-names" : false, "suffix" : "" }, { "dropping-particle" : "", "family" : "Running", "given" : "Steven W.", "non-dropping-particle" : "", "parse-names" : false, "suffix" : "" }, { "dropping-particle" : "", "family" : "Semerci", "given" : "Akkin", "non-dropping-particle" : "", "parse-names" : false, "suffix" : "" }, { "dropping-particle" : "", "family" : "Cobb", "given" : "Neil", "non-dropping-particle" : "", "parse-names" : false, "suffix" : "" } ], "container-title" : "Forest Ecology and Management", "id" : "ITEM-1", "issue" : "4", "issued" : { "date-parts" : [ [ "2010" ] ] }, "page" : "660-684", "title" : "A global overview of drought and heat-induced tree mortality reveals emerging climate change risks for forests", "type" : "article-journal", "volume" : "259" }, "uris" : [ "http://www.mendeley.com/documents/?uuid=92ef513f-2d51-4d52-8181-d0e105282b55" ] } ], "mendeley" : { "formattedCitation" : "(Allen et al., 2010)", "plainTextFormattedCitation" : "(Allen et al., 2010)", "previouslyFormattedCitation" : "(Allen et al., 2010)" }, "properties" : { "noteIndex" : 0 }, "schema" : "https://github.com/citation-style-language/schema/raw/master/csl-citation.json" }</w:delInstrText>
        </w:r>
        <w:r w:rsidR="009A3F17" w:rsidDel="00EF313B">
          <w:rPr>
            <w:rFonts w:ascii="Arial" w:hAnsi="Arial" w:cs="Arial"/>
            <w:bCs/>
          </w:rPr>
          <w:fldChar w:fldCharType="separate"/>
        </w:r>
        <w:r w:rsidR="009A3F17" w:rsidRPr="00EF313B" w:rsidDel="00EF313B">
          <w:rPr>
            <w:rFonts w:ascii="Arial" w:hAnsi="Arial" w:cs="Arial"/>
            <w:bCs/>
            <w:noProof/>
          </w:rPr>
          <w:delText>(Allen et al., 2010)</w:delText>
        </w:r>
        <w:r w:rsidR="009A3F17" w:rsidDel="00EF313B">
          <w:rPr>
            <w:rFonts w:ascii="Arial" w:hAnsi="Arial" w:cs="Arial"/>
            <w:bCs/>
          </w:rPr>
          <w:fldChar w:fldCharType="end"/>
        </w:r>
        <w:r w:rsidRPr="00EF313B" w:rsidDel="00EF313B">
          <w:rPr>
            <w:rFonts w:ascii="Arial" w:hAnsi="Arial" w:cs="Arial"/>
            <w:bCs/>
          </w:rPr>
          <w:delText xml:space="preserve">. </w:delText>
        </w:r>
      </w:del>
      <w:del w:id="227" w:author="Phil Martin" w:date="2015-04-15T16:23:00Z">
        <w:r w:rsidRPr="00BB4BF7" w:rsidDel="003F7947">
          <w:rPr>
            <w:rFonts w:ascii="Arial" w:hAnsi="Arial" w:cs="Arial"/>
            <w:color w:val="auto"/>
            <w:lang w:eastAsia="en-GB" w:bidi="ar-SA"/>
          </w:rPr>
          <w:delText>Some 44 additional examples of inc</w:delText>
        </w:r>
        <w:r w:rsidRPr="00E45B64" w:rsidDel="003F7947">
          <w:rPr>
            <w:rFonts w:ascii="Arial" w:hAnsi="Arial" w:cs="Arial"/>
            <w:color w:val="auto"/>
            <w:lang w:eastAsia="en-GB" w:bidi="ar-SA"/>
          </w:rPr>
          <w:delText xml:space="preserve">reased forest mortality attributed to drought and heat stress were presented by </w:delText>
        </w:r>
        <w:r w:rsidR="009A3F17" w:rsidDel="003F7947">
          <w:rPr>
            <w:rFonts w:ascii="Arial" w:hAnsi="Arial" w:cs="Arial"/>
            <w:color w:val="auto"/>
            <w:lang w:eastAsia="en-GB" w:bidi="ar-SA"/>
          </w:rPr>
          <w:fldChar w:fldCharType="begin" w:fldLock="1"/>
        </w:r>
        <w:r w:rsidR="009A3F17" w:rsidRPr="00EF313B" w:rsidDel="003F7947">
          <w:rPr>
            <w:rFonts w:ascii="Arial" w:hAnsi="Arial" w:cs="Arial"/>
            <w:color w:val="auto"/>
            <w:lang w:eastAsia="en-GB" w:bidi="ar-SA"/>
            <w:rPrChange w:id="228" w:author="Phil Martin" w:date="2015-04-16T09:39:00Z">
              <w:rPr>
                <w:rFonts w:ascii="Arial" w:hAnsi="Arial" w:cs="Arial"/>
                <w:color w:val="auto"/>
                <w:lang w:eastAsia="en-GB" w:bidi="ar-SA"/>
              </w:rPr>
            </w:rPrChange>
          </w:rPr>
          <w:del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et al., 2014)", "plainTextFormattedCitation" : "(Scholes et al., 2014)", "previouslyFormattedCitation" : "(Scholes et al., 2014)" }, "properties" : { "noteIndex" : 0 }, "schema" : "https://github.com/citation-style-language/schema/raw/master/csl-citation.json" }</w:delInstrText>
        </w:r>
        <w:r w:rsidR="009A3F17" w:rsidDel="003F7947">
          <w:rPr>
            <w:rFonts w:ascii="Arial" w:hAnsi="Arial" w:cs="Arial"/>
            <w:color w:val="auto"/>
            <w:lang w:eastAsia="en-GB" w:bidi="ar-SA"/>
          </w:rPr>
          <w:fldChar w:fldCharType="separate"/>
        </w:r>
        <w:r w:rsidR="009A3F17" w:rsidRPr="00EF313B" w:rsidDel="003F7947">
          <w:rPr>
            <w:rFonts w:ascii="Arial" w:hAnsi="Arial" w:cs="Arial"/>
            <w:noProof/>
            <w:color w:val="auto"/>
            <w:lang w:eastAsia="en-GB" w:bidi="ar-SA"/>
          </w:rPr>
          <w:delText>(Scholes et al., 2014)</w:delText>
        </w:r>
        <w:r w:rsidR="009A3F17" w:rsidDel="003F7947">
          <w:rPr>
            <w:rFonts w:ascii="Arial" w:hAnsi="Arial" w:cs="Arial"/>
            <w:color w:val="auto"/>
            <w:lang w:eastAsia="en-GB" w:bidi="ar-SA"/>
          </w:rPr>
          <w:fldChar w:fldCharType="end"/>
        </w:r>
        <w:r w:rsidR="009A3F17" w:rsidRPr="00EF313B" w:rsidDel="003F7947">
          <w:rPr>
            <w:rFonts w:ascii="Arial" w:hAnsi="Arial" w:cs="Arial"/>
            <w:color w:val="auto"/>
            <w:lang w:eastAsia="en-GB" w:bidi="ar-SA"/>
          </w:rPr>
          <w:delText>.</w:delText>
        </w:r>
      </w:del>
    </w:p>
    <w:p w:rsidR="00B32FDF" w:rsidRPr="00E45B64" w:rsidRDefault="00B32FDF" w:rsidP="00513075">
      <w:pPr>
        <w:spacing w:line="360" w:lineRule="auto"/>
        <w:contextualSpacing/>
        <w:rPr>
          <w:rFonts w:ascii="Arial" w:hAnsi="Arial" w:cs="Arial"/>
          <w:color w:val="auto"/>
          <w:lang w:eastAsia="en-GB" w:bidi="ar-SA"/>
        </w:rPr>
      </w:pPr>
    </w:p>
    <w:p w:rsidR="00B32FDF" w:rsidDel="00FD430E" w:rsidRDefault="00B32FDF" w:rsidP="000C428C">
      <w:pPr>
        <w:spacing w:line="360" w:lineRule="auto"/>
        <w:contextualSpacing/>
        <w:rPr>
          <w:del w:id="229" w:author="Phil Martin" w:date="2015-04-16T09:53:00Z"/>
          <w:rFonts w:ascii="Arial" w:hAnsi="Arial" w:cs="Arial"/>
          <w:color w:val="000000"/>
          <w:lang w:eastAsia="en-GB" w:bidi="ar-SA"/>
        </w:rPr>
      </w:pPr>
      <w:del w:id="230" w:author="Phil Martin" w:date="2015-04-16T09:53:00Z">
        <w:r w:rsidRPr="00252D89" w:rsidDel="00FD430E">
          <w:rPr>
            <w:rFonts w:ascii="Arial" w:hAnsi="Arial" w:cs="Arial"/>
            <w:color w:val="auto"/>
            <w:lang w:val="es-ES_tradnl" w:eastAsia="en-GB" w:bidi="ar-SA"/>
            <w:rPrChange w:id="231" w:author="Phil Martin" w:date="2015-04-16T09:10:00Z">
              <w:rPr>
                <w:rFonts w:ascii="Arial" w:hAnsi="Arial" w:cs="Arial"/>
                <w:color w:val="auto"/>
                <w:lang w:eastAsia="en-GB" w:bidi="ar-SA"/>
              </w:rPr>
            </w:rPrChange>
          </w:rPr>
          <w:delText xml:space="preserve">These examples of </w:delText>
        </w:r>
        <w:r w:rsidRPr="00252D89" w:rsidDel="00FD430E">
          <w:rPr>
            <w:rFonts w:ascii="Arial" w:hAnsi="Arial" w:cs="Arial"/>
            <w:color w:val="000000"/>
            <w:lang w:val="es-ES_tradnl" w:eastAsia="en-GB" w:bidi="ar-SA"/>
            <w:rPrChange w:id="232" w:author="Phil Martin" w:date="2015-04-16T09:10:00Z">
              <w:rPr>
                <w:rFonts w:ascii="Arial" w:hAnsi="Arial" w:cs="Arial"/>
                <w:color w:val="000000"/>
                <w:lang w:eastAsia="en-GB" w:bidi="ar-SA"/>
              </w:rPr>
            </w:rPrChange>
          </w:rPr>
          <w:delText>drought-related tree mortality are largely based on observations made at a single point in time, or distributed over a few years</w:delText>
        </w:r>
        <w:r w:rsidR="009A3F17" w:rsidRPr="00252D89" w:rsidDel="00FD430E">
          <w:rPr>
            <w:rFonts w:ascii="Arial" w:hAnsi="Arial" w:cs="Arial"/>
            <w:color w:val="000000"/>
            <w:lang w:val="es-ES_tradnl" w:eastAsia="en-GB" w:bidi="ar-SA"/>
            <w:rPrChange w:id="233" w:author="Phil Martin" w:date="2015-04-16T09:10:00Z">
              <w:rPr>
                <w:rFonts w:ascii="Arial" w:hAnsi="Arial" w:cs="Arial"/>
                <w:color w:val="000000"/>
                <w:lang w:eastAsia="en-GB" w:bidi="ar-SA"/>
              </w:rPr>
            </w:rPrChange>
          </w:rPr>
          <w:delText xml:space="preserve"> </w:delText>
        </w:r>
        <w:r w:rsidR="009A3F17" w:rsidDel="00FD430E">
          <w:rPr>
            <w:rFonts w:ascii="Arial" w:hAnsi="Arial" w:cs="Arial"/>
            <w:color w:val="000000"/>
            <w:lang w:eastAsia="en-GB" w:bidi="ar-SA"/>
          </w:rPr>
          <w:fldChar w:fldCharType="begin" w:fldLock="1"/>
        </w:r>
        <w:r w:rsidR="009A3F17" w:rsidRPr="00252D89" w:rsidDel="00FD430E">
          <w:rPr>
            <w:rFonts w:ascii="Arial" w:hAnsi="Arial" w:cs="Arial"/>
            <w:color w:val="000000"/>
            <w:lang w:val="es-ES_tradnl" w:eastAsia="en-GB" w:bidi="ar-SA"/>
            <w:rPrChange w:id="234" w:author="Phil Martin" w:date="2015-04-16T09:10:00Z">
              <w:rPr>
                <w:rFonts w:ascii="Arial" w:hAnsi="Arial" w:cs="Arial"/>
                <w:color w:val="000000"/>
                <w:lang w:eastAsia="en-GB" w:bidi="ar-SA"/>
              </w:rPr>
            </w:rPrChange>
          </w:rPr>
          <w:delInstrText>ADDIN CSL_CITATION { "citationItems" : [ { "id" : "ITEM-1", "itemData" : { "DOI" : "10.1016/j.foreco.2009.09.001", "ISBN" : "0378-1127", "ISSN" : "03781127", "PMID" : "510", "abstract" : "Greenhouse gas emissions have significantly altered global climate, and will continue to do so in the future. Increases in the frequency, duration, and/or severity of drought and heat stress associated with climate change could fundamentally alter the composition, structure, and biogeography of forests in many regions. Of particular concern are potential increases in tree mortality associated with climate-induced physiological stress and interactions with other climate-mediated processes such as insect outbreaks and wildfire. Despite this risk, existing projections of tree mortality are based on models that lack functionally realistic mortality mechanisms, and there has been no attempt to track observations of climate-driven tree mortality globally. Here we present the first global assessment of recent tree mortality attributed to drought and heat stress. Although episodic mortality occurs in the absence of climate change, studies compiled here suggest that at least some of the world's forested ecosystems already may be responding to climate change and raise concern that forests may become increasingly vulnerable to higher background tree mortality rates and die-off in response to future warming and drought, even in environments that are not normally considered water-limited. This further suggests risks to ecosystem services, including the loss of sequestered forest carbon and associated atmospheric feedbacks. Our review also identifies key information gaps and scientific uncertainties that currently hinder our ability to predict tree mortality in response to climate change and emphasizes the need for a globally coordinated observation system. Overall, our review reveals the potential for amplified tree mortality due to drought and heat in forests worldwide.", "author" : [ { "dropping-particle" : "", "family" : "Allen", "given" : "Craig D.", "non-dropping-particle" : "", "parse-names" : false, "suffix" : "" }, { "dropping-particle" : "", "family" : "Macalady", "given" : "Alison K.", "non-dropping-particle" : "", "parse-names" : false, "suffix" : "" }, { "dropping-particle" : "", "family" : "Chenchouni", "given" : "Haroun", "non-dropping-particle" : "", "parse-names" : false, "suffix" : "" }, { "dropping-particle" : "", "family" : "Bachelet", "given" : "Dominique", "non-dropping-particle" : "", "parse-names" : false, "suffix" : "" }, { "dropping-particle" : "", "family" : "McDowell", "given" : "Nate", "non-dropping-particle" : "", "parse-names" : false, "suffix" : "" }, { "dropping-particle" : "", "family" : "Vennetier", "given" : "Michel", "non-dropping-particle" : "", "parse-names" : false, "suffix" : "" }, { "dropp</w:delInstrText>
        </w:r>
        <w:r w:rsidR="009A3F17" w:rsidDel="00FD430E">
          <w:rPr>
            <w:rFonts w:ascii="Arial" w:hAnsi="Arial" w:cs="Arial"/>
            <w:color w:val="000000"/>
            <w:lang w:eastAsia="en-GB" w:bidi="ar-SA"/>
          </w:rPr>
          <w:delInstrText>ing-particle" : "", "family" : "Kitzberger", "given" : "Thomas", "non-dropping-particle" : "", "parse-names" : false, "suffix" : "" }, { "dropping-particle" : "", "family" : "Rigling", "given" : "Andreas", "non-dropping-particle" : "", "parse-names" : false, "suffix" : "" }, { "dropping-particle" : "", "family" : "Breshears", "given" : "David D.", "non-dropping-particle" : "", "parse-names" : false, "suffix" : "" }, { "dropping-particle" : "", "family" : "Hogg", "given" : "E. H (Ted)", "non-dropping-particle" : "", "parse-names" : false, "suffix" : "" }, { "dropping-particle" : "", "family" : "Gonzalez", "given" : "Patrick", "non-dropping-particle" : "", "parse-names" : false, "suffix" : "" }, { "dropping-particle" : "", "family" : "Fensham", "given" : "Rod", "non-dropping-particle" : "", "parse-names" : false, "suffix" : "" }, { "dropping-particle" : "", "family" : "Zhang", "given" : "Zhen", "non-dropping-particle" : "", "parse-names" : false, "suffix" : "" }, { "dropping-particle" : "", "family" : "Castro", "given" : "Jorge", "non-dropping-particle" : "", "parse-names" : false, "suffix" : "" }, { "dropping-particle" : "", "family" : "Demidova", "given" : "Natalia", "non-dropping-particle" : "", "parse-names" : false, "suffix" : "" }, { "dropping-particle" : "", "family" : "Lim", "given" : "Jong Hwan", "non-dropping-particle" : "", "parse-names" : false, "suffix" : "" }, { "dropping-particle" : "", "family" : "Allard", "given" : "Gillian", "non-dropping-particle" : "", "parse-names" : false, "suffix" : "" }, { "dropping-particle" : "", "family" : "Running", "given" : "Steven W.", "non-dropping-particle" : "", "parse-names" : false, "suffix" : "" }, { "dropping-particle" : "", "family" : "Semerci", "given" : "Akkin", "non-dropping-particle" : "", "parse-names" : false, "suffix" : "" }, { "dropping-particle" : "", "family" : "Cobb", "given" : "Neil", "non-dropping-particle" : "", "parse-names" : false, "suffix" : "" } ], "container-title" : "Forest Ecology and Management", "id" : "ITEM-1", "issue" : "4", "issued" : { "date-parts" : [ [ "2010" ] ] }, "page" : "660-684", "title" : "A global overview of drought and heat-induced tree mortality reveals emerging climate change risks for forests", "type" : "article-journal", "volume" : "259" }, "uris" : [ "http://www.mendeley.com/documents/?uuid=92ef513f-2d51-4d52-8181-d0e105282b55" ] }, { "id" : "ITEM-2",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"ITEM-2", "issued" : { "date-parts" : [ [ "2014" ] ] }, "page" : "271\u2013360", "publisher" : "Cambridge University Press", "publisher-place" : "Cambridge", "title" : "Terrestrial and inland water systems", "type" : "chapter" }, "uris" : [ "http://www.mendeley.com/documents/?uuid=d11b5bbe-fc7b-4f8d-8c19-6f02a6cdbfc8" ] } ], "mendeley" : { "formattedCitation" : "(Allen et al., 2010; Scholes et al., 2014)", "plainTextFormattedCitation" : "(Allen et al., 2010; Scholes et al., 2014)", "previouslyFormattedCitation" : "(Allen et al., 2010; Scholes et al., 2014)" }, "properties" : { "noteIndex" : 0 }, "schema" : "https://github.com/citation-style-language/schema/raw/master/csl-citation.json" }</w:delInstrText>
        </w:r>
        <w:r w:rsidR="009A3F17" w:rsidDel="00FD430E">
          <w:rPr>
            <w:rFonts w:ascii="Arial" w:hAnsi="Arial" w:cs="Arial"/>
            <w:color w:val="000000"/>
            <w:lang w:eastAsia="en-GB" w:bidi="ar-SA"/>
          </w:rPr>
          <w:fldChar w:fldCharType="separate"/>
        </w:r>
        <w:r w:rsidR="009A3F17" w:rsidRPr="009A3F17" w:rsidDel="00FD430E">
          <w:rPr>
            <w:rFonts w:ascii="Arial" w:hAnsi="Arial" w:cs="Arial"/>
            <w:noProof/>
            <w:color w:val="000000"/>
            <w:lang w:eastAsia="en-GB" w:bidi="ar-SA"/>
          </w:rPr>
          <w:delText>(Allen et al., 2010; Scholes et al., 2014)</w:delText>
        </w:r>
        <w:r w:rsidR="009A3F17" w:rsidDel="00FD430E">
          <w:rPr>
            <w:rFonts w:ascii="Arial" w:hAnsi="Arial" w:cs="Arial"/>
            <w:color w:val="000000"/>
            <w:lang w:eastAsia="en-GB" w:bidi="ar-SA"/>
          </w:rPr>
          <w:fldChar w:fldCharType="end"/>
        </w:r>
        <w:r w:rsidDel="00FD430E">
          <w:rPr>
            <w:rFonts w:ascii="Arial" w:hAnsi="Arial" w:cs="Arial"/>
            <w:color w:val="000000"/>
            <w:lang w:eastAsia="en-GB" w:bidi="ar-SA"/>
          </w:rPr>
          <w:delText xml:space="preserve">. Very few data are available that enable the process of forest dieback to be analysed over multi-decadal timescales, as presented here. This reflects the widespread lack of long-term monitoring data, despite </w:delText>
        </w:r>
      </w:del>
      <w:del w:id="235" w:author="Phil Martin" w:date="2015-04-14T15:47:00Z">
        <w:r w:rsidDel="00764502">
          <w:rPr>
            <w:rFonts w:ascii="Arial" w:hAnsi="Arial" w:cs="Arial"/>
            <w:color w:val="000000"/>
            <w:lang w:eastAsia="en-GB" w:bidi="ar-SA"/>
          </w:rPr>
          <w:delText>the recognised</w:delText>
        </w:r>
      </w:del>
      <w:del w:id="236" w:author="Phil Martin" w:date="2015-04-16T09:53:00Z">
        <w:r w:rsidDel="00FD430E">
          <w:rPr>
            <w:rFonts w:ascii="Arial" w:hAnsi="Arial" w:cs="Arial"/>
            <w:color w:val="000000"/>
            <w:lang w:eastAsia="en-GB" w:bidi="ar-SA"/>
          </w:rPr>
          <w:delText xml:space="preserve"> importance </w:delText>
        </w:r>
      </w:del>
      <w:del w:id="237" w:author="Phil Martin" w:date="2015-04-14T15:47:00Z">
        <w:r w:rsidDel="00764502">
          <w:rPr>
            <w:rFonts w:ascii="Arial" w:hAnsi="Arial" w:cs="Arial"/>
            <w:color w:val="000000"/>
            <w:lang w:eastAsia="en-GB" w:bidi="ar-SA"/>
          </w:rPr>
          <w:delText xml:space="preserve">of such data </w:delText>
        </w:r>
      </w:del>
      <w:del w:id="238" w:author="Phil Martin" w:date="2015-04-16T09:53:00Z">
        <w:r w:rsidDel="00FD430E">
          <w:rPr>
            <w:rFonts w:ascii="Arial" w:hAnsi="Arial" w:cs="Arial"/>
            <w:color w:val="000000"/>
            <w:lang w:eastAsia="en-GB" w:bidi="ar-SA"/>
          </w:rPr>
          <w:delText xml:space="preserve">for understanding </w:delText>
        </w:r>
      </w:del>
      <w:del w:id="239" w:author="Phil Martin" w:date="2015-04-14T15:51:00Z">
        <w:r w:rsidDel="00764502">
          <w:rPr>
            <w:rFonts w:ascii="Arial" w:hAnsi="Arial" w:cs="Arial"/>
            <w:color w:val="000000"/>
            <w:lang w:eastAsia="en-GB" w:bidi="ar-SA"/>
          </w:rPr>
          <w:delText xml:space="preserve">the dynamics of </w:delText>
        </w:r>
      </w:del>
      <w:del w:id="240" w:author="Phil Martin" w:date="2015-04-16T09:53:00Z">
        <w:r w:rsidDel="00FD430E">
          <w:rPr>
            <w:rFonts w:ascii="Arial" w:hAnsi="Arial" w:cs="Arial"/>
            <w:color w:val="000000"/>
            <w:lang w:eastAsia="en-GB" w:bidi="ar-SA"/>
          </w:rPr>
          <w:delText xml:space="preserve">forest </w:delText>
        </w:r>
      </w:del>
      <w:del w:id="241" w:author="Phil Martin" w:date="2015-04-14T15:51:00Z">
        <w:r w:rsidDel="00764502">
          <w:rPr>
            <w:rFonts w:ascii="Arial" w:hAnsi="Arial" w:cs="Arial"/>
            <w:color w:val="000000"/>
            <w:lang w:eastAsia="en-GB" w:bidi="ar-SA"/>
          </w:rPr>
          <w:delText xml:space="preserve">ecosystems </w:delText>
        </w:r>
      </w:del>
      <w:del w:id="242" w:author="Phil Martin" w:date="2015-04-16T09:53:00Z">
        <w:r w:rsidR="009A3F17" w:rsidDel="00FD430E">
          <w:rPr>
            <w:rFonts w:ascii="Arial" w:hAnsi="Arial" w:cs="Arial"/>
            <w:color w:val="000000"/>
            <w:lang w:eastAsia="en-GB" w:bidi="ar-SA"/>
          </w:rPr>
          <w:fldChar w:fldCharType="begin" w:fldLock="1"/>
        </w:r>
        <w:r w:rsidR="000C428C" w:rsidDel="00FD430E">
          <w:rPr>
            <w:rFonts w:ascii="Arial" w:hAnsi="Arial" w:cs="Arial"/>
            <w:color w:val="000000"/>
            <w:lang w:eastAsia="en-GB" w:bidi="ar-SA"/>
          </w:rPr>
          <w:delInstrText>ADDIN CSL_CITATION { "citationItems" : [ { "id" : "ITEM-1", "itemData" : { "DOI" : "10.1007/978-90-481-8782-9_4", "ISBN" : "978-90-481-8781-2", "author" : [ { "dropping-particle" : "", "family" : "Schimming", "given" : "Claus-G.", "non-dropping-particle" : "", "parse-names" : false, "suffix" : "" }, { "dropping-particle" : "", "family" : "Augustin", "given" : "Sabine", "non-dropping-particle" : "", "parse-names" : false, "suffix" : "" }, { "dropping-particle" : "", "family" : "Karez", "given" : "Rolf", "non-dropping-particle" : "", "parse-names" : false, "suffix" : "" } ], "container-title" : "Long-Term Ecological Research SE  - 4", "editor" : [ { "dropping-particle" : "", "family" : "M\u00fcller", "given" : "Felix", "non-dropping-particle" : "", "parse-names" : false, "suffix" : "" }, { "dropping-particle" : "", "family" : "Baessler", "given" : "Cornelia", "non-dropping-particle" : "", "parse-names" : false, "suffix" : "" }, { "dropping-particle" : "", "family" : "Schubert", "given" : "Hendrik", "non-dropping-particle" : "", "parse-names" : false, "suffix" : "" }, { "dropping-particle" : "", "family" : "Klotz", "given" : "Stefan", "non-dropping-particle" : "", "parse-names" : false, "suffix" : "" } ], "id" : "ITEM-1", "issued" : { "date-parts" : [ [ "2010" ] ] }, "language" : "English", "page" : "39-55", "publisher" : "Springer Netherlands", "title" : "The Scientific Potential of Environmental Monitoring", "type" : "chapter" }, "uris" : [ "http://www.mendeley.com/documents/?uuid=5a0c0ab9-1b73-495f-9436-8d29f12da28c" ] } ], "mendeley" : { "formattedCitation" : "(Schimming et al., 2010)", "plainTextFormattedCitation" : "(Schimming et al., 2010)", "previouslyFormattedCitation" : "(Schimming et al., 2010)" }, "properties" : { "noteIndex" : 0 }, "schema" : "https://github.com/citation-style-language/schema/raw/master/csl-citation.json" }</w:delInstrText>
        </w:r>
        <w:r w:rsidR="009A3F17" w:rsidDel="00FD430E">
          <w:rPr>
            <w:rFonts w:ascii="Arial" w:hAnsi="Arial" w:cs="Arial"/>
            <w:color w:val="000000"/>
            <w:lang w:eastAsia="en-GB" w:bidi="ar-SA"/>
          </w:rPr>
          <w:fldChar w:fldCharType="separate"/>
        </w:r>
        <w:r w:rsidR="009A3F17" w:rsidRPr="009A3F17" w:rsidDel="00FD430E">
          <w:rPr>
            <w:rFonts w:ascii="Arial" w:hAnsi="Arial" w:cs="Arial"/>
            <w:noProof/>
            <w:color w:val="000000"/>
            <w:lang w:eastAsia="en-GB" w:bidi="ar-SA"/>
          </w:rPr>
          <w:delText>(Schimming et al., 2010)</w:delText>
        </w:r>
        <w:r w:rsidR="009A3F17" w:rsidDel="00FD430E">
          <w:rPr>
            <w:rFonts w:ascii="Arial" w:hAnsi="Arial" w:cs="Arial"/>
            <w:color w:val="000000"/>
            <w:lang w:eastAsia="en-GB" w:bidi="ar-SA"/>
          </w:rPr>
          <w:fldChar w:fldCharType="end"/>
        </w:r>
        <w:r w:rsidR="000C428C" w:rsidDel="00FD430E">
          <w:rPr>
            <w:rFonts w:ascii="Arial" w:hAnsi="Arial" w:cs="Arial"/>
            <w:color w:val="000000"/>
            <w:lang w:eastAsia="en-GB" w:bidi="ar-SA"/>
          </w:rPr>
          <w:delText xml:space="preserve">. </w:delText>
        </w:r>
        <w:r w:rsidDel="00FD430E">
          <w:rPr>
            <w:rFonts w:ascii="Arial" w:hAnsi="Arial" w:cs="Arial"/>
            <w:color w:val="000000"/>
            <w:lang w:eastAsia="en-GB" w:bidi="ar-SA"/>
          </w:rPr>
          <w:delText xml:space="preserve">Long-term data are particularly important for evaluating drought-induced tree mortality, which can occur many years after the occurrence of drought stress </w:delText>
        </w:r>
        <w:r w:rsidR="000C428C" w:rsidDel="00FD430E">
          <w:rPr>
            <w:rFonts w:ascii="Arial" w:hAnsi="Arial" w:cs="Arial"/>
            <w:color w:val="000000"/>
            <w:lang w:eastAsia="en-GB" w:bidi="ar-SA"/>
          </w:rPr>
          <w:fldChar w:fldCharType="begin" w:fldLock="1"/>
        </w:r>
        <w:r w:rsidR="00A07B61" w:rsidDel="00FD430E">
          <w:rPr>
            <w:rFonts w:ascii="Arial" w:hAnsi="Arial" w:cs="Arial"/>
            <w:color w:val="000000"/>
            <w:lang w:eastAsia="en-GB" w:bidi="ar-SA"/>
          </w:rPr>
          <w:delInstrText>ADDIN CSL_CITATION { "citationItems" : [ { "id" : "ITEM-1", "itemData" : { "DOI" : "10.1890/0012-9658(1998)079[0079:TROSIT]2.0.CO;2", "ISSN" : "0012-9658", "abstract" : "Tree mortality is a critical attribute of forest ecosystems. But the factors responsible for tree mortality are poorly understood, particularly for trees in relatively healthy forests. I evaluated a conceptual model of the tree-mortality process that attributes tree death to a sequence of environmental stresses: long-term stresses that predispose trees to injury by short-term, inciting stresses. Tree-ring growth data from 63 dead overstory oaks (Quercus spp. L.) from seven Midwestern (USA) oak\u2013hickory forests were employed as long-term records of tree vigor. Tree-ring growth data from surviving oaks from the same sites were utilized for comparison and as an indicator of year-to-year variations in environmental stress at each site. Utilizing time-series regression analysis, evidence of the action of inciting stresses was sought in the form of sudden and permanent declines, or interventions, in individual tree growth rates coincident with environmental stresses. Utilizing hierarchical regression analysis, e...", "author" : [ { "dropping-particle" : "", "family" : "Pedersen", "given" : "Brian S.", "non-dropping-particle" : "", "parse-names" : false, "suffix" : "" } ], "container-title" : "Ecology", "id" : "ITEM-1", "issue" : "1", "issued" : { "date-parts" : [ [ "1998", "1", "11" ] ] }, "language" : "EN", "page" : "79-93", "title" : "The role of stress in the mortality of midwestern oaks as indicated by growth prior to death", "type" : "article-journal", "volume" : "79" }, "uris" : [ "http://www.mendeley.com/documents/?uuid=eb89da77-2c5d-4660-a964-099e5dbdb5d0" ] }, { "id" : "ITEM-2", "itemData" : { "DOI" : "10.1890/1051-0761(1999)009[1017:TMOMOO]2.0.CO;2", "ISSN" : "1051-0761", "abstract" : "Tree mortality rates are potential indicators of the impact of environmental stresses on forests. But the relationship between environmental stress and tree mortality is poorly understood, particularly in forests not experiencing epidemic mortality. To determine whether there is a sufficiently direct link between stress and tree mortality to allow mortality rate to serve as a stress bioindicator, I addressed the question: Are trees more likely to die during years when environmental stress is more intense? Subject trees were 62 overstory oaks (Quercus spp. L., \u226520 cm diameter at breast height) that died during 1968\u20131987. These trees were from seven oak\u2013hickory forests in the midwestern USA that were experiencing low rates of tree mortality. A previous study had found these oaks to be growing more slowly than surviving oaks from the same forests, suggesting that these now-dead trees may have been physiologically compromised and particularly vulnerable to stress. Based on two Monte Carlo method-based tests, ...", "author" : [ { "dropping-particle" : "", "family" : "Pedersen", "given" : "Brian S.", "non-dropping-particle" : "", "parse-names" : false, "suffix" : "" } ], "container-title" : "Ecological Applications", "id" : "ITEM-2", "issue" : "3", "issued" : { "date-parts" : [ [ "1999", "8", "12" ] ] }, "language" : "EN", "page" : "1017-1027", "title" : "The mortality of midwestern overstory oaks as a bioindicator of environmental stress", "type" : "article-journal", "volume" : "9" }, "uris" : [ "http://www.mendeley.com/documents/?uuid=c2d21e95-ca42-454f-b1c7-80cc0437a235" ] }, { "id" : "ITEM-3", "itemData" : { "DOI" : "10.1111/j.2007.0030-1299.16034.x", "ISSN" : "00301299", "author" : [ { "dropping-particle" : "", "family" : "Bigler", "given" : "Christof", "non-dropping-particle" : "", "parse-names" : false, "suffix" : "" }, { "dropping-particle" : "", "family" : "Gavin", "given" : "Daniel G.", "non-dropping-particle" : "", "parse-names" : false, "suffix" : "" }, { "dropping-particle" : "", "family" : "Gunning", "given" : "Charles", "non-dropping-particle" : "", "parse-names" : false, "suffix" : "" }, { "dropping-particle" : "", "family" : "Veblen", "given" : "Thomas T.", "non-dropping-particle" : "", "parse-names" : false, "suffix" : "" } ], "container-title" : "Oikos", "id" : "ITEM-3", "issue" : "12", "issued" : { "date-parts" : [ [ "2007", "12" ] ] }, "page" : "1983-1994", "title" : "Drought induces lagged tree mortality in a subalpine forest in the Rocky Mountains", "type" : "article-journal", "volume" : "116" }, "uris" : [ "http://www.mendeley.com/documents/?uuid=9faf54c9-37ff-44e2-886b-34a40213ed9f" ] } ], "mendeley" : { "formattedCitation" : "(Bigler et al., 2007; Pedersen, 1998, 1999)", "plainTextFormattedCitation" : "(Bigler et al., 2007; Pedersen, 1998, 1999)", "previouslyFormattedCitation" : "(Bigler et al., 2007; Pedersen, 1998, 1999)" }, "properties" : { "noteIndex" : 0 }, "schema" : "https://github.com/citation-style-language/schema/raw/master/csl-citation.json" }</w:delInstrText>
        </w:r>
        <w:r w:rsidR="000C428C" w:rsidDel="00FD430E">
          <w:rPr>
            <w:rFonts w:ascii="Arial" w:hAnsi="Arial" w:cs="Arial"/>
            <w:color w:val="000000"/>
            <w:lang w:eastAsia="en-GB" w:bidi="ar-SA"/>
          </w:rPr>
          <w:fldChar w:fldCharType="separate"/>
        </w:r>
        <w:r w:rsidR="00A07B61" w:rsidRPr="00A07B61" w:rsidDel="00FD430E">
          <w:rPr>
            <w:rFonts w:ascii="Arial" w:hAnsi="Arial" w:cs="Arial"/>
            <w:noProof/>
            <w:color w:val="000000"/>
            <w:lang w:eastAsia="en-GB" w:bidi="ar-SA"/>
          </w:rPr>
          <w:delText>(Bigler et al., 2007; Pedersen, 1998, 1999)</w:delText>
        </w:r>
        <w:r w:rsidR="000C428C" w:rsidDel="00FD430E">
          <w:rPr>
            <w:rFonts w:ascii="Arial" w:hAnsi="Arial" w:cs="Arial"/>
            <w:color w:val="000000"/>
            <w:lang w:eastAsia="en-GB" w:bidi="ar-SA"/>
          </w:rPr>
          <w:fldChar w:fldCharType="end"/>
        </w:r>
        <w:r w:rsidR="000C428C" w:rsidDel="00FD430E">
          <w:rPr>
            <w:rFonts w:ascii="Arial" w:hAnsi="Arial" w:cs="Arial"/>
            <w:color w:val="000000"/>
            <w:lang w:eastAsia="en-GB" w:bidi="ar-SA"/>
          </w:rPr>
          <w:delText xml:space="preserve">. </w:delText>
        </w:r>
        <w:r w:rsidDel="00FD430E">
          <w:rPr>
            <w:rFonts w:ascii="Arial" w:hAnsi="Arial" w:cs="Arial"/>
            <w:color w:val="000000"/>
            <w:lang w:eastAsia="en-GB" w:bidi="ar-SA"/>
          </w:rPr>
          <w:delText xml:space="preserve">The value of long-term monitoring is illustrated by </w:delText>
        </w:r>
        <w:r w:rsidR="000C428C" w:rsidDel="00FD430E">
          <w:rPr>
            <w:rFonts w:ascii="Arial" w:hAnsi="Arial" w:cs="Arial"/>
            <w:color w:val="000000"/>
            <w:lang w:eastAsia="en-GB" w:bidi="ar-SA"/>
          </w:rPr>
          <w:fldChar w:fldCharType="begin" w:fldLock="1"/>
        </w:r>
        <w:r w:rsidR="000C428C" w:rsidDel="00FD430E">
          <w:rPr>
            <w:rFonts w:ascii="Arial" w:hAnsi="Arial" w:cs="Arial"/>
            <w:color w:val="000000"/>
            <w:lang w:eastAsia="en-GB" w:bidi="ar-SA"/>
          </w:rPr>
          <w:delInstrText>ADDIN CSL_CITATION { "citationItems" : [ { "id" : "ITEM-1", "itemData" : { "DOI" : "10.1038/nclimate1293", "ISSN" : "1758-678X", "author" : [ { "dropping-particle" : "", "family" : "Peng", "given" : "Changhui", "non-dropping-particle" : "", "parse-names" : false, "suffix" : "" }, { "dropping-particle" : "", "family" : "Ma", "given" : "Zhihai", "non-dropping-particle" : "", "parse-names" : false, "suffix" : "" }, { "dropping-particle" : "", "family" : "Lei", "given" : "Xiangdong", "non-dropping-particle" : "", "parse-names" : false, "suffix" : "" }, { "dropping-particle" : "", "family" : "Zhu", "given" : "Qiuan", "non-dropping-particle" : "", "parse-names" : false, "suffix" : "" }, { "dropping-particle" : "", "family" : "Chen", "given" : "Huai", "non-dropping-particle" : "", "parse-names" : false, "suffix" : "" }, { "dropping-particle" : "", "family" : "Wang", "given" : "Weifeng", "non-dropping-particle" : "", "parse-names" : false, "suffix" : "" }, { "dropping-particle" : "", "family" : "Liu", "given" : "Shirong", "non-dropping-particle" : "", "parse-names" : false, "suffix" : "" }, { "dropping-particle" : "", "family" : "Li", "given" : "Weizhong", "non-dropping-particle" : "", "parse-names" : false, "suffix" : "" }, { "dropping-particle" : "", "family" : "Fang", "given" : "Xiuqin", "non-dropping-particle" : "", "parse-names" : false, "suffix" : "" }, { "dropping-particle" : "", "family" : "Zhou", "given" : "Xiaolu", "non-dropping-particle" : "", "parse-names" : false, "suffix" : "" } ], "container-title" : "Nature Climate Change", "id" : "ITEM-1", "issue" : "9", "issued" : { "date-parts" : [ [ "2011", "11", "20" ] ] }, "language" : "en", "page" : "467-471", "publisher" : "Nature Publishing Group", "title" : "A drought-induced pervasive increase in tree mortality across Canada's boreal forests", "type" : "article-journal", "volume" : "1" }, "uris" : [ "http://www.mendeley.com/documents/?uuid=4d437544-ce7e-4aa0-9399-787666964a91" ] } ], "mendeley" : { "formattedCitation" : "(Peng et al., 2011)", "manualFormatting" : "Peng et al. (2011)", "plainTextFormattedCitation" : "(Peng et al., 2011)", "previouslyFormattedCitation" : "(Peng et al., 2011)" }, "properties" : { "noteIndex" : 0 }, "schema" : "https://github.com/citation-style-language/schema/raw/master/csl-citation.json" }</w:delInstrText>
        </w:r>
        <w:r w:rsidR="000C428C" w:rsidDel="00FD430E">
          <w:rPr>
            <w:rFonts w:ascii="Arial" w:hAnsi="Arial" w:cs="Arial"/>
            <w:color w:val="000000"/>
            <w:lang w:eastAsia="en-GB" w:bidi="ar-SA"/>
          </w:rPr>
          <w:fldChar w:fldCharType="separate"/>
        </w:r>
        <w:r w:rsidR="000C428C" w:rsidDel="00FD430E">
          <w:rPr>
            <w:rFonts w:ascii="Arial" w:hAnsi="Arial" w:cs="Arial"/>
            <w:noProof/>
            <w:color w:val="000000"/>
            <w:lang w:eastAsia="en-GB" w:bidi="ar-SA"/>
          </w:rPr>
          <w:delText>Peng et al.</w:delText>
        </w:r>
        <w:r w:rsidR="000C428C" w:rsidRPr="000C428C" w:rsidDel="00FD430E">
          <w:rPr>
            <w:rFonts w:ascii="Arial" w:hAnsi="Arial" w:cs="Arial"/>
            <w:noProof/>
            <w:color w:val="000000"/>
            <w:lang w:eastAsia="en-GB" w:bidi="ar-SA"/>
          </w:rPr>
          <w:delText xml:space="preserve"> </w:delText>
        </w:r>
        <w:r w:rsidR="000C428C" w:rsidDel="00FD430E">
          <w:rPr>
            <w:rFonts w:ascii="Arial" w:hAnsi="Arial" w:cs="Arial"/>
            <w:noProof/>
            <w:color w:val="000000"/>
            <w:lang w:eastAsia="en-GB" w:bidi="ar-SA"/>
          </w:rPr>
          <w:delText>(</w:delText>
        </w:r>
        <w:r w:rsidR="000C428C" w:rsidRPr="000C428C" w:rsidDel="00FD430E">
          <w:rPr>
            <w:rFonts w:ascii="Arial" w:hAnsi="Arial" w:cs="Arial"/>
            <w:noProof/>
            <w:color w:val="000000"/>
            <w:lang w:eastAsia="en-GB" w:bidi="ar-SA"/>
          </w:rPr>
          <w:delText>2011)</w:delText>
        </w:r>
        <w:r w:rsidR="000C428C" w:rsidDel="00FD430E">
          <w:rPr>
            <w:rFonts w:ascii="Arial" w:hAnsi="Arial" w:cs="Arial"/>
            <w:color w:val="000000"/>
            <w:lang w:eastAsia="en-GB" w:bidi="ar-SA"/>
          </w:rPr>
          <w:fldChar w:fldCharType="end"/>
        </w:r>
        <w:r w:rsidR="000C428C" w:rsidDel="00FD430E">
          <w:rPr>
            <w:rFonts w:ascii="Arial" w:hAnsi="Arial" w:cs="Arial"/>
            <w:color w:val="000000"/>
            <w:lang w:eastAsia="en-GB" w:bidi="ar-SA"/>
          </w:rPr>
          <w:delText xml:space="preserve">, </w:delText>
        </w:r>
        <w:r w:rsidDel="00FD430E">
          <w:rPr>
            <w:rFonts w:ascii="Arial" w:hAnsi="Arial" w:cs="Arial"/>
            <w:color w:val="000000"/>
            <w:lang w:eastAsia="en-GB" w:bidi="ar-SA"/>
          </w:rPr>
          <w:delText>who used this approach in Canada to identify an average increase in tree mortality of 4.7% yr</w:delText>
        </w:r>
        <w:r w:rsidRPr="00FF29C5" w:rsidDel="00FD430E">
          <w:rPr>
            <w:rFonts w:ascii="Arial" w:hAnsi="Arial" w:cs="Arial"/>
            <w:color w:val="000000"/>
            <w:vertAlign w:val="superscript"/>
            <w:lang w:eastAsia="en-GB" w:bidi="ar-SA"/>
          </w:rPr>
          <w:delText>-1</w:delText>
        </w:r>
        <w:r w:rsidDel="00FD430E">
          <w:rPr>
            <w:rFonts w:ascii="Arial" w:hAnsi="Arial" w:cs="Arial"/>
            <w:color w:val="000000"/>
            <w:lang w:eastAsia="en-GB" w:bidi="ar-SA"/>
          </w:rPr>
          <w:delText xml:space="preserve"> from 1963-2008, attributed to water stress caused by regional drought. In the UK, </w:delText>
        </w:r>
        <w:r w:rsidR="00F32A9B" w:rsidDel="00FD430E">
          <w:rPr>
            <w:rFonts w:ascii="Arial" w:hAnsi="Arial" w:cs="Arial"/>
            <w:color w:val="000000"/>
            <w:lang w:eastAsia="en-GB" w:bidi="ar-SA"/>
          </w:rPr>
          <w:fldChar w:fldCharType="begin" w:fldLock="1"/>
        </w:r>
        <w:r w:rsidR="00F32A9B" w:rsidDel="00FD430E">
          <w:rPr>
            <w:rFonts w:ascii="Arial" w:hAnsi="Arial" w:cs="Arial"/>
            <w:color w:val="000000"/>
            <w:lang w:eastAsia="en-GB" w:bidi="ar-SA"/>
          </w:rPr>
          <w:delInstrText>ADDIN CSL_CITATION { "citationItems" : [ { "id" : "ITEM-1", "itemData" : { "DOI" : "10.1093/forestry/69.2.125", "ISSN" : "0015-752X", "abstract" : "The effects over 16 years of the 1976 drought on the beech (Fagus sylvatica L.) population in mature, mixed deciduous, semi-natural stands in Lady Park Wood are described. Individual trees were recorded within sample transects at intervals from 1945 onwards, so it was also possible to examine responses in relation to previous growth. Many mature beeches were killed immediately or severly damaged. Growth of survivors was negligible until about 1985 and never recovered to pre-drought rates. Damaged trees were still dying 15 years later from drought-induced damage. Sub-canopy beech in those parts of the wood which suffered most canopy mortality grew rapidly after 1983. Through its effects on beech, the drought had a marked impact on the structure and successional trajectory of the wood", "author" : [ { "dropping-particle" : "", "family" : "Peterken", "given" : "G.", "non-dropping-particle" : "", "parse-names" : false, "suffix" : "" }, { "dropping-particle" : "", "family" : "Mountford", "given" : "Edward P.", "non-dropping-particle" : "", "parse-names" : false, "suffix" : "" } ], "container-title" : "Forestry", "id" : "ITEM-1", "issue" : "2", "issued" : { "date-parts" : [ [ "1996", "2", "1" ] ] }, "page" : "125-136", "title" : "Effects of drought on beech in Lady Park Wood, an unmanaged mixed deciduous woodland", "type" : "article-journal", "volume" : "69" }, "uris" : [ "http://www.mendeley.com/documents/?uuid=892b0af3-7a68-4fff-aff6-93f95efc0974" ] } ], "mendeley" : { "formattedCitation" : "(Peterken and Mountford, 1996)", "manualFormatting" : "Peterken and Mountford (1996)", "plainTextFormattedCitation" : "(Peterken and Mountford, 1996)", "previouslyFormattedCitation" : "(Peterken and Mountford, 1996)" }, "properties" : { "noteIndex" : 0 }, "schema" : "https://github.com/citation-style-language/schema/raw/master/csl-citation.json" }</w:delInstrText>
        </w:r>
        <w:r w:rsidR="00F32A9B" w:rsidDel="00FD430E">
          <w:rPr>
            <w:rFonts w:ascii="Arial" w:hAnsi="Arial" w:cs="Arial"/>
            <w:color w:val="000000"/>
            <w:lang w:eastAsia="en-GB" w:bidi="ar-SA"/>
          </w:rPr>
          <w:fldChar w:fldCharType="separate"/>
        </w:r>
        <w:r w:rsidR="00F32A9B" w:rsidDel="00FD430E">
          <w:rPr>
            <w:rFonts w:ascii="Arial" w:hAnsi="Arial" w:cs="Arial"/>
            <w:noProof/>
            <w:color w:val="000000"/>
            <w:lang w:eastAsia="en-GB" w:bidi="ar-SA"/>
          </w:rPr>
          <w:delText>Peterken and Mountford (</w:delText>
        </w:r>
        <w:r w:rsidR="00F32A9B" w:rsidRPr="00F32A9B" w:rsidDel="00FD430E">
          <w:rPr>
            <w:rFonts w:ascii="Arial" w:hAnsi="Arial" w:cs="Arial"/>
            <w:noProof/>
            <w:color w:val="000000"/>
            <w:lang w:eastAsia="en-GB" w:bidi="ar-SA"/>
          </w:rPr>
          <w:delText>1996)</w:delText>
        </w:r>
        <w:r w:rsidR="00F32A9B" w:rsidDel="00FD430E">
          <w:rPr>
            <w:rFonts w:ascii="Arial" w:hAnsi="Arial" w:cs="Arial"/>
            <w:color w:val="000000"/>
            <w:lang w:eastAsia="en-GB" w:bidi="ar-SA"/>
          </w:rPr>
          <w:fldChar w:fldCharType="end"/>
        </w:r>
        <w:r w:rsidR="00F32A9B" w:rsidDel="00FD430E">
          <w:rPr>
            <w:rFonts w:ascii="Arial" w:hAnsi="Arial" w:cs="Arial"/>
            <w:color w:val="000000"/>
            <w:lang w:eastAsia="en-GB" w:bidi="ar-SA"/>
          </w:rPr>
          <w:delText xml:space="preserve"> </w:delText>
        </w:r>
        <w:r w:rsidDel="00FD430E">
          <w:rPr>
            <w:rFonts w:ascii="Arial" w:hAnsi="Arial" w:cs="Arial"/>
            <w:color w:val="000000"/>
            <w:lang w:eastAsia="en-GB" w:bidi="ar-SA"/>
          </w:rPr>
          <w:delText>described the impact of drought on beech in a single woodland, Lady Park Wood, monitored from 1945 onwards. Many mature beeches were killed immediately or severely damaged following a major drought that occurred in 1976; drought-induced mortality continued for at least 15 years after this event. Other long-term studies have identified climate change, eutrophication, increased deer browsing and a decline in traditional management as other principal drivers of recent changes in forest structure and composition in the UK</w:delText>
        </w:r>
        <w:r w:rsidR="00F32A9B" w:rsidDel="00FD430E">
          <w:rPr>
            <w:rFonts w:ascii="Arial" w:hAnsi="Arial" w:cs="Arial"/>
            <w:color w:val="000000"/>
            <w:lang w:eastAsia="en-GB" w:bidi="ar-SA"/>
          </w:rPr>
          <w:delText xml:space="preserve"> </w:delText>
        </w:r>
        <w:r w:rsidR="00F32A9B" w:rsidDel="00FD430E">
          <w:rPr>
            <w:rFonts w:ascii="Arial" w:hAnsi="Arial" w:cs="Arial"/>
            <w:color w:val="000000"/>
            <w:lang w:eastAsia="en-GB" w:bidi="ar-SA"/>
          </w:rPr>
          <w:fldChar w:fldCharType="begin" w:fldLock="1"/>
        </w:r>
        <w:r w:rsidR="00F32A9B" w:rsidDel="00FD430E">
          <w:rPr>
            <w:rFonts w:ascii="Arial" w:hAnsi="Arial" w:cs="Arial"/>
            <w:color w:val="000000"/>
            <w:lang w:eastAsia="en-GB" w:bidi="ar-SA"/>
          </w:rPr>
          <w:delInstrText>ADDIN CSL_CITATION { "citationItems" : [ { "id" : "ITEM-1", "itemData" : { "author" : [ { "dropping-particle" : "", "family" : "Kirby", "given" : "K.", "non-dropping-particle" : "", "parse-names" : false, "suffix" : "" }, { "dropping-particle" : "", "family" : "Smart", "given" : "S.", "non-dropping-particle" : "", "parse-names" : false, "suffix" : "" }, { "dropping-particle" : "", "family" : "Black", "given" : "H.", "non-dropping-particle" : "", "parse-names" : false, "suffix" : "" }, { "dropping-particle" : "", "family" : "Bunce", "given" : "R.", "non-dropping-particle" : "", "parse-names" : false, "suffix" : "" }, { "dropping-particle" : "", "family" : "Corney", "given" : "P.", "non-dropping-particle" : "", "parse-names" : false, "suffix" : "" }, { "dropping-particle" : "", "family" : "Smithers", "given" : "R.", "non-dropping-particle" : "", "parse-names" : false, "suffix" : "" } ], "id" : "ITEM-1", "issue" : "653", "issued" : { "date-parts" : [ [ "2005" ] ] }, "number-of-pages" : "1-139", "publisher-place" : "Peterborough", "title" : "Long term ecological change in British Woodland (1971-2001)", "type" : "report" }, "uris" : [ "http://www.mendeley.com/documents/?uuid=4f4fc143-d6a1-4842-9975-ec2c24869fd2" ] }, { "id" : "ITEM-2", "itemData" : { "DOI" : "10.1098/rspb.2009.0938", "abstract" : "Taxonomic homogenization (TH) is the increasing similarity of the species composition of ecological communities over time. Such homogenization represents a form of biodiversity loss and can result from local species turnover. Evidence for TH is limited, reflecting a lack of suitable historical datasets, and previous analyses have generated contrasting conclusions. We present an analysis of woodland patches across a southern English county (Dorset) in which we quantified 70 years of change in the composition of vascular plant communities. We tested the hypotheses that over this time patches decreased in species richness, homogenized, or shifted towards novel communities. Although mean species richness at the patch scale did not change, we found increased similarity in species composition among woodlands over time. We concluded that the woodlands have undergone TH without experiencing declines in local diversity or shifts towards novel communities. Analysis of species characteristics suggested that these changes were not driven by non-native species invasions or climate change, but instead reflected reorganization of the native plant communities in response to eutrophication and increasingly shaded conditions. These analyses provide, to our knowledge, the first direct evidence of TH in the UK and highlight the potential importance of this phenomenon as a contributor to biodiversity loss.", "author" : [ { "dropping-particle" : "", "family" : "Keith", "given" : "Sally A", "non-dropping-particle" : "", "parse-names" : false, "suffix" : "" }, { "dropping-particle" : "", "family" : "Newton", "given" : "Adrian C", "non-dropping-particle" : "", "parse-names" : false, "suffix" : "" }, { "dropping-particle" : "", "family" : "Morecroft", "given" : "Michael D", "non-dropping-particle" : "", "parse-names" : false, "suffix" : "" }, { "dropping-particle" : "", "family" : "Bealey", "given" : "Clive E", "non-dropping-particle" : "", "parse-names" : false, "suffix" : "" }, { "dropping-particle" : "", "family" : "Bullock", "given" : "James M", "non-dropping-particle" : "", "parse-names" : false, "suffix" : "" } ], "container-title" : "Proceedings of the Royal Society B: Biological Sciences", "id" : "ITEM-2", "issue" : "1672", "issued" : { "date-parts" : [ [ "2009" ] ] }, "page" : "3539-3544", "title" : "Taxonomic homogenization of woodland plant communities over 70 years", "type" : "article-journal", "volume" : "276" }, "uris" : [ "http://www.mendeley.com/documents/?uuid=d1322d98-f128-4166-95fd-800fee4b7a1b" ] } ], "mendeley" : { "formattedCitation" : "(Keith et al., 2009; Kirby et al., 2005)", "plainTextFormattedCitation" : "(Keith et al., 2009; Kirby et al., 2005)", "previouslyFormattedCitation" : "(Keith et al., 2009; Kirby et al., 2005)" }, "properties" : { "noteIndex" : 0 }, "schema" : "https://github.com/citation-style-language/schema/raw/master/csl-citation.json" }</w:delInstrText>
        </w:r>
        <w:r w:rsidR="00F32A9B" w:rsidDel="00FD430E">
          <w:rPr>
            <w:rFonts w:ascii="Arial" w:hAnsi="Arial" w:cs="Arial"/>
            <w:color w:val="000000"/>
            <w:lang w:eastAsia="en-GB" w:bidi="ar-SA"/>
          </w:rPr>
          <w:fldChar w:fldCharType="separate"/>
        </w:r>
        <w:r w:rsidR="00F32A9B" w:rsidRPr="00F32A9B" w:rsidDel="00FD430E">
          <w:rPr>
            <w:rFonts w:ascii="Arial" w:hAnsi="Arial" w:cs="Arial"/>
            <w:noProof/>
            <w:color w:val="000000"/>
            <w:lang w:eastAsia="en-GB" w:bidi="ar-SA"/>
          </w:rPr>
          <w:delText>(Keith et al., 2009; Kirby et al., 2005)</w:delText>
        </w:r>
        <w:r w:rsidR="00F32A9B" w:rsidDel="00FD430E">
          <w:rPr>
            <w:rFonts w:ascii="Arial" w:hAnsi="Arial" w:cs="Arial"/>
            <w:color w:val="000000"/>
            <w:lang w:eastAsia="en-GB" w:bidi="ar-SA"/>
          </w:rPr>
          <w:fldChar w:fldCharType="end"/>
        </w:r>
        <w:r w:rsidDel="00FD430E">
          <w:rPr>
            <w:rFonts w:ascii="Arial" w:hAnsi="Arial" w:cs="Arial"/>
            <w:color w:val="000000"/>
            <w:lang w:eastAsia="en-GB" w:bidi="ar-SA"/>
          </w:rPr>
          <w:delText xml:space="preserve">. </w:delText>
        </w:r>
      </w:del>
    </w:p>
    <w:p w:rsidR="00B32FDF" w:rsidRDefault="00B32FDF" w:rsidP="00513075">
      <w:pPr>
        <w:spacing w:line="360" w:lineRule="auto"/>
        <w:contextualSpacing/>
        <w:rPr>
          <w:rFonts w:ascii="Arial" w:hAnsi="Arial" w:cs="Arial"/>
          <w:color w:val="000000"/>
          <w:lang w:eastAsia="en-GB" w:bidi="ar-SA"/>
        </w:rPr>
      </w:pPr>
    </w:p>
    <w:p w:rsidR="00B32FDF" w:rsidRPr="00A908E5" w:rsidDel="003F7947" w:rsidRDefault="00B32FDF" w:rsidP="00513075">
      <w:pPr>
        <w:spacing w:line="360" w:lineRule="auto"/>
        <w:contextualSpacing/>
        <w:rPr>
          <w:del w:id="243" w:author="Phil Martin" w:date="2015-04-15T16:25:00Z"/>
          <w:rFonts w:ascii="Arial" w:hAnsi="Arial" w:cs="Arial"/>
          <w:color w:val="000000"/>
        </w:rPr>
      </w:pPr>
      <w:del w:id="244" w:author="Phil Martin" w:date="2015-04-15T16:25:00Z">
        <w:r w:rsidRPr="00A908E5" w:rsidDel="003F7947">
          <w:rPr>
            <w:rFonts w:ascii="Arial" w:hAnsi="Arial" w:cs="Arial"/>
            <w:color w:val="000000"/>
            <w:lang w:eastAsia="en-GB" w:bidi="ar-SA"/>
          </w:rPr>
          <w:delText xml:space="preserve">There has long been awareness that large beech trees have experienced high mortality rates in the New Forest in recent decades, although the precise causes remain uncertain </w:delText>
        </w:r>
        <w:r w:rsidR="00F32A9B" w:rsidDel="003F7947">
          <w:rPr>
            <w:rFonts w:ascii="Arial" w:hAnsi="Arial" w:cs="Arial"/>
            <w:color w:val="000000"/>
            <w:lang w:eastAsia="en-GB" w:bidi="ar-SA"/>
          </w:rPr>
          <w:fldChar w:fldCharType="begin" w:fldLock="1"/>
        </w:r>
        <w:r w:rsidR="00F32A9B" w:rsidDel="003F7947">
          <w:rPr>
            <w:rFonts w:ascii="Arial" w:hAnsi="Arial" w:cs="Arial"/>
            <w:color w:val="000000"/>
            <w:lang w:eastAsia="en-GB" w:bidi="ar-SA"/>
          </w:rPr>
          <w:delInstrText>ADDIN CSL_CITATION { "citationItems" : [ { "id" : "ITEM-1", "itemData" : { "ISBN" : "9781874357421", "abstract" : "NIEPEWNY!!! SPR GOOGLE", "author" : [ { "dropping-particle" : "", "family" : "Newton", "given" : "Adrian C", "non-dropping-particle" : "", "parse-names" : false, "suffix" : "" } ], "id" : "ITEM-1", "issued" : { "date-parts" : [ [ "2010" ] ] }, "title" : "Biodiversity in the New Forest", "type" : "article-journal" }, "uris" : [ "http://www.mendeley.com/documents/?uuid=fd18c018-48a5-40cd-baf1-5a906e0574ff" ] }, { "id" : "ITEM-2", "itemData" : { "ISBN" : "0952612062", "author" : [ { "dropping-particle" : "", "family" : "Tubbs", "given" : "Colin R", "non-dropping-particle" : "", "parse-names" : false, "suffix" : "" } ], "id" : "ITEM-2", "issued" : { "date-parts" : [ [ "2001" ] ] }, "publisher" : "New Forest Ninth Centenary Trust", "title" : "The New Forest: history, ecology and conservation", "type" : "book" }, "uris" : [ "http://www.mendeley.com/documents/?uuid=d80937e5-094b-4a44-9e98-274dcfaae21e" ] } ], "mendeley" : { "formattedCitation" : "(Newton, 2010; Tubbs, 2001)", "plainTextFormattedCitation" : "(Newton, 2010; Tubbs, 2001)", "previouslyFormattedCitation" : "(Newton, 2010; Tubbs, 2001)" }, "properties" : { "noteIndex" : 0 }, "schema" : "https://github.com/citation-style-language/schema/raw/master/csl-citation.json" }</w:delInstrText>
        </w:r>
        <w:r w:rsidR="00F32A9B" w:rsidDel="003F7947">
          <w:rPr>
            <w:rFonts w:ascii="Arial" w:hAnsi="Arial" w:cs="Arial"/>
            <w:color w:val="000000"/>
            <w:lang w:eastAsia="en-GB" w:bidi="ar-SA"/>
          </w:rPr>
          <w:fldChar w:fldCharType="separate"/>
        </w:r>
        <w:r w:rsidR="00F32A9B" w:rsidRPr="00F32A9B" w:rsidDel="003F7947">
          <w:rPr>
            <w:rFonts w:ascii="Arial" w:hAnsi="Arial" w:cs="Arial"/>
            <w:noProof/>
            <w:color w:val="000000"/>
            <w:lang w:eastAsia="en-GB" w:bidi="ar-SA"/>
          </w:rPr>
          <w:delText>(Newton, 2010; Tubbs, 2001)</w:delText>
        </w:r>
        <w:r w:rsidR="00F32A9B" w:rsidDel="003F7947">
          <w:rPr>
            <w:rFonts w:ascii="Arial" w:hAnsi="Arial" w:cs="Arial"/>
            <w:color w:val="000000"/>
            <w:lang w:eastAsia="en-GB" w:bidi="ar-SA"/>
          </w:rPr>
          <w:fldChar w:fldCharType="end"/>
        </w:r>
        <w:r w:rsidR="00F32A9B" w:rsidDel="003F7947">
          <w:rPr>
            <w:rFonts w:ascii="Arial" w:hAnsi="Arial" w:cs="Arial"/>
            <w:color w:val="000000"/>
            <w:lang w:eastAsia="en-GB" w:bidi="ar-SA"/>
          </w:rPr>
          <w:delText xml:space="preserve">. </w:delText>
        </w:r>
        <w:r w:rsidR="00F32A9B" w:rsidDel="003F7947">
          <w:rPr>
            <w:rFonts w:ascii="Arial" w:hAnsi="Arial" w:cs="Arial"/>
            <w:color w:val="000000"/>
            <w:lang w:eastAsia="en-GB" w:bidi="ar-SA"/>
          </w:rPr>
          <w:fldChar w:fldCharType="begin" w:fldLock="1"/>
        </w:r>
        <w:r w:rsidR="00F32A9B" w:rsidDel="003F7947">
          <w:rPr>
            <w:rFonts w:ascii="Arial" w:hAnsi="Arial" w:cs="Arial"/>
            <w:color w:val="000000"/>
            <w:lang w:eastAsia="en-GB" w:bidi="ar-SA"/>
          </w:rPr>
          <w:delInstrText>ADDIN CSL_CITATION { "citationItems" : [ { "id" : "ITEM-1", "itemData" : { "author" : [ { "dropping-particle" : "", "family" : "Manners", "given" : "J G", "non-dropping-particle" : "", "parse-names" : false, "suffix" : "" }, { "dropping-particle" : "", "family" : "Edwards", "given" : "P J", "non-dropping-particle" : "", "parse-names" : false, "suffix" : "" } ], "container-title" : "Proc H Field Club Archaeol Soc", "id" : "ITEM-1", "issued" : { "date-parts" : [ [ "1986" ] ] }, "page" : "155-156", "title" : "Death of old beech trees in the New Forest", "type" : "article-journal", "volume" : "42" }, "uris" : [ "http://www.mendeley.com/documents/?uuid=c90bc801-0e07-4124-824a-be5352a0a19e" ] } ], "mendeley" : { "formattedCitation" : "(Manners and Edwards, 1986)", "manualFormatting" : "Manners and Edwards (1986)", "plainTextFormattedCitation" : "(Manners and Edwards, 1986)", "previouslyFormattedCitation" : "(Manners and Edwards, 1986)" }, "properties" : { "noteIndex" : 0 }, "schema" : "https://github.com/citation-style-language/schema/raw/master/csl-citation.json" }</w:delInstrText>
        </w:r>
        <w:r w:rsidR="00F32A9B" w:rsidDel="003F7947">
          <w:rPr>
            <w:rFonts w:ascii="Arial" w:hAnsi="Arial" w:cs="Arial"/>
            <w:color w:val="000000"/>
            <w:lang w:eastAsia="en-GB" w:bidi="ar-SA"/>
          </w:rPr>
          <w:fldChar w:fldCharType="separate"/>
        </w:r>
        <w:r w:rsidR="00F32A9B" w:rsidDel="003F7947">
          <w:rPr>
            <w:rFonts w:ascii="Arial" w:hAnsi="Arial" w:cs="Arial"/>
            <w:noProof/>
            <w:color w:val="000000"/>
            <w:lang w:eastAsia="en-GB" w:bidi="ar-SA"/>
          </w:rPr>
          <w:delText>Manners and Edwards</w:delText>
        </w:r>
        <w:r w:rsidR="00F32A9B" w:rsidRPr="00F32A9B" w:rsidDel="003F7947">
          <w:rPr>
            <w:rFonts w:ascii="Arial" w:hAnsi="Arial" w:cs="Arial"/>
            <w:noProof/>
            <w:color w:val="000000"/>
            <w:lang w:eastAsia="en-GB" w:bidi="ar-SA"/>
          </w:rPr>
          <w:delText xml:space="preserve"> </w:delText>
        </w:r>
        <w:r w:rsidR="00F32A9B" w:rsidDel="003F7947">
          <w:rPr>
            <w:rFonts w:ascii="Arial" w:hAnsi="Arial" w:cs="Arial"/>
            <w:noProof/>
            <w:color w:val="000000"/>
            <w:lang w:eastAsia="en-GB" w:bidi="ar-SA"/>
          </w:rPr>
          <w:delText>(</w:delText>
        </w:r>
        <w:r w:rsidR="00F32A9B" w:rsidRPr="00F32A9B" w:rsidDel="003F7947">
          <w:rPr>
            <w:rFonts w:ascii="Arial" w:hAnsi="Arial" w:cs="Arial"/>
            <w:noProof/>
            <w:color w:val="000000"/>
            <w:lang w:eastAsia="en-GB" w:bidi="ar-SA"/>
          </w:rPr>
          <w:delText>1986)</w:delText>
        </w:r>
        <w:r w:rsidR="00F32A9B" w:rsidDel="003F7947">
          <w:rPr>
            <w:rFonts w:ascii="Arial" w:hAnsi="Arial" w:cs="Arial"/>
            <w:color w:val="000000"/>
            <w:lang w:eastAsia="en-GB" w:bidi="ar-SA"/>
          </w:rPr>
          <w:fldChar w:fldCharType="end"/>
        </w:r>
        <w:r w:rsidR="00F32A9B" w:rsidDel="003F7947">
          <w:rPr>
            <w:rFonts w:ascii="Arial" w:hAnsi="Arial" w:cs="Arial"/>
            <w:color w:val="000000"/>
            <w:lang w:eastAsia="en-GB" w:bidi="ar-SA"/>
          </w:rPr>
          <w:delText xml:space="preserve"> </w:delText>
        </w:r>
        <w:r w:rsidRPr="00A908E5" w:rsidDel="003F7947">
          <w:rPr>
            <w:rFonts w:ascii="Arial" w:hAnsi="Arial" w:cs="Arial"/>
            <w:color w:val="000000"/>
            <w:lang w:eastAsia="en-GB" w:bidi="ar-SA"/>
          </w:rPr>
          <w:delText xml:space="preserve">noted the large numbers of dead beech occurring throughout the area, including within Denny Wood, in association with the widespread occurrence of the pathogenic fungi </w:delText>
        </w:r>
        <w:r w:rsidRPr="00A908E5" w:rsidDel="003F7947">
          <w:rPr>
            <w:rFonts w:ascii="Arial" w:hAnsi="Arial" w:cs="Arial"/>
            <w:i/>
            <w:color w:val="000000"/>
            <w:lang w:eastAsia="en-GB" w:bidi="ar-SA"/>
          </w:rPr>
          <w:delText>Armillaria mellea</w:delText>
        </w:r>
        <w:r w:rsidRPr="00A908E5" w:rsidDel="003F7947">
          <w:rPr>
            <w:rFonts w:ascii="Arial" w:hAnsi="Arial" w:cs="Arial"/>
            <w:color w:val="000000"/>
            <w:lang w:eastAsia="en-GB" w:bidi="ar-SA"/>
          </w:rPr>
          <w:delText xml:space="preserve"> (agg.) and </w:delText>
        </w:r>
        <w:r w:rsidRPr="00A908E5" w:rsidDel="003F7947">
          <w:rPr>
            <w:rFonts w:ascii="Arial" w:hAnsi="Arial" w:cs="Arial"/>
            <w:i/>
            <w:color w:val="000000"/>
            <w:lang w:eastAsia="en-GB" w:bidi="ar-SA"/>
          </w:rPr>
          <w:lastRenderedPageBreak/>
          <w:delText>Ganoderma</w:delText>
        </w:r>
        <w:r w:rsidR="00B25C0D" w:rsidDel="003F7947">
          <w:rPr>
            <w:rFonts w:ascii="Arial" w:hAnsi="Arial" w:cs="Arial"/>
            <w:color w:val="000000"/>
            <w:lang w:eastAsia="en-GB" w:bidi="ar-SA"/>
          </w:rPr>
          <w:delText xml:space="preserve"> spp. </w:delText>
        </w:r>
        <w:r w:rsidRPr="00A908E5" w:rsidDel="003F7947">
          <w:rPr>
            <w:rFonts w:ascii="Arial" w:hAnsi="Arial" w:cs="Arial"/>
            <w:color w:val="000000"/>
            <w:lang w:eastAsia="en-GB" w:bidi="ar-SA"/>
          </w:rPr>
          <w:delText xml:space="preserve">However, the principal cause of mortality was attributed by these authors to the effects of the 1976 drought, which it was suggested had increased the vulnerability of trees to pathogen attack. In a previous analysis of the Denny Wood enclosed transect surveyed here, </w:delText>
        </w:r>
        <w:r w:rsidR="00B25C0D" w:rsidDel="003F7947">
          <w:rPr>
            <w:rFonts w:ascii="Arial" w:hAnsi="Arial" w:cs="Arial"/>
            <w:color w:val="000000"/>
            <w:lang w:eastAsia="en-GB" w:bidi="ar-SA"/>
          </w:rPr>
          <w:fldChar w:fldCharType="begin" w:fldLock="1"/>
        </w:r>
        <w:r w:rsidR="00B25C0D" w:rsidDel="003F7947">
          <w:rPr>
            <w:rFonts w:ascii="Arial" w:hAnsi="Arial" w:cs="Arial"/>
            <w:color w:val="000000"/>
            <w:lang w:eastAsia="en-GB" w:bidi="ar-SA"/>
          </w:rPr>
          <w:del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"mendeley" : { "formattedCitation" : "(Mountford et al., 1999)", "manualFormatting" : "Mountford et al. (1999)", "plainTextFormattedCitation" : "(Mountford et al., 1999)", "previouslyFormattedCitation" : "(Mountford et al., 1999)" }, "properties" : { "noteIndex" : 0 }, "schema" : "https://github.com/citation-style-language/schema/raw/master/csl-citation.json" }</w:delInstrText>
        </w:r>
        <w:r w:rsidR="00B25C0D" w:rsidDel="003F7947">
          <w:rPr>
            <w:rFonts w:ascii="Arial" w:hAnsi="Arial" w:cs="Arial"/>
            <w:color w:val="000000"/>
            <w:lang w:eastAsia="en-GB" w:bidi="ar-SA"/>
          </w:rPr>
          <w:fldChar w:fldCharType="separate"/>
        </w:r>
        <w:r w:rsidR="00B25C0D" w:rsidDel="003F7947">
          <w:rPr>
            <w:rFonts w:ascii="Arial" w:hAnsi="Arial" w:cs="Arial"/>
            <w:noProof/>
            <w:color w:val="000000"/>
            <w:lang w:eastAsia="en-GB" w:bidi="ar-SA"/>
          </w:rPr>
          <w:delText>Mountford et al. (</w:delText>
        </w:r>
        <w:r w:rsidR="00B25C0D" w:rsidRPr="00B25C0D" w:rsidDel="003F7947">
          <w:rPr>
            <w:rFonts w:ascii="Arial" w:hAnsi="Arial" w:cs="Arial"/>
            <w:noProof/>
            <w:color w:val="000000"/>
            <w:lang w:eastAsia="en-GB" w:bidi="ar-SA"/>
          </w:rPr>
          <w:delText>1999)</w:delText>
        </w:r>
        <w:r w:rsidR="00B25C0D" w:rsidDel="003F7947">
          <w:rPr>
            <w:rFonts w:ascii="Arial" w:hAnsi="Arial" w:cs="Arial"/>
            <w:color w:val="000000"/>
            <w:lang w:eastAsia="en-GB" w:bidi="ar-SA"/>
          </w:rPr>
          <w:fldChar w:fldCharType="end"/>
        </w:r>
        <w:r w:rsidR="00B25C0D" w:rsidDel="003F7947">
          <w:rPr>
            <w:rFonts w:ascii="Arial" w:hAnsi="Arial" w:cs="Arial"/>
            <w:color w:val="000000"/>
            <w:lang w:eastAsia="en-GB" w:bidi="ar-SA"/>
          </w:rPr>
          <w:delText xml:space="preserve"> </w:delText>
        </w:r>
        <w:r w:rsidRPr="00A908E5" w:rsidDel="003F7947">
          <w:rPr>
            <w:rFonts w:ascii="Arial" w:hAnsi="Arial" w:cs="Arial"/>
            <w:color w:val="000000"/>
            <w:lang w:eastAsia="en-GB" w:bidi="ar-SA"/>
          </w:rPr>
          <w:delText>highlighted the acceleration of mortality of larger beech in the period 1984-1988, which was again provisionally attributed to delayed mortality from the 1976 drought, although the potential impact of subsequent lesser droughts was also noted. Additional mortality was attributed to significant storms in 1987 and 1990, and in the case of smaller diameter trees, to herbivory by deer, ponies and grey squirrels</w:delText>
        </w:r>
        <w:r w:rsidR="00B25C0D" w:rsidDel="003F7947">
          <w:rPr>
            <w:rFonts w:ascii="Arial" w:hAnsi="Arial" w:cs="Arial"/>
            <w:color w:val="000000"/>
            <w:lang w:eastAsia="en-GB" w:bidi="ar-SA"/>
          </w:rPr>
          <w:delText xml:space="preserve"> </w:delText>
        </w:r>
        <w:r w:rsidR="00B25C0D" w:rsidDel="003F7947">
          <w:rPr>
            <w:rFonts w:ascii="Arial" w:hAnsi="Arial" w:cs="Arial"/>
            <w:color w:val="000000"/>
            <w:lang w:eastAsia="en-GB" w:bidi="ar-SA"/>
          </w:rPr>
          <w:fldChar w:fldCharType="begin" w:fldLock="1"/>
        </w:r>
        <w:r w:rsidR="00B25C0D" w:rsidDel="003F7947">
          <w:rPr>
            <w:rFonts w:ascii="Arial" w:hAnsi="Arial" w:cs="Arial"/>
            <w:color w:val="000000"/>
            <w:lang w:eastAsia="en-GB" w:bidi="ar-SA"/>
          </w:rPr>
          <w:del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"mendeley" : { "formattedCitation" : "(Mountford et al., 1999)", "plainTextFormattedCitation" : "(Mountford et al., 1999)", "previouslyFormattedCitation" : "(Mountford et al., 1999)" }, "properties" : { "noteIndex" : 0 }, "schema" : "https://github.com/citation-style-language/schema/raw/master/csl-citation.json" }</w:delInstrText>
        </w:r>
        <w:r w:rsidR="00B25C0D" w:rsidDel="003F7947">
          <w:rPr>
            <w:rFonts w:ascii="Arial" w:hAnsi="Arial" w:cs="Arial"/>
            <w:color w:val="000000"/>
            <w:lang w:eastAsia="en-GB" w:bidi="ar-SA"/>
          </w:rPr>
          <w:fldChar w:fldCharType="separate"/>
        </w:r>
        <w:r w:rsidR="00B25C0D" w:rsidRPr="00B25C0D" w:rsidDel="003F7947">
          <w:rPr>
            <w:rFonts w:ascii="Arial" w:hAnsi="Arial" w:cs="Arial"/>
            <w:noProof/>
            <w:color w:val="000000"/>
            <w:lang w:eastAsia="en-GB" w:bidi="ar-SA"/>
          </w:rPr>
          <w:delText>(Mountford et al., 1999)</w:delText>
        </w:r>
        <w:r w:rsidR="00B25C0D" w:rsidDel="003F7947">
          <w:rPr>
            <w:rFonts w:ascii="Arial" w:hAnsi="Arial" w:cs="Arial"/>
            <w:color w:val="000000"/>
            <w:lang w:eastAsia="en-GB" w:bidi="ar-SA"/>
          </w:rPr>
          <w:fldChar w:fldCharType="end"/>
        </w:r>
        <w:r w:rsidRPr="00A908E5" w:rsidDel="003F7947">
          <w:rPr>
            <w:rFonts w:ascii="Arial" w:hAnsi="Arial" w:cs="Arial"/>
            <w:color w:val="000000"/>
            <w:lang w:eastAsia="en-GB" w:bidi="ar-SA"/>
          </w:rPr>
          <w:delText>. Similarly, the major beech mortality that occurred on the unenclosed transect was also primarily attributed to the effects of the 1976 drought, although debarking by grey squirrels was again noted</w:delText>
        </w:r>
        <w:r w:rsidR="00B25C0D" w:rsidDel="003F7947">
          <w:rPr>
            <w:rFonts w:ascii="Arial" w:hAnsi="Arial" w:cs="Arial"/>
            <w:color w:val="000000"/>
            <w:lang w:eastAsia="en-GB" w:bidi="ar-SA"/>
          </w:rPr>
          <w:delText xml:space="preserve"> </w:delText>
        </w:r>
        <w:r w:rsidR="00B25C0D" w:rsidDel="003F7947">
          <w:rPr>
            <w:rFonts w:ascii="Arial" w:hAnsi="Arial" w:cs="Arial"/>
            <w:color w:val="000000"/>
            <w:lang w:eastAsia="en-GB" w:bidi="ar-SA"/>
          </w:rPr>
          <w:fldChar w:fldCharType="begin" w:fldLock="1"/>
        </w:r>
        <w:r w:rsidR="00B25C0D" w:rsidDel="003F7947">
          <w:rPr>
            <w:rFonts w:ascii="Arial" w:hAnsi="Arial" w:cs="Arial"/>
            <w:color w:val="000000"/>
            <w:lang w:eastAsia="en-GB" w:bidi="ar-SA"/>
          </w:rPr>
          <w:del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and Peterken, 2003)", "plainTextFormattedCitation" : "(Mountford and Peterken, 2003)", "previouslyFormattedCitation" : "(Mountford and Peterken, 2003)" }, "properties" : { "noteIndex" : 0 }, "schema" : "https://github.com/citation-style-language/schema/raw/master/csl-citation.json" }</w:delInstrText>
        </w:r>
        <w:r w:rsidR="00B25C0D" w:rsidDel="003F7947">
          <w:rPr>
            <w:rFonts w:ascii="Arial" w:hAnsi="Arial" w:cs="Arial"/>
            <w:color w:val="000000"/>
            <w:lang w:eastAsia="en-GB" w:bidi="ar-SA"/>
          </w:rPr>
          <w:fldChar w:fldCharType="separate"/>
        </w:r>
        <w:r w:rsidR="00B25C0D" w:rsidRPr="00B25C0D" w:rsidDel="003F7947">
          <w:rPr>
            <w:rFonts w:ascii="Arial" w:hAnsi="Arial" w:cs="Arial"/>
            <w:noProof/>
            <w:color w:val="000000"/>
            <w:lang w:eastAsia="en-GB" w:bidi="ar-SA"/>
          </w:rPr>
          <w:delText>(Mountford and Peterken, 2003)</w:delText>
        </w:r>
        <w:r w:rsidR="00B25C0D" w:rsidDel="003F7947">
          <w:rPr>
            <w:rFonts w:ascii="Arial" w:hAnsi="Arial" w:cs="Arial"/>
            <w:color w:val="000000"/>
            <w:lang w:eastAsia="en-GB" w:bidi="ar-SA"/>
          </w:rPr>
          <w:fldChar w:fldCharType="end"/>
        </w:r>
        <w:r w:rsidR="00B25C0D" w:rsidDel="003F7947">
          <w:rPr>
            <w:rFonts w:ascii="Arial" w:hAnsi="Arial" w:cs="Arial"/>
            <w:color w:val="000000"/>
            <w:lang w:eastAsia="en-GB" w:bidi="ar-SA"/>
          </w:rPr>
          <w:delText xml:space="preserve">. </w:delText>
        </w:r>
        <w:r w:rsidRPr="00A908E5" w:rsidDel="003F7947">
          <w:rPr>
            <w:rFonts w:ascii="Arial" w:hAnsi="Arial" w:cs="Arial"/>
            <w:color w:val="000000"/>
            <w:lang w:eastAsia="en-GB" w:bidi="ar-SA"/>
          </w:rPr>
          <w:delText xml:space="preserve">One of the striking features of the current results is that mortality of beech is continuing; for example, </w:delText>
        </w:r>
        <w:r w:rsidRPr="00A908E5" w:rsidDel="003F7947">
          <w:rPr>
            <w:rFonts w:ascii="Arial" w:hAnsi="Arial" w:cs="Arial"/>
          </w:rPr>
          <w:delText xml:space="preserve">between 1996/9 and 2014, 13 subplots declined in BA with an overall mean decline of 32%. </w:delText>
        </w:r>
        <w:r w:rsidDel="003F7947">
          <w:rPr>
            <w:rFonts w:ascii="Arial" w:hAnsi="Arial" w:cs="Arial"/>
          </w:rPr>
          <w:delText>Rather than the legacy of the 1976 drought, this</w:delText>
        </w:r>
        <w:r w:rsidRPr="00A908E5" w:rsidDel="003F7947">
          <w:rPr>
            <w:rFonts w:ascii="Arial" w:hAnsi="Arial" w:cs="Arial"/>
          </w:rPr>
          <w:delText xml:space="preserve"> may be attributable to the ongoing effects of climate change in the UK</w:delText>
        </w:r>
        <w:r w:rsidDel="003F7947">
          <w:rPr>
            <w:rFonts w:ascii="Arial" w:hAnsi="Arial" w:cs="Arial"/>
          </w:rPr>
          <w:delText>. S</w:delText>
        </w:r>
        <w:r w:rsidRPr="00A908E5" w:rsidDel="003F7947">
          <w:rPr>
            <w:rFonts w:ascii="Arial" w:hAnsi="Arial" w:cs="Arial"/>
            <w:color w:val="000000"/>
            <w:lang w:eastAsia="en-GB" w:bidi="ar-SA"/>
          </w:rPr>
          <w:delText xml:space="preserve">ince the 1980s, </w:delText>
        </w:r>
        <w:r w:rsidRPr="00A908E5" w:rsidDel="003F7947">
          <w:rPr>
            <w:rFonts w:ascii="Arial" w:hAnsi="Arial" w:cs="Arial"/>
            <w:color w:val="000000"/>
            <w:lang w:eastAsia="en-GB"/>
          </w:rPr>
          <w:delText>10 of the 12 warmest years in the last 350 have been recorded, with winters becoming wetter and summers slightly drier</w:delText>
        </w:r>
        <w:r w:rsidR="00B25C0D" w:rsidDel="003F7947">
          <w:rPr>
            <w:rFonts w:ascii="Arial" w:hAnsi="Arial" w:cs="Arial"/>
            <w:color w:val="000000"/>
            <w:lang w:eastAsia="en-GB"/>
          </w:rPr>
          <w:delText xml:space="preserve"> </w:delText>
        </w:r>
        <w:r w:rsidR="00B25C0D" w:rsidDel="003F7947">
          <w:rPr>
            <w:rFonts w:ascii="Arial" w:hAnsi="Arial" w:cs="Arial"/>
            <w:color w:val="000000"/>
            <w:lang w:eastAsia="en-GB"/>
          </w:rPr>
          <w:fldChar w:fldCharType="begin" w:fldLock="1"/>
        </w:r>
        <w:r w:rsidR="00B25C0D" w:rsidDel="003F7947">
          <w:rPr>
            <w:rFonts w:ascii="Arial" w:hAnsi="Arial" w:cs="Arial"/>
            <w:color w:val="000000"/>
            <w:lang w:eastAsia="en-GB"/>
          </w:rPr>
          <w:delInstrText>ADDIN CSL_CITATION { "citationItems" : [ { "id" : "ITEM-1", "itemData" : { "ISBN" : "9781906360054", "author" : [ { "dropping-particle" : "", "family" : "Jenkins", "given" : "Geoff", "non-dropping-particle" : "", "parse-names" : false, "suffix" : "" }, { "dropping-particle" : "", "family" : "Perry", "given" : "Matthew", "non-dropping-particle" : "", "parse-names" : false, "suffix" : "" }, { "dropping-particle" : "", "family" : "Prior", "given" : "John", "non-dropping-particle" : "", "parse-names" : false, "suffix" : "" }, { "dropping-particle" : "", "family" : "Woodworth", "given" : "Phil", "non-dropping-particle" : "", "parse-names" : false, "suffix" : "" } ], "id" : "ITEM-1", "issue" : "January", "issued" : { "date-parts" : [ [ "2009" ] ] }, "title" : "UKCIP08: the climate of the United Kingdom and recent trends", "type" : "article-journal" }, "uris" : [ "http://www.mendeley.com/documents/?uuid=f45c32f9-863a-4c9a-9cd4-8327632c9768" ] } ], "mendeley" : { "formattedCitation" : "(Jenkins et al., 2009)", "plainTextFormattedCitation" : "(Jenkins et al., 2009)", "previouslyFormattedCitation" : "(Jenkins et al., 2009)" }, "properties" : { "noteIndex" : 0 }, "schema" : "https://github.com/citation-style-language/schema/raw/master/csl-citation.json" }</w:delInstrText>
        </w:r>
        <w:r w:rsidR="00B25C0D" w:rsidDel="003F7947">
          <w:rPr>
            <w:rFonts w:ascii="Arial" w:hAnsi="Arial" w:cs="Arial"/>
            <w:color w:val="000000"/>
            <w:lang w:eastAsia="en-GB"/>
          </w:rPr>
          <w:fldChar w:fldCharType="separate"/>
        </w:r>
        <w:r w:rsidR="00B25C0D" w:rsidRPr="00B25C0D" w:rsidDel="003F7947">
          <w:rPr>
            <w:rFonts w:ascii="Arial" w:hAnsi="Arial" w:cs="Arial"/>
            <w:noProof/>
            <w:color w:val="000000"/>
            <w:lang w:eastAsia="en-GB"/>
          </w:rPr>
          <w:delText>(Jenkins et al., 2009)</w:delText>
        </w:r>
        <w:r w:rsidR="00B25C0D" w:rsidDel="003F7947">
          <w:rPr>
            <w:rFonts w:ascii="Arial" w:hAnsi="Arial" w:cs="Arial"/>
            <w:color w:val="000000"/>
            <w:lang w:eastAsia="en-GB"/>
          </w:rPr>
          <w:fldChar w:fldCharType="end"/>
        </w:r>
        <w:r w:rsidRPr="00A908E5" w:rsidDel="003F7947">
          <w:rPr>
            <w:rFonts w:ascii="Arial" w:hAnsi="Arial" w:cs="Arial"/>
            <w:color w:val="000000"/>
            <w:lang w:eastAsia="en-GB"/>
          </w:rPr>
          <w:delText xml:space="preserve">. </w:delText>
        </w:r>
        <w:r w:rsidRPr="00A908E5" w:rsidDel="003F7947">
          <w:rPr>
            <w:rFonts w:ascii="Arial" w:hAnsi="Arial" w:cs="Arial"/>
            <w:color w:val="000000"/>
            <w:lang w:eastAsia="en-GB" w:bidi="ar-SA"/>
          </w:rPr>
          <w:delText>Mortality of beech has been observed throughout</w:delText>
        </w:r>
        <w:r w:rsidRPr="00A908E5" w:rsidDel="003F7947">
          <w:rPr>
            <w:rFonts w:ascii="Arial" w:hAnsi="Arial" w:cs="Arial"/>
            <w:color w:val="000000"/>
            <w:lang w:eastAsia="en-GB"/>
          </w:rPr>
          <w:delText xml:space="preserve"> southern England </w:delText>
        </w:r>
        <w:r w:rsidR="00B25C0D" w:rsidDel="003F7947">
          <w:rPr>
            <w:rFonts w:ascii="Arial" w:hAnsi="Arial" w:cs="Arial"/>
            <w:color w:val="000000"/>
            <w:lang w:eastAsia="en-GB"/>
          </w:rPr>
          <w:fldChar w:fldCharType="begin" w:fldLock="1"/>
        </w:r>
        <w:r w:rsidR="00B25C0D" w:rsidDel="003F7947">
          <w:rPr>
            <w:rFonts w:ascii="Arial" w:hAnsi="Arial" w:cs="Arial"/>
            <w:color w:val="000000"/>
            <w:lang w:eastAsia="en-GB"/>
          </w:rPr>
          <w:delInstrText>ADDIN CSL_CITATION { "citationItems" : [ { "id" : "ITEM-1", "itemData" : { "DOI" : "10.1007/BF00477160", "ISSN" : "0049-6979", "author" : [ { "dropping-particle" : "", "family" : "Power", "given" : "S. A.", "non-dropping-particle" : "", "parse-names" : false, "suffix" : "" }, { "dropping-particle" : "", "family" : "Ashmore", "given" : "M. R.", "non-dropping-particle" : "", "parse-names" : false, "suffix" : "" }, { "dropping-particle" : "", "family" : "Ling", "given" : "K. A.", "non-dropping-particle" : "", "parse-names" : false, "suffix" : "" } ], "container-title" : "Water, Air, &amp; Soil Pollution", "id" : "ITEM-1", "issue" : "3", "issued" : { "date-parts" : [ [ "1995" ] ] }, "page" : "1293-1298", "title" : "Recent trends in beech tree health in southern Britain and the influence of soil type", "type" : "article-journal", "volume" : "85" }, "uris" : [ "http://www.mendeley.com/documents/?uuid=ed6028c7-4e24-43c8-8394-b6a9d280baa6" ] } ], "mendeley" : { "formattedCitation" : "(Power et al., 1995)", "plainTextFormattedCitation" : "(Power et al., 1995)", "previouslyFormattedCitation" : "(Power et al., 1995)" }, "properties" : { "noteIndex" : 0 }, "schema" : "https://github.com/citation-style-language/schema/raw/master/csl-citation.json" }</w:delInstrText>
        </w:r>
        <w:r w:rsidR="00B25C0D" w:rsidDel="003F7947">
          <w:rPr>
            <w:rFonts w:ascii="Arial" w:hAnsi="Arial" w:cs="Arial"/>
            <w:color w:val="000000"/>
            <w:lang w:eastAsia="en-GB"/>
          </w:rPr>
          <w:fldChar w:fldCharType="separate"/>
        </w:r>
        <w:r w:rsidR="00B25C0D" w:rsidRPr="00B25C0D" w:rsidDel="003F7947">
          <w:rPr>
            <w:rFonts w:ascii="Arial" w:hAnsi="Arial" w:cs="Arial"/>
            <w:noProof/>
            <w:color w:val="000000"/>
            <w:lang w:eastAsia="en-GB"/>
          </w:rPr>
          <w:delText>(Power et al., 1995)</w:delText>
        </w:r>
        <w:r w:rsidR="00B25C0D" w:rsidDel="003F7947">
          <w:rPr>
            <w:rFonts w:ascii="Arial" w:hAnsi="Arial" w:cs="Arial"/>
            <w:color w:val="000000"/>
            <w:lang w:eastAsia="en-GB"/>
          </w:rPr>
          <w:fldChar w:fldCharType="end"/>
        </w:r>
        <w:r w:rsidRPr="00A908E5" w:rsidDel="003F7947">
          <w:rPr>
            <w:rFonts w:ascii="Arial" w:hAnsi="Arial" w:cs="Arial"/>
            <w:color w:val="000000"/>
          </w:rPr>
          <w:delText>, which may be attributed to the combined effects of increased summer drought and increased winter waterlogging</w:delText>
        </w:r>
        <w:r w:rsidDel="003F7947">
          <w:rPr>
            <w:rFonts w:ascii="Arial" w:hAnsi="Arial" w:cs="Arial"/>
            <w:color w:val="000000"/>
          </w:rPr>
          <w:delText xml:space="preserve"> on poorly drained soils</w:delText>
        </w:r>
        <w:r w:rsidRPr="00A908E5" w:rsidDel="003F7947">
          <w:rPr>
            <w:rFonts w:ascii="Arial" w:hAnsi="Arial" w:cs="Arial"/>
            <w:color w:val="000000"/>
          </w:rPr>
          <w:delText>, which impedes root growth</w:delText>
        </w:r>
        <w:r w:rsidDel="003F7947">
          <w:rPr>
            <w:rFonts w:ascii="Arial" w:hAnsi="Arial" w:cs="Arial"/>
            <w:color w:val="000000"/>
          </w:rPr>
          <w:delText xml:space="preserve"> and thereby increases vulnerability to drought</w:delText>
        </w:r>
        <w:r w:rsidRPr="00A908E5" w:rsidDel="003F7947">
          <w:rPr>
            <w:rFonts w:ascii="Arial" w:hAnsi="Arial" w:cs="Arial"/>
            <w:color w:val="000000"/>
          </w:rPr>
          <w:delText xml:space="preserve"> </w:delText>
        </w:r>
        <w:r w:rsidR="00B25C0D" w:rsidDel="003F7947">
          <w:rPr>
            <w:rFonts w:ascii="Arial" w:hAnsi="Arial" w:cs="Arial"/>
            <w:color w:val="000000"/>
          </w:rPr>
          <w:fldChar w:fldCharType="begin" w:fldLock="1"/>
        </w:r>
        <w:r w:rsidR="00B25C0D" w:rsidDel="003F7947">
          <w:rPr>
            <w:rFonts w:ascii="Arial" w:hAnsi="Arial" w:cs="Arial"/>
            <w:color w:val="000000"/>
          </w:rPr>
          <w:delInstrText>ADDIN CSL_CITATION { "citationItems" : [ { "id" : "ITEM-1", "itemData" : { "DOI" : "http://dx.doi.org/10.5751/ES-04308-160413", "ISSN" : "17083087", "abstract" : "This case study suggests that for protected areas to be effective over the long term, social structures and institutions as well as environmental processes require adaptive capacity.", "author" : [ { "dropping-particle" : "", "family" : "Newton", "given" : "Adrian C.", "non-dropping-particle" : "", "parse-names" : false, "suffix" : "" } ], "container-title" : "Ecology and Society", "id" : "ITEM-1", "issue" : "4", "issued" : { "date-parts" : [ [ "2011" ] ] }, "title" : "Social-ecological resilience and biodiversity conservation in a 900-yearold protected area", "type" : "article-journal", "volume" : "16" }, "uris" : [ "http://www.mendeley.com/documents/?uuid=96df5da6-3a6b-4d11-bc9d-2de042629fe0" ] } ], "mendeley" : { "formattedCitation" : "(Newton, 2011)", "plainTextFormattedCitation" : "(Newton, 2011)", "previouslyFormattedCitation" : "(Newton, 2011)" }, "properties" : { "noteIndex" : 0 }, "schema" : "https://github.com/citation-style-language/schema/raw/master/csl-citation.json" }</w:delInstrText>
        </w:r>
        <w:r w:rsidR="00B25C0D" w:rsidDel="003F7947">
          <w:rPr>
            <w:rFonts w:ascii="Arial" w:hAnsi="Arial" w:cs="Arial"/>
            <w:color w:val="000000"/>
          </w:rPr>
          <w:fldChar w:fldCharType="separate"/>
        </w:r>
        <w:r w:rsidR="00B25C0D" w:rsidRPr="00B25C0D" w:rsidDel="003F7947">
          <w:rPr>
            <w:rFonts w:ascii="Arial" w:hAnsi="Arial" w:cs="Arial"/>
            <w:noProof/>
            <w:color w:val="000000"/>
          </w:rPr>
          <w:delText>(Newton, 2011)</w:delText>
        </w:r>
        <w:r w:rsidR="00B25C0D" w:rsidDel="003F7947">
          <w:rPr>
            <w:rFonts w:ascii="Arial" w:hAnsi="Arial" w:cs="Arial"/>
            <w:color w:val="000000"/>
          </w:rPr>
          <w:fldChar w:fldCharType="end"/>
        </w:r>
        <w:r w:rsidR="00B25C0D" w:rsidDel="003F7947">
          <w:rPr>
            <w:rFonts w:ascii="Arial" w:hAnsi="Arial" w:cs="Arial"/>
            <w:color w:val="000000"/>
          </w:rPr>
          <w:delText>.</w:delText>
        </w:r>
      </w:del>
    </w:p>
    <w:p w:rsidR="00B32FDF" w:rsidRDefault="00B32FDF" w:rsidP="00513075">
      <w:pPr>
        <w:spacing w:line="360" w:lineRule="auto"/>
        <w:contextualSpacing/>
        <w:rPr>
          <w:color w:val="000000"/>
        </w:rPr>
      </w:pPr>
    </w:p>
    <w:p w:rsidR="00B32FDF" w:rsidRDefault="00B32FDF" w:rsidP="00B25C0D">
      <w:pPr>
        <w:spacing w:line="360" w:lineRule="auto"/>
        <w:contextualSpacing/>
        <w:rPr>
          <w:rFonts w:ascii="Arial" w:hAnsi="Arial" w:cs="Arial"/>
          <w:color w:val="000000"/>
        </w:rPr>
      </w:pPr>
      <w:r w:rsidRPr="00D838F9">
        <w:rPr>
          <w:rFonts w:ascii="Arial" w:hAnsi="Arial" w:cs="Arial"/>
          <w:color w:val="000000"/>
        </w:rPr>
        <w:t xml:space="preserve">Beech dieback in southern England </w:t>
      </w:r>
      <w:r>
        <w:rPr>
          <w:rFonts w:ascii="Arial" w:hAnsi="Arial" w:cs="Arial"/>
          <w:color w:val="000000"/>
        </w:rPr>
        <w:t>could</w:t>
      </w:r>
      <w:r w:rsidRPr="00D838F9">
        <w:rPr>
          <w:rFonts w:ascii="Arial" w:hAnsi="Arial" w:cs="Arial"/>
          <w:color w:val="000000"/>
        </w:rPr>
        <w:t xml:space="preserve"> be considered as part of a Europe-wide phenomenon. Particularly after the extreme drought of 2003 and the preceding wet autumn of 2002, widespread mortality of beech was observed in Central Europe, associated with </w:t>
      </w:r>
      <w:proofErr w:type="spellStart"/>
      <w:r w:rsidRPr="00D838F9">
        <w:rPr>
          <w:rFonts w:ascii="Arial" w:hAnsi="Arial" w:cs="Arial"/>
          <w:i/>
          <w:color w:val="000000"/>
        </w:rPr>
        <w:t>Phytophthora</w:t>
      </w:r>
      <w:proofErr w:type="spellEnd"/>
      <w:r w:rsidRPr="00D838F9">
        <w:rPr>
          <w:rFonts w:ascii="Arial" w:hAnsi="Arial" w:cs="Arial"/>
          <w:color w:val="000000"/>
        </w:rPr>
        <w:t xml:space="preserve"> diseases </w:t>
      </w:r>
      <w:r w:rsidR="00B25C0D">
        <w:rPr>
          <w:rFonts w:ascii="Arial" w:hAnsi="Arial" w:cs="Arial"/>
          <w:color w:val="000000"/>
        </w:rPr>
        <w:fldChar w:fldCharType="begin" w:fldLock="1"/>
      </w:r>
      <w:r w:rsidR="00B25C0D">
        <w:rPr>
          <w:rFonts w:ascii="Arial" w:hAnsi="Arial" w:cs="Arial"/>
          <w:color w:val="000000"/>
        </w:rPr>
        <w:instrText>ADDIN CSL_CITATION { "citationItems" : [ { "id" : "ITEM-1", "itemData" : { "DOI" : "10.1111/j.1439-0329.2008.00566.x", "ISSN" : "14374781", "author" : [ { "dropping-particle" : "", "family" : "Jung", "given" : "T.", "non-dropping-particle" : "", "parse-names" : false, "suffix" : "" } ], "container-title" : "Forest Pathology", "id" : "ITEM-1", "issue" : "2", "issued" : { "date-parts" : [ [ "2009", "4" ] ] }, "page" : "73-94", "title" : "Beech decline in Central Europe driven by the interaction between Phytophthora infections and climatic extremes", "type" : "article-journal", "volume" : "39" }, "uris" : [ "http://www.mendeley.com/documents/?uuid=4c5455e7-0e7f-4965-9f0c-09adca78b6c3" ] } ], "mendeley" : { "formattedCitation" : "(Jung, 2009)", "plainTextFormattedCitation" : "(Jung, 2009)", "previouslyFormattedCitation" : "(Jung, 2009)" }, "properties" : { "noteIndex" : 0 }, "schema" : "https://github.com/citation-style-language/schema/raw/master/csl-citation.json" }</w:instrText>
      </w:r>
      <w:r w:rsidR="00B25C0D">
        <w:rPr>
          <w:rFonts w:ascii="Arial" w:hAnsi="Arial" w:cs="Arial"/>
          <w:color w:val="000000"/>
        </w:rPr>
        <w:fldChar w:fldCharType="separate"/>
      </w:r>
      <w:r w:rsidR="00B25C0D" w:rsidRPr="00B25C0D">
        <w:rPr>
          <w:rFonts w:ascii="Arial" w:hAnsi="Arial" w:cs="Arial"/>
          <w:noProof/>
          <w:color w:val="000000"/>
        </w:rPr>
        <w:t>(Jung, 2009)</w:t>
      </w:r>
      <w:r w:rsidR="00B25C0D">
        <w:rPr>
          <w:rFonts w:ascii="Arial" w:hAnsi="Arial" w:cs="Arial"/>
          <w:color w:val="000000"/>
        </w:rPr>
        <w:fldChar w:fldCharType="end"/>
      </w:r>
      <w:r w:rsidR="00B25C0D">
        <w:rPr>
          <w:rFonts w:ascii="Arial" w:hAnsi="Arial" w:cs="Arial"/>
          <w:color w:val="000000"/>
        </w:rPr>
        <w:t xml:space="preserve">. </w:t>
      </w:r>
      <w:r w:rsidRPr="00D838F9">
        <w:rPr>
          <w:rFonts w:ascii="Arial" w:hAnsi="Arial" w:cs="Arial"/>
          <w:color w:val="000000"/>
        </w:rPr>
        <w:t xml:space="preserve">Similar observations have been made elsewhere in Europe, </w:t>
      </w:r>
      <w:r>
        <w:rPr>
          <w:rFonts w:ascii="Arial" w:hAnsi="Arial" w:cs="Arial"/>
          <w:color w:val="000000"/>
        </w:rPr>
        <w:t xml:space="preserve">including Sweden and Italy, </w:t>
      </w:r>
      <w:r w:rsidRPr="00D838F9">
        <w:rPr>
          <w:rFonts w:ascii="Arial" w:hAnsi="Arial" w:cs="Arial"/>
          <w:color w:val="000000"/>
        </w:rPr>
        <w:t xml:space="preserve">as well as in the USA </w:t>
      </w:r>
      <w:r w:rsidR="00B25C0D">
        <w:rPr>
          <w:rFonts w:ascii="Arial" w:hAnsi="Arial" w:cs="Arial"/>
          <w:color w:val="000000"/>
        </w:rPr>
        <w:fldChar w:fldCharType="begin" w:fldLock="1"/>
      </w:r>
      <w:r w:rsidR="00962911">
        <w:rPr>
          <w:rFonts w:ascii="Arial" w:hAnsi="Arial" w:cs="Arial"/>
          <w:color w:val="000000"/>
        </w:rPr>
        <w:instrText>ADDIN CSL_CITATION { "citationItems" : [ { "id" : "ITEM-1", "itemData" : { "DOI" : "10.1017/S0269915X05004052", "ISSN" : "0269-915X", "author" : [ { "dropping-particle" : "", "family" : "Jung", "given" : "T", "non-dropping-particle" : "", "parse-names" : false, "suffix" : "" }, { "dropping-particle" : "", "family" : "Hudler", "given" : "G.W.", "non-dropping-particle" : "", "parse-names" : false, "suffix" : "" }, { "dropping-particle" : "", "family" : "Jensen-Tracey", "given" : "S. L.", "non-dropping-particle" : "", "parse-names" : false, "suffix" : "" }, { "dropping-particle" : "", "family" : "Griffiths", "given" : "H. M.", "non-dropping-particle" : "", "parse-names" : false, "suffix" : "" }, { "dropping-particle" : "", "family" : "Fleischmann", "given" : "F.", "non-dropping-particle" : "", "parse-names" : false, "suffix" : "" }, { "dropping-particle" : "", "family" : "Osswald", "given" : "W.", "non-dropping-particle" : "", "parse-names" : false, "suffix" : "" } ], "container-title" : "Mycologist", "id" : "ITEM-1", "issue" : "04", "issued" : { "date-parts" : [ [ "2006", "1", "3" ] ] }, "language" : "English", "page" : "159", "publisher" : "Cambridge University Press", "title" : "Involvement of Phytophthora species in the decline of European beech in Europe and the USA", "type" : "article-journal", "volume" : "19" }, "uris" : [ "http://www.mendeley.com/documents/?uuid=7887e312-956f-46ba-997e-7a3a6dd11846" ] } ], "mendeley" : { "formattedCitation" : "(Jung et al., 2006)", "plainTextFormattedCitation" : "(Jung et al., 2006)", "previouslyFormattedCitation" : "(Jung et al., 2006)" }, "properties" : { "noteIndex" : 0 }, "schema" : "https://github.com/citation-style-language/schema/raw/master/csl-citation.json" }</w:instrText>
      </w:r>
      <w:r w:rsidR="00B25C0D">
        <w:rPr>
          <w:rFonts w:ascii="Arial" w:hAnsi="Arial" w:cs="Arial"/>
          <w:color w:val="000000"/>
        </w:rPr>
        <w:fldChar w:fldCharType="separate"/>
      </w:r>
      <w:r w:rsidR="00B25C0D" w:rsidRPr="00B25C0D">
        <w:rPr>
          <w:rFonts w:ascii="Arial" w:hAnsi="Arial" w:cs="Arial"/>
          <w:noProof/>
          <w:color w:val="000000"/>
        </w:rPr>
        <w:t>(Jung et al., 2006)</w:t>
      </w:r>
      <w:r w:rsidR="00B25C0D">
        <w:rPr>
          <w:rFonts w:ascii="Arial" w:hAnsi="Arial" w:cs="Arial"/>
          <w:color w:val="000000"/>
        </w:rPr>
        <w:fldChar w:fldCharType="end"/>
      </w:r>
      <w:r w:rsidR="00B25C0D">
        <w:rPr>
          <w:rFonts w:ascii="Arial" w:hAnsi="Arial" w:cs="Arial"/>
          <w:color w:val="000000"/>
        </w:rPr>
        <w:t>.</w:t>
      </w:r>
      <w:r w:rsidRPr="00D838F9">
        <w:rPr>
          <w:rFonts w:ascii="Arial" w:hAnsi="Arial" w:cs="Arial"/>
          <w:color w:val="000000"/>
        </w:rPr>
        <w:t xml:space="preserve"> While the presence of </w:t>
      </w:r>
      <w:proofErr w:type="spellStart"/>
      <w:r w:rsidRPr="00D838F9">
        <w:rPr>
          <w:rFonts w:ascii="Arial" w:hAnsi="Arial" w:cs="Arial"/>
          <w:i/>
          <w:color w:val="000000"/>
        </w:rPr>
        <w:t>Phytophthora</w:t>
      </w:r>
      <w:proofErr w:type="spellEnd"/>
      <w:r w:rsidRPr="00D838F9">
        <w:rPr>
          <w:rFonts w:ascii="Arial" w:hAnsi="Arial" w:cs="Arial"/>
          <w:i/>
          <w:color w:val="000000"/>
        </w:rPr>
        <w:t xml:space="preserve"> </w:t>
      </w:r>
      <w:r w:rsidRPr="00D838F9">
        <w:rPr>
          <w:rFonts w:ascii="Arial" w:hAnsi="Arial" w:cs="Arial"/>
          <w:color w:val="000000"/>
        </w:rPr>
        <w:t>spp.</w:t>
      </w:r>
      <w:r w:rsidRPr="00D838F9">
        <w:rPr>
          <w:rFonts w:ascii="Arial" w:hAnsi="Arial" w:cs="Arial"/>
          <w:i/>
          <w:color w:val="000000"/>
        </w:rPr>
        <w:t xml:space="preserve"> </w:t>
      </w:r>
      <w:r w:rsidRPr="00D838F9">
        <w:rPr>
          <w:rFonts w:ascii="Arial" w:hAnsi="Arial" w:cs="Arial"/>
          <w:color w:val="000000"/>
        </w:rPr>
        <w:t xml:space="preserve">in the New Forest has not been </w:t>
      </w:r>
      <w:r>
        <w:rPr>
          <w:rFonts w:ascii="Arial" w:hAnsi="Arial" w:cs="Arial"/>
          <w:color w:val="000000"/>
        </w:rPr>
        <w:t>confirmed</w:t>
      </w:r>
      <w:r w:rsidRPr="00D838F9">
        <w:rPr>
          <w:rFonts w:ascii="Arial" w:hAnsi="Arial" w:cs="Arial"/>
          <w:color w:val="000000"/>
        </w:rPr>
        <w:t xml:space="preserve">, it is possible that the observed colonisation of fungi such as </w:t>
      </w:r>
      <w:proofErr w:type="spellStart"/>
      <w:r w:rsidRPr="00D838F9">
        <w:rPr>
          <w:rFonts w:ascii="Arial" w:hAnsi="Arial" w:cs="Arial"/>
          <w:i/>
          <w:iCs/>
          <w:color w:val="auto"/>
          <w:lang w:eastAsia="en-GB" w:bidi="ar-SA"/>
        </w:rPr>
        <w:t>Armillaria</w:t>
      </w:r>
      <w:proofErr w:type="spellEnd"/>
      <w:r w:rsidRPr="00D838F9">
        <w:rPr>
          <w:rFonts w:ascii="Arial" w:hAnsi="Arial" w:cs="Arial"/>
          <w:i/>
          <w:iCs/>
          <w:color w:val="auto"/>
          <w:lang w:eastAsia="en-GB" w:bidi="ar-SA"/>
        </w:rPr>
        <w:t xml:space="preserve"> </w:t>
      </w:r>
      <w:r w:rsidRPr="00D838F9">
        <w:rPr>
          <w:rFonts w:ascii="Arial" w:hAnsi="Arial" w:cs="Arial"/>
          <w:iCs/>
          <w:color w:val="auto"/>
          <w:lang w:eastAsia="en-GB" w:bidi="ar-SA"/>
        </w:rPr>
        <w:t>and</w:t>
      </w:r>
      <w:r w:rsidRPr="00D838F9">
        <w:rPr>
          <w:rFonts w:ascii="Arial" w:hAnsi="Arial" w:cs="Arial"/>
          <w:i/>
          <w:iCs/>
          <w:color w:val="auto"/>
          <w:lang w:eastAsia="en-GB" w:bidi="ar-SA"/>
        </w:rPr>
        <w:t xml:space="preserve"> </w:t>
      </w:r>
      <w:proofErr w:type="spellStart"/>
      <w:r w:rsidRPr="00D838F9">
        <w:rPr>
          <w:rFonts w:ascii="Arial" w:hAnsi="Arial" w:cs="Arial"/>
          <w:i/>
          <w:iCs/>
          <w:color w:val="auto"/>
          <w:lang w:eastAsia="en-GB" w:bidi="ar-SA"/>
        </w:rPr>
        <w:t>Ganoderma</w:t>
      </w:r>
      <w:proofErr w:type="spellEnd"/>
      <w:r w:rsidRPr="00D838F9">
        <w:rPr>
          <w:rFonts w:ascii="Arial" w:hAnsi="Arial" w:cs="Arial"/>
          <w:i/>
          <w:iCs/>
          <w:color w:val="auto"/>
          <w:lang w:eastAsia="en-GB" w:bidi="ar-SA"/>
        </w:rPr>
        <w:t xml:space="preserve"> </w:t>
      </w:r>
      <w:r w:rsidRPr="00D838F9">
        <w:rPr>
          <w:rFonts w:ascii="Arial" w:hAnsi="Arial" w:cs="Arial"/>
          <w:iCs/>
          <w:color w:val="auto"/>
          <w:lang w:eastAsia="en-GB" w:bidi="ar-SA"/>
        </w:rPr>
        <w:t xml:space="preserve">is a secondary process following drought-induced </w:t>
      </w:r>
      <w:proofErr w:type="spellStart"/>
      <w:r w:rsidRPr="00D838F9">
        <w:rPr>
          <w:rFonts w:ascii="Arial" w:hAnsi="Arial" w:cs="Arial"/>
          <w:i/>
          <w:color w:val="000000"/>
        </w:rPr>
        <w:t>Phytophthora</w:t>
      </w:r>
      <w:proofErr w:type="spellEnd"/>
      <w:r w:rsidRPr="00D838F9">
        <w:rPr>
          <w:rFonts w:ascii="Arial" w:hAnsi="Arial" w:cs="Arial"/>
          <w:i/>
          <w:color w:val="000000"/>
        </w:rPr>
        <w:t xml:space="preserve"> </w:t>
      </w:r>
      <w:r w:rsidRPr="00D838F9">
        <w:rPr>
          <w:rFonts w:ascii="Arial" w:hAnsi="Arial" w:cs="Arial"/>
          <w:iCs/>
          <w:color w:val="auto"/>
          <w:lang w:eastAsia="en-GB" w:bidi="ar-SA"/>
        </w:rPr>
        <w:t>attack, as suggested by</w:t>
      </w:r>
      <w:r w:rsidR="00962911">
        <w:rPr>
          <w:rFonts w:ascii="Arial" w:hAnsi="Arial" w:cs="Arial"/>
          <w:iCs/>
          <w:color w:val="auto"/>
          <w:lang w:eastAsia="en-GB" w:bidi="ar-SA"/>
        </w:rPr>
        <w:t xml:space="preserve"> </w:t>
      </w:r>
      <w:r w:rsidR="00962911">
        <w:rPr>
          <w:rFonts w:ascii="Arial" w:hAnsi="Arial" w:cs="Arial"/>
          <w:iCs/>
          <w:color w:val="auto"/>
          <w:lang w:eastAsia="en-GB" w:bidi="ar-SA"/>
        </w:rPr>
        <w:fldChar w:fldCharType="begin" w:fldLock="1"/>
      </w:r>
      <w:r w:rsidR="00962911">
        <w:rPr>
          <w:rFonts w:ascii="Arial" w:hAnsi="Arial" w:cs="Arial"/>
          <w:iCs/>
          <w:color w:val="auto"/>
          <w:lang w:eastAsia="en-GB" w:bidi="ar-SA"/>
        </w:rPr>
        <w:instrText>ADDIN CSL_CITATION { "citationItems" : [ { "id" : "ITEM-1", "itemData" : { "DOI" : "10.1017/S0269915X05004052", "ISSN" : "0269-915X", "author" : [ { "dropping-particle" : "", "family" : "Jung", "given" : "T", "non-dropping-particle" : "", "parse-names" : false, "suffix" : "" }, { "dropping-particle" : "", "family" : "Hudler", "given" : "G.W.", "non-dropping-particle" : "", "parse-names" : false, "suffix" : "" }, { "dropping-particle" : "", "family" : "Jensen-Tracey", "given" : "S. L.", "non-dropping-particle" : "", "parse-names" : false, "suffix" : "" }, { "dropping-particle" : "", "family" : "Griffiths", "given" : "H. M.", "non-dropping-particle" : "", "parse-names" : false, "suffix" : "" }, { "dropping-particle" : "", "family" : "Fleischmann", "given" : "F.", "non-dropping-particle" : "", "parse-names" : false, "suffix" : "" }, { "dropping-particle" : "", "family" : "Osswald", "given" : "W.", "non-dropping-particle" : "", "parse-names" : false, "suffix" : "" } ], "container-title" : "Mycologist", "id" : "ITEM-1", "issue" : "04", "issued" : { "date-parts" : [ [ "2006", "1", "3" ] ] }, "language" : "English", "page" : "159", "publisher" : "Cambridge University Press", "title" : "Involvement of Phytophthora species in the decline of European beech in Europe and the USA", "type" : "article-journal", "volume" : "19" }, "uris" : [ "http://www.mendeley.com/documents/?uuid=7887e312-956f-46ba-997e-7a3a6dd11846" ] } ], "mendeley" : { "formattedCitation" : "(Jung et al., 2006)", "manualFormatting" : "Jung et al. (2006)", "plainTextFormattedCitation" : "(Jung et al., 2006)", "previouslyFormattedCitation" : "(Jung et al., 2006)" }, "properties" : { "noteIndex" : 0 }, "schema" : "https://github.com/citation-style-language/schema/raw/master/csl-citation.json" }</w:instrText>
      </w:r>
      <w:r w:rsidR="00962911">
        <w:rPr>
          <w:rFonts w:ascii="Arial" w:hAnsi="Arial" w:cs="Arial"/>
          <w:iCs/>
          <w:color w:val="auto"/>
          <w:lang w:eastAsia="en-GB" w:bidi="ar-SA"/>
        </w:rPr>
        <w:fldChar w:fldCharType="separate"/>
      </w:r>
      <w:r w:rsidR="00962911" w:rsidRPr="00962911">
        <w:rPr>
          <w:rFonts w:ascii="Arial" w:hAnsi="Arial" w:cs="Arial"/>
          <w:iCs/>
          <w:noProof/>
          <w:color w:val="auto"/>
          <w:lang w:eastAsia="en-GB" w:bidi="ar-SA"/>
        </w:rPr>
        <w:t xml:space="preserve">Jung </w:t>
      </w:r>
      <w:r w:rsidR="00962911">
        <w:rPr>
          <w:rFonts w:ascii="Arial" w:hAnsi="Arial" w:cs="Arial"/>
          <w:iCs/>
          <w:noProof/>
          <w:color w:val="auto"/>
          <w:lang w:eastAsia="en-GB" w:bidi="ar-SA"/>
        </w:rPr>
        <w:t>et al.</w:t>
      </w:r>
      <w:r w:rsidR="00962911" w:rsidRPr="00962911">
        <w:rPr>
          <w:rFonts w:ascii="Arial" w:hAnsi="Arial" w:cs="Arial"/>
          <w:iCs/>
          <w:noProof/>
          <w:color w:val="auto"/>
          <w:lang w:eastAsia="en-GB" w:bidi="ar-SA"/>
        </w:rPr>
        <w:t xml:space="preserve"> </w:t>
      </w:r>
      <w:r w:rsidR="00962911">
        <w:rPr>
          <w:rFonts w:ascii="Arial" w:hAnsi="Arial" w:cs="Arial"/>
          <w:iCs/>
          <w:noProof/>
          <w:color w:val="auto"/>
          <w:lang w:eastAsia="en-GB" w:bidi="ar-SA"/>
        </w:rPr>
        <w:t>(</w:t>
      </w:r>
      <w:r w:rsidR="00962911" w:rsidRPr="00962911">
        <w:rPr>
          <w:rFonts w:ascii="Arial" w:hAnsi="Arial" w:cs="Arial"/>
          <w:iCs/>
          <w:noProof/>
          <w:color w:val="auto"/>
          <w:lang w:eastAsia="en-GB" w:bidi="ar-SA"/>
        </w:rPr>
        <w:t>2006)</w:t>
      </w:r>
      <w:r w:rsidR="00962911">
        <w:rPr>
          <w:rFonts w:ascii="Arial" w:hAnsi="Arial" w:cs="Arial"/>
          <w:iCs/>
          <w:color w:val="auto"/>
          <w:lang w:eastAsia="en-GB" w:bidi="ar-SA"/>
        </w:rPr>
        <w:fldChar w:fldCharType="end"/>
      </w:r>
      <w:r w:rsidRPr="00D838F9">
        <w:rPr>
          <w:rFonts w:ascii="Arial" w:hAnsi="Arial" w:cs="Arial"/>
          <w:iCs/>
          <w:color w:val="auto"/>
          <w:lang w:eastAsia="en-GB" w:bidi="ar-SA"/>
        </w:rPr>
        <w:t>.</w:t>
      </w:r>
      <w:r>
        <w:rPr>
          <w:rFonts w:ascii="Arial" w:hAnsi="Arial" w:cs="Arial"/>
          <w:iCs/>
          <w:color w:val="auto"/>
          <w:lang w:eastAsia="en-GB" w:bidi="ar-SA"/>
        </w:rPr>
        <w:t xml:space="preserve"> </w:t>
      </w:r>
      <w:r w:rsidRPr="00D838F9">
        <w:rPr>
          <w:rFonts w:ascii="Arial" w:hAnsi="Arial" w:cs="Arial"/>
          <w:iCs/>
          <w:color w:val="auto"/>
          <w:lang w:eastAsia="en-GB" w:bidi="ar-SA"/>
        </w:rPr>
        <w:t xml:space="preserve">The fact that soils in the site examined </w:t>
      </w:r>
      <w:del w:id="245" w:author="Phil Martin" w:date="2015-04-16T10:18:00Z">
        <w:r w:rsidRPr="00D838F9" w:rsidDel="00E45B64">
          <w:rPr>
            <w:rFonts w:ascii="Arial" w:hAnsi="Arial" w:cs="Arial"/>
            <w:iCs/>
            <w:color w:val="auto"/>
            <w:lang w:eastAsia="en-GB" w:bidi="ar-SA"/>
          </w:rPr>
          <w:delText xml:space="preserve">here </w:delText>
        </w:r>
      </w:del>
      <w:ins w:id="246" w:author="Phil Martin" w:date="2015-04-16T10:18:00Z">
        <w:r w:rsidR="00E45B64">
          <w:rPr>
            <w:rFonts w:ascii="Arial" w:hAnsi="Arial" w:cs="Arial"/>
            <w:iCs/>
            <w:color w:val="auto"/>
            <w:lang w:eastAsia="en-GB" w:bidi="ar-SA"/>
          </w:rPr>
          <w:t>in this study</w:t>
        </w:r>
        <w:r w:rsidR="00E45B64" w:rsidRPr="00D838F9">
          <w:rPr>
            <w:rFonts w:ascii="Arial" w:hAnsi="Arial" w:cs="Arial"/>
            <w:iCs/>
            <w:color w:val="auto"/>
            <w:lang w:eastAsia="en-GB" w:bidi="ar-SA"/>
          </w:rPr>
          <w:t xml:space="preserve"> </w:t>
        </w:r>
      </w:ins>
      <w:r w:rsidRPr="00D838F9">
        <w:rPr>
          <w:rFonts w:ascii="Arial" w:hAnsi="Arial" w:cs="Arial"/>
          <w:iCs/>
          <w:color w:val="auto"/>
          <w:lang w:eastAsia="en-GB" w:bidi="ar-SA"/>
        </w:rPr>
        <w:t xml:space="preserve">are prone to waterlogging could also have been conducive to </w:t>
      </w:r>
      <w:proofErr w:type="spellStart"/>
      <w:r w:rsidRPr="00D838F9">
        <w:rPr>
          <w:rFonts w:ascii="Arial" w:hAnsi="Arial" w:cs="Arial"/>
          <w:i/>
          <w:color w:val="000000"/>
        </w:rPr>
        <w:t>Phytophthora</w:t>
      </w:r>
      <w:proofErr w:type="spellEnd"/>
      <w:r>
        <w:rPr>
          <w:rFonts w:ascii="Arial" w:hAnsi="Arial" w:cs="Arial"/>
          <w:i/>
          <w:color w:val="000000"/>
        </w:rPr>
        <w:t xml:space="preserve"> </w:t>
      </w:r>
      <w:r w:rsidRPr="000202AB">
        <w:rPr>
          <w:rFonts w:ascii="Arial" w:hAnsi="Arial" w:cs="Arial"/>
          <w:color w:val="000000"/>
        </w:rPr>
        <w:t>colonisation</w:t>
      </w:r>
      <w:r w:rsidRPr="00D838F9">
        <w:rPr>
          <w:rFonts w:ascii="Arial" w:hAnsi="Arial" w:cs="Arial"/>
          <w:i/>
          <w:color w:val="000000"/>
        </w:rPr>
        <w:t xml:space="preserve"> </w:t>
      </w:r>
      <w:r w:rsidR="00962911">
        <w:rPr>
          <w:rFonts w:ascii="Arial" w:hAnsi="Arial" w:cs="Arial"/>
          <w:color w:val="000000"/>
        </w:rPr>
        <w:fldChar w:fldCharType="begin" w:fldLock="1"/>
      </w:r>
      <w:r w:rsidR="00962911">
        <w:rPr>
          <w:rFonts w:ascii="Arial" w:hAnsi="Arial" w:cs="Arial"/>
          <w:color w:val="000000"/>
        </w:rPr>
        <w:instrText>ADDIN CSL_CITATION { "citationItems" : [ { "id" : "ITEM-1", "itemData" : { "DOI" : "10.1017/S0269915X05004052", "ISSN" : "0269-915X", "author" : [ { "dropping-particle" : "", "family" : "Jung", "given" : "T", "non-dropping-particle" : "", "parse-names" : false, "suffix" : "" }, { "dropping-particle" : "", "family" : "Hudler", "given" : "G.W.", "non-dropping-particle" : "", "parse-names" : false, "suffix" : "" }, { "dropping-particle" : "", "family" : "Jensen-Tracey", "given" : "S. L.", "non-dropping-particle" : "", "parse-names" : false, "suffix" : "" }, { "dropping-particle" : "", "family" : "Griffiths", "given" : "H. M.", "non-dropping-particle" : "", "parse-names" : false, "suffix" : "" }, { "dropping-particle" : "", "family" : "Fleischmann", "given" : "F.", "non-dropping-particle" : "", "parse-names" : false, "suffix" : "" }, { "dropping-particle" : "", "family" : "Osswald", "given" : "W.", "non-dropping-particle" : "", "parse-names" : false, "suffix" : "" } ], "container-title" : "Mycologist", "id" : "ITEM-1", "issue" : "04", "issued" : { "date-parts" : [ [ "2006", "1", "3" ] ] }, "language" : "English", "page" : "159", "publisher" : "Cambridge University Press", "title" : "Involvement of Phytophthora species in the decline of European beech in Europe and the USA", "type" : "article-journal", "volume" : "19" }, "uris" : [ "http://www.mendeley.com/documents/?uuid=7887e312-956f-46ba-997e-7a3a6dd11846" ] } ], "mendeley" : { "formattedCitation" : "(Jung et al., 2006)", "plainTextFormattedCitation" : "(Jung et al., 2006)", "previouslyFormattedCitation" : "(Jung et al., 2006)" }, "properties" : { "noteIndex" : 0 }, "schema" : "https://github.com/citation-style-language/schema/raw/master/csl-citation.json" }</w:instrText>
      </w:r>
      <w:r w:rsidR="00962911">
        <w:rPr>
          <w:rFonts w:ascii="Arial" w:hAnsi="Arial" w:cs="Arial"/>
          <w:color w:val="000000"/>
        </w:rPr>
        <w:fldChar w:fldCharType="separate"/>
      </w:r>
      <w:r w:rsidR="00962911" w:rsidRPr="00962911">
        <w:rPr>
          <w:rFonts w:ascii="Arial" w:hAnsi="Arial" w:cs="Arial"/>
          <w:noProof/>
          <w:color w:val="000000"/>
        </w:rPr>
        <w:t>(Jung et al., 2006)</w:t>
      </w:r>
      <w:r w:rsidR="00962911">
        <w:rPr>
          <w:rFonts w:ascii="Arial" w:hAnsi="Arial" w:cs="Arial"/>
          <w:color w:val="000000"/>
        </w:rPr>
        <w:fldChar w:fldCharType="end"/>
      </w:r>
      <w:r w:rsidR="00962911">
        <w:rPr>
          <w:rFonts w:ascii="Arial" w:hAnsi="Arial" w:cs="Arial"/>
          <w:color w:val="000000"/>
        </w:rPr>
        <w:t>.</w:t>
      </w:r>
      <w:r w:rsidRPr="00D838F9">
        <w:rPr>
          <w:rFonts w:ascii="Arial" w:hAnsi="Arial" w:cs="Arial"/>
          <w:i/>
          <w:color w:val="000000"/>
        </w:rPr>
        <w:t xml:space="preserve"> </w:t>
      </w:r>
      <w:r w:rsidRPr="00D838F9">
        <w:rPr>
          <w:rFonts w:ascii="Arial" w:hAnsi="Arial" w:cs="Arial"/>
          <w:color w:val="000000"/>
        </w:rPr>
        <w:t xml:space="preserve">However, </w:t>
      </w:r>
      <w:del w:id="247" w:author="Phil Martin" w:date="2015-04-16T10:19:00Z">
        <w:r w:rsidRPr="00D838F9" w:rsidDel="00E45B64">
          <w:rPr>
            <w:rFonts w:ascii="Arial" w:hAnsi="Arial" w:cs="Arial"/>
            <w:color w:val="000000"/>
          </w:rPr>
          <w:delText xml:space="preserve">it is recognised that </w:delText>
        </w:r>
      </w:del>
      <w:r w:rsidRPr="00D838F9">
        <w:rPr>
          <w:rFonts w:ascii="Arial" w:hAnsi="Arial" w:cs="Arial"/>
          <w:color w:val="000000"/>
        </w:rPr>
        <w:t xml:space="preserve">the processes </w:t>
      </w:r>
      <w:r>
        <w:rPr>
          <w:rFonts w:ascii="Arial" w:hAnsi="Arial" w:cs="Arial"/>
          <w:color w:val="000000"/>
        </w:rPr>
        <w:t>leading to</w:t>
      </w:r>
      <w:r w:rsidRPr="00D838F9">
        <w:rPr>
          <w:rFonts w:ascii="Arial" w:hAnsi="Arial" w:cs="Arial"/>
          <w:color w:val="000000"/>
        </w:rPr>
        <w:t xml:space="preserve"> drought-induced mortality of trees are poorly understood</w:t>
      </w:r>
      <w:r>
        <w:rPr>
          <w:rFonts w:ascii="Arial" w:hAnsi="Arial" w:cs="Arial"/>
          <w:color w:val="000000"/>
        </w:rPr>
        <w:t xml:space="preserve"> </w:t>
      </w:r>
      <w:r w:rsidR="00962911">
        <w:rPr>
          <w:rFonts w:ascii="Arial" w:hAnsi="Arial" w:cs="Arial"/>
          <w:color w:val="000000"/>
        </w:rPr>
        <w:fldChar w:fldCharType="begin" w:fldLock="1"/>
      </w:r>
      <w:r w:rsidR="00962911">
        <w:rPr>
          <w:rFonts w:ascii="Arial" w:hAnsi="Arial" w:cs="Arial"/>
          <w:color w:val="000000"/>
        </w:rPr>
        <w:instrText>ADDIN CSL_CITATION { "citationItems" : [ { "id" : "ITEM-1", "itemData" : { "DOI" : "10.1111/j.1469-8137.2009.03167.x", "ISBN" : "1469-8137", "ISSN" : "0028646X", "PMID" : "20409184", "abstract" : "The recent worldwide increase of drought-induced tree mortality exacerbated by climate change (see review by Allen et al., 2009 and references therein) has triggered strong interest in revisiting the exact mechanisms leading to mortality (McDowell et al., 2008). In addition to biotic factors such as pathogens and insects, which amplify the negative effects of drought or are amplified by elevated temperatures and drought (Desprez-Loustau et al., 2006; Rouault et al., 2006), two physiological mechanisms have been advanced in the literature and recently formalized by McDowell et al. (2008) within a hydraulic framework: hydraulic failure and carbon (C) starvation. Hydraulic failure occurs when drought intensity is sufficient to push a plant past its threshold for irreversible desiccation. The C starvation hypothesis has been invoked in the literature for decades (Parker &amp; Patton, 1975) and predicts that reduced C assimilation via photosynthesis as a result of drought-induced stomatal closure \u2013 particularly in isohydric species that close stomata to maintain high (i.e. less negative) xylem water potentials (McDowell et al., 2008) \u2013 leads to an imbalance between C availability and C loss as a result of metabolic demands (e.g. growth and maintenance). Over time, if drought persists, such negative C balance can lead to an exhaustion of C reserves and, ultimately, to C starvation and death. Although mortality resulting from hydraulic failure is extremely difficult to demonstrate in nature, lower resistance to cavitation (Rice et al., 2004; Pratt et al., 2008) and lethal leaf dehydration as a result of hydraulic failure (Kursar et al., 2009) have been related to increased mortality in the field, rendering hydraulic failure a very plausible mechanism for observed tree mortality under severe, acute drought. Here, we focus on the carbon starvation hypothesis (hereafter CSH) as proposed by McDowell et al. (2008). The specific prediction of the CSH is that drought-induced stomatal closure to prevent irreversible dessication leads to near-zero C assimilation and that \u2018continued demand for carbohydrates to maintain metabolism will deplete carbohydrate reserves, leading eventually to starvation or an inability to fend off attack from biotic agents, whichever comes first\u2019 (McDowell et al., 2008). Our criticism focuses on the C starvation prediction component (i.e. the CSH as stated in Fig. 3 of McDowell et al., 2008) and is based on lack of direct evidence that trees expo\u2026", "author" : [ { "dropping-particle" : "", "family" : "Sala", "given" : "Anna", "non-dropping-particle" : "", "parse-names" : false, "suffix" : "" }, { "dropping-particle" : "", "family" : "Piper", "given" : "Frida", "non-dropping-particle" : "", "parse-names" : false, "suffix" : "" }, { "dropping-particle" : "", "family" : "Hoch", "given" : "G\u00fcnter", "non-dropping-particle" : "", "parse-names" : false, "suffix" : "" } ], "container-title" : "New Phytologist", "id" : "ITEM-1", "issue" : "2", "issued" : { "date-parts" : [ [ "2010" ] ] }, "page" : "274-281", "title" : "Physiological mechanisms of drought-induced tree mortality are far from being resolved", "type" : "article-journal", "volume" : "186" }, "uris" : [ "http://www.mendeley.com/documents/?uuid=12f3817e-5fd0-4dbb-bcce-f922c01f8188" ] }, { "id" : "ITEM-2", "itemData" : { "DOI" : "10.1016/j.tree.2011.06.003", "ISSN" : "0169-5347", "PMID" : "21802765", "abstract" : "Climate-driven vegetation mortality is occurring globally and is predicted to increase in the near future. The expected climate feedbacks of regional-scale mortality events have intensified the need to improve the simple mortality algorithms used for future predictions, but uncertainty regarding mortality processes precludes mechanistic modeling. By integrating new evidence from a wide range of fields, we conclude that hydraulic function and carbohydrate and defense metabolism have numerous potential failure points, and that these processes are strongly interdependent, both with each other and with destructive pathogen and insect populations. Crucially, most of these mechanisms and their interdependencies are likely to become amplified under a warmer, drier climate. Here, we outline the observations and experiments needed to test this interdependence and to improve simulations of this emergent global phenomenon.", "author" : [ { "dropping-particle" : "", "family" : "McDowell", "given" : "Nate G", "non-dropping-particle" : "", "parse-names" : false, "suffix" : "" }, { "dropping-particle" : "", "family" : "Beerling", "given" : "David J", "non-dropping-particle" : "", "parse-names" : false, "suffix" : "" }, { "dropping-particle" : "", "family" : "Breshears", "given" : "David D", "non-dropping-particle" : "", "parse-names" : false, "suffix" : "" }, { "dropping-particle" : "", "family" : "Fisher", "given" : "Rosie a", "non-dropping-particle" : "", "parse-names" : false, "suffix" : "" }, { "dropping-particle" : "", "family" : "Raffa", "given" : "Kenneth F", "non-dropping-particle" : "", "parse-names" : false, "suffix" : "" }, { "dropping-particle" : "", "family" : "Stitt", "given" : "Mark", "non-dropping-particle" : "", "parse-names" : false, "suffix" : "" } ], "container-title" : "Trends in ecology &amp; evolution", "id" : "ITEM-2", "issued" : { "date-parts" : [ [ "2011", "7", "29" ] ] }, "page" : "1-10", "publisher" : "Elsevier Ltd", "title" : "The interdependence of mechanisms underlying climate-driven vegetation mortality.", "type" : "article-journal" }, "uris" : [ "http://www.mendeley.com/documents/?uuid=a4f920f6-3e86-4de8-813f-2a2c2aab69b1" ] }, { "id" : "ITEM-3", "itemData" : { "DOI" : "10.1038/nature11688", "ISBN" : "1476-4687 (Electronic)\\r0028-0836 (Linking)", "ISSN" : "1476-4687", "PMID" : "23172141", "abstract" : "Shifts in rainfall patterns and increasing temperatures associated with climate change are likely to cause widespread forest decline in regions where droughts are predicted to increase in duration and severity. One primary cause of productivity loss and plant mortality during drought is hydraulic failure. Drought stress creates trapped gas emboli in the water transport system, which reduces the ability of plants to supply water to leaves for photosynthetic gas exchange and can ultimately result in desiccation and mortality. At present we lack a clear picture of how thresholds to hydraulic failure vary across a broad range of species and environments, despite many individual experiments. Here we draw together published and unpublished data on the vulnerability of the transport system to drought-induced embolism for a large number of woody species, with a view to examining the likely consequences of climate change for forest biomes. We show that 70% of 226 forest species from 81 sites worldwide operate with narrow (&lt;1\u2009megapascal) hydraulic safety margins against injurious levels of drought stress and therefore potentially face long-term reductions in productivity and survival if temperature and aridity increase as predicted for many regions across the globe. Safety margins are largely independent of mean annual precipitation, showing that there is global convergence in the vulnerability of forests to drought, with all forest biomes equally vulnerable to hydraulic failure regardless of their current rainfall environment. These findings provide insight into why drought-induced forest decline is occurring not only in arid regions but also in wet forests not normally considered at drought risk.", "author" : [ { "dropping-particle" : "", "family" : "Choat", "given" : "Brendan", "non-dropping-particle" : "", "parse-names" : false, "suffix" : "" }, { "dropping-particle" : "", "family" : "Jansen", "given" : "Steven", "non-dropping-particle" : "", "parse-names" : false, "suffix" : "" }, { "dropping-particle" : "", "family" : "Brodribb", "given" : "Tim J", "non-dropping-particle" : "", "parse-names" : false, "suffix" : "" }, { "dropping-particle" : "", "family" : "Cochard", "given" : "Herv\u00e9", "non-dropping-particle" : "", "parse-names" : false, "suffix" : "" }, { "dropping-particle" : "", "family" : "Delzon", "given" : "Sylvain", "non-dropping-particle" : "", "parse-names" : false, "suffix" : "" }, { "dropping-particle" : "", "family" : "Bhaskar", "given" : "Radika", "non-dropping-particle" : "", "parse-names" : false, "suffix" : "" }, { "dropping-particle" : "", "family" : "Bucci", "given" : "Sandra J", "non-dropping-particle" : "", "parse-names" : false, "suffix" : "" }, { "dropping-particle" : "", "family" : "Feild", "given" : "Taylor S", "non-dropping-particle" : "", "parse-names" : false, "suffix" : "" }, { "dropping-particle" : "", "family" : "Gleason", "given" : "Sean M", "non-dropping-particle" : "", "parse-names" : false, "suffix" : "" }, { "dropping-particle" : "", "family" : "Hacke", "given" : "Uwe G", "non-dropping-particle" : "", "parse-names" : false, "suffix" : "" }, { "dropping-particle" : "", "family" : "Jacobsen", "given" : "Anna L", "non-dropping-particle" : "", "parse-names" : false, "suffix" : "" }, { "dropping-particle" : "", "family" : "Lens", "given" : "Frederic", "non-dropping-particle" : "", "parse-names" : false, "suffix" : "" }, { "dropping-particle" : "", "family" : "Maherali", "given" : "Hafiz", "non-dropping-particle" : "", "parse-names" : false, "suffix" : "" }, { "dropping-particle" : "", "family" : "Mart\u00ednez-Vilalta", "given" : "Jordi", "non-dropping-particle" : "", "parse-names" : false, "suffix" : "" }, { "dropping-particle" : "", "family" : "Mayr", "given" : "Stefan", "non-dropping-particle" : "", "parse-names" : false, "suffix" : "" }, { "dropping-particle" : "", "family" : "Mencuccini", "given" : "Maurizio", "non-dropping-particle" : "", "parse-names" : false, "suffix" : "" }, { "dropping-particle" : "", "family" : "Mitchell", "given" : "Patrick J", "non-dropping-particle" : "", "parse-names" : false, "suffix" : "" }, { "dropping-particle" : "", "family" : "Nardini", "given" : "Andrea", "non-dropping-particle" : "", "parse-names" : false, "suffix" : "" }, { "dropping-particle" : "", "family" : "Pittermann", "given" : "Jarmila", "non-dropping-particle" : "", "parse-names" : false, "suffix" : "" }, { "dropping-particle" : "", "family" : "Pratt", "given" : "R Brandon", "non-dropping-particle" : "", "parse-names" : false, "suffix" : "" }, { "dropping-particle" : "", "family" : "Sperry", "given" : "John S", "non-dropping-particle" : "", "parse-names" : false, "suffix" : "" }, { "dropping-particle" : "", "family" : "Westoby", "given" : "Mark", "non-dropping-particle" : "", "parse-names" : false, "suffix" : "" }, { "dropping-particle" : "", "family" : "Wright", "given" : "Ian J", "non-dropping-particle" : "", "parse-names" : false, "suffix" : "" }, { "dropping-particle" : "", "family" : "Zanne", "given" : "Amy E", "non-dropping-particle" : "", "parse-names" : false, "suffix" : "" } ], "container-title" : "Nature", "id" : "ITEM-3", "issue" : "7426", "issued" : { "date-parts" : [ [ "2012" ] ] }, "page" : "752-5", "title" : "Global convergence in the vulnerability of forests to drought.", "type" : "article-journal", "volume" : "491" }, "uris" : [ "http://www.mendeley.com/documents/?uuid=faaca00f-68cf-436e-b30b-30478478d388" ] } ], "mendeley" : { "formattedCitation" : "(Choat et al., 2012; McDowell et al., 2011; Sala et al., 2010)", "plainTextFormattedCitation" : "(Choat et al., 2012; McDowell et al., 2011; Sala et al., 2010)", "previouslyFormattedCitation" : "(Choat et al., 2012; McDowell et al., 2011; Sala et al., 2010)" }, "properties" : { "noteIndex" : 0 }, "schema" : "https://github.com/citation-style-language/schema/raw/master/csl-citation.json" }</w:instrText>
      </w:r>
      <w:r w:rsidR="00962911">
        <w:rPr>
          <w:rFonts w:ascii="Arial" w:hAnsi="Arial" w:cs="Arial"/>
          <w:color w:val="000000"/>
        </w:rPr>
        <w:fldChar w:fldCharType="separate"/>
      </w:r>
      <w:r w:rsidR="00962911" w:rsidRPr="00962911">
        <w:rPr>
          <w:rFonts w:ascii="Arial" w:hAnsi="Arial" w:cs="Arial"/>
          <w:noProof/>
          <w:color w:val="000000"/>
        </w:rPr>
        <w:t>(Choat et al., 2012; McDowell et al., 2011; Sala et al., 2010)</w:t>
      </w:r>
      <w:r w:rsidR="00962911">
        <w:rPr>
          <w:rFonts w:ascii="Arial" w:hAnsi="Arial" w:cs="Arial"/>
          <w:color w:val="000000"/>
        </w:rPr>
        <w:fldChar w:fldCharType="end"/>
      </w:r>
      <w:r w:rsidR="00962911">
        <w:rPr>
          <w:rFonts w:ascii="Arial" w:hAnsi="Arial" w:cs="Arial"/>
          <w:color w:val="000000"/>
        </w:rPr>
        <w:t xml:space="preserve"> </w:t>
      </w:r>
      <w:r w:rsidRPr="00D838F9">
        <w:rPr>
          <w:rFonts w:ascii="Arial" w:hAnsi="Arial" w:cs="Arial"/>
          <w:color w:val="000000"/>
        </w:rPr>
        <w:t xml:space="preserve">and as noted above, drought may be just one of several interacting factors responsible for the dieback observed here. </w:t>
      </w:r>
    </w:p>
    <w:p w:rsidR="00B32FDF" w:rsidRDefault="00B32FDF" w:rsidP="00652442">
      <w:pPr>
        <w:spacing w:line="360" w:lineRule="auto"/>
        <w:contextualSpacing/>
        <w:rPr>
          <w:ins w:id="248" w:author="Phil Martin" w:date="2015-04-16T09:53:00Z"/>
          <w:rFonts w:ascii="Arial" w:hAnsi="Arial" w:cs="Arial"/>
          <w:color w:val="000000"/>
        </w:rPr>
      </w:pPr>
    </w:p>
    <w:p w:rsidR="00FD430E" w:rsidRPr="00FD430E" w:rsidRDefault="00FD430E" w:rsidP="00652442">
      <w:pPr>
        <w:spacing w:line="360" w:lineRule="auto"/>
        <w:contextualSpacing/>
        <w:rPr>
          <w:rFonts w:ascii="Arial" w:hAnsi="Arial" w:cs="Arial"/>
          <w:b/>
          <w:color w:val="000000"/>
        </w:rPr>
      </w:pPr>
      <w:ins w:id="249" w:author="Phil Martin" w:date="2015-04-16T09:53:00Z">
        <w:r w:rsidRPr="00FD430E">
          <w:rPr>
            <w:rFonts w:ascii="Arial" w:hAnsi="Arial" w:cs="Arial"/>
            <w:b/>
            <w:color w:val="000000"/>
          </w:rPr>
          <w:t xml:space="preserve">Threshold responses </w:t>
        </w:r>
      </w:ins>
      <w:ins w:id="250" w:author="Phil Martin" w:date="2015-04-16T09:54:00Z">
        <w:r w:rsidRPr="00FD430E">
          <w:rPr>
            <w:rFonts w:ascii="Arial" w:hAnsi="Arial" w:cs="Arial"/>
            <w:b/>
            <w:color w:val="000000"/>
          </w:rPr>
          <w:t xml:space="preserve">and resilience </w:t>
        </w:r>
      </w:ins>
    </w:p>
    <w:p w:rsidR="00B32FDF" w:rsidRPr="00962911" w:rsidRDefault="00B32FDF" w:rsidP="0088328D">
      <w:pPr>
        <w:spacing w:line="360" w:lineRule="auto"/>
        <w:contextualSpacing/>
        <w:rPr>
          <w:rFonts w:ascii="Arial" w:hAnsi="Arial" w:cs="Arial"/>
          <w:color w:val="auto"/>
          <w:lang w:eastAsia="en-GB" w:bidi="ar-SA"/>
        </w:rPr>
      </w:pPr>
      <w:r w:rsidRPr="009B58D1">
        <w:rPr>
          <w:rFonts w:ascii="Arial" w:hAnsi="Arial" w:cs="Arial"/>
          <w:color w:val="000000"/>
        </w:rPr>
        <w:t>Regardless of the cause of stand dieback</w:t>
      </w:r>
      <w:ins w:id="251" w:author="Phil Martin" w:date="2015-04-16T10:21:00Z">
        <w:r w:rsidR="00460A21">
          <w:rPr>
            <w:rFonts w:ascii="Arial" w:hAnsi="Arial" w:cs="Arial"/>
            <w:color w:val="000000"/>
          </w:rPr>
          <w:t xml:space="preserve"> noted in our study</w:t>
        </w:r>
      </w:ins>
      <w:r w:rsidRPr="009B58D1">
        <w:rPr>
          <w:rFonts w:ascii="Arial" w:hAnsi="Arial" w:cs="Arial"/>
          <w:color w:val="000000"/>
        </w:rPr>
        <w:t xml:space="preserve">, it was associated with a number of threshold responses. Thresholds occur when the response of an ecological variable to a particular process is not linear, but changes abruptly </w:t>
      </w:r>
      <w:r w:rsidR="00962911">
        <w:rPr>
          <w:rFonts w:ascii="Arial" w:hAnsi="Arial" w:cs="Arial"/>
          <w:color w:val="000000"/>
        </w:rPr>
        <w:fldChar w:fldCharType="begin" w:fldLock="1"/>
      </w:r>
      <w:r w:rsidR="00962911">
        <w:rPr>
          <w:rFonts w:ascii="Arial" w:hAnsi="Arial" w:cs="Arial"/>
          <w:color w:val="000000"/>
        </w:rPr>
        <w:instrText>ADDIN CSL_CITATION { "citationItems" : [ { "id" : "ITEM-1", "itemData" : { "DOI" : "10.1890/02-0472", "ISSN" : "0012-9658", "abstract" : "We demonstrate the use of piecewise regression as a statistical technique to model ecological thresholds. Recommended procedures for analysis are illustrated with a case study examining the width of edge effects in two understory plant communities. Piece-wise regression models are \u201cbroken-stick\u201d models, where two or more lines are joined at unknown points, called \u201cbreakpoints.\u201d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 "author" : [ { "dropping-particle" : "", "family" : "Toms", "given" : "Judith D.", "non-dropping-particle" : "", "parse-names" : false, "suffix" : "" }, { "dropping-particle" : "", "family" : "Lesperance", "given" : "Mary L.", "non-dropping-particle" : "", "parse-names" : false, "suffix" : "" } ], "container-title" : "Ecology", "id" : "ITEM-1", "issue" : "8", "issued" : { "date-parts" : [ [ "2003", "8", "11" ] ] }, "language" : "EN", "page" : "2034-2041", "title" : "PIECEWISE REGRESSION: A TOOL FOR IDENTIFYING ECOLOGICAL THRESHOLDS", "type" : "article-journal", "volume" : "84" }, "uris" : [ "http://www.mendeley.com/documents/?uuid=af293f9d-4cc2-4a42-acd3-6f94446d0b28" ] }, { "id" : "ITEM-2", "itemData" : { "DOI" : "10.1016/j.biocon.2005.01.037", "ISSN" : "00063207", "abstract" : "In the life and natural sciences, the concept of thresholds or points or zones of change from one state to another has been investigated since the late 18th century. Over the past three decades, ecologists and economists around the world have been examining the existence and use of \u2018ecological thresholds\u2019 in natural and modified systems, primarily as a conceptual basis for the development of tools to conserve and sustainably manage natural resources. In Australia, there has been a recent renewed interest in the definition and application of ecological thresholds in the conservation of threatened fauna and flora, modelling the impact of habitat loss, modification and fragmentation on terrestrial biota, management of pest plant and animal species, and development of natural resource management policies and plans. This paper reviews the threshold concept from an ecological perspective. It considers the definition, types and behaviour of this phenomenon. The theoretical and empirical evidence for their purported existence is reviewed and their potential utility in biodiversity conservation and natural resource management is discussed, along with key issues relating to their use.", "author" : [ { "dropping-particle" : "", "family" : "Huggett", "given" : "Andrew J.", "non-dropping-particle" : "", "parse-names" : false, "suffix" : "" } ], "container-title" : "Biological Conservation", "id" : "ITEM-2", "issue" : "3", "issued" : { "date-parts" : [ [ "2005", "8" ] ] }, "page" : "301-310", "title" : "The concept and utility of \u2018ecological thresholds\u2019 in biodiversity conservation", "type" : "article-journal", "volume" : "124" }, "uris" : [ "http://www.mendeley.com/documents/?uuid=59049923-a27d-4214-9075-036d2e167e33" ] } ], "mendeley" : { "formattedCitation" : "(Huggett, 2005; Toms and Lesperance, 2003)", "plainTextFormattedCitation" : "(Huggett, 2005; Toms and Lesperance, 2003)", "previouslyFormattedCitation" : "(Huggett, 2005; Toms and Lesperance, 2003)" }, "properties" : { "noteIndex" : 0 }, "schema" : "https://github.com/citation-style-language/schema/raw/master/csl-citation.json" }</w:instrText>
      </w:r>
      <w:r w:rsidR="00962911">
        <w:rPr>
          <w:rFonts w:ascii="Arial" w:hAnsi="Arial" w:cs="Arial"/>
          <w:color w:val="000000"/>
        </w:rPr>
        <w:fldChar w:fldCharType="separate"/>
      </w:r>
      <w:r w:rsidR="00962911" w:rsidRPr="00962911">
        <w:rPr>
          <w:rFonts w:ascii="Arial" w:hAnsi="Arial" w:cs="Arial"/>
          <w:noProof/>
          <w:color w:val="000000"/>
        </w:rPr>
        <w:t>(Huggett, 2005; Toms and Lesperance, 2003)</w:t>
      </w:r>
      <w:r w:rsidR="00962911">
        <w:rPr>
          <w:rFonts w:ascii="Arial" w:hAnsi="Arial" w:cs="Arial"/>
          <w:color w:val="000000"/>
        </w:rPr>
        <w:fldChar w:fldCharType="end"/>
      </w:r>
      <w:del w:id="252" w:author="Phil Martin" w:date="2015-04-16T10:26:00Z">
        <w:r w:rsidR="00962911" w:rsidDel="00460A21">
          <w:rPr>
            <w:rFonts w:ascii="Arial" w:hAnsi="Arial" w:cs="Arial"/>
            <w:color w:val="000000"/>
          </w:rPr>
          <w:delText>;</w:delText>
        </w:r>
      </w:del>
      <w:r w:rsidR="00962911">
        <w:rPr>
          <w:rFonts w:ascii="Arial" w:hAnsi="Arial" w:cs="Arial"/>
          <w:color w:val="000000"/>
        </w:rPr>
        <w:t xml:space="preserve"> </w:t>
      </w:r>
      <w:del w:id="253" w:author="Phil Martin" w:date="2015-04-16T10:26:00Z">
        <w:r w:rsidDel="00460A21">
          <w:rPr>
            <w:rFonts w:ascii="Arial" w:hAnsi="Arial" w:cs="Arial"/>
          </w:rPr>
          <w:delText>thresholds</w:delText>
        </w:r>
        <w:r w:rsidRPr="009B58D1" w:rsidDel="00460A21">
          <w:rPr>
            <w:rFonts w:ascii="Arial" w:hAnsi="Arial" w:cs="Arial"/>
          </w:rPr>
          <w:delText xml:space="preserve"> </w:delText>
        </w:r>
      </w:del>
      <w:ins w:id="254" w:author="Phil Martin" w:date="2015-04-16T10:26:00Z">
        <w:r w:rsidR="00460A21">
          <w:rPr>
            <w:rFonts w:ascii="Arial" w:hAnsi="Arial" w:cs="Arial"/>
          </w:rPr>
          <w:t>and</w:t>
        </w:r>
        <w:r w:rsidR="00460A21" w:rsidRPr="009B58D1">
          <w:rPr>
            <w:rFonts w:ascii="Arial" w:hAnsi="Arial" w:cs="Arial"/>
          </w:rPr>
          <w:t xml:space="preserve"> </w:t>
        </w:r>
      </w:ins>
      <w:r w:rsidRPr="009B58D1">
        <w:rPr>
          <w:rFonts w:ascii="Arial" w:hAnsi="Arial" w:cs="Arial"/>
        </w:rPr>
        <w:t xml:space="preserve">may be defined as </w:t>
      </w:r>
      <w:r w:rsidRPr="009B58D1">
        <w:rPr>
          <w:rFonts w:ascii="Arial" w:hAnsi="Arial" w:cs="Arial"/>
          <w:color w:val="auto"/>
          <w:lang w:eastAsia="en-GB" w:bidi="ar-SA"/>
        </w:rPr>
        <w:t>points or zones at which relatively rapid change occurs from one ecological</w:t>
      </w:r>
      <w:r>
        <w:rPr>
          <w:rFonts w:ascii="Arial" w:hAnsi="Arial" w:cs="Arial"/>
          <w:color w:val="auto"/>
          <w:lang w:eastAsia="en-GB" w:bidi="ar-SA"/>
        </w:rPr>
        <w:t xml:space="preserve"> </w:t>
      </w:r>
      <w:r w:rsidRPr="009B58D1">
        <w:rPr>
          <w:rFonts w:ascii="Arial" w:hAnsi="Arial" w:cs="Arial"/>
          <w:color w:val="auto"/>
          <w:lang w:eastAsia="en-GB" w:bidi="ar-SA"/>
        </w:rPr>
        <w:t>condition to another</w:t>
      </w:r>
      <w:r>
        <w:rPr>
          <w:rFonts w:ascii="Arial" w:hAnsi="Arial" w:cs="Arial"/>
          <w:color w:val="auto"/>
          <w:lang w:eastAsia="en-GB" w:bidi="ar-SA"/>
        </w:rPr>
        <w:t xml:space="preserve"> </w:t>
      </w:r>
      <w:r w:rsidR="00962911">
        <w:rPr>
          <w:rFonts w:ascii="Arial" w:hAnsi="Arial" w:cs="Arial"/>
          <w:color w:val="auto"/>
          <w:lang w:eastAsia="en-GB" w:bidi="ar-SA"/>
        </w:rPr>
        <w:fldChar w:fldCharType="begin" w:fldLock="1"/>
      </w:r>
      <w:r w:rsidR="00826A12">
        <w:rPr>
          <w:rFonts w:ascii="Arial" w:hAnsi="Arial" w:cs="Arial"/>
          <w:color w:val="auto"/>
          <w:lang w:eastAsia="en-GB" w:bidi="ar-SA"/>
        </w:rPr>
        <w:instrText>ADDIN CSL_CITATION { "citationItems" : [ { "id" : "ITEM-1", "itemData" : { "author" : [ { "dropping-particle" : "", "family" : "Bennett", "given" : "Andrew", "non-dropping-particle" : "", "parse-names" : false, "suffix" : "" }, { "dropping-particle" : "", "family" : "Radford", "given" : "Jim", "non-dropping-particle" : "", "parse-names" : false, "suffix" : "" } ], "container-title" : "Thinking bush", "id" : "ITEM-1", "issued" : { "date-parts" : [ [ "2003" ] ] }, "page" : "1-3", "title" : "Know your ecological thresholds", "type" : "article-journal", "volume" : "2" }, "uris" : [ "http://www.mendeley.com/documents/?uuid=947ee313-50fc-43a8-b01b-0934929bd602" ] } ], "mendeley" : { "formattedCitation" : "(Bennett and Radford, 2003)", "plainTextFormattedCitation" : "(Bennett and Radford, 2003)", "previouslyFormattedCitation" : "(Bennett and Radford, 2003)" }, "properties" : { "noteIndex" : 0 }, "schema" : "https://github.com/citation-style-language/schema/raw/master/csl-citation.json" }</w:instrText>
      </w:r>
      <w:r w:rsidR="00962911">
        <w:rPr>
          <w:rFonts w:ascii="Arial" w:hAnsi="Arial" w:cs="Arial"/>
          <w:color w:val="auto"/>
          <w:lang w:eastAsia="en-GB" w:bidi="ar-SA"/>
        </w:rPr>
        <w:fldChar w:fldCharType="separate"/>
      </w:r>
      <w:r w:rsidR="00962911" w:rsidRPr="00962911">
        <w:rPr>
          <w:rFonts w:ascii="Arial" w:hAnsi="Arial" w:cs="Arial"/>
          <w:noProof/>
          <w:color w:val="auto"/>
          <w:lang w:eastAsia="en-GB" w:bidi="ar-SA"/>
        </w:rPr>
        <w:t>(Bennett and Radford, 2003)</w:t>
      </w:r>
      <w:r w:rsidR="00962911">
        <w:rPr>
          <w:rFonts w:ascii="Arial" w:hAnsi="Arial" w:cs="Arial"/>
          <w:color w:val="auto"/>
          <w:lang w:eastAsia="en-GB" w:bidi="ar-SA"/>
        </w:rPr>
        <w:fldChar w:fldCharType="end"/>
      </w:r>
      <w:r w:rsidR="00962911">
        <w:rPr>
          <w:rFonts w:ascii="Arial" w:hAnsi="Arial" w:cs="Arial"/>
          <w:color w:val="auto"/>
          <w:lang w:eastAsia="en-GB" w:bidi="ar-SA"/>
        </w:rPr>
        <w:t xml:space="preserve">. </w:t>
      </w:r>
      <w:r>
        <w:rPr>
          <w:rFonts w:ascii="Arial" w:hAnsi="Arial" w:cs="Arial"/>
        </w:rPr>
        <w:t xml:space="preserve">In the current study, the decline in both BA and stem density in individual subplots frequently displayed non-linear trajectories, although in the case of BA, the overall pattern of decline was best described by a linear model, reflecting variation in the timing and pattern of decline in individual subplots. Curvilinear responses to BA loss were observed in tree community change, as represented by the Tanner Index; in species richness of the ground flora; and in the percentage cover of grass. In addition, evidence suggested that the ability of subplots to recover following BA decline also demonstrated a threshold response; </w:t>
      </w:r>
      <w:r w:rsidRPr="0039134F">
        <w:rPr>
          <w:rFonts w:ascii="Arial" w:hAnsi="Arial" w:cs="Arial"/>
        </w:rPr>
        <w:t xml:space="preserve">where </w:t>
      </w:r>
      <w:r>
        <w:rPr>
          <w:rFonts w:ascii="Arial" w:hAnsi="Arial" w:cs="Arial"/>
        </w:rPr>
        <w:t xml:space="preserve">BA </w:t>
      </w:r>
      <w:r w:rsidRPr="00AC6905">
        <w:rPr>
          <w:rFonts w:ascii="Arial" w:hAnsi="Arial" w:cs="Arial"/>
        </w:rPr>
        <w:t xml:space="preserve">declined by </w:t>
      </w:r>
      <w:r>
        <w:rPr>
          <w:rFonts w:ascii="Arial" w:hAnsi="Arial" w:cs="Arial"/>
        </w:rPr>
        <w:t xml:space="preserve">more than </w:t>
      </w:r>
      <w:r w:rsidRPr="00AC6905">
        <w:rPr>
          <w:rFonts w:ascii="Arial" w:hAnsi="Arial" w:cs="Arial"/>
        </w:rPr>
        <w:t>25%</w:t>
      </w:r>
      <w:r>
        <w:rPr>
          <w:rFonts w:ascii="Arial" w:hAnsi="Arial" w:cs="Arial"/>
        </w:rPr>
        <w:t>,</w:t>
      </w:r>
      <w:r w:rsidRPr="0039134F">
        <w:rPr>
          <w:rFonts w:ascii="Arial" w:hAnsi="Arial" w:cs="Arial"/>
        </w:rPr>
        <w:t xml:space="preserve"> i</w:t>
      </w:r>
      <w:r>
        <w:rPr>
          <w:rFonts w:ascii="Arial" w:hAnsi="Arial" w:cs="Arial"/>
        </w:rPr>
        <w:t>t tended not to recover</w:t>
      </w:r>
      <w:r w:rsidRPr="0039134F">
        <w:rPr>
          <w:rFonts w:ascii="Arial" w:hAnsi="Arial" w:cs="Arial"/>
        </w:rPr>
        <w:t>.</w:t>
      </w:r>
      <w:r w:rsidRPr="00652442">
        <w:rPr>
          <w:rFonts w:ascii="Arial" w:hAnsi="Arial" w:cs="Arial"/>
        </w:rPr>
        <w:t xml:space="preserve"> </w:t>
      </w:r>
      <w:r>
        <w:rPr>
          <w:rFonts w:ascii="Arial" w:hAnsi="Arial" w:cs="Arial"/>
        </w:rPr>
        <w:t xml:space="preserve">Critical values of BA for a change in ground flora species richness and grass cover were around 40% decline from initial values. </w:t>
      </w:r>
    </w:p>
    <w:p w:rsidR="00B32FDF" w:rsidRDefault="00B32FDF" w:rsidP="0088328D">
      <w:pPr>
        <w:spacing w:line="360" w:lineRule="auto"/>
        <w:contextualSpacing/>
        <w:rPr>
          <w:rFonts w:ascii="Arial" w:hAnsi="Arial" w:cs="Arial"/>
        </w:rPr>
      </w:pPr>
    </w:p>
    <w:p w:rsidR="00B32FDF" w:rsidRPr="00826A12" w:rsidRDefault="00B32FDF" w:rsidP="0088328D">
      <w:pPr>
        <w:spacing w:line="360" w:lineRule="auto"/>
        <w:contextualSpacing/>
        <w:rPr>
          <w:rFonts w:ascii="Arial" w:hAnsi="Arial" w:cs="Arial"/>
          <w:color w:val="auto"/>
          <w:lang w:eastAsia="en-GB" w:bidi="ar-SA"/>
        </w:rPr>
      </w:pPr>
      <w:r>
        <w:rPr>
          <w:rFonts w:ascii="Arial" w:hAnsi="Arial" w:cs="Arial"/>
        </w:rPr>
        <w:t xml:space="preserve">Ecological thresholds have attracted much research attention in recent </w:t>
      </w:r>
      <w:proofErr w:type="spellStart"/>
      <w:r>
        <w:rPr>
          <w:rFonts w:ascii="Arial" w:hAnsi="Arial" w:cs="Arial"/>
        </w:rPr>
        <w:t>years</w:t>
      </w:r>
      <w:del w:id="255" w:author="Phil Martin" w:date="2015-04-16T10:23:00Z">
        <w:r w:rsidDel="00460A21">
          <w:rPr>
            <w:rFonts w:ascii="Arial" w:hAnsi="Arial" w:cs="Arial"/>
          </w:rPr>
          <w:delText xml:space="preserve">, particularly in the context of environmental management, </w:delText>
        </w:r>
      </w:del>
      <w:r>
        <w:rPr>
          <w:rFonts w:ascii="Arial" w:hAnsi="Arial" w:cs="Arial"/>
        </w:rPr>
        <w:t>owing</w:t>
      </w:r>
      <w:proofErr w:type="spellEnd"/>
      <w:r>
        <w:rPr>
          <w:rFonts w:ascii="Arial" w:hAnsi="Arial" w:cs="Arial"/>
        </w:rPr>
        <w:t xml:space="preserve"> to the potentially serious consequences for both biodiversity and ecosystem function if thresholds are exceeded </w:t>
      </w:r>
      <w:r w:rsidR="00826A12">
        <w:rPr>
          <w:rFonts w:ascii="Arial" w:hAnsi="Arial" w:cs="Arial"/>
        </w:rPr>
        <w:fldChar w:fldCharType="begin" w:fldLock="1"/>
      </w:r>
      <w:r w:rsidR="00826A12">
        <w:rPr>
          <w:rFonts w:ascii="Arial" w:hAnsi="Arial" w:cs="Arial"/>
        </w:rPr>
        <w:instrText>ADDIN CSL_CITATION { "citationItems" : [ { "id" : "ITEM-1", "itemData" : { "DOI" : "10.1007/s10021-003-0142-z", "ISSN" : "1432-9840", "author" : [ { "dropping-particle" : "", "family" : "Groffman", "given" : "Peter M.", "non-dropping-particle" : "", "parse-names" : false, "suffix" : "" }, { "dropping-particle" : "", "family" : "Baron", "given" : "Jill S.", "non-dropping-particle" : "", "parse-names" : false, "suffix" : "" }, { "dropping-particle" : "", "family" : "Blett", "given" : "Tamara", "non-dropping-particle" : "", "parse-names" : false, "suffix" : "" }, { "dropping-particle" : "", "family" : "Gold", "given" : "Arthur J.", "non-dropping-particle" : "", "parse-names" : false, "suffix" : "" }, { "dropping-particle" : "", "family" : "Goodman", "given" : "Iris", "non-dropping-particle" : "", "parse-names" : false, "suffix" : "" }, { "dropping-particle" : "", "family" : "Gunderson", "given" : "Lance H.", "non-dropping-particle" : "", "parse-names" : false, "suffix" : "" }, { "dropping-particle" : "", "family" : "Levinson", "given" : "Barbara M.", "non-dropping-particle" : "", "parse-names" : false, "suffix" : "" }, { "dropping-particle" : "", "family" : "Palmer", "given" : "Margaret A.", "non-dropping-particle" : "", "parse-names" : false, "suffix" : "" }, { "dropping-particle" : "", "family" : "Paerl", "given" : "Hans W.", "non-dropping-particle" : "", "parse-names" : false, "suffix" : "" }, { "dropping-particle" : "", "family" : "Peterson", "given" : "Garry D.", "non-dropping-particle" : "", "parse-names" : false, "suffix" : "" }, { "dropping-particle" : "", "family" : "Poff", "given" : "N. LeRoy", "non-dropping-particle" : "", "parse-names" : false, "suffix" : "" }, { "dropping-particle" : "", "family" : "Rejeski", "given" : "David W.", "non-dropping-particle" : "", "parse-names" : false, "suffix" : "" }, { "dropping-particle" : "", "family" : "Reynolds", "given" : "James F.", "non-dropping-particle" : "", "parse-names" : false, "suffix" : "" }, { "dropping-particle" : "", "family" : "Turner", "given" : "Monica G.", "non-dropping-particle" : "", "parse-names" : false, "suffix" : "" }, { "dropping-particle" : "", "family" : "Weathers", "given" : "Kathleen C.", "non-dropping-particle" : "", "parse-names" : false, "suffix" : "" }, { "dropping-particle" : "", "family" : "Wiens", "given" : "John", "non-dropping-particle" : "", "parse-names" : false, "suffix" : "" } ], "container-title" : "Ecosystems", "id" : "ITEM-1", "issue" : "1", "issued" : { "date-parts" : [ [ "2006", "1", "30" ] ] }, "page" : "1-13", "title" : "Ecological Thresholds: The Key to Successful Environmental Management or an Important Concept with No Practical Application?", "type" : "article-journal", "volume" : "9" }, "uris" : [ "http://www.mendeley.com/documents/?uuid=9150b59b-c23d-45b2-b4a1-ffcfd03267ca" ] } ], "mendeley" : { "formattedCitation" : "(Groffman et al., 2006)", "plainTextFormattedCitation" : "(Groffman et al., 2006)", "previouslyFormattedCitation" : "(Groffman et al., 2006)" }, "properties" : { "noteIndex" : 0 }, "schema" : "https://github.com/citation-style-language/schema/raw/master/csl-citation.json" }</w:instrText>
      </w:r>
      <w:r w:rsidR="00826A12">
        <w:rPr>
          <w:rFonts w:ascii="Arial" w:hAnsi="Arial" w:cs="Arial"/>
        </w:rPr>
        <w:fldChar w:fldCharType="separate"/>
      </w:r>
      <w:r w:rsidR="00826A12" w:rsidRPr="00826A12">
        <w:rPr>
          <w:rFonts w:ascii="Arial" w:hAnsi="Arial" w:cs="Arial"/>
          <w:noProof/>
        </w:rPr>
        <w:t>(Groffman et al., 2006)</w:t>
      </w:r>
      <w:r w:rsidR="00826A12">
        <w:rPr>
          <w:rFonts w:ascii="Arial" w:hAnsi="Arial" w:cs="Arial"/>
        </w:rPr>
        <w:fldChar w:fldCharType="end"/>
      </w:r>
      <w:r w:rsidR="00826A12">
        <w:rPr>
          <w:rFonts w:ascii="Arial" w:hAnsi="Arial" w:cs="Arial"/>
        </w:rPr>
        <w:t xml:space="preserve">. </w:t>
      </w:r>
      <w:r>
        <w:rPr>
          <w:rFonts w:ascii="Arial" w:hAnsi="Arial" w:cs="Arial"/>
        </w:rPr>
        <w:t>In particular</w:t>
      </w:r>
      <w:del w:id="256" w:author="Phil Martin" w:date="2015-04-16T10:23:00Z">
        <w:r w:rsidDel="00460A21">
          <w:rPr>
            <w:rFonts w:ascii="Arial" w:hAnsi="Arial" w:cs="Arial"/>
          </w:rPr>
          <w:delText xml:space="preserve">, from a practical management standpoint, </w:delText>
        </w:r>
      </w:del>
      <w:ins w:id="257" w:author="Phil Martin" w:date="2015-04-16T10:23:00Z">
        <w:r w:rsidR="00460A21">
          <w:rPr>
            <w:rFonts w:ascii="Arial" w:hAnsi="Arial" w:cs="Arial"/>
          </w:rPr>
          <w:t xml:space="preserve"> </w:t>
        </w:r>
      </w:ins>
      <w:r>
        <w:rPr>
          <w:rFonts w:ascii="Arial" w:hAnsi="Arial" w:cs="Arial"/>
        </w:rPr>
        <w:t>there is a critical need for information regarding when an ecosystem is approaching a threshold, so that appropriate interventions can be identified. Identification and characterisation of thresholds has proved challenging in terrestrial ecosystems, because of the relatively low rate of change</w:t>
      </w:r>
      <w:r w:rsidR="00826A12">
        <w:rPr>
          <w:rFonts w:ascii="Arial" w:hAnsi="Arial" w:cs="Arial"/>
        </w:rPr>
        <w:t xml:space="preserve"> </w:t>
      </w:r>
      <w:r w:rsidR="00826A12">
        <w:rPr>
          <w:rFonts w:ascii="Arial" w:hAnsi="Arial" w:cs="Arial"/>
        </w:rPr>
        <w:fldChar w:fldCharType="begin" w:fldLock="1"/>
      </w:r>
      <w:r w:rsidR="00826A12">
        <w:rPr>
          <w:rFonts w:ascii="Arial" w:hAnsi="Arial" w:cs="Arial"/>
        </w:rPr>
        <w:instrText>ADDIN CSL_CITATION { "citationItems" : [ { "id" : "ITEM-1", "itemData" : { "DOI" : "10.1007/s10021-003-0142-z", "ISSN" : "1432-9840", "author" : [ { "dropping-particle" : "", "family" : "Groffman", "given" : "Peter M.", "non-dropping-particle" : "", "parse-names" : false, "suffix" : "" }, { "dropping-particle" : "", "family" : "Baron", "given" : "Jill S.", "non-dropping-particle" : "", "parse-names" : false, "suffix" : "" }, { "dropping-particle" : "", "family" : "Blett", "given" : "Tamara", "non-dropping-particle" : "", "parse-names" : false, "suffix" : "" }, { "dropping-particle" : "", "family" : "Gold", "given" : "Arthur J.", "non-dropping-particle" : "", "parse-names" : false, "suffix" : "" }, { "dropping-particle" : "", "family" : "Goodman", "given" : "Iris", "non-dropping-particle" : "", "parse-names" : false, "suffix" : "" }, { "dropping-particle" : "", "family" : "Gunderson", "given" : "Lance H.", "non-dropping-particle" : "", "parse-names" : false, "suffix" : "" }, { "dropping-particle" : "", "family" : "Levinson", "given" : "Barbara M.", "non-dropping-particle" : "", "parse-names" : false, "suffix" : "" }, { "dropping-particle" : "", "family" : "Palmer", "given" : "Margaret A.", "non-dropping-particle" : "", "parse-names" : false, "suffix" : "" }, { "dropping-particle" : "", "family" : "Paerl", "given" : "Hans W.", "non-dropping-particle" : "", "parse-names" : false, "suffix" : "" }, { "dropping-particle" : "", "family" : "Peterson", "given" : "Garry D.", "non-dropping-particle" : "", "parse-names" : false, "suffix" : "" }, { "dropping-particle" : "", "family" : "Poff", "given" : "N. LeRoy", "non-dropping-particle" : "", "parse-names" : false, "suffix" : "" }, { "dropping-particle" : "", "family" : "Rejeski", "given" : "David W.", "non-dropping-particle" : "", "parse-names" : false, "suffix" : "" }, { "dropping-particle" : "", "family" : "Reynolds", "given" : "James F.", "non-dropping-particle" : "", "parse-names" : false, "suffix" : "" }, { "dropping-particle" : "", "family" : "Turner", "given" : "Monica G.", "non-dropping-particle" : "", "parse-names" : false, "suffix" : "" }, { "dropping-particle" : "", "family" : "Weathers", "given" : "Kathleen C.", "non-dropping-particle" : "", "parse-names" : false, "suffix" : "" }, { "dropping-particle" : "", "family" : "Wiens", "given" : "John", "non-dropping-particle" : "", "parse-names" : false, "suffix" : "" } ], "container-title" : "Ecosystems", "id" : "ITEM-1", "issue" : "1", "issued" : { "date-parts" : [ [ "2006", "1", "30" ] ] }, "page" : "1-13", "title" : "Ecological Thresholds: The Key to Successful Environmental Management or an Important Concept with No Practical Application?", "type" : "article-journal", "volume" : "9" }, "uris" : [ "http://www.mendeley.com/documents/?uuid=9150b59b-c23d-45b2-b4a1-ffcfd03267ca" ] } ], "mendeley" : { "formattedCitation" : "(Groffman et al., 2006)", "plainTextFormattedCitation" : "(Groffman et al., 2006)", "previouslyFormattedCitation" : "(Groffman et al., 2006)" }, "properties" : { "noteIndex" : 0 }, "schema" : "https://github.com/citation-style-language/schema/raw/master/csl-citation.json" }</w:instrText>
      </w:r>
      <w:r w:rsidR="00826A12">
        <w:rPr>
          <w:rFonts w:ascii="Arial" w:hAnsi="Arial" w:cs="Arial"/>
        </w:rPr>
        <w:fldChar w:fldCharType="separate"/>
      </w:r>
      <w:r w:rsidR="00826A12" w:rsidRPr="00826A12">
        <w:rPr>
          <w:rFonts w:ascii="Arial" w:hAnsi="Arial" w:cs="Arial"/>
          <w:noProof/>
        </w:rPr>
        <w:t>(Groffman et al., 2006)</w:t>
      </w:r>
      <w:r w:rsidR="00826A12">
        <w:rPr>
          <w:rFonts w:ascii="Arial" w:hAnsi="Arial" w:cs="Arial"/>
        </w:rPr>
        <w:fldChar w:fldCharType="end"/>
      </w:r>
      <w:r>
        <w:rPr>
          <w:rFonts w:ascii="Arial" w:hAnsi="Arial" w:cs="Arial"/>
        </w:rPr>
        <w:t>, and the difficulties associated with obtaining appropriate field data</w:t>
      </w:r>
      <w:r w:rsidR="00826A12">
        <w:rPr>
          <w:rFonts w:ascii="Arial" w:hAnsi="Arial" w:cs="Arial"/>
        </w:rPr>
        <w:t xml:space="preserve"> </w:t>
      </w:r>
      <w:r w:rsidR="00826A12">
        <w:rPr>
          <w:rFonts w:ascii="Arial" w:hAnsi="Arial" w:cs="Arial"/>
        </w:rPr>
        <w:fldChar w:fldCharType="begin" w:fldLock="1"/>
      </w:r>
      <w:r w:rsidR="00826A12">
        <w:rPr>
          <w:rFonts w:ascii="Arial" w:hAnsi="Arial" w:cs="Arial"/>
        </w:rPr>
        <w:instrText>ADDIN CSL_CITATION { "citationItems" : [ { "id" : "ITEM-1", "itemData" : { "DOI" : "10.1016/j.biocon.2005.01.037", "ISSN" : "00063207", "abstract" : "In the life and natural sciences, the concept of thresholds or points or zones of change from one state to another has been investigated since the late 18th century. Over the past three decades, ecologists and economists around the world have been examining the existence and use of \u2018ecological thresholds\u2019 in natural and modified systems, primarily as a conceptual basis for the development of tools to conserve and sustainably manage natural resources. In Australia, there has been a recent renewed interest in the definition and application of ecological thresholds in the conservation of threatened fauna and flora, modelling the impact of habitat loss, modification and fragmentation on terrestrial biota, management of pest plant and animal species, and development of natural resource management policies and plans. This paper reviews the threshold concept from an ecological perspective. It considers the definition, types and behaviour of this phenomenon. The theoretical and empirical evidence for their purported existence is reviewed and their potential utility in biodiversity conservation and natural resource management is discussed, along with key issues relating to their use.", "author" : [ { "dropping-particle" : "", "family" : "Huggett", "given" : "Andrew J.", "non-dropping-particle" : "", "parse-names" : false, "suffix" : "" } ], "container-title" : "Biological Conservation", "id" : "ITEM-1", "issue" : "3", "issued" : { "date-parts" : [ [ "2005", "8" ] ] }, "page" : "301-310", "title" : "The concept and utility of \u2018ecological thresholds\u2019 in biodiversity conservation", "type" : "article-journal", "volume" : "124" }, "uris" : [ "http://www.mendeley.com/documents/?uuid=59049923-a27d-4214-9075-036d2e167e33" ] } ], "mendeley" : { "formattedCitation" : "(Huggett, 2005)", "plainTextFormattedCitation" : "(Huggett, 2005)", "previouslyFormattedCitation" : "(Huggett, 2005)" }, "properties" : { "noteIndex" : 0 }, "schema" : "https://github.com/citation-style-language/schema/raw/master/csl-citation.json" }</w:instrText>
      </w:r>
      <w:r w:rsidR="00826A12">
        <w:rPr>
          <w:rFonts w:ascii="Arial" w:hAnsi="Arial" w:cs="Arial"/>
        </w:rPr>
        <w:fldChar w:fldCharType="separate"/>
      </w:r>
      <w:r w:rsidR="00826A12" w:rsidRPr="00826A12">
        <w:rPr>
          <w:rFonts w:ascii="Arial" w:hAnsi="Arial" w:cs="Arial"/>
          <w:noProof/>
        </w:rPr>
        <w:t>(Huggett, 2005)</w:t>
      </w:r>
      <w:r w:rsidR="00826A12">
        <w:rPr>
          <w:rFonts w:ascii="Arial" w:hAnsi="Arial" w:cs="Arial"/>
        </w:rPr>
        <w:fldChar w:fldCharType="end"/>
      </w:r>
      <w:r>
        <w:rPr>
          <w:rFonts w:ascii="Arial" w:hAnsi="Arial" w:cs="Arial"/>
        </w:rPr>
        <w:t xml:space="preserve">. Long-term monitoring data may have particular </w:t>
      </w:r>
      <w:r w:rsidRPr="0088328D">
        <w:rPr>
          <w:rFonts w:ascii="Arial" w:hAnsi="Arial" w:cs="Arial"/>
        </w:rPr>
        <w:t xml:space="preserve">value in this context, as demonstrated here. The </w:t>
      </w:r>
      <w:r>
        <w:rPr>
          <w:rFonts w:ascii="Arial" w:hAnsi="Arial" w:cs="Arial"/>
        </w:rPr>
        <w:t>mechanisms underlying</w:t>
      </w:r>
      <w:r w:rsidRPr="0088328D">
        <w:rPr>
          <w:rFonts w:ascii="Arial" w:hAnsi="Arial" w:cs="Arial"/>
        </w:rPr>
        <w:t xml:space="preserve"> threshold responses are also often difficult to identify;</w:t>
      </w:r>
      <w:r w:rsidR="00826A12">
        <w:rPr>
          <w:rFonts w:ascii="Arial" w:hAnsi="Arial" w:cs="Arial"/>
        </w:rPr>
        <w:t xml:space="preserve"> </w:t>
      </w:r>
      <w:r w:rsidR="00826A12">
        <w:rPr>
          <w:rFonts w:ascii="Arial" w:hAnsi="Arial" w:cs="Arial"/>
        </w:rPr>
        <w:fldChar w:fldCharType="begin" w:fldLock="1"/>
      </w:r>
      <w:r w:rsidR="00826A12">
        <w:rPr>
          <w:rFonts w:ascii="Arial" w:hAnsi="Arial" w:cs="Arial"/>
        </w:rPr>
        <w:instrText>ADDIN CSL_CITATION { "citationItems" : [ { "id" : "ITEM-1", "itemData" : { "DOI" : "10.2111/05-115R.1", "ISSN" : "1550-7424", "abstract" : "Abstract The goal of this synthesis is to initiate development of a unified framework for threshold assessment that is able to link ecological theory and processes with management knowledge and application. Specific objectives include the investigation of threshold mechanisms, elaboration of threshold components, introduction of threshold categories and trajectories, and presentation of an operational definition of ecological thresholds. A greater understanding of ecological thresholds is essential because they have become a focal point within the state-and-transition framework and their occurrence has critical consequences for land management. Threshold occurrence may be best interpreted as a switch from the dominance of negative feedbacks that maintain ecosystem resilience to the dominance of positive feedbacks that degrade resilience and promote the development of post-threshold states on individual ecological sites. Threshold categories have been identified to serve as ecological benchmarks to describ...", "author" : [ { "dropping-particle" : "", "family" : "Briske", "given" : "D. D.", "non-dropping-particle" : "", "parse-names" : false, "suffix" : "" }, { "dropping-particle" : "", "family" : "Fuhlendorf", "given" : "S. D.", "non-dropping-particle" : "", "parse-names" : false, "suffix" : "" }, { "dropping-particle" : "", "family" : "Smeins", "given" : "F. E.", "non-dropping-particle" : "", "parse-names" : false, "suffix" : "" } ], "container-title" : "Rangeland Ecology &amp; Management", "id" : "ITEM-1", "issue" : "3", "issued" : { "date-parts" : [ [ "2006", "5", "1" ] ] }, "language" : "EN", "page" : "225-236", "title" : "A Unified Framework for Assessment and Application of Ecological Thresholds", "type" : "article-journal", "volume" : "59" }, "uris" : [ "http://www.mendeley.com/documents/?uuid=9eb6dc8b-45c7-4c23-9a43-515fbeeb28bb" ] } ], "mendeley" : { "formattedCitation" : "(Briske et al., 2006)", "manualFormatting" : "Briske et al. (2006)", "plainTextFormattedCitation" : "(Briske et al., 2006)", "previouslyFormattedCitation" : "(Briske et al., 2006)" }, "properties" : { "noteIndex" : 0 }, "schema" : "https://github.com/citation-style-language/schema/raw/master/csl-citation.json" }</w:instrText>
      </w:r>
      <w:r w:rsidR="00826A12">
        <w:rPr>
          <w:rFonts w:ascii="Arial" w:hAnsi="Arial" w:cs="Arial"/>
        </w:rPr>
        <w:fldChar w:fldCharType="separate"/>
      </w:r>
      <w:r w:rsidR="00826A12">
        <w:rPr>
          <w:rFonts w:ascii="Arial" w:hAnsi="Arial" w:cs="Arial"/>
          <w:noProof/>
        </w:rPr>
        <w:t>Briske et al. (</w:t>
      </w:r>
      <w:r w:rsidR="00826A12" w:rsidRPr="00826A12">
        <w:rPr>
          <w:rFonts w:ascii="Arial" w:hAnsi="Arial" w:cs="Arial"/>
          <w:noProof/>
        </w:rPr>
        <w:t>2006)</w:t>
      </w:r>
      <w:r w:rsidR="00826A12">
        <w:rPr>
          <w:rFonts w:ascii="Arial" w:hAnsi="Arial" w:cs="Arial"/>
        </w:rPr>
        <w:fldChar w:fldCharType="end"/>
      </w:r>
      <w:r w:rsidR="00826A12">
        <w:rPr>
          <w:rFonts w:ascii="Arial" w:hAnsi="Arial" w:cs="Arial"/>
        </w:rPr>
        <w:t xml:space="preserve"> </w:t>
      </w:r>
      <w:r w:rsidRPr="0088328D">
        <w:rPr>
          <w:rFonts w:ascii="Arial" w:hAnsi="Arial" w:cs="Arial"/>
        </w:rPr>
        <w:t xml:space="preserve">suggests they may best be </w:t>
      </w:r>
      <w:r w:rsidRPr="0088328D">
        <w:rPr>
          <w:rFonts w:ascii="Arial" w:hAnsi="Arial" w:cs="Arial"/>
          <w:color w:val="auto"/>
          <w:lang w:eastAsia="en-GB" w:bidi="ar-SA"/>
        </w:rPr>
        <w:t xml:space="preserve">interpreted as a switch from the dominance of negative feedbacks that regulate </w:t>
      </w:r>
      <w:proofErr w:type="spellStart"/>
      <w:r w:rsidRPr="0088328D">
        <w:rPr>
          <w:rFonts w:ascii="Arial" w:hAnsi="Arial" w:cs="Arial"/>
          <w:color w:val="auto"/>
          <w:lang w:eastAsia="en-GB" w:bidi="ar-SA"/>
        </w:rPr>
        <w:t>ecosytems</w:t>
      </w:r>
      <w:proofErr w:type="spellEnd"/>
      <w:r w:rsidRPr="0088328D">
        <w:rPr>
          <w:rFonts w:ascii="Arial" w:hAnsi="Arial" w:cs="Arial"/>
          <w:color w:val="auto"/>
          <w:lang w:eastAsia="en-GB" w:bidi="ar-SA"/>
        </w:rPr>
        <w:t xml:space="preserve"> to positive feedbacks that may be associated with ecosystem degradation</w:t>
      </w:r>
      <w:r w:rsidRPr="00760959">
        <w:rPr>
          <w:rFonts w:ascii="Arial" w:hAnsi="Arial" w:cs="Arial"/>
          <w:color w:val="auto"/>
          <w:lang w:eastAsia="en-GB" w:bidi="ar-SA"/>
        </w:rPr>
        <w:t xml:space="preserve">. In </w:t>
      </w:r>
      <w:del w:id="258" w:author="Phil Martin" w:date="2015-04-16T09:57:00Z">
        <w:r w:rsidRPr="00760959" w:rsidDel="00FD430E">
          <w:rPr>
            <w:rFonts w:ascii="Arial" w:hAnsi="Arial" w:cs="Arial"/>
            <w:color w:val="auto"/>
            <w:lang w:eastAsia="en-GB" w:bidi="ar-SA"/>
          </w:rPr>
          <w:delText>the current example</w:delText>
        </w:r>
      </w:del>
      <w:ins w:id="259" w:author="Phil Martin" w:date="2015-04-16T09:57:00Z">
        <w:r w:rsidR="00FD430E">
          <w:rPr>
            <w:rFonts w:ascii="Arial" w:hAnsi="Arial" w:cs="Arial"/>
            <w:color w:val="auto"/>
            <w:lang w:eastAsia="en-GB" w:bidi="ar-SA"/>
          </w:rPr>
          <w:t>our study</w:t>
        </w:r>
      </w:ins>
      <w:r w:rsidRPr="00760959">
        <w:rPr>
          <w:rFonts w:ascii="Arial" w:hAnsi="Arial" w:cs="Arial"/>
          <w:color w:val="auto"/>
          <w:lang w:eastAsia="en-GB" w:bidi="ar-SA"/>
        </w:rPr>
        <w:t xml:space="preserve">, </w:t>
      </w:r>
      <w:r>
        <w:rPr>
          <w:rFonts w:ascii="Arial" w:hAnsi="Arial" w:cs="Arial"/>
          <w:color w:val="auto"/>
          <w:lang w:eastAsia="en-GB" w:bidi="ar-SA"/>
        </w:rPr>
        <w:t xml:space="preserve">positive feedbacks that may have been particularly influential include interactions between the physiological impacts of drought and colonisation by pathogenic fungi, although as suggested by </w:t>
      </w:r>
      <w:r w:rsidR="00826A12">
        <w:rPr>
          <w:rFonts w:ascii="Arial" w:hAnsi="Arial" w:cs="Arial"/>
          <w:color w:val="auto"/>
          <w:lang w:eastAsia="en-GB" w:bidi="ar-SA"/>
        </w:rPr>
        <w:fldChar w:fldCharType="begin" w:fldLock="1"/>
      </w:r>
      <w:r w:rsidR="00826A12">
        <w:rPr>
          <w:rFonts w:ascii="Arial" w:hAnsi="Arial" w:cs="Arial"/>
          <w:color w:val="auto"/>
          <w:lang w:eastAsia="en-GB" w:bidi="ar-SA"/>
        </w:rPr>
        <w:instrText>ADDIN CSL_CITATION { "citationItems" : [ { "id" : "ITEM-1", "itemData" : { "author" : [ { "dropping-particle" : "", "family" : "Simard", "given" : "S.", "non-dropping-particle" : "", "parse-names" : false, "suffix" : "" }, { "dropping-particle" : "", "family" : "Martin", "given" : "K.", "non-dropping-particle" : "", "parse-names" : false, "suffix" : "" }, { "dropping-particle" : "", "family" : "Vyse", "given" : "A.", "non-dropping-particle" : "", "parse-names" : false, "suffix" : "" }, { "dropping-particle" : "", "family" : "Larson", "given" : "B.", "non-dropping-particle" : "", "parse-names" : false, "suffix" : "" } ], "container-title" : "Managing forests as complex adaptive systems. Building resilience to the challenge of global change", "editor" : [ { "dropping-particle" : "", "family" : "Messier", "given" : "C.", "non-dropping-particle" : "", "parse-names" : false, "suffix" : "" }, { "dropping-particle" : "", "family" : "Puettmann", "given" : "KJ.", "non-dropping-particle" : "", "parse-names" : false, "suffix" : "" }, { "dropping-particle" : "", "family" : "Coates", "given" : "K.", "non-dropping-particle" : "", "parse-names" : false, "suffix" : "" } ], "id" : "ITEM-1", "issued" : { "date-parts" : [ [ "2013" ] ] }, "page" : "133-164", "publisher" : "Earthscan/Routledge", "publisher-place" : "London and New York", "title" : "Meta-networks of fungi, fauna and flora as agents of complex adaptive systems", "type" : "chapter" }, "uris" : [ "http://www.mendeley.com/documents/?uuid=87c19051-a53c-4171-8108-d4ce165e7e21" ] } ], "mendeley" : { "formattedCitation" : "(Simard et al., 2013)", "plainTextFormattedCitation" : "(Simard et al., 2013)", "previouslyFormattedCitation" : "(Simard et al., 2013)" }, "properties" : { "noteIndex" : 0 }, "schema" : "https://github.com/citation-style-language/schema/raw/master/csl-citation.json" }</w:instrText>
      </w:r>
      <w:r w:rsidR="00826A12">
        <w:rPr>
          <w:rFonts w:ascii="Arial" w:hAnsi="Arial" w:cs="Arial"/>
          <w:color w:val="auto"/>
          <w:lang w:eastAsia="en-GB" w:bidi="ar-SA"/>
        </w:rPr>
        <w:fldChar w:fldCharType="separate"/>
      </w:r>
      <w:r w:rsidR="00826A12" w:rsidRPr="00826A12">
        <w:rPr>
          <w:rFonts w:ascii="Arial" w:hAnsi="Arial" w:cs="Arial"/>
          <w:noProof/>
          <w:color w:val="auto"/>
          <w:lang w:eastAsia="en-GB" w:bidi="ar-SA"/>
        </w:rPr>
        <w:t>(Simard et al., 2013)</w:t>
      </w:r>
      <w:r w:rsidR="00826A12">
        <w:rPr>
          <w:rFonts w:ascii="Arial" w:hAnsi="Arial" w:cs="Arial"/>
          <w:color w:val="auto"/>
          <w:lang w:eastAsia="en-GB" w:bidi="ar-SA"/>
        </w:rPr>
        <w:fldChar w:fldCharType="end"/>
      </w:r>
      <w:r w:rsidR="00826A12">
        <w:rPr>
          <w:rFonts w:ascii="Arial" w:hAnsi="Arial" w:cs="Arial"/>
          <w:color w:val="auto"/>
          <w:lang w:eastAsia="en-GB" w:bidi="ar-SA"/>
        </w:rPr>
        <w:t xml:space="preserve">, </w:t>
      </w:r>
      <w:r>
        <w:rPr>
          <w:rFonts w:ascii="Arial" w:hAnsi="Arial" w:cs="Arial"/>
          <w:color w:val="auto"/>
          <w:lang w:eastAsia="en-GB" w:bidi="ar-SA"/>
        </w:rPr>
        <w:t xml:space="preserve">other elements of the system such as herbivores and </w:t>
      </w:r>
      <w:proofErr w:type="spellStart"/>
      <w:r>
        <w:rPr>
          <w:rFonts w:ascii="Arial" w:hAnsi="Arial" w:cs="Arial"/>
          <w:color w:val="auto"/>
          <w:lang w:eastAsia="en-GB" w:bidi="ar-SA"/>
        </w:rPr>
        <w:t>ectomycorrhizal</w:t>
      </w:r>
      <w:proofErr w:type="spellEnd"/>
      <w:r>
        <w:rPr>
          <w:rFonts w:ascii="Arial" w:hAnsi="Arial" w:cs="Arial"/>
          <w:color w:val="auto"/>
          <w:lang w:eastAsia="en-GB" w:bidi="ar-SA"/>
        </w:rPr>
        <w:t xml:space="preserve"> fungi may also have contributed to the responses </w:t>
      </w:r>
      <w:r>
        <w:rPr>
          <w:rFonts w:ascii="Arial" w:hAnsi="Arial" w:cs="Arial"/>
          <w:color w:val="auto"/>
          <w:lang w:eastAsia="en-GB" w:bidi="ar-SA"/>
        </w:rPr>
        <w:lastRenderedPageBreak/>
        <w:t xml:space="preserve">observed. The ground flora thresholds observed here may be attributable to the effects of increasing </w:t>
      </w:r>
      <w:del w:id="260" w:author="Phil Martin" w:date="2015-04-16T09:58:00Z">
        <w:r w:rsidDel="00FD430E">
          <w:rPr>
            <w:rFonts w:ascii="Arial" w:hAnsi="Arial" w:cs="Arial"/>
            <w:color w:val="auto"/>
            <w:lang w:eastAsia="en-GB" w:bidi="ar-SA"/>
          </w:rPr>
          <w:delText xml:space="preserve">irradiance </w:delText>
        </w:r>
      </w:del>
      <w:ins w:id="261" w:author="Phil Martin" w:date="2015-04-16T09:58:00Z">
        <w:r w:rsidR="00FD430E">
          <w:rPr>
            <w:rFonts w:ascii="Arial" w:hAnsi="Arial" w:cs="Arial"/>
            <w:color w:val="auto"/>
            <w:lang w:eastAsia="en-GB" w:bidi="ar-SA"/>
          </w:rPr>
          <w:t xml:space="preserve">light availability </w:t>
        </w:r>
      </w:ins>
      <w:r>
        <w:rPr>
          <w:rFonts w:ascii="Arial" w:hAnsi="Arial" w:cs="Arial"/>
          <w:color w:val="auto"/>
          <w:lang w:eastAsia="en-GB" w:bidi="ar-SA"/>
        </w:rPr>
        <w:t xml:space="preserve">and declining root interference as stand dieback progressed. Further research would be required to confirm the influence of these mechanisms. </w:t>
      </w:r>
    </w:p>
    <w:p w:rsidR="00B32FDF" w:rsidRDefault="00B32FDF" w:rsidP="0088328D">
      <w:pPr>
        <w:spacing w:line="360" w:lineRule="auto"/>
        <w:contextualSpacing/>
        <w:rPr>
          <w:rFonts w:ascii="Arial" w:hAnsi="Arial" w:cs="Arial"/>
          <w:color w:val="auto"/>
          <w:lang w:eastAsia="en-GB" w:bidi="ar-SA"/>
        </w:rPr>
      </w:pPr>
    </w:p>
    <w:p w:rsidR="00B32FDF" w:rsidRPr="005C71B7" w:rsidRDefault="00B32FDF" w:rsidP="006C5079">
      <w:pPr>
        <w:spacing w:line="360" w:lineRule="auto"/>
        <w:contextualSpacing/>
        <w:rPr>
          <w:rFonts w:ascii="Arial" w:hAnsi="Arial" w:cs="Arial"/>
        </w:rPr>
      </w:pPr>
      <w:r>
        <w:rPr>
          <w:rFonts w:ascii="Arial" w:hAnsi="Arial" w:cs="Arial"/>
        </w:rPr>
        <w:t xml:space="preserve">Much of the research on ecological thresholds has been presented in the context of regime shifts in ecosystems, and the associated concept of multiple stable states </w:t>
      </w:r>
      <w:r w:rsidR="00826A12">
        <w:rPr>
          <w:rFonts w:ascii="Arial" w:hAnsi="Arial" w:cs="Arial"/>
        </w:rPr>
        <w:fldChar w:fldCharType="begin" w:fldLock="1"/>
      </w:r>
      <w:r w:rsidR="00826A12">
        <w:rPr>
          <w:rFonts w:ascii="Arial" w:hAnsi="Arial" w:cs="Arial"/>
        </w:rPr>
        <w:instrText>ADDIN CSL_CITATION { "citationItems" : [ { "id" : "ITEM-1", "itemData" : { "DOI" : "10.1007/s10021-003-0142-z", "ISSN" : "1432-9840", "author" : [ { "dropping-particle" : "", "family" : "Groffman", "given" : "Peter M.", "non-dropping-particle" : "", "parse-names" : false, "suffix" : "" }, { "dropping-particle" : "", "family" : "Baron", "given" : "Jill S.", "non-dropping-particle" : "", "parse-names" : false, "suffix" : "" }, { "dropping-particle" : "", "family" : "Blett", "given" : "Tamara", "non-dropping-particle" : "", "parse-names" : false, "suffix" : "" }, { "dropping-particle" : "", "family" : "Gold", "given" : "Arthur J.", "non-dropping-particle" : "", "parse-names" : false, "suffix" : "" }, { "dropping-particle" : "", "family" : "Goodman", "given" : "Iris", "non-dropping-particle" : "", "parse-names" : false, "suffix" : "" }, { "dropping-particle" : "", "family" : "Gunderson", "given" : "Lance H.", "non-dropping-particle" : "", "parse-names" : false, "suffix" : "" }, { "dropping-particle" : "", "family" : "Levinson", "given" : "Barbara M.", "non-dropping-particle" : "", "parse-names" : false, "suffix" : "" }, { "dropping-particle" : "", "family" : "Palmer", "given" : "Margaret A.", "non-dropping-particle" : "", "parse-names" : false, "suffix" : "" }, { "dropping-particle" : "", "family" : "Paerl", "given" : "Hans W.", "non-dropping-particle" : "", "parse-names" : false, "suffix" : "" }, { "dropping-particle" : "", "family" : "Peterson", "given" : "Garry D.", "non-dropping-particle" : "", "parse-names" : false, "suffix" : "" }, { "dropping-particle" : "", "family" : "Poff", "given" : "N. LeRoy", "non-dropping-particle" : "", "parse-names" : false, "suffix" : "" }, { "dropping-particle" : "", "family" : "Rejeski", "given" : "David W.", "non-dropping-particle" : "", "parse-names" : false, "suffix" : "" }, { "dropping-particle" : "", "family" : "Reynolds", "given" : "James F.", "non-dropping-particle" : "", "parse-names" : false, "suffix" : "" }, { "dropping-particle" : "", "family" : "Turner", "given" : "Monica G.", "non-dropping-particle" : "", "parse-names" : false, "suffix" : "" }, { "dropping-particle" : "", "family" : "Weathers", "given" : "Kathleen C.", "non-dropping-particle" : "", "parse-names" : false, "suffix" : "" }, { "dropping-particle" : "", "family" : "Wiens", "given" : "John", "non-dropping-particle" : "", "parse-names" : false, "suffix" : "" } ], "container-title" : "Ecosystems", "id" : "ITEM-1", "issue" : "1", "issued" : { "date-parts" : [ [ "2006", "1", "30" ] ] }, "page" : "1-13", "title" : "Ecological Thresholds: The Key to Successful Environmental Management or an Important Concept with No Practical Application?", "type" : "article-journal", "volume" : "9" }, "uris" : [ "http://www.mendeley.com/documents/?uuid=9150b59b-c23d-45b2-b4a1-ffcfd03267ca" ] }, { "id" : "ITEM-2", "itemData" : { "DOI" : "10.2111/05-115R.1", "ISSN" : "1550-7424", "abstract" : "Abstract The goal of this synthesis is to initiate development of a unified framework for threshold assessment that is able to link ecological theory and processes with management knowledge and application. Specific objectives include the investigation of threshold mechanisms, elaboration of threshold components, introduction of threshold categories and trajectories, and presentation of an operational definition of ecological thresholds. A greater understanding of ecological thresholds is essential because they have become a focal point within the state-and-transition framework and their occurrence has critical consequences for land management. Threshold occurrence may be best interpreted as a switch from the dominance of negative feedbacks that maintain ecosystem resilience to the dominance of positive feedbacks that degrade resilience and promote the development of post-threshold states on individual ecological sites. Threshold categories have been identified to serve as ecological benchmarks to describ...", "author" : [ { "dropping-particle" : "", "family" : "Briske", "given" : "D. D.", "non-dropping-particle" : "", "parse-names" : false, "suffix" : "" }, { "dropping-particle" : "", "family" : "Fuhlendorf", "given" : "S. D.", "non-dropping-particle" : "", "parse-names" : false, "suffix" : "" }, { "dropping-particle" : "", "family" : "Smeins", "given" : "F. E.", "non-dropping-particle" : "", "parse-names" : false, "suffix" : "" } ], "container-title" : "Rangeland Ecology &amp; Management", "id" : "ITEM-2", "issue" : "3", "issued" : { "date-parts" : [ [ "2006", "5", "1" ] ] }, "language" : "EN", "page" : "225-236", "title" : "A Unified Framework for Assessment and Application of Ecological Thresholds", "type" : "article-journal", "volume" : "59" }, "uris" : [ "http://www.mendeley.com/documents/?uuid=9eb6dc8b-45c7-4c23-9a43-515fbeeb28bb" ] } ], "mendeley" : { "formattedCitation" : "(Briske et al., 2006; Groffman et al., 2006)", "plainTextFormattedCitation" : "(Briske et al., 2006; Groffman et al., 2006)", "previouslyFormattedCitation" : "(Briske et al., 2006; Groffman et al., 2006)" }, "properties" : { "noteIndex" : 0 }, "schema" : "https://github.com/citation-style-language/schema/raw/master/csl-citation.json" }</w:instrText>
      </w:r>
      <w:r w:rsidR="00826A12">
        <w:rPr>
          <w:rFonts w:ascii="Arial" w:hAnsi="Arial" w:cs="Arial"/>
        </w:rPr>
        <w:fldChar w:fldCharType="separate"/>
      </w:r>
      <w:r w:rsidR="00826A12" w:rsidRPr="00826A12">
        <w:rPr>
          <w:rFonts w:ascii="Arial" w:hAnsi="Arial" w:cs="Arial"/>
          <w:noProof/>
        </w:rPr>
        <w:t>(Briske et al., 2006; Groffman et al., 2006)</w:t>
      </w:r>
      <w:r w:rsidR="00826A12">
        <w:rPr>
          <w:rFonts w:ascii="Arial" w:hAnsi="Arial" w:cs="Arial"/>
        </w:rPr>
        <w:fldChar w:fldCharType="end"/>
      </w:r>
      <w:r w:rsidR="00826A12">
        <w:rPr>
          <w:rFonts w:ascii="Arial" w:hAnsi="Arial" w:cs="Arial"/>
        </w:rPr>
        <w:t xml:space="preserve">. </w:t>
      </w:r>
      <w:r>
        <w:rPr>
          <w:rFonts w:ascii="Arial" w:hAnsi="Arial" w:cs="Arial"/>
        </w:rPr>
        <w:t xml:space="preserve">In a system with multiple states, disturbance may result in the system crossing a threshold from one state or regime to another, a process that potentially could be difficult to reverse </w:t>
      </w:r>
      <w:r w:rsidR="00826A12">
        <w:rPr>
          <w:rFonts w:ascii="Arial" w:hAnsi="Arial" w:cs="Arial"/>
        </w:rPr>
        <w:fldChar w:fldCharType="begin" w:fldLock="1"/>
      </w:r>
      <w:r w:rsidR="005C71B7">
        <w:rPr>
          <w:rFonts w:ascii="Arial" w:hAnsi="Arial" w:cs="Arial"/>
        </w:rPr>
        <w:instrText>ADDIN CSL_CITATION { "citationItems" : [ { "id" : "ITEM-1", "itemData" : { "DOI" : "10.1038/nnano.2011.191", "ISBN" : "1708-3087", "ISSN" : "17083087", "PMID" : "22056728", "abstract" : "Resilience thinking addresses the dynamics and development of complex social-ecological systems (SES). Three aspects are central: resilience, adaptability and transformability. These aspects interrelate across multiple scales. Resilience in this context is the capacity of a SES to continually change and adapt yet remain within critical thresholds. Adaptability is part of resilience. It represents the capacity to adjust responses to changing external drivers and internal processes and thereby allow for development along the current trajectory (stability domain). Transformability is the capacity to cross thresholds into new development trajectories. Transformational change at smaller scales enables resilience at larger scales. The capacity to transform at smaller scales draws on resilience from multiple scales, making use of crises as windows of opportunity for novelty and innovation, and recombining sources of experience and knowledge to navigate social-ecological transitions. Society must seriously consider ways to foster resilience of smaller more manageable SESs that contribute to Earth System resilience and to explore options for deliberate transformation of SESs that threaten Earth System resilience.", "author" : [ { "dropping-particle" : "", "family" : "Folke", "given" : "Carl", "non-dropping-particle" : "", "parse-names" : false, "suffix" : "" }, { "dropping-particle" : "", "family" : "Carpenter", "given" : "Stephen R.", "non-dropping-particle" : "", "parse-names" : false, "suffix" : "" }, { "dropping-particle" : "", "family" : "Walker", "given" : "Brian", "non-dropping-particle" : "", "parse-names" : false, "suffix" : "" }, { "dropping-particle" : "", "family" : "Scheffer", "given" : "Marten", "non-dropping-particle" : "", "parse-names" : false, "suffix" : "" }, { "dropping-particle" : "", "family" : "Chapin", "given" : "Terry", "non-dropping-particle" : "", "parse-names" : false, "suffix" : "" }, { "dropping-particle" : "", "family" : "Rockstr\u00f6m", "given" : "Johan", "non-dropping-particle" : "", "parse-names" : false, "suffix" : "" } ], "container-title" : "Ecology and Society", "id" : "ITEM-1", "issue" : "4", "issued" : { "date-parts" : [ [ "2010" ] ] }, "title" : "Resilience thinking: Integrating resilience, adaptability and transformability", "type" : "article-journal", "volume" : "15" }, "uris" : [ "http://www.mendeley.com/documents/?uuid=020e0458-45a8-41cd-9248-b6fcd3e75175" ] } ], "mendeley" : { "formattedCitation" : "(Folke et al., 2010b)", "plainTextFormattedCitation" : "(Folke et al., 2010b)", "previouslyFormattedCitation" : "(Folke et al., 2010b)" }, "properties" : { "noteIndex" : 0 }, "schema" : "https://github.com/citation-style-language/schema/raw/master/csl-citation.json" }</w:instrText>
      </w:r>
      <w:r w:rsidR="00826A12">
        <w:rPr>
          <w:rFonts w:ascii="Arial" w:hAnsi="Arial" w:cs="Arial"/>
        </w:rPr>
        <w:fldChar w:fldCharType="separate"/>
      </w:r>
      <w:r w:rsidR="005C71B7" w:rsidRPr="005C71B7">
        <w:rPr>
          <w:rFonts w:ascii="Arial" w:hAnsi="Arial" w:cs="Arial"/>
          <w:noProof/>
        </w:rPr>
        <w:t>(Folke et al., 2010b)</w:t>
      </w:r>
      <w:r w:rsidR="00826A12">
        <w:rPr>
          <w:rFonts w:ascii="Arial" w:hAnsi="Arial" w:cs="Arial"/>
        </w:rPr>
        <w:fldChar w:fldCharType="end"/>
      </w:r>
      <w:r w:rsidR="00826A12">
        <w:rPr>
          <w:rFonts w:ascii="Arial" w:hAnsi="Arial" w:cs="Arial"/>
        </w:rPr>
        <w:t xml:space="preserve">. </w:t>
      </w:r>
      <w:r>
        <w:rPr>
          <w:rFonts w:ascii="Arial" w:hAnsi="Arial" w:cs="Arial"/>
        </w:rPr>
        <w:t xml:space="preserve">Such </w:t>
      </w:r>
      <w:r w:rsidRPr="00776E92">
        <w:rPr>
          <w:rFonts w:ascii="Arial" w:hAnsi="Arial" w:cs="Arial"/>
          <w:color w:val="000000"/>
        </w:rPr>
        <w:t xml:space="preserve">regime shifts </w:t>
      </w:r>
      <w:r>
        <w:rPr>
          <w:rFonts w:ascii="Arial" w:hAnsi="Arial" w:cs="Arial"/>
          <w:color w:val="000000"/>
        </w:rPr>
        <w:t xml:space="preserve">have been documented in a number of different ecosystem types </w:t>
      </w:r>
      <w:r w:rsidR="00826A12">
        <w:rPr>
          <w:rFonts w:ascii="Arial" w:hAnsi="Arial" w:cs="Arial"/>
          <w:color w:val="000000"/>
        </w:rPr>
        <w:fldChar w:fldCharType="begin" w:fldLock="1"/>
      </w:r>
      <w:r w:rsidR="00826A12">
        <w:rPr>
          <w:rFonts w:ascii="Arial" w:hAnsi="Arial" w:cs="Arial"/>
          <w:color w:val="000000"/>
        </w:rPr>
        <w:instrText>ADDIN CSL_CITATION { "citationItems" : [ { "id" : "ITEM-1", "itemData" : { "DOI" : "10.1038/35098000", "ISSN" : "0028-0836", "PMID" : "11595939", "abstract" : "All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 "author" : [ { "dropping-particle" : "", "family" : "Scheffer", "given" : "M", "non-dropping-particle" : "", "parse-names" : false, "suffix" : "" }, { "dropping-particle" : "", "family" : "Carpenter", "given" : "S", "non-dropping-particle" : "", "parse-names" : false, "suffix" : "" }, { "dropping-particle" : "", "family" : "Foley", "given" : "J A", "non-dropping-particle" : "", "parse-names" : false, "suffix" : "" }, { "dropping-particle" : "", "family" : "Folke", "given" : "C", "non-dropping-particle" : "", "parse-names" : false, "suffix" : "" }, { "dropping-particle" : "", "family" : "Walker", "given" : "B", "non-dropping-particle" : "", "parse-names" : false, "suffix" : "" } ], "container-title" : "Nature", "id" : "ITEM-1", "issue" : "6856", "issued" : { "date-parts" : [ [ "2001", "10", "11" ] ] }, "page" : "591-6", "title" : "Catastrophic shifts in ecosystems.", "title-short" : "Nature", "type" : "article-journal", "volume" : "413" }, "uris" : [ "http://www.mendeley.com/documents/?uuid=b4d7a99c-ef34-49f7-b602-b5758cd6934a" ] } ], "mendeley" : { "formattedCitation" : "(Scheffer et al., 2001)", "plainTextFormattedCitation" : "(Scheffer et al., 2001)", "previouslyFormattedCitation" : "(Scheffer et al., 2001)" }, "properties" : { "noteIndex" : 0 }, "schema" : "https://github.com/citation-style-language/schema/raw/master/csl-citation.json" }</w:instrText>
      </w:r>
      <w:r w:rsidR="00826A12">
        <w:rPr>
          <w:rFonts w:ascii="Arial" w:hAnsi="Arial" w:cs="Arial"/>
          <w:color w:val="000000"/>
        </w:rPr>
        <w:fldChar w:fldCharType="separate"/>
      </w:r>
      <w:r w:rsidR="00826A12" w:rsidRPr="00826A12">
        <w:rPr>
          <w:rFonts w:ascii="Arial" w:hAnsi="Arial" w:cs="Arial"/>
          <w:noProof/>
          <w:color w:val="000000"/>
        </w:rPr>
        <w:t>(Scheffer et al., 2001)</w:t>
      </w:r>
      <w:r w:rsidR="00826A12">
        <w:rPr>
          <w:rFonts w:ascii="Arial" w:hAnsi="Arial" w:cs="Arial"/>
          <w:color w:val="000000"/>
        </w:rPr>
        <w:fldChar w:fldCharType="end"/>
      </w:r>
      <w:r>
        <w:rPr>
          <w:rFonts w:ascii="Arial" w:hAnsi="Arial" w:cs="Arial"/>
          <w:color w:val="000000"/>
        </w:rPr>
        <w:t xml:space="preserve">, including forests </w:t>
      </w:r>
      <w:r w:rsidR="00826A12">
        <w:rPr>
          <w:rFonts w:ascii="Arial" w:hAnsi="Arial" w:cs="Arial"/>
          <w:color w:val="000000"/>
        </w:rPr>
        <w:fldChar w:fldCharType="begin" w:fldLock="1"/>
      </w:r>
      <w:r w:rsidR="00A07B61">
        <w:rPr>
          <w:rFonts w:ascii="Arial" w:hAnsi="Arial" w:cs="Arial"/>
          <w:color w:val="000000"/>
        </w:rPr>
        <w:instrText>ADDIN CSL_CITATION { "citationItems" : [ { "id" : "ITEM-1", "itemData" : { "DOI" : "10.2307/annurev.ecolsys.35.021103.30000021", "abstract" : "Se revisa la evidencia de los cambios de r\u00e9gimen en los ambientes terrestres y acu\u00e1ticos en relaci\u00f3n a la capacidad de recuperaci\u00f3n de los ecosistemas complejos adaptativos y los roles funcionales de la diversidad biol\u00f3gica en este contexto. La evidencia revela que la probabilidad de que los cambios de r\u00e9gimen puede aumentar cuando los humanos reducen la capacidad de recuperaci\u00f3n de este tipo de acciones como la eliminaci\u00f3n de la diversidad de respuesta , la eliminaci\u00f3n de los grupos funcionales enteros de especies , o la eliminaci\u00f3n de los niveles tr\u00f3ficos enteros; impacto sobre los ecosistemas a trav\u00e9s de las emisiones de desechos y contaminantes y el cambio clim\u00e1tico ; y la alteraci\u00f3n de la magnitud, frecuencia , y la duraci\u00f3n de los reg\u00edmenes de perturbaci\u00f3n . Los efectos combinados ya menudo sin\u00e9rgicas de esas presiones pueden hacer que los ecosistemas m\u00e1s vulnerables a los cambios que antes pod\u00edan ser absorbidos . Como consecuencia , los ecosistemas pueden cambiar de repente deseado para estados menos deseados en su capacidad de generar servicios de los ecosistemas . Se requerir\u00e1 un manejo adaptativo activo y la gobernanza de la resiliencia de los ecosistemas para sostener estados deseados y transformar degradado los ecosistemas en configuraciones fundamentalmente nuevas y m\u00e1s deseables.", "author" : [ { "dropping-particle" : "", "family" : "Folke", "given" : "Carl", "non-dropping-particle" : "", "parse-names" : false, "suffix" : "" }, { "dropping-particle" : "", "family" : "Carpenter", "given" : "Steve", "non-dropping-particle" : "", "parse-names" : false, "suffix" : "" }, { "dropping-particle" : "", "family" : "Walker", "given" : "Brian", "non-dropping-particle" : "", "parse-names" : false, "suffix" : "" }, { "dropping-particle" : "", "family" : "Scheffer", "given" : "Marten", "non-dropping-particle" : "", "parse-names" : false, "suffix" : "" }, { "dropping-particle" : "", "family" : "Elmqvist", "given" : "Thomas", "non-dropping-particle" : "", "parse-names" : false, "suffix" : "" }, { "dropping-particle" : "", "family" : "Gunderson", "given" : "Lance", "non-dropping-particle" : "", "parse-names" : false, "suffix" : "" }, { "dropping-particle" : "", "family" : "Holling", "given" : "C S", "non-dropping-particle" : "", "parse-names" : false, "suffix" : "" } ], "container-title" : "Annual Review of Ecology, Evolution, and Systematics", "id" : "ITEM-1", "issue" : "May", "issued" : { "date-parts" : [ [ "2004" ] ] }, "page" : "557-581", "title" : "Regime Shifts , Resilience , in Ecosystem Management", "type" : "article-journal", "volume" : "35" }, "uris" : [ "http://www.mendeley.com/documents/?uuid=26e75c12-3b69-4c1f-aadb-e23450d88fb4" ] }, { "id" : "ITEM-2", "itemData" : { "author" : [ { "dropping-particle" : "", "family" : "Folke", "given" : "Carl", "non-dropping-particle" : "", "parse-names" : false, "suffix" : "" }, { "dropping-particle" : "", "family" : "Carpenter", "given" : "Steve", "non-dropping-particle" : "", "parse-names" : false, "suffix" : "" }, { "dropping-particle" : "", "family" : "Walker", "given" : "Brian", "non-dropping-particle" : "", "parse-names" : false, "suffix" : "" }, { "dropping-particle" : "", "family" : "Scheffer", "given" : "Marten", "non-dropping-particle" : "", "parse-names" : false, "suffix" : "" }, { "dropping-particle" : "", "family" : "Elmqvist", "given" : "Thomas", "non-dropping-particle" : "", "parse-names" : false, "suffix" : "" }, { "dropping-particle" : "", "family" : "Gunderson", "given" : "Lance", "non-dropping-particle" : "", "parse-names" : false, "suffix" : "" }, { "dropping-particle" : "", "family" : "Holling", "given" : "C S", "non-dropping-particle" : "", "parse-names" : false, "suffix" : "" } ], "container-title" : "Foundations of ecological resilience", "editor" : [ { "dropping-particle" : "", "family" : "Gunderson", "given" : "L.", "non-dropping-particle" : "", "parse-names" : false, "suffix" : "" }, { "dropping-particle" : "", "family" : "Allen", "given" : "C.", "non-dropping-particle" : "", "parse-names" : false, "suffix" : "" }, { "dropping-particle" : "", "family" : "Holling", "given" : "C.", "non-dropping-particle" : "", "parse-names" : false, "suffix" : "" } ], "id" : "ITEM-2", "issued" : { "date-parts" : [ [ "2010" ] ] }, "page" : "119-150", "publisher" : "Island Press", "publisher-place" : "Washington", "title" : "Regime shifts, resilience, and biodiversity in ecosystem management", "type" : "chapter" }, "uris" : [ "http://www.mendeley.com/documents/?uuid=89d5bd76-f3ad-4ef5-bf4c-abba1fc1b310" ] } ], "mendeley" : { "formattedCitation" : "(Folke et al., 2004, 2010a)", "plainTextFormattedCitation" : "(Folke et al., 2004, 2010a)", "previouslyFormattedCitation" : "(Folke et al., 2004, 2010a)" }, "properties" : { "noteIndex" : 0 }, "schema" : "https://github.com/citation-style-language/schema/raw/master/csl-citation.json" }</w:instrText>
      </w:r>
      <w:r w:rsidR="00826A12">
        <w:rPr>
          <w:rFonts w:ascii="Arial" w:hAnsi="Arial" w:cs="Arial"/>
          <w:color w:val="000000"/>
        </w:rPr>
        <w:fldChar w:fldCharType="separate"/>
      </w:r>
      <w:r w:rsidR="00A07B61" w:rsidRPr="00A07B61">
        <w:rPr>
          <w:rFonts w:ascii="Arial" w:hAnsi="Arial" w:cs="Arial"/>
          <w:noProof/>
          <w:color w:val="000000"/>
        </w:rPr>
        <w:t>(Folke et al., 2004, 2010a)</w:t>
      </w:r>
      <w:r w:rsidR="00826A12">
        <w:rPr>
          <w:rFonts w:ascii="Arial" w:hAnsi="Arial" w:cs="Arial"/>
          <w:color w:val="000000"/>
        </w:rPr>
        <w:fldChar w:fldCharType="end"/>
      </w:r>
      <w:r w:rsidR="005C71B7">
        <w:rPr>
          <w:rFonts w:ascii="Arial" w:hAnsi="Arial" w:cs="Arial"/>
          <w:color w:val="000000"/>
        </w:rPr>
        <w:t>. P</w:t>
      </w:r>
      <w:r>
        <w:rPr>
          <w:rFonts w:ascii="Arial" w:hAnsi="Arial" w:cs="Arial"/>
        </w:rPr>
        <w:t xml:space="preserve">otentially, the transition recorded here from beech-dominated closed forest stands to open, park-like areas dominated by grass cover could be considered as an example of a regime shift, from which recovery has been limited to date. However, such an interpretation should be made with caution. </w:t>
      </w:r>
      <w:r w:rsidR="005C71B7">
        <w:rPr>
          <w:rFonts w:ascii="Arial" w:hAnsi="Arial" w:cs="Arial"/>
        </w:rPr>
        <w:fldChar w:fldCharType="begin" w:fldLock="1"/>
      </w:r>
      <w:r w:rsidR="005C71B7">
        <w:rPr>
          <w:rFonts w:ascii="Arial" w:hAnsi="Arial" w:cs="Arial"/>
        </w:rPr>
        <w:instrText>ADDIN CSL_CITATION { "citationItems" : [ { "id" : "ITEM-1", "itemData" : { "ISSN" : "0003-0147", "author" : [ { "dropping-particle" : "", "family" : "Peterson", "given" : "Charles H", "non-dropping-particle" : "", "parse-names" : false, "suffix" : "" } ], "container-title" : "American Naturalist", "id" : "ITEM-1", "issued" : { "date-parts" : [ [ "1984" ] ] }, "page" : "127-133", "publisher" : "JSTOR", "title" : "Does a rigorous criterion for environmental identity preclude the existence of multiple stable points?", "type" : "article-journal" }, "uris" : [ "http://www.mendeley.com/documents/?uuid=d8ad7396-3e62-48e8-8b1e-5258f06a50ff" ] } ], "mendeley" : { "formattedCitation" : "(Peterson, 1984)", "manualFormatting" : "Peterson (1984)", "plainTextFormattedCitation" : "(Peterson, 1984)", "previouslyFormattedCitation" : "(Peterson, 1984)" }, "properties" : { "noteIndex" : 0 }, "schema" : "https://github.com/citation-style-language/schema/raw/master/csl-citation.json" }</w:instrText>
      </w:r>
      <w:r w:rsidR="005C71B7">
        <w:rPr>
          <w:rFonts w:ascii="Arial" w:hAnsi="Arial" w:cs="Arial"/>
        </w:rPr>
        <w:fldChar w:fldCharType="separate"/>
      </w:r>
      <w:r w:rsidR="005C71B7">
        <w:rPr>
          <w:rFonts w:ascii="Arial" w:hAnsi="Arial" w:cs="Arial"/>
          <w:noProof/>
        </w:rPr>
        <w:t>Peterson</w:t>
      </w:r>
      <w:r w:rsidR="005C71B7" w:rsidRPr="005C71B7">
        <w:rPr>
          <w:rFonts w:ascii="Arial" w:hAnsi="Arial" w:cs="Arial"/>
          <w:noProof/>
        </w:rPr>
        <w:t xml:space="preserve"> </w:t>
      </w:r>
      <w:r w:rsidR="005C71B7">
        <w:rPr>
          <w:rFonts w:ascii="Arial" w:hAnsi="Arial" w:cs="Arial"/>
          <w:noProof/>
        </w:rPr>
        <w:t>(</w:t>
      </w:r>
      <w:r w:rsidR="005C71B7" w:rsidRPr="005C71B7">
        <w:rPr>
          <w:rFonts w:ascii="Arial" w:hAnsi="Arial" w:cs="Arial"/>
          <w:noProof/>
        </w:rPr>
        <w:t>1984)</w:t>
      </w:r>
      <w:r w:rsidR="005C71B7">
        <w:rPr>
          <w:rFonts w:ascii="Arial" w:hAnsi="Arial" w:cs="Arial"/>
        </w:rPr>
        <w:fldChar w:fldCharType="end"/>
      </w:r>
      <w:r w:rsidR="005C71B7">
        <w:rPr>
          <w:rFonts w:ascii="Arial" w:hAnsi="Arial" w:cs="Arial"/>
        </w:rPr>
        <w:t xml:space="preserve"> and </w:t>
      </w:r>
      <w:r w:rsidR="005C71B7">
        <w:rPr>
          <w:rFonts w:ascii="Arial" w:hAnsi="Arial" w:cs="Arial"/>
        </w:rPr>
        <w:fldChar w:fldCharType="begin" w:fldLock="1"/>
      </w:r>
      <w:r w:rsidR="005C71B7">
        <w:rPr>
          <w:rFonts w:ascii="Arial" w:hAnsi="Arial" w:cs="Arial"/>
        </w:rPr>
        <w:instrText>ADDIN CSL_CITATION { "citationItems" : [ { "id" : "ITEM-1", "itemData" : { "ISBN" : "0199569347", "abstract" : "One of the most interesting and vexing problems in ecology is how distinctly different communities of plants and animals can occur in the same ecosystem. The theory of these systems, known as multiple stable states, is well understood, but whether multiple stable states actually exist in nature has remained a hotly debated subject. Multiple Stable States in Natural EcosystemsR provides a broad and synthetic critique of recent advances in theory and new experimental evidence. Modern models of systems with multiple stable states are placed in historical context. Current theories are covered in a rigorous fashion with the specific goal of identifying testable predictions about multiple stable states. The book provides a more synthetic, more critical, and broader analysis of multiple stable states in natural ecosystems than any previous review. By making the theory more transparent and the analysis of the evidence more comparative, the book broadens the discussion about multiple stable states, leading to a more general consideration of the interplay between theory and experiment in community ecology and environmental management. This accessible research monograph will be suitable for graduate students taking courses in community ecology, theoretical ecology, and restoration ecology. It will also be a valuable reference for professional ecologists and environmental managers requiring a concise overview of the topic.", "author" : [ { "dropping-particle" : "", "family" : "Petraitis", "given" : "Peter", "non-dropping-particle" : "", "parse-names" : false, "suffix" : "" } ], "id" : "ITEM-1", "issued" : { "date-parts" : [ [ "2013" ] ] }, "number-of-pages" : "188", "publisher" : "Oxford University Press", "title" : "Multiple Stable States in Natural Ecosystems", "type" : "book" }, "uris" : [ "http://www.mendeley.com/documents/?uuid=ecd74af5-b198-48d6-b3ba-8ee4b3a0c060" ] } ], "mendeley" : { "formattedCitation" : "(Petraitis, 2013)", "manualFormatting" : "Petraitis (2013)", "plainTextFormattedCitation" : "(Petraitis, 2013)", "previouslyFormattedCitation" : "(Petraitis, 2013)" }, "properties" : { "noteIndex" : 0 }, "schema" : "https://github.com/citation-style-language/schema/raw/master/csl-citation.json" }</w:instrText>
      </w:r>
      <w:r w:rsidR="005C71B7">
        <w:rPr>
          <w:rFonts w:ascii="Arial" w:hAnsi="Arial" w:cs="Arial"/>
        </w:rPr>
        <w:fldChar w:fldCharType="separate"/>
      </w:r>
      <w:r w:rsidR="005C71B7">
        <w:rPr>
          <w:rFonts w:ascii="Arial" w:hAnsi="Arial" w:cs="Arial"/>
          <w:noProof/>
        </w:rPr>
        <w:t>Petraitis</w:t>
      </w:r>
      <w:r w:rsidR="005C71B7" w:rsidRPr="005C71B7">
        <w:rPr>
          <w:rFonts w:ascii="Arial" w:hAnsi="Arial" w:cs="Arial"/>
          <w:noProof/>
        </w:rPr>
        <w:t xml:space="preserve"> </w:t>
      </w:r>
      <w:r w:rsidR="005C71B7">
        <w:rPr>
          <w:rFonts w:ascii="Arial" w:hAnsi="Arial" w:cs="Arial"/>
          <w:noProof/>
        </w:rPr>
        <w:t>(</w:t>
      </w:r>
      <w:r w:rsidR="005C71B7" w:rsidRPr="005C71B7">
        <w:rPr>
          <w:rFonts w:ascii="Arial" w:hAnsi="Arial" w:cs="Arial"/>
          <w:noProof/>
        </w:rPr>
        <w:t>2013)</w:t>
      </w:r>
      <w:r w:rsidR="005C71B7">
        <w:rPr>
          <w:rFonts w:ascii="Arial" w:hAnsi="Arial" w:cs="Arial"/>
        </w:rPr>
        <w:fldChar w:fldCharType="end"/>
      </w:r>
      <w:r w:rsidR="005C71B7">
        <w:rPr>
          <w:rFonts w:ascii="Arial" w:hAnsi="Arial" w:cs="Arial"/>
        </w:rPr>
        <w:t xml:space="preserve"> </w:t>
      </w:r>
      <w:r>
        <w:rPr>
          <w:rFonts w:ascii="Arial" w:hAnsi="Arial" w:cs="Arial"/>
        </w:rPr>
        <w:t xml:space="preserve">have noted that a number of conditions </w:t>
      </w:r>
      <w:del w:id="262" w:author="Phil Martin" w:date="2015-04-16T10:00:00Z">
        <w:r w:rsidDel="00FD430E">
          <w:rPr>
            <w:rFonts w:ascii="Arial" w:hAnsi="Arial" w:cs="Arial"/>
          </w:rPr>
          <w:delText>need to</w:delText>
        </w:r>
      </w:del>
      <w:ins w:id="263" w:author="Phil Martin" w:date="2015-04-16T10:00:00Z">
        <w:r w:rsidR="00FD430E">
          <w:rPr>
            <w:rFonts w:ascii="Arial" w:hAnsi="Arial" w:cs="Arial"/>
          </w:rPr>
          <w:t>must</w:t>
        </w:r>
      </w:ins>
      <w:r>
        <w:rPr>
          <w:rFonts w:ascii="Arial" w:hAnsi="Arial" w:cs="Arial"/>
        </w:rPr>
        <w:t xml:space="preserve"> be met for the existence of multiple stable states to be confirmed, including demonstration that a site has the potential to be occupied by two or more distinct communities, the communities should be self-replicating, and the physical environment should not differ between the alternative states. In practice, these conditions are </w:t>
      </w:r>
      <w:ins w:id="264" w:author="Phil Martin" w:date="2015-04-16T10:00:00Z">
        <w:r w:rsidR="005C6F29">
          <w:rPr>
            <w:rFonts w:ascii="Arial" w:hAnsi="Arial" w:cs="Arial"/>
          </w:rPr>
          <w:t xml:space="preserve">very </w:t>
        </w:r>
      </w:ins>
      <w:r>
        <w:rPr>
          <w:rFonts w:ascii="Arial" w:hAnsi="Arial" w:cs="Arial"/>
        </w:rPr>
        <w:t>rarely</w:t>
      </w:r>
      <w:del w:id="265" w:author="Phil Martin" w:date="2015-04-16T10:00:00Z">
        <w:r w:rsidDel="005C6F29">
          <w:rPr>
            <w:rFonts w:ascii="Arial" w:hAnsi="Arial" w:cs="Arial"/>
          </w:rPr>
          <w:delText xml:space="preserve">, if ever, actually </w:delText>
        </w:r>
      </w:del>
      <w:ins w:id="266" w:author="Phil Martin" w:date="2015-04-16T10:01:00Z">
        <w:r w:rsidR="005C6F29">
          <w:rPr>
            <w:rFonts w:ascii="Arial" w:hAnsi="Arial" w:cs="Arial"/>
          </w:rPr>
          <w:t xml:space="preserve"> </w:t>
        </w:r>
      </w:ins>
      <w:r>
        <w:rPr>
          <w:rFonts w:ascii="Arial" w:hAnsi="Arial" w:cs="Arial"/>
        </w:rPr>
        <w:t xml:space="preserve">met in field situations </w:t>
      </w:r>
      <w:r w:rsidR="005C71B7">
        <w:rPr>
          <w:rFonts w:ascii="Arial" w:hAnsi="Arial" w:cs="Arial"/>
        </w:rPr>
        <w:fldChar w:fldCharType="begin" w:fldLock="1"/>
      </w:r>
      <w:r w:rsidR="005C71B7">
        <w:rPr>
          <w:rFonts w:ascii="Arial" w:hAnsi="Arial" w:cs="Arial"/>
        </w:rPr>
        <w:instrText>ADDIN CSL_CITATION { "citationItems" : [ { "id" : "ITEM-1", "itemData" : { "ISSN" : "0003-0147", "author" : [ { "dropping-particle" : "", "family" : "Peterson", "given" : "Charles H", "non-dropping-particle" : "", "parse-names" : false, "suffix" : "" } ], "container-title" : "American Naturalist", "id" : "ITEM-1", "issued" : { "date-parts" : [ [ "1984" ] ] }, "page" : "127-133", "publisher" : "JSTOR", "title" : "Does a rigorous criterion for environmental identity preclude the existence of multiple stable points?", "type" : "article-journal" }, "uris" : [ "http://www.mendeley.com/documents/?uuid=d8ad7396-3e62-48e8-8b1e-5258f06a50ff" ] }, { "id" : "ITEM-2", "itemData" : { "ISBN" : "0199569347", "abstract" : "One of the most interesting and vexing problems in ecology is how distinctly different communities of plants and animals can occur in the same ecosystem. The theory of these systems, known as multiple stable states, is well understood, but whether multiple stable states actually exist in nature has remained a hotly debated subject. Multiple Stable States in Natural EcosystemsR provides a broad and synthetic critique of recent advances in theory and new experimental evidence. Modern models of systems with multiple stable states are placed in historical context. Current theories are covered in a rigorous fashion with the specific goal of identifying testable predictions about multiple stable states. The book provides a more synthetic, more critical, and broader analysis of multiple stable states in natural ecosystems than any previous review. By making the theory more transparent and the analysis of the evidence more comparative, the book broadens the discussion about multiple stable states, leading to a more general consideration of the interplay between theory and experiment in community ecology and environmental management. This accessible research monograph will be suitable for graduate students taking courses in community ecology, theoretical ecology, and restoration ecology. It will also be a valuable reference for professional ecologists and environmental managers requiring a concise overview of the topic.", "author" : [ { "dropping-particle" : "", "family" : "Petraitis", "given" : "Peter", "non-dropping-particle" : "", "parse-names" : false, "suffix" : "" } ], "id" : "ITEM-2", "issued" : { "date-parts" : [ [ "2013" ] ] }, "number-of-pages" : "188", "publisher" : "Oxford University Press", "title" : "Multiple Stable States in Natural Ecosystems", "type" : "book" }, "uris" : [ "http://www.mendeley.com/documents/?uuid=ecd74af5-b198-48d6-b3ba-8ee4b3a0c060" ] } ], "mendeley" : { "formattedCitation" : "(Peterson, 1984; Petraitis, 2013)", "plainTextFormattedCitation" : "(Peterson, 1984; Petraitis, 2013)", "previouslyFormattedCitation" : "(Peterson, 1984; Petraitis, 2013)" }, "properties" : { "noteIndex" : 0 }, "schema" : "https://github.com/citation-style-language/schema/raw/master/csl-citation.json" }</w:instrText>
      </w:r>
      <w:r w:rsidR="005C71B7">
        <w:rPr>
          <w:rFonts w:ascii="Arial" w:hAnsi="Arial" w:cs="Arial"/>
        </w:rPr>
        <w:fldChar w:fldCharType="separate"/>
      </w:r>
      <w:r w:rsidR="005C71B7" w:rsidRPr="005C71B7">
        <w:rPr>
          <w:rFonts w:ascii="Arial" w:hAnsi="Arial" w:cs="Arial"/>
          <w:noProof/>
        </w:rPr>
        <w:t>(Peterson, 1984; Petraitis, 2013)</w:t>
      </w:r>
      <w:r w:rsidR="005C71B7">
        <w:rPr>
          <w:rFonts w:ascii="Arial" w:hAnsi="Arial" w:cs="Arial"/>
        </w:rPr>
        <w:fldChar w:fldCharType="end"/>
      </w:r>
      <w:r>
        <w:rPr>
          <w:rFonts w:ascii="Arial" w:hAnsi="Arial" w:cs="Arial"/>
        </w:rPr>
        <w:t xml:space="preserve">. The underlying theory of multiple stable states is also based on the assumption that the system is initially at equilibrium, and that the disturbance causing the regime shift is a ‘pulse’ (i.e. short-term) disturbance rather than a ‘press’ (i.e. continuous) disturbance. It is not clear that these conditions are fully met by the current example, suggesting that it might be better considered as providing evidence of  “persistent alternative states” </w:t>
      </w:r>
      <w:r w:rsidR="005C71B7">
        <w:rPr>
          <w:rFonts w:ascii="Arial" w:hAnsi="Arial" w:cs="Arial"/>
        </w:rPr>
        <w:fldChar w:fldCharType="begin" w:fldLock="1"/>
      </w:r>
      <w:r w:rsidR="005C71B7">
        <w:rPr>
          <w:rFonts w:ascii="Arial" w:hAnsi="Arial" w:cs="Arial"/>
        </w:rPr>
        <w:instrText>ADDIN CSL_CITATION { "citationItems" : [ { "id" : "ITEM-1", "itemData" : { "ISBN" : "0199569347", "abstract" : "One of the most interesting and vexing problems in ecology is how distinctly different communities of plants and animals can occur in the same ecosystem. The theory of these systems, known as multiple stable states, is well understood, but whether multiple stable states actually exist in nature has remained a hotly debated subject. Multiple Stable States in Natural EcosystemsR provides a broad and synthetic critique of recent advances in theory and new experimental evidence. Modern models of systems with multiple stable states are placed in historical context. Current theories are covered in a rigorous fashion with the specific goal of identifying testable predictions about multiple stable states. The book provides a more synthetic, more critical, and broader analysis of multiple stable states in natural ecosystems than any previous review. By making the theory more transparent and the analysis of the evidence more comparative, the book broadens the discussion about multiple stable states, leading to a more general consideration of the interplay between theory and experiment in community ecology and environmental management. This accessible research monograph will be suitable for graduate students taking courses in community ecology, theoretical ecology, and restoration ecology. It will also be a valuable reference for professional ecologists and environmental managers requiring a concise overview of the topic.", "author" : [ { "dropping-particle" : "", "family" : "Petraitis", "given" : "Peter", "non-dropping-particle" : "", "parse-names" : false, "suffix" : "" } ], "id" : "ITEM-1", "issued" : { "date-parts" : [ [ "2013" ] ] }, "number-of-pages" : "188", "publisher" : "Oxford University Press", "title" : "Multiple Stable States in Natural Ecosystems", "type" : "book" }, "uris" : [ "http://www.mendeley.com/documents/?uuid=ecd74af5-b198-48d6-b3ba-8ee4b3a0c060" ] } ], "mendeley" : { "formattedCitation" : "(Petraitis, 2013)", "plainTextFormattedCitation" : "(Petraitis, 2013)", "previouslyFormattedCitation" : "(Petraitis, 2013)" }, "properties" : { "noteIndex" : 0 }, "schema" : "https://github.com/citation-style-language/schema/raw/master/csl-citation.json" }</w:instrText>
      </w:r>
      <w:r w:rsidR="005C71B7">
        <w:rPr>
          <w:rFonts w:ascii="Arial" w:hAnsi="Arial" w:cs="Arial"/>
        </w:rPr>
        <w:fldChar w:fldCharType="separate"/>
      </w:r>
      <w:r w:rsidR="005C71B7" w:rsidRPr="005C71B7">
        <w:rPr>
          <w:rFonts w:ascii="Arial" w:hAnsi="Arial" w:cs="Arial"/>
          <w:noProof/>
        </w:rPr>
        <w:t>(Petraitis, 2013)</w:t>
      </w:r>
      <w:r w:rsidR="005C71B7">
        <w:rPr>
          <w:rFonts w:ascii="Arial" w:hAnsi="Arial" w:cs="Arial"/>
        </w:rPr>
        <w:fldChar w:fldCharType="end"/>
      </w:r>
      <w:r w:rsidR="005C71B7">
        <w:rPr>
          <w:rFonts w:ascii="Arial" w:hAnsi="Arial" w:cs="Arial"/>
        </w:rPr>
        <w:t xml:space="preserve"> </w:t>
      </w:r>
      <w:r>
        <w:rPr>
          <w:rFonts w:ascii="Arial" w:hAnsi="Arial" w:cs="Arial"/>
        </w:rPr>
        <w:t>rather than robust evidence of a regime shift.</w:t>
      </w:r>
    </w:p>
    <w:p w:rsidR="00B32FDF" w:rsidRDefault="00B32FDF" w:rsidP="006C5079">
      <w:pPr>
        <w:spacing w:line="360" w:lineRule="auto"/>
        <w:contextualSpacing/>
        <w:rPr>
          <w:rFonts w:ascii="Arial" w:hAnsi="Arial" w:cs="Arial"/>
        </w:rPr>
      </w:pPr>
    </w:p>
    <w:p w:rsidR="00B32FDF" w:rsidRPr="00682D8E" w:rsidRDefault="00B32FDF" w:rsidP="006C5079">
      <w:pPr>
        <w:spacing w:line="360" w:lineRule="auto"/>
        <w:contextualSpacing/>
        <w:rPr>
          <w:rFonts w:ascii="Arial" w:hAnsi="Arial" w:cs="Arial"/>
        </w:rPr>
      </w:pPr>
      <w:r>
        <w:rPr>
          <w:rFonts w:ascii="Arial" w:hAnsi="Arial" w:cs="Arial"/>
        </w:rPr>
        <w:t>Regardless of how it is defined, the collapse in beech stands observed here represents a significant challenge to forest management and conservation. The old-growth beech woodlands of the New Forest are of exceptional importance for biodiversity, providing habitat for highly diverse and internationally recognised communities of lichens, fungi and invertebrates</w:t>
      </w:r>
      <w:r w:rsidR="005C71B7">
        <w:rPr>
          <w:rFonts w:ascii="Arial" w:hAnsi="Arial" w:cs="Arial"/>
        </w:rPr>
        <w:t xml:space="preserve"> </w:t>
      </w:r>
      <w:r w:rsidR="005C71B7">
        <w:rPr>
          <w:rFonts w:ascii="Arial" w:hAnsi="Arial" w:cs="Arial"/>
        </w:rPr>
        <w:fldChar w:fldCharType="begin" w:fldLock="1"/>
      </w:r>
      <w:r w:rsidR="005C71B7">
        <w:rPr>
          <w:rFonts w:ascii="Arial" w:hAnsi="Arial" w:cs="Arial"/>
        </w:rPr>
        <w:instrText>ADDIN CSL_CITATION { "citationItems" : [ { "id" : "ITEM-1", "itemData" : { "ISBN" : "9781874357421", "abstract" : "NIEPEWNY!!! SPR GOOGLE", "author" : [ { "dropping-particle" : "", "family" : "Newton", "given" : "Adrian C", "non-dropping-particle" : "", "parse-names" : false, "suffix" : "" } ], "id" : "ITEM-1", "issued" : { "date-parts" : [ [ "2010" ] ] }, "title" : "Biodiversity in the New Forest", "type" : "article-journal" }, "uris" : [ "http://www.mendeley.com/documents/?uuid=fd18c018-48a5-40cd-baf1-5a906e0574ff" ] } ], "mendeley" : { "formattedCitation" : "(Newton, 2010)", "plainTextFormattedCitation" : "(Newton, 2010)", "previouslyFormattedCitation" : "(Newton, 2010)" }, "properties" : { "noteIndex" : 0 }, "schema" : "https://github.com/citation-style-language/schema/raw/master/csl-citation.json" }</w:instrText>
      </w:r>
      <w:r w:rsidR="005C71B7">
        <w:rPr>
          <w:rFonts w:ascii="Arial" w:hAnsi="Arial" w:cs="Arial"/>
        </w:rPr>
        <w:fldChar w:fldCharType="separate"/>
      </w:r>
      <w:r w:rsidR="005C71B7" w:rsidRPr="005C71B7">
        <w:rPr>
          <w:rFonts w:ascii="Arial" w:hAnsi="Arial" w:cs="Arial"/>
          <w:noProof/>
        </w:rPr>
        <w:t>(Newton, 2010)</w:t>
      </w:r>
      <w:r w:rsidR="005C71B7">
        <w:rPr>
          <w:rFonts w:ascii="Arial" w:hAnsi="Arial" w:cs="Arial"/>
        </w:rPr>
        <w:fldChar w:fldCharType="end"/>
      </w:r>
      <w:r>
        <w:rPr>
          <w:rFonts w:ascii="Arial" w:hAnsi="Arial" w:cs="Arial"/>
        </w:rPr>
        <w:t>. Given that the process of beech dieback observed in Denny Wood is also occurring in many other sites in the area</w:t>
      </w:r>
      <w:r w:rsidR="005C71B7">
        <w:rPr>
          <w:rFonts w:ascii="Arial" w:hAnsi="Arial" w:cs="Arial"/>
        </w:rPr>
        <w:t xml:space="preserve"> </w:t>
      </w:r>
      <w:r w:rsidR="005C71B7">
        <w:rPr>
          <w:rFonts w:ascii="Arial" w:hAnsi="Arial" w:cs="Arial"/>
        </w:rPr>
        <w:fldChar w:fldCharType="begin" w:fldLock="1"/>
      </w:r>
      <w:r w:rsidR="005C71B7">
        <w:rPr>
          <w:rFonts w:ascii="Arial" w:hAnsi="Arial" w:cs="Arial"/>
        </w:rPr>
        <w:instrText>ADDIN CSL_CITATION { "citationItems" : [ { "id" : "ITEM-1", "itemData" : { "ISBN" : "0952612062", "author" : [ { "dropping-particle" : "", "family" : "Tubbs", "given" : "Colin R", "non-dropping-particle" : "", "parse-names" : false, "suffix" : "" } ], "id" : "ITEM-1", "issued" : { "date-parts" : [ [ "2001" ] ] }, "publisher" : "New Forest Ninth Centenary Trust", "title" : "The New Forest: history, ecology and conservation", "type" : "book" }, "uris" : [ "http://www.mendeley.com/documents/?uuid=d80937e5-094b-4a44-9e98-274dcfaae21e" ] } ], "mendeley" : { "formattedCitation" : "(Tubbs, 2001)", "plainTextFormattedCitation" : "(Tubbs, 2001)", "previouslyFormattedCitation" : "(Tubbs, 2001)" }, "properties" : { "noteIndex" : 0 }, "schema" : "https://github.com/citation-style-language/schema/raw/master/csl-citation.json" }</w:instrText>
      </w:r>
      <w:r w:rsidR="005C71B7">
        <w:rPr>
          <w:rFonts w:ascii="Arial" w:hAnsi="Arial" w:cs="Arial"/>
        </w:rPr>
        <w:fldChar w:fldCharType="separate"/>
      </w:r>
      <w:r w:rsidR="005C71B7" w:rsidRPr="005C71B7">
        <w:rPr>
          <w:rFonts w:ascii="Arial" w:hAnsi="Arial" w:cs="Arial"/>
          <w:noProof/>
        </w:rPr>
        <w:t>(Tubbs, 2001)</w:t>
      </w:r>
      <w:r w:rsidR="005C71B7">
        <w:rPr>
          <w:rFonts w:ascii="Arial" w:hAnsi="Arial" w:cs="Arial"/>
        </w:rPr>
        <w:fldChar w:fldCharType="end"/>
      </w:r>
      <w:r>
        <w:rPr>
          <w:rFonts w:ascii="Arial" w:hAnsi="Arial" w:cs="Arial"/>
        </w:rPr>
        <w:t xml:space="preserve">, and is clearly </w:t>
      </w:r>
      <w:proofErr w:type="spellStart"/>
      <w:r>
        <w:rPr>
          <w:rFonts w:ascii="Arial" w:hAnsi="Arial" w:cs="Arial"/>
        </w:rPr>
        <w:t>ongoing</w:t>
      </w:r>
      <w:proofErr w:type="spellEnd"/>
      <w:r>
        <w:rPr>
          <w:rFonts w:ascii="Arial" w:hAnsi="Arial" w:cs="Arial"/>
        </w:rPr>
        <w:t xml:space="preserve">, the potential impacts on biodiversity and the associated provision of ecosystem services </w:t>
      </w:r>
      <w:r w:rsidR="005C71B7">
        <w:rPr>
          <w:rFonts w:ascii="Arial" w:hAnsi="Arial" w:cs="Arial"/>
        </w:rPr>
        <w:fldChar w:fldCharType="begin" w:fldLock="1"/>
      </w:r>
      <w:r w:rsidR="005C71B7">
        <w:rPr>
          <w:rFonts w:ascii="Arial" w:hAnsi="Arial" w:cs="Arial"/>
        </w:rPr>
        <w:instrText>ADDIN CSL_CITATION { "citationItems" : [ { "id" : "ITEM-1", "itemData" : { "DOI" : "10.1126/science.1235773", "ISBN" : "0036-8075", "ISSN" : "1095-9203", "PMID" : "24233727", "abstract" : "Trees and forests provide a wide variety of ecosystem services in addition to timber, food, and other provisioning services. New approaches to pest and disease management are needed that take into account these multiple services and the different stakeholders they benefit, as well as the likelihood of greater threats in the future resulting from globalization and climate change. These considerations will affect priorities for both basic and applied research and how trade and phytosanitary regulations are formulated.", "author" : [ { "dropping-particle" : "", "family" : "Boyd", "given" : "I L", "non-dropping-particle" : "", "parse-names" : false, "suffix" : "" }, { "dropping-particle" : "", "family" : "Freer-Smith", "given" : "P H", "non-dropping-particle" : "", "parse-names" : false, "suffix" : "" }, { "dropping-particle" : "", "family" : "Gilligan", "given" : "C a", "non-dropping-particle" : "", "parse-names" : false, "suffix" : "" }, { "dropping-particle" : "", "family" : "Godfray", "given" : "H C J", "non-dropping-particle" : "", "parse-names" : false, "suffix" : "" } ], "container-title" : "Science (New York, N.Y.)", "id" : "ITEM-1", "issued" : { "date-parts" : [ [ "2013" ] ] }, "page" : "1235773", "title" : "The consequence of tree pests and diseases for ecosystem services.", "type" : "article-journal", "volume" : "342" }, "uris" : [ "http://www.mendeley.com/documents/?uuid=a42ec582-d0a3-4c24-bbd3-4496d7bc3bcf" ] } ], "mendeley" : { "formattedCitation" : "(Boyd et al., 2013)", "plainTextFormattedCitation" : "(Boyd et al., 2013)", "previouslyFormattedCitation" : "(Boyd et al., 2013)" }, "properties" : { "noteIndex" : 0 }, "schema" : "https://github.com/citation-style-language/schema/raw/master/csl-citation.json" }</w:instrText>
      </w:r>
      <w:r w:rsidR="005C71B7">
        <w:rPr>
          <w:rFonts w:ascii="Arial" w:hAnsi="Arial" w:cs="Arial"/>
        </w:rPr>
        <w:fldChar w:fldCharType="separate"/>
      </w:r>
      <w:r w:rsidR="005C71B7" w:rsidRPr="005C71B7">
        <w:rPr>
          <w:rFonts w:ascii="Arial" w:hAnsi="Arial" w:cs="Arial"/>
          <w:noProof/>
        </w:rPr>
        <w:t>(Boyd et al., 2013)</w:t>
      </w:r>
      <w:r w:rsidR="005C71B7">
        <w:rPr>
          <w:rFonts w:ascii="Arial" w:hAnsi="Arial" w:cs="Arial"/>
        </w:rPr>
        <w:fldChar w:fldCharType="end"/>
      </w:r>
      <w:r>
        <w:rPr>
          <w:rFonts w:ascii="Arial" w:hAnsi="Arial" w:cs="Arial"/>
        </w:rPr>
        <w:t xml:space="preserve"> could be very significant. In common with other examples of </w:t>
      </w:r>
      <w:r>
        <w:rPr>
          <w:rFonts w:ascii="Arial" w:hAnsi="Arial" w:cs="Arial"/>
        </w:rPr>
        <w:lastRenderedPageBreak/>
        <w:t xml:space="preserve">forest dieback currently being observed worldwide </w:t>
      </w:r>
      <w:r w:rsidR="005C71B7">
        <w:rPr>
          <w:rFonts w:ascii="Arial" w:hAnsi="Arial" w:cs="Arial"/>
        </w:rPr>
        <w:fldChar w:fldCharType="begin" w:fldLock="1"/>
      </w:r>
      <w:r w:rsidR="005C71B7">
        <w:rPr>
          <w:rFonts w:ascii="Arial" w:hAnsi="Arial" w:cs="Arial"/>
        </w:rPr>
        <w:instrText>ADDIN CSL_CITATION { "citationItems" : [ { "id" : "ITEM-1", "itemData" : { "DOI" : "10.1029/2007EO470008", "ISSN" : "00416436", "PMID" : "21627162", "abstract" : "The impacts of growing human populations and economies are both rapidly and directly transforming forests in many areas. However, little known are the pervasive effects of the ongoing climatic changes on the condition and status of forests around the world. Global patterns are now evident with the global tree mortality that is now above its usual mortality levels as it is affected by drought and heat-related forest stress and dieback. Thus, the possibility of an increased risk of climate-induced dieback is now being considered within many of the forests and woodlands of today. A focus will be given on the climatic water stress that is driven by both drought and warm temperatures. However, studying the trends in forest mortality and predictions has its limitations with such a number of information gaps and scientific uncertainties. First is the absence of an adequate global data on forest health status, followed by the fact that only a few tree species have the researchers an adequate quantitative knowledge with regards to its physiological thresholds of individual tree mortality from chronic or acute water stress. Lastly, the adequate knowledge of the feedback and non-linear interactions between climate-induced forest stress and other climate-related disturbance processes are lacking among the current scientists.", "author" : [ { "dropping-particle" : "", "family" : "Allen", "given" : "Craig D.", "non-dropping-particle" : "", "parse-names" : false, "suffix" : "" } ], "container-title" : "Unasylva", "id" : "ITEM-1", "issue" : "231-232", "issued" : { "date-parts" : [ [ "2009" ] ] }, "page" : "43-49", "title" : "Climate-induced forest dieback: An escalating global phenomenon?", "type" : "article-journal", "volume" : "60" }, "uris" : [ "http://www.mendeley.com/documents/?uuid=d97ffe46-5424-4a4a-ab1d-2ac8d1135d8b" ] }, { "id" : "ITEM-2", "itemData" : { "DOI" : "10.1016/j.foreco.2009.09.001", "ISBN" : "0378-1127", "ISSN" : "03781127", "PMID" : "510", "abstract" : "Greenhouse gas emissions have significantly altered global climate, and will continue to do so in the future. Increases in the frequency, duration, and/or severity of drought and heat stress associated with climate change could fundamentally alter the composition, structure, and biogeography of forests in many regions. Of particular concern are potential increases in tree mortality associated with climate-induced physiological stress and interactions with other climate-mediated processes such as insect outbreaks and wildfire. Despite this risk, existing projections of tree mortality are based on models that lack functionally realistic mortality mechanisms, and there has been no attempt to track observations of climate-driven tree mortality globally. Here we present the first global assessment of recent tree mortality attributed to drought and heat stress. Although episodic mortality occurs in the absence of climate change, studies compiled here suggest that at least some of the world's forested ecosystems already may be responding to climate change and raise concern that forests may become increasingly vulnerable to higher background tree mortality rates and die-off in response to future warming and drought, even in environments that are not normally considered water-limited. This further suggests risks to ecosystem services, including the loss of sequestered forest carbon and associated atmospheric feedbacks. Our review also identifies key information gaps and scientific uncertainties that currently hinder our ability to predict tree mortality in response to climate change and emphasizes the need for a globally coordinated observation system. Overall, our review reveals the potential for amplified tree mortality due to drought and heat in forests worldwide.", "author" : [ { "dropping-particle" : "", "family" : "Allen", "given" : "Craig D.", "non-dropping-particle" : "", "parse-names" : false, "suffix" : "" }, { "dropping-particle" : "", "family" : "Macalady", "given" : "Alison K.", "non-dropping-particle" : "", "parse-names" : false, "suffix" : "" }, { "dropping-particle" : "", "family" : "Chenchouni", "given" : "Haroun", "non-dropping-particle" : "", "parse-names" : false, "suffix" : "" }, { "dropping-particle" : "", "family" : "Bachelet", "given" : "Dominique", "non-dropping-particle" : "", "parse-names" : false, "suffix" : "" }, { "dropping-particle" : "", "family" : "McDowell", "given" : "Nate", "non-dropping-particle" : "", "parse-names" : false, "suffix" : "" }, { "dropping-particle" : "", "family" : "Vennetier", "given" : "Michel", "non-dropping-particle" : "", "parse-names" : false, "suffix" : "" }, { "dropping-particle" : "", "family" : "Kitzberger", "given" : "Thomas", "non-dropping-particle" : "", "parse-names" : false, "suffix" : "" }, { "dropping-particle" : "", "family" : "Rigling", "given" : "Andreas", "non-dropping-particle" : "", "parse-names" : false, "suffix" : "" }, { "dropping-particle" : "", "family" : "Breshears", "given" : "David D.", "non-dropping-particle" : "", "parse-names" : false, "suffix" : "" }, { "dropping-particle" : "", "family" : "Hogg", "given" : "E. H (Ted)", "non-dropping-particle" : "", "parse-names" : false, "suffix" : "" }, { "dropping-particle" : "", "family" : "Gonzalez", "given" : "Patrick", "non-dropping-particle" : "", "parse-names" : false, "suffix" : "" }, { "dropping-particle" : "", "family" : "Fensham", "given" : "Rod", "non-dropping-particle" : "", "parse-names" : false, "suffix" : "" }, { "dropping-particle" : "", "family" : "Zhang", "given" : "Zhen", "non-dropping-particle" : "", "parse-names" : false, "suffix" : "" }, { "dropping-particle" : "", "family" : "Castro", "given" : "Jorge", "non-dropping-particle" : "", "parse-names" : false, "suffix" : "" }, { "dropping-particle" : "", "family" : "Demidova", "given" : "Natalia", "non-dropping-particle" : "", "parse-names" : false, "suffix" : "" }, { "dropping-particle" : "", "family" : "Lim", "given" : "Jong Hwan", "non-dropping-particle" : "", "parse-names" : false, "suffix" : "" }, { "dropping-particle" : "", "family" : "Allard", "given" : "Gillian", "non-dropping-particle" : "", "parse-names" : false, "suffix" : "" }, { "dropping-particle" : "", "family" : "Running", "given" : "Steven W.", "non-dropping-particle" : "", "parse-names" : false, "suffix" : "" }, { "dropping-particle" : "", "family" : "Semerci", "given" : "Akkin", "non-dropping-particle" : "", "parse-names" : false, "suffix" : "" }, { "dropping-particle" : "", "family" : "Cobb", "given" : "Neil", "non-dropping-particle" : "", "parse-names" : false, "suffix" : "" } ], "container-title" : "Forest Ecology and Management", "id" : "ITEM-2", "issue" : "4", "issued" : { "date-parts" : [ [ "2010" ] ] }, "page" : "660-684", "title" : "A global overview of drought and heat-induced tree mortality reveals emerging climate change risks for forests", "type" : "article-journal", "volume" : "259" }, "uris" : [ "http://www.mendeley.com/documents/?uuid=92ef513f-2d51-4d52-8181-d0e105282b55" ] }, { "id" : "ITEM-3", "itemData" : { "DOI" : "10.1126/science.1165000", "ISBN" : "0036-8075", "ISSN" : "1095-9203", "PMID" : "19164752", "abstract" : "Persistent changes in tree mortality rates can alter forest structure, composition, and ecosystem services such as carbon sequestration. Our analyses of longitudinal data from unmanaged old forests in the western United States showed that background (noncatastrophic) mortality rates have increased rapidly in recent decades, with doubling periods ranging from 17 to 29 years among regions. Increases were also pervasive across elevations, tree sizes, dominant genera, and past fire histories. Forest density and basal area declined slightly, which suggests that increasing mortality was not caused by endogenous increases in competition. Because mortality increased in small trees, the overall increase in mortality rates cannot be attributed solely to aging of large trees. Regional warming and consequent increases in water deficits are likely contributors to the increases in tree mortality rates.", "author" : [ { "dropping-particle" : "", "family" : "Mantgem", "given" : "Phillip J", "non-dropping-particle" : "van", "parse-names" : false, "suffix" : "" }, { "dropping-particle" : "", "family" : "Stephenson", "given" : "Nathan L", "non-dropping-particle" : "", "parse-names" : false, "suffix" : "" }, { "dropping-particle" : "", "family" : "Byrne", "given" : "John C", "non-dropping-particle" : "", "parse-names" : false, "suffix" : "" }, { "dropping-particle" : "", "family" : "Daniels", "given" : "Lori D", "non-dropping-particle" : "", "parse-names" : false, "suffix" : "" }, { "dropping-particle" : "", "family" : "Franklin", "given" : "Jerry F", "non-dropping-particle" : "", "parse-names" : false, "suffix" : "" }, { "dropping-particle" : "", "family" : "Ful\u00e9", "given" : "Peter Z", "non-dropping-particle" : "", "parse-names" : false, "suffix" : "" }, { "dropping-particle" : "", "family" : "Harmon", "given" : "Mark E", "non-dropping-particle" : "", "parse-names" : false, "suffix" : "" }, { "dropping-particle" : "", "family" : "Larson", "given" : "Andrew J", "non-dropping-particle" : "", "parse-names" : false, "suffix" : "" }, { "dropping-particle" : "", "family" : "Smith", "given" : "Jeremy M", "non-dropping-particle" : "", "parse-names" : false, "suffix" : "" }, { "dropping-particle" : "", "family" : "Taylor", "given" : "Alan H", "non-dropping-particle" : "", "parse-names" : false, "suffix" : "" }, { "dropping-particle" : "", "family" : "Veblen", "given" : "Thomas T", "non-dropping-particle" : "", "parse-names" : false, "suffix" : "" } ], "container-title" : "Science (New York, N.Y.)", "id" : "ITEM-3", "issued" : { "date-parts" : [ [ "2009" ] ] }, "page" : "521-524", "title" : "Widespread increase of tree mortality rates in the western United States.", "type" : "article-journal", "volume" : "323" }, "uris" : [ "http://www.mendeley.com/documents/?uuid=5ab7675e-ea13-45d1-bae2-6700e544fc00" ] }, { "id" : "ITEM-4", "itemData" : { "DOI" : "10.1641/B580607", "ISBN" : "0006-3568", "ISSN" : "0006-3568", "PMID" : "256569200007", "abstract" : "Biome-scale disturbances by eruptive herbivores provide valuable insights into species interactions, ecosystem function, and impacts of global change. We present a conceptual framework using one system as a model, emphasizing interactions across levels of biological hierarchy and spatiotemporal scales. Bark beetles are major natural disturbance agents in western North American forests. However, recent bark beetle population eruptions have exceeded the frequencies, impacts, and ranges documented during the previous 125 years. Extensive host abundance and susceptibility, concentrated beetle density, favorable weather, optimal symbiotic associations, and escape from natural enemies must occur jointly for beetles to surpass a series of thresholds. and exert widespread disturbance. Opposing feedbacks determine qualitatively distinct outcomes at junctures at the biochemical through landscape levels. Eruptions occur when key thresholds are surpassed, prior constraints cease to exert influence, and positive feedbacks amplify across scales. These dynamics are bidirectional, as landscape features influence how lower-scale processes are amplified or buffered. Climate change and reduced habitat heterogeneity increase the likelihood that key thresholds will be exceeded, and may cause fundamental regime shifts. Systems in which endogenous feedbacks can dominate after external forces foster the initial breach of thresholds appear particularly sensitive to anthropogenic perturbations.", "author" : [ { "dropping-particle" : "", "family" : "Raffa", "given" : "Kenneth F.", "non-dropping-particle" : "", "parse-names" : false, "suffix" : "" }, { "dropping-particle" : "", "family" : "Aukema", "given" : "Brian H.", "non-dropping-particle" : "", "parse-names" : false, "suffix" : "" }, { "dropping-particle" : "", "family" : "Bentz", "given" : "Barbara J.", "non-dropping-particle" : "", "parse-names" : false, "suffix" : "" }, { "dropping-particle" : "", "family" : "Carroll", "given" : "Allan L.", "non-dropping-particle" : "", "parse-names" : false, "suffix" : "" }, { "dropping-particle" : "", "family" : "Hicke", "given" : "Jeffrey a.", "non-dropping-particle" : "", "parse-names" : false, "suffix" : "" }, { "dropping-particle" : "", "family" : "Turner", "given" : "Monica G.", "non-dropping-particle" : "", "parse-names" : false, "suffix" : "" }, { "dropping-particle" : "", "family" : "Romme", "given" : "William H.", "non-dropping-particle" : "", "parse-names" : false, "suffix" : "" } ], "container-title" : "BioScience", "id" : "ITEM-4", "issue" : "6", "issued" : { "date-parts" : [ [ "2008" ] ] }, "page" : "501", "title" : "Cross-scale Drivers of Natural Disturbances Prone to Anthropogenic Amplification: The Dynamics of Bark Beetle Eruptions", "type" : "article-journal", "volume" : "58" }, "uris" : [ "http://www.mendeley.com/documents/?uuid=70e56fc7-b819-426c-837b-76684ee52bdb" ] } ], "mendeley" : { "formattedCitation" : "(Allen, 2009; Allen et al., 2010; Raffa et al., 2008; van Mantgem et al., 2009)", "plainTextFormattedCitation" : "(Allen, 2009; Allen et al., 2010; Raffa et al., 2008; van Mantgem et al., 2009)", "previouslyFormattedCitation" : "(Allen, 2009; Allen et al., 2010; Raffa et al., 2008; van Mantgem et al., 2009)" }, "properties" : { "noteIndex" : 0 }, "schema" : "https://github.com/citation-style-language/schema/raw/master/csl-citation.json" }</w:instrText>
      </w:r>
      <w:r w:rsidR="005C71B7">
        <w:rPr>
          <w:rFonts w:ascii="Arial" w:hAnsi="Arial" w:cs="Arial"/>
        </w:rPr>
        <w:fldChar w:fldCharType="separate"/>
      </w:r>
      <w:r w:rsidR="005C71B7" w:rsidRPr="005C71B7">
        <w:rPr>
          <w:rFonts w:ascii="Arial" w:hAnsi="Arial" w:cs="Arial"/>
          <w:noProof/>
        </w:rPr>
        <w:t>(Allen, 2009; Allen et al., 2010; Raffa et al., 2008; van Mantgem et al., 2009)</w:t>
      </w:r>
      <w:r w:rsidR="005C71B7">
        <w:rPr>
          <w:rFonts w:ascii="Arial" w:hAnsi="Arial" w:cs="Arial"/>
        </w:rPr>
        <w:fldChar w:fldCharType="end"/>
      </w:r>
      <w:r>
        <w:rPr>
          <w:rFonts w:ascii="Arial" w:hAnsi="Arial" w:cs="Arial"/>
          <w:color w:val="auto"/>
          <w:lang w:eastAsia="en-GB" w:bidi="ar-SA"/>
        </w:rPr>
        <w:t xml:space="preserve">, the identification of appropriate management responses constitutes a major problem. </w:t>
      </w:r>
      <w:r w:rsidR="005C71B7">
        <w:rPr>
          <w:rFonts w:ascii="Arial" w:hAnsi="Arial" w:cs="Arial"/>
          <w:color w:val="auto"/>
          <w:lang w:eastAsia="en-GB" w:bidi="ar-SA"/>
        </w:rPr>
        <w:fldChar w:fldCharType="begin" w:fldLock="1"/>
      </w:r>
      <w:r w:rsidR="005C71B7">
        <w:rPr>
          <w:rFonts w:ascii="Arial" w:hAnsi="Arial" w:cs="Arial"/>
          <w:color w:val="auto"/>
          <w:lang w:eastAsia="en-GB" w:bidi="ar-SA"/>
        </w:rPr>
        <w:instrText>ADDIN CSL_CITATION { "citationItems" : [ { "id" : "ITEM-1", "itemData" : { "DOI" : "10.1126/science.1235773", "ISBN" : "0036-8075", "ISSN" : "1095-9203", "PMID" : "24233727", "abstract" : "Trees and forests provide a wide variety of ecosystem services in addition to timber, food, and other provisioning services. New approaches to pest and disease management are needed that take into account these multiple services and the different stakeholders they benefit, as well as the likelihood of greater threats in the future resulting from globalization and climate change. These considerations will affect priorities for both basic and applied research and how trade and phytosanitary regulations are formulated.", "author" : [ { "dropping-particle" : "", "family" : "Boyd", "given" : "I L", "non-dropping-particle" : "", "parse-names" : false, "suffix" : "" }, { "dropping-particle" : "", "family" : "Freer-Smith", "given" : "P H", "non-dropping-particle" : "", "parse-names" : false, "suffix" : "" }, { "dropping-particle" : "", "family" : "Gilligan", "given" : "C a", "non-dropping-particle" : "", "parse-names" : false, "suffix" : "" }, { "dropping-particle" : "", "family" : "Godfray", "given" : "H C J", "non-dropping-particle" : "", "parse-names" : false, "suffix" : "" } ], "container-title" : "Science (New York, N.Y.)", "id" : "ITEM-1", "issued" : { "date-parts" : [ [ "2013" ] ] }, "page" : "1235773", "title" : "The consequence of tree pests and diseases for ecosystem services.", "type" : "article-journal", "volume" : "342" }, "uris" : [ "http://www.mendeley.com/documents/?uuid=a42ec582-d0a3-4c24-bbd3-4496d7bc3bcf" ] } ], "mendeley" : { "formattedCitation" : "(Boyd et al., 2013)", "manualFormatting" : "Boyd et al. (2013)", "plainTextFormattedCitation" : "(Boyd et al., 2013)", "previouslyFormattedCitation" : "(Boyd et al., 2013)" }, "properties" : { "noteIndex" : 0 }, "schema" : "https://github.com/citation-style-language/schema/raw/master/csl-citation.json" }</w:instrText>
      </w:r>
      <w:r w:rsidR="005C71B7">
        <w:rPr>
          <w:rFonts w:ascii="Arial" w:hAnsi="Arial" w:cs="Arial"/>
          <w:color w:val="auto"/>
          <w:lang w:eastAsia="en-GB" w:bidi="ar-SA"/>
        </w:rPr>
        <w:fldChar w:fldCharType="separate"/>
      </w:r>
      <w:r w:rsidR="005C71B7">
        <w:rPr>
          <w:rFonts w:ascii="Arial" w:hAnsi="Arial" w:cs="Arial"/>
          <w:noProof/>
          <w:color w:val="auto"/>
          <w:lang w:eastAsia="en-GB" w:bidi="ar-SA"/>
        </w:rPr>
        <w:t>Boyd et al.</w:t>
      </w:r>
      <w:r w:rsidR="005C71B7" w:rsidRPr="005C71B7">
        <w:rPr>
          <w:rFonts w:ascii="Arial" w:hAnsi="Arial" w:cs="Arial"/>
          <w:noProof/>
          <w:color w:val="auto"/>
          <w:lang w:eastAsia="en-GB" w:bidi="ar-SA"/>
        </w:rPr>
        <w:t xml:space="preserve"> </w:t>
      </w:r>
      <w:r w:rsidR="005C71B7">
        <w:rPr>
          <w:rFonts w:ascii="Arial" w:hAnsi="Arial" w:cs="Arial"/>
          <w:noProof/>
          <w:color w:val="auto"/>
          <w:lang w:eastAsia="en-GB" w:bidi="ar-SA"/>
        </w:rPr>
        <w:t>(</w:t>
      </w:r>
      <w:r w:rsidR="005C71B7" w:rsidRPr="005C71B7">
        <w:rPr>
          <w:rFonts w:ascii="Arial" w:hAnsi="Arial" w:cs="Arial"/>
          <w:noProof/>
          <w:color w:val="auto"/>
          <w:lang w:eastAsia="en-GB" w:bidi="ar-SA"/>
        </w:rPr>
        <w:t>2013)</w:t>
      </w:r>
      <w:r w:rsidR="005C71B7">
        <w:rPr>
          <w:rFonts w:ascii="Arial" w:hAnsi="Arial" w:cs="Arial"/>
          <w:color w:val="auto"/>
          <w:lang w:eastAsia="en-GB" w:bidi="ar-SA"/>
        </w:rPr>
        <w:fldChar w:fldCharType="end"/>
      </w:r>
      <w:r w:rsidR="005C71B7">
        <w:rPr>
          <w:rFonts w:ascii="Arial" w:hAnsi="Arial" w:cs="Arial"/>
          <w:color w:val="auto"/>
          <w:lang w:eastAsia="en-GB" w:bidi="ar-SA"/>
        </w:rPr>
        <w:t xml:space="preserve"> </w:t>
      </w:r>
      <w:r>
        <w:rPr>
          <w:rFonts w:ascii="Arial" w:hAnsi="Arial" w:cs="Arial"/>
          <w:color w:val="auto"/>
          <w:lang w:eastAsia="en-GB" w:bidi="ar-SA"/>
        </w:rPr>
        <w:t xml:space="preserve">highlight the importance of increasing forest resilience to the interactions between climate change and pests and diseases, through improved management practices. In the case of the New Forest, this could most readily be addressed by protecting tree regeneration from the high herbivore pressure that currently prevails throughout the area, and limits recruitment of beech </w:t>
      </w:r>
      <w:r w:rsidR="00682D8E">
        <w:rPr>
          <w:rFonts w:ascii="Arial" w:hAnsi="Arial" w:cs="Arial"/>
          <w:color w:val="auto"/>
          <w:lang w:eastAsia="en-GB" w:bidi="ar-SA"/>
        </w:rPr>
        <w:fldChar w:fldCharType="begin" w:fldLock="1"/>
      </w:r>
      <w:r w:rsidR="00682D8E">
        <w:rPr>
          <w:rFonts w:ascii="Arial" w:hAnsi="Arial" w:cs="Arial"/>
          <w:color w:val="auto"/>
          <w:lang w:eastAsia="en-GB" w:bidi="ar-SA"/>
        </w:rPr>
        <w:instrText>ADDIN CSL_CITATION { "citationItems" : [ { "id" : "ITEM-1", "itemData" : { "DOI" : "10.1155/2013/273948", "ISSN" : "2314-4149", "author" : [ { "dropping-particle" : "", "family" : "Newton", "given" : "Adrian C.", "non-dropping-particle" : "", "parse-names" : false, "suffix" : "" }, { "dropping-particle" : "", "family" : "Cantarello", "given" : "Elena", "non-dropping-particle" : "", "parse-names" : false, "suffix" : "" }, { "dropping-particle" : "", "family" : "Tejedor", "given" : "Natalia", "non-dropping-particle" : "", "parse-names" : false, "suffix" : "" }, { "dropping-particle" : "", "family" : "Myers", "given" : "Gillian", "non-dropping-particle" : "", "parse-names" : false, "suffix" : "" } ], "container-title" : "International Journal of Biodiversity", "id" : "ITEM-1", "issued" : { "date-parts" : [ [ "2013" ] ] }, "page" : "1-15", "title" : "Dynamics and Conservation Management of a Wooded Landscape under High Herbivore Pressure", "type" : "article-journal", "volume" : "2013" }, "uris" : [ "http://www.mendeley.com/documents/?uuid=25012c6a-e072-403c-accb-d4027d3d8698" ] } ], "mendeley" : { "formattedCitation" : "(Newton et al., 2013)", "plainTextFormattedCitation" : "(Newton et al., 2013)", "previouslyFormattedCitation" : "(Newton et al., 2013)" }, "properties" : { "noteIndex" : 0 }, "schema" : "https://github.com/citation-style-language/schema/raw/master/csl-citation.json" }</w:instrText>
      </w:r>
      <w:r w:rsidR="00682D8E">
        <w:rPr>
          <w:rFonts w:ascii="Arial" w:hAnsi="Arial" w:cs="Arial"/>
          <w:color w:val="auto"/>
          <w:lang w:eastAsia="en-GB" w:bidi="ar-SA"/>
        </w:rPr>
        <w:fldChar w:fldCharType="separate"/>
      </w:r>
      <w:r w:rsidR="00682D8E" w:rsidRPr="00682D8E">
        <w:rPr>
          <w:rFonts w:ascii="Arial" w:hAnsi="Arial" w:cs="Arial"/>
          <w:noProof/>
          <w:color w:val="auto"/>
          <w:lang w:eastAsia="en-GB" w:bidi="ar-SA"/>
        </w:rPr>
        <w:t>(Newton et al., 2013)</w:t>
      </w:r>
      <w:r w:rsidR="00682D8E">
        <w:rPr>
          <w:rFonts w:ascii="Arial" w:hAnsi="Arial" w:cs="Arial"/>
          <w:color w:val="auto"/>
          <w:lang w:eastAsia="en-GB" w:bidi="ar-SA"/>
        </w:rPr>
        <w:fldChar w:fldCharType="end"/>
      </w:r>
      <w:r w:rsidR="00682D8E">
        <w:rPr>
          <w:rFonts w:ascii="Arial" w:hAnsi="Arial" w:cs="Arial"/>
          <w:color w:val="auto"/>
          <w:lang w:eastAsia="en-GB" w:bidi="ar-SA"/>
        </w:rPr>
        <w:t xml:space="preserve">. </w:t>
      </w:r>
      <w:r w:rsidRPr="00256317">
        <w:rPr>
          <w:rFonts w:ascii="Arial" w:hAnsi="Arial" w:cs="Arial"/>
          <w:color w:val="auto"/>
          <w:lang w:eastAsia="en-GB" w:bidi="ar-SA"/>
        </w:rPr>
        <w:t xml:space="preserve">Conversely, recognising the occurrence of ecological thresholds and the challenges associated with large-scale mortality, </w:t>
      </w:r>
      <w:r w:rsidR="00682D8E">
        <w:rPr>
          <w:rFonts w:ascii="Arial" w:hAnsi="Arial" w:cs="Arial"/>
          <w:color w:val="auto"/>
          <w:lang w:eastAsia="en-GB" w:bidi="ar-SA"/>
        </w:rPr>
        <w:fldChar w:fldCharType="begin" w:fldLock="1"/>
      </w:r>
      <w:r w:rsidR="00682D8E">
        <w:rPr>
          <w:rFonts w:ascii="Arial" w:hAnsi="Arial" w:cs="Arial"/>
          <w:color w:val="auto"/>
          <w:lang w:eastAsia="en-GB" w:bidi="ar-SA"/>
        </w:rPr>
        <w:instrText>ADDIN CSL_CITATION { "citationItems" : [ { "id" : "ITEM-1", "itemData" : { "DOI" : "10.1111/conl.12156", "ISBN" : "1819595390", "ISSN" : "1755263X", "author" : [ { "dropping-particle" : "", "family" : "Messier", "given" : "C.", "non-dropping-particle" : "", "parse-names" : false, "suffix" : "" }, { "dropping-particle" : "", "family" : "Puettmann", "given" : "K.", "non-dropping-particle" : "", "parse-names" : false, "suffix" : "" }, { "dropping-particle" : "", "family" : "Chazdon", "given" : "R.", "non-dropping-particle" : "", "parse-names" : false, "suffix" : "" }, { "dropping-particle" : "", "family" : "Andersson", "given" : "Kp.", "non-dropping-particle" : "", "parse-names" : false, "suffix" : "" }, { "dropping-particle" : "", "family" : "Angers", "given" : "Va", "non-dropping-particle" : "", "parse-names" : false, "suffix" : "" }, { "dropping-particle" : "", "family" : "Brotons", "given" : "L.", "non-dropping-particle" : "", "parse-names" : false, "suffix" : "" }, { "dropping-particle" : "", "family" : "Filotas", "given" : "E.", "non-dropping-particle" : "", "parse-names" : false, "suffix" : "" }, { "dropping-particle" : "", "family" : "Tittler", "given" : "R.", "non-dropping-particle" : "", "parse-names" : false, "suffix" : "" }, { "dropping-particle" : "", "family" : "Parrott", "given" : "L.", "non-dropping-particle" : "", "parse-names" : false, "suffix" : "" }, { "dropping-particle" : "", "family" : "Levin", "given" : "Sa", "non-dropping-particle" : "", "parse-names" : false, "suffix" : "" } ], "container-title" : "Conservation Letters.", "id" : "ITEM-1", "issue" : "0", "issued" : { "date-parts" : [ [ "2014" ] ] }, "page" : "1-10", "title" : "From management to stewardship: viewing forests as complex adaptive systems in an uncertain world", "type" : "article-journal", "volume" : "00" }, "uris" : [ "http://www.mendeley.com/documents/?uuid=28c16bfd-afea-4625-9ef5-e12c5e3f2b8d" ] } ], "mendeley" : { "formattedCitation" : "(Messier et al., 2014)", "manualFormatting" : "Messier et al. (2014)", "plainTextFormattedCitation" : "(Messier et al., 2014)", "previouslyFormattedCitation" : "(Messier et al., 2014)" }, "properties" : { "noteIndex" : 0 }, "schema" : "https://github.com/citation-style-language/schema/raw/master/csl-citation.json" }</w:instrText>
      </w:r>
      <w:r w:rsidR="00682D8E">
        <w:rPr>
          <w:rFonts w:ascii="Arial" w:hAnsi="Arial" w:cs="Arial"/>
          <w:color w:val="auto"/>
          <w:lang w:eastAsia="en-GB" w:bidi="ar-SA"/>
        </w:rPr>
        <w:fldChar w:fldCharType="separate"/>
      </w:r>
      <w:r w:rsidR="00682D8E">
        <w:rPr>
          <w:rFonts w:ascii="Arial" w:hAnsi="Arial" w:cs="Arial"/>
          <w:noProof/>
          <w:color w:val="auto"/>
          <w:lang w:eastAsia="en-GB" w:bidi="ar-SA"/>
        </w:rPr>
        <w:t>Messier et al. (</w:t>
      </w:r>
      <w:r w:rsidR="00682D8E" w:rsidRPr="00682D8E">
        <w:rPr>
          <w:rFonts w:ascii="Arial" w:hAnsi="Arial" w:cs="Arial"/>
          <w:noProof/>
          <w:color w:val="auto"/>
          <w:lang w:eastAsia="en-GB" w:bidi="ar-SA"/>
        </w:rPr>
        <w:t>2014)</w:t>
      </w:r>
      <w:r w:rsidR="00682D8E">
        <w:rPr>
          <w:rFonts w:ascii="Arial" w:hAnsi="Arial" w:cs="Arial"/>
          <w:color w:val="auto"/>
          <w:lang w:eastAsia="en-GB" w:bidi="ar-SA"/>
        </w:rPr>
        <w:fldChar w:fldCharType="end"/>
      </w:r>
      <w:r w:rsidR="00682D8E">
        <w:rPr>
          <w:rFonts w:ascii="Arial" w:hAnsi="Arial" w:cs="Arial"/>
          <w:color w:val="auto"/>
          <w:lang w:eastAsia="en-GB" w:bidi="ar-SA"/>
        </w:rPr>
        <w:t xml:space="preserve"> </w:t>
      </w:r>
      <w:r w:rsidRPr="00256317">
        <w:rPr>
          <w:rFonts w:ascii="Arial" w:hAnsi="Arial" w:cs="Arial"/>
          <w:color w:val="auto"/>
          <w:lang w:eastAsia="en-GB" w:bidi="ar-SA"/>
        </w:rPr>
        <w:t xml:space="preserve">suggest that management might usefully focus on strengthening “adaptive capacity”, by allowing forest ecosystems to </w:t>
      </w:r>
      <w:r w:rsidRPr="00256317">
        <w:rPr>
          <w:rFonts w:ascii="Arial" w:hAnsi="Arial" w:cs="Arial"/>
        </w:rPr>
        <w:t xml:space="preserve">self-organize and </w:t>
      </w:r>
      <w:r>
        <w:rPr>
          <w:rFonts w:ascii="Arial" w:hAnsi="Arial" w:cs="Arial"/>
        </w:rPr>
        <w:t xml:space="preserve">to </w:t>
      </w:r>
      <w:r w:rsidRPr="00256317">
        <w:rPr>
          <w:rFonts w:ascii="Arial" w:hAnsi="Arial" w:cs="Arial"/>
        </w:rPr>
        <w:t xml:space="preserve">adapt to novel environmental conditions. In the current example, the implication of this approach would be to accept the ecosystem change that is occurring, </w:t>
      </w:r>
      <w:r w:rsidRPr="007C2444">
        <w:rPr>
          <w:rFonts w:ascii="Arial" w:hAnsi="Arial" w:cs="Arial"/>
        </w:rPr>
        <w:t xml:space="preserve">despite the potential negative impacts on biodiversity and ecosystem service provision. Analysis of the long-term resilience of the New Forest as a socio-ecological system has highlighted its </w:t>
      </w:r>
      <w:r>
        <w:rPr>
          <w:rFonts w:ascii="Arial" w:hAnsi="Arial" w:cs="Arial"/>
        </w:rPr>
        <w:t xml:space="preserve">previous </w:t>
      </w:r>
      <w:r w:rsidRPr="007C2444">
        <w:rPr>
          <w:rFonts w:ascii="Arial" w:hAnsi="Arial" w:cs="Arial"/>
        </w:rPr>
        <w:t>adaptive capacity, with long-term maintenance of the system</w:t>
      </w:r>
      <w:r>
        <w:rPr>
          <w:rFonts w:ascii="Arial" w:hAnsi="Arial" w:cs="Arial"/>
        </w:rPr>
        <w:t xml:space="preserve"> over a period of centuries</w:t>
      </w:r>
      <w:r w:rsidRPr="007C2444">
        <w:rPr>
          <w:rFonts w:ascii="Arial" w:hAnsi="Arial" w:cs="Arial"/>
        </w:rPr>
        <w:t xml:space="preserve"> despite </w:t>
      </w:r>
      <w:r>
        <w:rPr>
          <w:rFonts w:ascii="Arial" w:hAnsi="Arial" w:cs="Arial"/>
        </w:rPr>
        <w:t>the occurrence of</w:t>
      </w:r>
      <w:r w:rsidRPr="007C2444">
        <w:rPr>
          <w:rFonts w:ascii="Arial" w:hAnsi="Arial" w:cs="Arial"/>
        </w:rPr>
        <w:t xml:space="preserve"> multiple external shocks </w:t>
      </w:r>
      <w:r w:rsidR="00682D8E">
        <w:rPr>
          <w:rFonts w:ascii="Arial" w:hAnsi="Arial" w:cs="Arial"/>
        </w:rPr>
        <w:fldChar w:fldCharType="begin" w:fldLock="1"/>
      </w:r>
      <w:r w:rsidR="00682D8E">
        <w:rPr>
          <w:rFonts w:ascii="Arial" w:hAnsi="Arial" w:cs="Arial"/>
        </w:rPr>
        <w:instrText>ADDIN CSL_CITATION { "citationItems" : [ { "id" : "ITEM-1", "itemData" : { "DOI" : "http://dx.doi.org/10.5751/ES-04308-160413", "ISSN" : "17083087", "abstract" : "This case study suggests that for protected areas to be effective over the long term, social structures and institutions as well as environmental processes require adaptive capacity.", "author" : [ { "dropping-particle" : "", "family" : "Newton", "given" : "Adrian C.", "non-dropping-particle" : "", "parse-names" : false, "suffix" : "" } ], "container-title" : "Ecology and Society", "id" : "ITEM-1", "issue" : "4", "issued" : { "date-parts" : [ [ "2011" ] ] }, "title" : "Social-ecological resilience and biodiversity conservation in a 900-yearold protected area", "type" : "article-journal", "volume" : "16" }, "uris" : [ "http://www.mendeley.com/documents/?uuid=96df5da6-3a6b-4d11-bc9d-2de042629fe0" ] } ], "mendeley" : { "formattedCitation" : "(Newton, 2011)", "plainTextFormattedCitation" : "(Newton, 2011)", "previouslyFormattedCitation" : "(Newton, 2011)" }, "properties" : { "noteIndex" : 0 }, "schema" : "https://github.com/citation-style-language/schema/raw/master/csl-citation.json" }</w:instrText>
      </w:r>
      <w:r w:rsidR="00682D8E">
        <w:rPr>
          <w:rFonts w:ascii="Arial" w:hAnsi="Arial" w:cs="Arial"/>
        </w:rPr>
        <w:fldChar w:fldCharType="separate"/>
      </w:r>
      <w:r w:rsidR="00682D8E" w:rsidRPr="00682D8E">
        <w:rPr>
          <w:rFonts w:ascii="Arial" w:hAnsi="Arial" w:cs="Arial"/>
          <w:noProof/>
        </w:rPr>
        <w:t>(Newton, 2011)</w:t>
      </w:r>
      <w:r w:rsidR="00682D8E">
        <w:rPr>
          <w:rFonts w:ascii="Arial" w:hAnsi="Arial" w:cs="Arial"/>
        </w:rPr>
        <w:fldChar w:fldCharType="end"/>
      </w:r>
      <w:r w:rsidR="00682D8E">
        <w:rPr>
          <w:rFonts w:ascii="Arial" w:hAnsi="Arial" w:cs="Arial"/>
        </w:rPr>
        <w:t xml:space="preserve">. </w:t>
      </w:r>
      <w:r>
        <w:rPr>
          <w:rFonts w:ascii="Arial" w:hAnsi="Arial" w:cs="Arial"/>
        </w:rPr>
        <w:t>Whether the system has sufficient adaptive capacity to withstand the potential interactive effects of future climate change and spread of tree diseases represents a key unknown, with major implications for the development of</w:t>
      </w:r>
      <w:r w:rsidR="00682D8E">
        <w:rPr>
          <w:rFonts w:ascii="Arial" w:hAnsi="Arial" w:cs="Arial"/>
        </w:rPr>
        <w:t xml:space="preserve"> future management strategies.</w:t>
      </w:r>
    </w:p>
    <w:p w:rsidR="00B32FDF" w:rsidRDefault="00B32FDF" w:rsidP="006C5079">
      <w:pPr>
        <w:spacing w:line="360" w:lineRule="auto"/>
        <w:contextualSpacing/>
      </w:pPr>
    </w:p>
    <w:p w:rsidR="00B32FDF" w:rsidRDefault="00B32FDF" w:rsidP="006C5079">
      <w:pPr>
        <w:spacing w:line="360" w:lineRule="auto"/>
        <w:contextualSpacing/>
        <w:rPr>
          <w:rFonts w:ascii="Arial" w:hAnsi="Arial" w:cs="Arial"/>
        </w:rPr>
      </w:pPr>
    </w:p>
    <w:p w:rsidR="00B32FDF" w:rsidRDefault="00B32FDF">
      <w:pPr>
        <w:widowControl/>
        <w:suppressAutoHyphens w:val="0"/>
        <w:rPr>
          <w:rFonts w:ascii="Arial" w:hAnsi="Arial" w:cs="Arial"/>
          <w:b/>
          <w:bCs/>
        </w:rPr>
      </w:pPr>
      <w:r>
        <w:rPr>
          <w:rFonts w:ascii="Arial" w:hAnsi="Arial" w:cs="Arial"/>
          <w:b/>
          <w:bCs/>
        </w:rPr>
        <w:t>Acknowledgements</w:t>
      </w:r>
    </w:p>
    <w:p w:rsidR="00B32FDF" w:rsidRDefault="00B32FDF">
      <w:pPr>
        <w:widowControl/>
        <w:suppressAutoHyphens w:val="0"/>
        <w:rPr>
          <w:rFonts w:ascii="Arial" w:hAnsi="Arial" w:cs="Arial"/>
          <w:b/>
          <w:bCs/>
        </w:rPr>
      </w:pPr>
    </w:p>
    <w:p w:rsidR="00B32FDF" w:rsidRPr="001C0EA8" w:rsidRDefault="00B32FDF" w:rsidP="003F5424">
      <w:pPr>
        <w:spacing w:line="480" w:lineRule="auto"/>
        <w:rPr>
          <w:rFonts w:ascii="Arial" w:eastAsia="CollisRoman-Bib" w:hAnsi="Arial" w:cs="Arial"/>
        </w:rPr>
      </w:pPr>
      <w:r w:rsidRPr="001C0EA8">
        <w:rPr>
          <w:rFonts w:ascii="Arial" w:eastAsia="CollisRoman-Bib" w:hAnsi="Arial" w:cs="Arial"/>
        </w:rPr>
        <w:t xml:space="preserve">This research is funded by </w:t>
      </w:r>
      <w:r>
        <w:rPr>
          <w:rFonts w:ascii="Arial" w:eastAsia="CollisRoman-Bib" w:hAnsi="Arial" w:cs="Arial"/>
        </w:rPr>
        <w:t xml:space="preserve">NERC via the </w:t>
      </w:r>
      <w:r w:rsidRPr="001C0EA8">
        <w:rPr>
          <w:rFonts w:ascii="Arial" w:eastAsia="CollisRoman-Bib" w:hAnsi="Arial" w:cs="Arial"/>
        </w:rPr>
        <w:t>Biodiversity &amp; Ecosystem Service Sustainability (BESS) programme. Project ref. NE/K01322X/1.</w:t>
      </w:r>
    </w:p>
    <w:p w:rsidR="00B32FDF" w:rsidRPr="0061737A" w:rsidRDefault="00B32FDF" w:rsidP="00682D8E">
      <w:pPr>
        <w:widowControl/>
        <w:suppressAutoHyphens w:val="0"/>
        <w:rPr>
          <w:rFonts w:ascii="Arial" w:hAnsi="Arial" w:cs="Arial"/>
          <w:b/>
          <w:bCs/>
        </w:rPr>
      </w:pPr>
      <w:r w:rsidRPr="0039134F">
        <w:rPr>
          <w:rFonts w:ascii="Arial" w:hAnsi="Arial" w:cs="Arial"/>
          <w:b/>
          <w:bCs/>
        </w:rPr>
        <w:br w:type="page"/>
      </w:r>
      <w:r w:rsidRPr="0061737A">
        <w:rPr>
          <w:rFonts w:ascii="Arial" w:hAnsi="Arial" w:cs="Arial"/>
          <w:b/>
          <w:bCs/>
        </w:rPr>
        <w:lastRenderedPageBreak/>
        <w:t>References</w:t>
      </w:r>
    </w:p>
    <w:p w:rsidR="00FB7951" w:rsidRPr="00E63595" w:rsidRDefault="00B32FDF">
      <w:pPr>
        <w:pStyle w:val="NormalWeb"/>
        <w:ind w:left="480" w:hanging="480"/>
        <w:divId w:val="368529609"/>
        <w:rPr>
          <w:rFonts w:ascii="Arial" w:eastAsia="Times New Roman" w:hAnsi="Arial" w:cs="Arial"/>
          <w:noProof/>
        </w:rPr>
      </w:pPr>
      <w:r w:rsidRPr="0039134F">
        <w:rPr>
          <w:rFonts w:ascii="Arial" w:hAnsi="Arial" w:cs="Arial"/>
          <w:bCs/>
        </w:rPr>
        <w:fldChar w:fldCharType="begin" w:fldLock="1"/>
      </w:r>
      <w:r w:rsidRPr="0039134F">
        <w:rPr>
          <w:rFonts w:ascii="Arial" w:hAnsi="Arial" w:cs="Arial"/>
          <w:bCs/>
        </w:rPr>
        <w:instrText xml:space="preserve">ADDIN Mendeley Bibliography CSL_BIBLIOGRAPHY </w:instrText>
      </w:r>
      <w:r w:rsidRPr="0039134F">
        <w:rPr>
          <w:rFonts w:ascii="Arial" w:hAnsi="Arial" w:cs="Arial"/>
          <w:bCs/>
        </w:rPr>
        <w:fldChar w:fldCharType="separate"/>
      </w:r>
      <w:r w:rsidR="00FB7951" w:rsidRPr="00FB7951">
        <w:rPr>
          <w:rFonts w:ascii="Arial" w:hAnsi="Arial" w:cs="Arial"/>
          <w:noProof/>
        </w:rPr>
        <w:t>Allen, C.D., 2009. Climate-induced forest dieback: An escalating global phenomenon? Unasylva 60, 43–49. doi:10.1029/2007EO470008</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Allen, C.D., Macalady, A.K., Chenchouni, H., Bachelet, D., McDowell, N., Vennetier, M., Kitzberger, T., Rigling, A., Breshears, D.D., Hogg, E.H. (Ted), Gonzalez, P., Fensham, R., Zhang, Z., Castro, J., Demidova, N., Lim, J.H., Allard, G., Running, S.W., Semerci, A., Cobb, N., 2010. A global overview of drought and heat-induced tree mortality reveals emerging climate change risks for forests. For. Ecol. Manage. 259, 660–684. doi:10.1016/j.foreco.2009.09.001</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Barton, K., 2014. MuMIn: Multi-model inference.</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Bates, D., Maechler, M., Bolker, B., Walker, S., 2014. lme4: Linear mixed-effects models using Eigen and S4. ArXiv.</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Bellassen, V., Luyssaert, S., 2014. Carbon sequestration: Managing forests in uncertain times. Nature 506, 153–155. doi:10.1038/506153a</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Bennett, A., Radford, J., 2003. Know your ecological thresholds. Think. bush 2, 1–3.</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Bestelmeyer, B.T., Ellison, A.M., Fraser, W.R., Gorman, K.B., Holbrook, S.J., Laney, C.M., Ohman, M.D., Peters, D.P.C., Pillsbury, F.C., Rassweiler, A., Schmitt, R.J., Sharma, S., 2011. Analysis of abrupt transitions in ecological systems. Ecosphere 2, art129. doi:10.1890/ES11-00216.1</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Bigler, C., Gavin, D.G., Gunning, C., Veblen, T.T., 2007. Drought induces lagged tree mortality in a subalpine forest in the Rocky Mountains. Oikos 116, 1983–1994. doi:10.1111/j.2007.0030-1299.16034.x</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Bjornstad, O.N., 2013. ncf: spatial nonparametric covariance functions. Version 1.1-5.</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Boyd, I.L., Freer-Smith, P.H., Gilligan, C. a, Godfray, H.C.J., 2013. The consequence of tree pests and diseases for ecosystem services. Science 342, 1235773. doi:10.1126/science.1235773</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Breshears, D.D., Cobb, N.S., Rich, P.M., Price, K.P., Allen, C.D., Balice, R.G., Romme, W.H., Kastens, J.H., Floyd, M.L., Belnap, J., Anderson, J.J., Myers, O.B., Meyer, C.W., 2005. Regional vegetation die-off in response to global-change-type drought. Proc. Natl. Acad. Sci. U. S. A. 102, 15144–8. doi:10.1073/pnas.0505734102</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Briske, D.D., Fuhlendorf, S.D., Smeins, F.E., 2006. A Unified Framework for Assessment and Application of Ecological Thresholds. Rangel. Ecol. Manag. 59, 225–236. doi:10.2111/05-115R.1</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lastRenderedPageBreak/>
        <w:t>Burnham, K.P., Anderson, D.R., 2002. Model selection and multimodel inference: a practical information-theoretic approach, Ecological Modelling. doi:10.1016/j.ecolmodel.2003.11.004</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Burnham, K.P., Anderson, D.R., Huyvaert, K.P., 2011. AIC model selection and multimodel inference in behavioral ecology: some background, observations, and comparisons. Behav. Ecol. Sociobiol. 65, 23–35.</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Cantarello, E., Newton, A.C., 2008. Identifying cost-effective indicators to assess the conservation status of forested habitats in Natura 2000 sites. For. Ecol. Manage. 256, 815–826. doi:10.1016/j.foreco.2008.05.031</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Chai, S.-L., Healey, J.R., Tanner, E.V.J., 2012. Evaluation of forest recovery over time and space using permanent plots monitored over 30 years in a Jamaican montane rain forest. PLoS One 7, e48859. doi:10.1371/journal.pone.0048859</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Choat, B., Jansen, S., Brodribb, T.J., Cochard, H., Delzon, S., Bhaskar, R., Bucci, S.J., Feild, T.S., Gleason, S.M., Hacke, U.G., Jacobsen, A.L., Lens, F., Maherali, H., Martínez-Vilalta, J., Mayr, S., Mencuccini, M., Mitchell, P.J., Nardini, A., Pittermann, J., Pratt, R.B., Sperry, J.S., Westoby, M., Wright, I.J., Zanne, A.E., 2012. Global convergence in the vulnerability of forests to drought. Nature 491, 752–5. doi:10.1038/nature11688</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Ciesla, W.M., Donaubauer, E., 1994. Decline and Dieback of Trees and Forests: A Global Overview. Food &amp; Agriculture Org.</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Folke, C., Carpenter, S., Walker, B., Scheffer, M., Elmqvist, T., Gunderson, L., Holling, C.S., 2004. Regime Shifts , Resilience , in Ecosystem Management. Annu. Rev. Ecol. Evol. Syst. 35, 557–581. doi:10.2307/annurev.ecolsys.35.021103.30000021</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Folke, C., Carpenter, S., Walker, B., Scheffer, M., Elmqvist, T., Gunderson, L., Holling, C.S., 2010a. Regime shifts, resilience, and biodiversity in ecosystem management, in: Gunderson, L., Allen, C., Holling, C. (Eds.), Foundations of Ecological Resilience. Island Press, Washington, pp. 119–150.</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Folke, C., Carpenter, S.R., Walker, B., Scheffer, M., Chapin, T., Rockström, J., 2010b. Resilience thinking: Integrating resilience, adaptability and transformability. Ecol. Soc. 15. doi:10.1038/nnano.2011.191</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Groffman, P.M., Baron, J.S., Blett, T., Gold, A.J., Goodman, I., Gunderson, L.H., Levinson, B.M., Palmer, M.A., Paerl, H.W., Peterson, G.D., Poff, N.L., Rejeski, D.W., Reynolds, J.F., Turner, M.G., Weathers, K.C., Wiens, J., 2006. Ecological Thresholds: The Key to Successful Environmental Management or an Important Concept with No Practical Application? Ecosystems 9, 1–13. doi:10.1007/s10021-003-0142-z</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lastRenderedPageBreak/>
        <w:t>Hill, M.O., Preston, C.D., Roy, D.B., 2004. PLANTATT - attributes of British and Irish plants: status, size, life history, geography and habitats.</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Hirota, M., Holmgren, M., Van Nes, E.H., Scheffer, M., 2011. Global resilience of tropical forest and savanna to critical transitions. Science (80-. ). 334, 232–235. doi:10.1126/science.1210657</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Holling, C.S., 1978. Adaptive environmental assessment and management.</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Huggett, A.J., 2005. The concept and utility of “ecological thresholds” in biodiversity conservation. Biol. Conserv. 124, 301–310. doi:10.1016/j.biocon.2005.01.037</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Huntingford, C., Fisher, R.A., Mercado, L., Booth, B.B.B., Sitch, S., Harris, P.P., Cox, P.M., Jones, C.D., Betts, R.A., Malhi, Y., Harris, G.R., Collins, M., Moorcroft, P., 2008. Towards quantifying uncertainty in predictions of Amazon “dieback”. Philos. Trans. R. Soc. Lond. B. Biol. Sci. 363, 1857–64. doi:10.1098/rstb.2007.0028</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Jenkins, G., Perry, M., Prior, J., Woodworth, P., 2009. UKCIP08: the climate of the United Kingdom and recent trends.</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Johnson, P.C.D., 2014. Extension of Nakagawa &amp; Schielzeth’s R 2 GLMM to random slopes models. Methods Ecol. Evol. n/a–n/a. doi:10.1111/2041-210X.12225</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Jung, T., 2009. Beech decline in Central Europe driven by the interaction between Phytophthora infections and climatic extremes. For. Pathol. 39, 73–94. doi:10.1111/j.1439-0329.2008.00566.x</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Jung, T., Hudler, G.W., Jensen-Tracey, S.L., Griffiths, H.M., Fleischmann, F., Osswald, W., 2006. Involvement of Phytophthora species in the decline of European beech in Europe and the USA. Mycologist 19, 159. doi:10.1017/S0269915X05004052</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Keith, S.A., Newton, A.C., Morecroft, M.D., Bealey, C.E., Bullock, J.M., 2009. Taxonomic homogenization of woodland plant communities over 70 years. Proc. R. Soc. B Biol. Sci. 276, 3539–3544. doi:10.1098/rspb.2009.0938</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Kirby, K., Smart, S., Black, H., Bunce, R., Corney, P., Smithers, R., 2005. Long term ecological change in British Woodland (1971-2001). Peterborough.</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Kurz, W.A., Stinson, G., Rampley, G.J., Dymond, C.C., Neilson, E.T., 2008. Risk of natural disturbances makes future contribution of Canada’s forests to the global carbon cycle highly uncertain. Proc. Natl. Acad. Sci. U. S. A. 105, 1551–5. doi:10.1073/pnas.0708133105</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Manners, J.G., Edwards, P.J., 1986. Death of old beech trees in the New Forest. Proc H F. Club Archaeol Soc 42, 155–156.</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lastRenderedPageBreak/>
        <w:t>McDowell, N.G., Beerling, D.J., Breshears, D.D., Fisher, R. a, Raffa, K.F., Stitt, M., 2011. The interdependence of mechanisms underlying climate-driven vegetation mortality. Trends Ecol. Evol. 1–10. doi:10.1016/j.tree.2011.06.003</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Mcintyre, P.J., Thorne, J.H., Dolanc, C.R., Flint, A.L., Flint, L.E., Kelly, M., Ackerly, D.D., 2014. Twentieth-century shifts in forest structure in California : Denser forests , smaller trees , and increased dominance of oaks 1–6. doi:10.1073/pnas.1410186112</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Messier, C., Puettmann, K., Chazdon, R., Andersson, K., Angers, V., Brotons, L., Filotas, E., Tittler, R., Parrott, L., Levin, S., 2014. From management to stewardship: viewing forests as complex adaptive systems in an uncertain world. Conserv. Lett. 00, 1–10. doi:10.1111/conl.12156</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Mountford, E.P., Peterken, G.F., 2003. Long-term change and implications for the management of wood-pastures: experience over 40 years from Denny Wood, New Forest. Forestry 76, 19–43. doi:10.1093/forestry/76.1.19</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Mountford, E.P., Peterken, G.F., Edwards, P.J., Manners, J.G., 1999. Long-term change in growth, mortality and regeneration of trees in Denny Wood, an old-growth wood-pasture in the New Forest (UK). Perspect. Plant Ecol. Evol. Syst. 2, 223–272. doi:10.1078/1433-8319-00072</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Mueller-Dombois, D., 1988. Stand-level dieback and ecosystem processes: A global perspective. GeoJournal 17, 162–164. doi:10.1007/BF02432916</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Nakagawa, S., Schielzeth, H., 2013. A general and simple method for obtaining R 2 from generalized linear mixed-effects models. Methods Ecol. Evol. 4, 133–142. doi:10.1111/j.2041-210x.2012.00261.x</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Newton, A.C., 2010. Biodiversity in the New Forest.</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Newton, A.C., 2011. Social-ecological resilience and biodiversity conservation in a 900-yearold protected area. Ecol. Soc. 16. doi:http://dx.doi.org/10.5751/ES-04308-160413</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Newton, A.C., Cantarello, E., 2015. Restoration of forest resilience: an achievable goal? New For. In review.</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Newton, A.C., Cantarello, E., Tejedor, N., Myers, G., 2013. Dynamics and Conservation Management of a Wooded Landscape under High Herbivore Pressure. Int. J. Biodivers. 2013, 1–15. doi:10.1155/2013/273948</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Pedersen, B.S., 1998. The role of stress in the mortality of midwestern oaks as indicated by growth prior to death. Ecology 79, 79–93. doi:10.1890/0012-9658(1998)079[0079:TROSIT]2.0.CO;2</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lastRenderedPageBreak/>
        <w:t>Pedersen, B.S., 1999. The mortality of midwestern overstory oaks as a bioindicator of environmental stress. Ecol. Appl. 9, 1017–1027. doi:10.1890/1051-0761(1999)009[1017:TMOMOO]2.0.CO;2</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Peng, C., Ma, Z., Lei, X., Zhu, Q., Chen, H., Wang, W., Liu, S., Li, W., Fang, X., Zhou, X., 2011. A drought-induced pervasive increase in tree mortality across Canada’s boreal forests. Nat. Clim. Chang. 1, 467–471. doi:10.1038/nclimate1293</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Peterken, G., Mountford, E.P., 1996. Effects of drought on beech in Lady Park Wood, an unmanaged mixed deciduous woodland. Forestry 69, 125–136. doi:10.1093/forestry/69.2.125</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Peterson, C.H., 1984. Does a rigorous criterion for environmental identity preclude the existence of multiple stable points? Am. Nat. 127–133.</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Petraitis, P., 2013. Multiple Stable States in Natural Ecosystems. Oxford University Press.</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Power, S.A., Ashmore, M.R., Ling, K.A., 1995. Recent trends in beech tree health in southern Britain and the influence of soil type. Water, Air, Soil Pollut. 85, 1293–1298. doi:10.1007/BF00477160</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R Development Core Team, 2011. R: A Language and Environment for Statistical Computing. R Foundation for Statistical Computing, Vienna, Austria.</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Raffa, K.F., Aukema, B.H., Bentz, B.J., Carroll, A.L., Hicke, J. a., Turner, M.G., Romme, W.H., 2008. Cross-scale Drivers of Natural Disturbances Prone to Anthropogenic Amplification: The Dynamics of Bark Beetle Eruptions. Bioscience 58, 501. doi:10.1641/B580607</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Rietkerk, M., Dekker, S.C., de Ruiter, P.C., van de Koppel, J., 2004. Self-organized patchiness and catastrophic shifts in ecosystems. Science 305, 1926–1929. doi:10.1126/science.1101867</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Sala, A., Piper, F., Hoch, G., 2010. Physiological mechanisms of drought-induced tree mortality are far from being resolved. New Phytol. 186, 274–281. doi:10.1111/j.1469-8137.2009.03167.x</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Scheffer, M., Carpenter, S., Foley, J.A., Folke, C., Walker, B., 2001. Catastrophic shifts in ecosystems. Nature 413, 591–6. doi:10.1038/35098000</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Scheffer, M., Carpenter, S.R., 2003. Catastrophic regime shifts in ecosystems: linking theory to observation. Trends Ecol. Evol. 18, 648–656. doi:http://dx.doi.org/10.1016/j.tree.2003.09.002</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 xml:space="preserve">Scheffer, M., Carpenter, S.R., Lenton, T.M., Bascompte, J., Brock, W., Dakos, V., van de Koppel, J., van de Leemput, I. a., Levin, S. a., van Nes, E.H., Pascual, M., </w:t>
      </w:r>
      <w:r w:rsidRPr="00FB7951">
        <w:rPr>
          <w:rFonts w:ascii="Arial" w:hAnsi="Arial" w:cs="Arial"/>
          <w:noProof/>
        </w:rPr>
        <w:lastRenderedPageBreak/>
        <w:t>Vandermeer, J., 2012. Anticipating Critical Transitions. Science (80-. ). 338, 344–348. doi:10.1126/science.1225244</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Schimming, C.-G., Augustin, S., Karez, R., 2010. The Scientific Potential of Environmental Monitoring, in: Müller, F., Baessler, C., Schubert, H., Klotz, S. (Eds.), Long-Term Ecological Research SE  - 4. Springer Netherlands, pp. 39–55. doi:10.1007/978-90-481-8782-9_4</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Scholes, R., Settele, J., Betts, R., Bunn, S., Leadley, P., Nepstad, D., Overpeck, J., Taboada, M.G., 2014. Terrestrial and inland water systems, in: Field, C., Barros, V., Mach, K., Mastrandrea, M. (Eds.), Climate Change 2014: Impacts, Adaptation, and Vulnerability. Cambridge University Press, Cambridge, pp. 271–360.</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Simard, S., Martin, K., Vyse, A., Larson, B., 2013. Meta-networks of fungi, fauna and flora as agents of complex adaptive systems, in: Messier, C., Puettmann, K., Coates, K. (Eds.), Managing Forests as Complex Adaptive Systems. Building Resilience to the Challenge of Global Change. Earthscan/Routledge, London and New York, pp. 133–164.</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Staver, a C., Archibald, S., Levin, S. a, 2011. The global extent and determinants of savanna and forest as alternative biome states. Science 334, 230–2. doi:10.1126/science.1210465</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Thrush, S.F., Hewitt, J.E., Dayton, P.K., Coco, G., Lohrer, A.M., Norkko, A., Norkko, J., Chiantore, M., 2009. Forecasting the limits of resilience: integrating empirical research with theory. Proc. Biol. Sci. 276, 3209–3217. doi:10.1098/rspb.2009.0661</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Toms, J.D., Lesperance, M.L., 2003. PIECEWISE REGRESSION: A TOOL FOR IDENTIFYING ECOLOGICAL THRESHOLDS. Ecology 84, 2034–2041. doi:10.1890/02-0472</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Tubbs, C.R., 2001. The New Forest: history, ecology and conservation. New Forest Ninth Centenary Trust.</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Van Mantgem, P.J., Stephenson, N.L., Byrne, J.C., Daniels, L.D., Franklin, J.F., Fulé, P.Z., Harmon, M.E., Larson, A.J., Smith, J.M., Taylor, A.H., Veblen, T.T., 2009. Widespread increase of tree mortality rates in the western United States. Science 323, 521–524. doi:10.1126/science.1165000</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Violle, C., Navas, M.-L., Vile, D., Kazakou, E., Fortunel, C., Hummel, I., Garnier, E., 2007. Let the concept of trait be functional! Oikos 116, 882–892. doi:10.1111/j.0030-1299.2007.15559.x</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t>Warton, D.I., Hui, F.K.C., 2011. The arcsine is asinine: The analysis of proportions in ecology. Ecology 92, 3–10. doi:10.1890/10-0340.1</w:t>
      </w:r>
    </w:p>
    <w:p w:rsidR="00FB7951" w:rsidRPr="00FB7951" w:rsidRDefault="00FB7951">
      <w:pPr>
        <w:pStyle w:val="NormalWeb"/>
        <w:ind w:left="480" w:hanging="480"/>
        <w:divId w:val="368529609"/>
        <w:rPr>
          <w:rFonts w:ascii="Arial" w:hAnsi="Arial" w:cs="Arial"/>
          <w:noProof/>
        </w:rPr>
      </w:pPr>
      <w:r w:rsidRPr="00FB7951">
        <w:rPr>
          <w:rFonts w:ascii="Arial" w:hAnsi="Arial" w:cs="Arial"/>
          <w:noProof/>
        </w:rPr>
        <w:lastRenderedPageBreak/>
        <w:t>Wickham, H., 2009. ggplot2: elegant graphics for data analysis. Springer, New York.</w:t>
      </w:r>
    </w:p>
    <w:p w:rsidR="00B32FDF" w:rsidRDefault="00B32FDF" w:rsidP="00FB7951">
      <w:pPr>
        <w:pStyle w:val="NormalWeb"/>
        <w:ind w:left="480" w:hanging="480"/>
        <w:divId w:val="153110121"/>
      </w:pPr>
      <w:r w:rsidRPr="0039134F">
        <w:rPr>
          <w:rFonts w:ascii="Arial" w:hAnsi="Arial" w:cs="Arial"/>
          <w:bCs/>
        </w:rPr>
        <w:fldChar w:fldCharType="end"/>
      </w:r>
      <w:r w:rsidRPr="000878CB">
        <w:t xml:space="preserve"> </w:t>
      </w:r>
    </w:p>
    <w:p w:rsidR="00B32FDF" w:rsidRDefault="00B32FDF" w:rsidP="00B3045E">
      <w:pPr>
        <w:pStyle w:val="NormalWeb"/>
        <w:ind w:left="480" w:hanging="480"/>
      </w:pPr>
      <w:bookmarkStart w:id="267" w:name="_ENREF_17"/>
      <w:r w:rsidRPr="000878CB">
        <w:t xml:space="preserve"> </w:t>
      </w:r>
      <w:bookmarkStart w:id="268" w:name="_ENREF_33"/>
      <w:bookmarkEnd w:id="267"/>
    </w:p>
    <w:p w:rsidR="00B32FDF" w:rsidRDefault="00B32FDF" w:rsidP="000878CB">
      <w:pPr>
        <w:pStyle w:val="EndNoteBibliography"/>
        <w:spacing w:after="240" w:line="480" w:lineRule="auto"/>
      </w:pPr>
    </w:p>
    <w:bookmarkEnd w:id="268"/>
    <w:p w:rsidR="00B32FDF" w:rsidRDefault="00B32FDF" w:rsidP="00751415">
      <w:pPr>
        <w:pStyle w:val="NormalWeb"/>
        <w:ind w:left="480" w:hanging="480"/>
        <w:rPr>
          <w:rFonts w:ascii="Arial" w:hAnsi="Arial" w:cs="Arial"/>
          <w:bCs/>
        </w:rPr>
      </w:pPr>
    </w:p>
    <w:p w:rsidR="00B32FDF" w:rsidRPr="0094151F" w:rsidRDefault="00B32FDF" w:rsidP="00AC4616">
      <w:pPr>
        <w:pStyle w:val="Default"/>
        <w:jc w:val="both"/>
        <w:rPr>
          <w:rFonts w:ascii="Arial" w:hAnsi="Arial" w:cs="Arial"/>
          <w:b/>
          <w:sz w:val="18"/>
          <w:szCs w:val="18"/>
          <w:lang w:val="fr-FR"/>
        </w:rPr>
      </w:pPr>
      <w:proofErr w:type="spellStart"/>
      <w:r w:rsidRPr="0094151F">
        <w:rPr>
          <w:rFonts w:ascii="Arial" w:hAnsi="Arial" w:cs="Arial"/>
          <w:b/>
          <w:sz w:val="18"/>
          <w:szCs w:val="18"/>
          <w:lang w:val="fr-FR"/>
        </w:rPr>
        <w:t>References</w:t>
      </w:r>
      <w:proofErr w:type="spellEnd"/>
      <w:r w:rsidRPr="0094151F">
        <w:rPr>
          <w:rFonts w:ascii="Arial" w:hAnsi="Arial" w:cs="Arial"/>
          <w:b/>
          <w:sz w:val="18"/>
          <w:szCs w:val="18"/>
          <w:lang w:val="fr-FR"/>
        </w:rPr>
        <w:t xml:space="preserve"> </w:t>
      </w:r>
    </w:p>
    <w:p w:rsidR="00B32FDF" w:rsidRPr="0094151F" w:rsidRDefault="00B32FDF" w:rsidP="00AC4616">
      <w:pPr>
        <w:pStyle w:val="Default"/>
        <w:jc w:val="both"/>
        <w:rPr>
          <w:rFonts w:ascii="Arial" w:hAnsi="Arial" w:cs="Arial"/>
          <w:bCs/>
          <w:sz w:val="18"/>
          <w:szCs w:val="18"/>
          <w:lang w:val="fr-FR"/>
        </w:rPr>
      </w:pPr>
      <w:r w:rsidRPr="0094151F">
        <w:rPr>
          <w:rFonts w:ascii="Arial" w:hAnsi="Arial" w:cs="Arial"/>
          <w:bCs/>
          <w:sz w:val="18"/>
          <w:szCs w:val="18"/>
          <w:lang w:val="fr-FR"/>
        </w:rPr>
        <w:t xml:space="preserve">1. </w:t>
      </w:r>
      <w:proofErr w:type="spellStart"/>
      <w:r w:rsidRPr="0094151F">
        <w:rPr>
          <w:rFonts w:ascii="Arial" w:hAnsi="Arial" w:cs="Arial"/>
          <w:bCs/>
          <w:sz w:val="18"/>
          <w:szCs w:val="18"/>
          <w:lang w:val="fr-FR"/>
        </w:rPr>
        <w:t>Rietkerk</w:t>
      </w:r>
      <w:proofErr w:type="spellEnd"/>
      <w:r w:rsidRPr="0094151F">
        <w:rPr>
          <w:rFonts w:ascii="Arial" w:hAnsi="Arial" w:cs="Arial"/>
          <w:bCs/>
          <w:sz w:val="18"/>
          <w:szCs w:val="18"/>
          <w:lang w:val="fr-FR"/>
        </w:rPr>
        <w:t xml:space="preserve">, M. </w:t>
      </w:r>
      <w:r w:rsidRPr="0094151F">
        <w:rPr>
          <w:rFonts w:ascii="Arial" w:hAnsi="Arial" w:cs="Arial"/>
          <w:bCs/>
          <w:i/>
          <w:sz w:val="18"/>
          <w:szCs w:val="18"/>
          <w:lang w:val="fr-FR"/>
        </w:rPr>
        <w:t>et al.</w:t>
      </w:r>
      <w:r w:rsidRPr="0094151F">
        <w:rPr>
          <w:rFonts w:ascii="Arial" w:hAnsi="Arial" w:cs="Arial"/>
          <w:bCs/>
          <w:sz w:val="18"/>
          <w:szCs w:val="18"/>
          <w:lang w:val="fr-FR"/>
        </w:rPr>
        <w:t xml:space="preserve"> 2004 </w:t>
      </w:r>
      <w:r w:rsidRPr="0094151F">
        <w:rPr>
          <w:rFonts w:ascii="Arial" w:hAnsi="Arial" w:cs="Arial"/>
          <w:bCs/>
          <w:i/>
          <w:sz w:val="18"/>
          <w:szCs w:val="18"/>
          <w:lang w:val="fr-FR"/>
        </w:rPr>
        <w:t>Science</w:t>
      </w:r>
      <w:r w:rsidRPr="0094151F">
        <w:rPr>
          <w:rFonts w:ascii="Arial" w:hAnsi="Arial" w:cs="Arial"/>
          <w:bCs/>
          <w:sz w:val="18"/>
          <w:szCs w:val="18"/>
          <w:lang w:val="fr-FR"/>
        </w:rPr>
        <w:t xml:space="preserve"> 305, 1926-1929. </w:t>
      </w:r>
    </w:p>
    <w:p w:rsidR="00B32FDF" w:rsidRDefault="00B32FDF" w:rsidP="00AC4616">
      <w:pPr>
        <w:pStyle w:val="Default"/>
        <w:jc w:val="both"/>
        <w:rPr>
          <w:rFonts w:ascii="Arial" w:hAnsi="Arial" w:cs="Arial"/>
          <w:sz w:val="18"/>
          <w:szCs w:val="18"/>
        </w:rPr>
      </w:pPr>
      <w:r w:rsidRPr="0094151F">
        <w:rPr>
          <w:rFonts w:ascii="Arial" w:hAnsi="Arial" w:cs="Arial"/>
          <w:sz w:val="18"/>
          <w:szCs w:val="18"/>
          <w:lang w:val="fr-FR"/>
        </w:rPr>
        <w:t xml:space="preserve">2. </w:t>
      </w:r>
      <w:proofErr w:type="spellStart"/>
      <w:r w:rsidRPr="0094151F">
        <w:rPr>
          <w:rFonts w:ascii="Arial" w:hAnsi="Arial" w:cs="Arial"/>
          <w:sz w:val="18"/>
          <w:szCs w:val="18"/>
          <w:lang w:val="fr-FR"/>
        </w:rPr>
        <w:t>Bestelmeyer</w:t>
      </w:r>
      <w:proofErr w:type="spellEnd"/>
      <w:r w:rsidRPr="0094151F">
        <w:rPr>
          <w:rFonts w:ascii="Arial" w:hAnsi="Arial" w:cs="Arial"/>
          <w:sz w:val="18"/>
          <w:szCs w:val="18"/>
          <w:lang w:val="fr-FR"/>
        </w:rPr>
        <w:t xml:space="preserve">, B.T. </w:t>
      </w:r>
      <w:r w:rsidRPr="0094151F">
        <w:rPr>
          <w:rFonts w:ascii="Arial" w:hAnsi="Arial" w:cs="Arial"/>
          <w:i/>
          <w:sz w:val="18"/>
          <w:szCs w:val="18"/>
          <w:lang w:val="fr-FR"/>
        </w:rPr>
        <w:t>et al.</w:t>
      </w:r>
      <w:r w:rsidRPr="0094151F">
        <w:rPr>
          <w:rFonts w:ascii="Arial" w:hAnsi="Arial" w:cs="Arial"/>
          <w:sz w:val="18"/>
          <w:szCs w:val="18"/>
          <w:lang w:val="fr-FR"/>
        </w:rPr>
        <w:t xml:space="preserve">  </w:t>
      </w:r>
      <w:r w:rsidRPr="006B718F">
        <w:rPr>
          <w:rFonts w:ascii="Arial" w:hAnsi="Arial" w:cs="Arial"/>
          <w:sz w:val="18"/>
          <w:szCs w:val="18"/>
        </w:rPr>
        <w:t xml:space="preserve">2011 </w:t>
      </w:r>
      <w:r w:rsidRPr="006B718F">
        <w:rPr>
          <w:rFonts w:ascii="Arial" w:hAnsi="Arial" w:cs="Arial"/>
          <w:i/>
          <w:sz w:val="18"/>
          <w:szCs w:val="18"/>
        </w:rPr>
        <w:t>Ecosphere</w:t>
      </w:r>
      <w:r w:rsidRPr="006B718F">
        <w:rPr>
          <w:rFonts w:ascii="Arial" w:hAnsi="Arial" w:cs="Arial"/>
          <w:sz w:val="18"/>
          <w:szCs w:val="18"/>
        </w:rPr>
        <w:t xml:space="preserve"> 2(12):129. </w:t>
      </w:r>
    </w:p>
    <w:p w:rsidR="00B32FDF" w:rsidRDefault="00B32FDF" w:rsidP="00AC4616">
      <w:pPr>
        <w:pStyle w:val="Default"/>
        <w:jc w:val="both"/>
        <w:rPr>
          <w:rFonts w:ascii="Arial" w:hAnsi="Arial" w:cs="Arial"/>
          <w:sz w:val="18"/>
          <w:szCs w:val="18"/>
        </w:rPr>
      </w:pPr>
      <w:r w:rsidRPr="006B718F">
        <w:rPr>
          <w:rFonts w:ascii="Arial" w:hAnsi="Arial" w:cs="Arial"/>
          <w:sz w:val="18"/>
          <w:szCs w:val="18"/>
        </w:rPr>
        <w:t xml:space="preserve">3. Millennium Ecosystem Assessment 2005 Island Press. </w:t>
      </w:r>
    </w:p>
    <w:p w:rsidR="00B32FDF" w:rsidRPr="00C435B5" w:rsidRDefault="00B32FDF" w:rsidP="00AC4616">
      <w:pPr>
        <w:pStyle w:val="Default"/>
        <w:jc w:val="both"/>
        <w:rPr>
          <w:rFonts w:ascii="Arial" w:hAnsi="Arial" w:cs="Arial"/>
          <w:sz w:val="18"/>
          <w:szCs w:val="18"/>
          <w:lang w:val="fr-FR"/>
        </w:rPr>
      </w:pPr>
      <w:r w:rsidRPr="00C435B5">
        <w:rPr>
          <w:rFonts w:ascii="Arial" w:hAnsi="Arial" w:cs="Arial"/>
          <w:sz w:val="18"/>
          <w:szCs w:val="18"/>
          <w:lang w:val="fr-FR"/>
        </w:rPr>
        <w:t xml:space="preserve">4. Scheffer, M. </w:t>
      </w:r>
      <w:r w:rsidRPr="00C435B5">
        <w:rPr>
          <w:rFonts w:ascii="Arial" w:hAnsi="Arial" w:cs="Arial"/>
          <w:i/>
          <w:sz w:val="18"/>
          <w:szCs w:val="18"/>
          <w:lang w:val="fr-FR"/>
        </w:rPr>
        <w:t>et al.</w:t>
      </w:r>
      <w:r w:rsidRPr="00C435B5">
        <w:rPr>
          <w:rFonts w:ascii="Arial" w:hAnsi="Arial" w:cs="Arial"/>
          <w:sz w:val="18"/>
          <w:szCs w:val="18"/>
          <w:lang w:val="fr-FR"/>
        </w:rPr>
        <w:t xml:space="preserve"> 2009 </w:t>
      </w:r>
      <w:r w:rsidRPr="00C435B5">
        <w:rPr>
          <w:rFonts w:ascii="Arial" w:hAnsi="Arial" w:cs="Arial"/>
          <w:i/>
          <w:sz w:val="18"/>
          <w:szCs w:val="18"/>
          <w:lang w:val="fr-FR"/>
        </w:rPr>
        <w:t>Nature</w:t>
      </w:r>
      <w:r w:rsidRPr="00C435B5">
        <w:rPr>
          <w:rFonts w:ascii="Arial" w:hAnsi="Arial" w:cs="Arial"/>
          <w:sz w:val="18"/>
          <w:szCs w:val="18"/>
          <w:lang w:val="fr-FR"/>
        </w:rPr>
        <w:t xml:space="preserve"> 461, 53-59. </w:t>
      </w:r>
    </w:p>
    <w:p w:rsidR="00B32FDF" w:rsidRDefault="00B32FDF" w:rsidP="00AC4616">
      <w:pPr>
        <w:pStyle w:val="Default"/>
        <w:jc w:val="both"/>
        <w:rPr>
          <w:rFonts w:ascii="Arial" w:hAnsi="Arial" w:cs="Arial"/>
          <w:sz w:val="18"/>
          <w:szCs w:val="18"/>
          <w:lang w:val="fr-FR"/>
        </w:rPr>
      </w:pPr>
      <w:r w:rsidRPr="006B718F">
        <w:rPr>
          <w:rFonts w:ascii="Arial" w:hAnsi="Arial" w:cs="Arial"/>
          <w:sz w:val="18"/>
          <w:szCs w:val="18"/>
          <w:lang w:val="fr-FR"/>
        </w:rPr>
        <w:t xml:space="preserve">5. Scheffer, M. </w:t>
      </w:r>
      <w:r w:rsidRPr="006B718F">
        <w:rPr>
          <w:rFonts w:ascii="Arial" w:hAnsi="Arial" w:cs="Arial"/>
          <w:i/>
          <w:sz w:val="18"/>
          <w:szCs w:val="18"/>
          <w:lang w:val="fr-FR"/>
        </w:rPr>
        <w:t>et al.</w:t>
      </w:r>
      <w:r w:rsidRPr="006B718F">
        <w:rPr>
          <w:rFonts w:ascii="Arial" w:hAnsi="Arial" w:cs="Arial"/>
          <w:sz w:val="18"/>
          <w:szCs w:val="18"/>
          <w:lang w:val="fr-FR"/>
        </w:rPr>
        <w:t xml:space="preserve"> 2012 </w:t>
      </w:r>
      <w:r w:rsidRPr="006B718F">
        <w:rPr>
          <w:rFonts w:ascii="Arial" w:hAnsi="Arial" w:cs="Arial"/>
          <w:i/>
          <w:sz w:val="18"/>
          <w:szCs w:val="18"/>
          <w:lang w:val="fr-FR"/>
        </w:rPr>
        <w:t>Science</w:t>
      </w:r>
      <w:r w:rsidRPr="006B718F">
        <w:rPr>
          <w:rFonts w:ascii="Arial" w:hAnsi="Arial" w:cs="Arial"/>
          <w:sz w:val="18"/>
          <w:szCs w:val="18"/>
          <w:lang w:val="fr-FR"/>
        </w:rPr>
        <w:t xml:space="preserve"> 338, 344-348 </w:t>
      </w:r>
    </w:p>
    <w:p w:rsidR="00B32FDF" w:rsidRDefault="00B32FDF" w:rsidP="00AC4616">
      <w:pPr>
        <w:pStyle w:val="Default"/>
        <w:jc w:val="both"/>
        <w:rPr>
          <w:rFonts w:ascii="Arial" w:hAnsi="Arial" w:cs="Arial"/>
          <w:bCs/>
          <w:sz w:val="18"/>
          <w:szCs w:val="18"/>
          <w:lang w:val="fr-FR"/>
        </w:rPr>
      </w:pPr>
      <w:r w:rsidRPr="006B718F">
        <w:rPr>
          <w:rFonts w:ascii="Arial" w:hAnsi="Arial" w:cs="Arial"/>
          <w:sz w:val="18"/>
          <w:szCs w:val="18"/>
          <w:lang w:val="fr-FR"/>
        </w:rPr>
        <w:t xml:space="preserve">6. </w:t>
      </w:r>
      <w:proofErr w:type="spellStart"/>
      <w:r w:rsidRPr="006B718F">
        <w:rPr>
          <w:rFonts w:ascii="Arial" w:hAnsi="Arial" w:cs="Arial"/>
          <w:sz w:val="18"/>
          <w:szCs w:val="18"/>
          <w:lang w:val="fr-FR"/>
        </w:rPr>
        <w:t>Biggs</w:t>
      </w:r>
      <w:proofErr w:type="spellEnd"/>
      <w:r w:rsidRPr="006B718F">
        <w:rPr>
          <w:rFonts w:ascii="Arial" w:hAnsi="Arial" w:cs="Arial"/>
          <w:sz w:val="18"/>
          <w:szCs w:val="18"/>
          <w:lang w:val="fr-FR"/>
        </w:rPr>
        <w:t xml:space="preserve">, R. </w:t>
      </w:r>
      <w:r w:rsidRPr="006B718F">
        <w:rPr>
          <w:rFonts w:ascii="Arial" w:hAnsi="Arial" w:cs="Arial"/>
          <w:i/>
          <w:sz w:val="18"/>
          <w:szCs w:val="18"/>
          <w:lang w:val="fr-FR"/>
        </w:rPr>
        <w:t>et al.</w:t>
      </w:r>
      <w:r w:rsidRPr="006B718F">
        <w:rPr>
          <w:rFonts w:ascii="Arial" w:hAnsi="Arial" w:cs="Arial"/>
          <w:sz w:val="18"/>
          <w:szCs w:val="18"/>
          <w:lang w:val="fr-FR"/>
        </w:rPr>
        <w:t xml:space="preserve"> 2009 </w:t>
      </w:r>
      <w:r w:rsidRPr="006B718F">
        <w:rPr>
          <w:rFonts w:ascii="Arial" w:hAnsi="Arial" w:cs="Arial"/>
          <w:bCs/>
          <w:i/>
          <w:sz w:val="18"/>
          <w:szCs w:val="18"/>
          <w:lang w:val="fr-FR"/>
        </w:rPr>
        <w:t xml:space="preserve">PNAS </w:t>
      </w:r>
      <w:r w:rsidRPr="006B718F">
        <w:rPr>
          <w:rFonts w:ascii="Arial" w:hAnsi="Arial" w:cs="Arial"/>
          <w:bCs/>
          <w:sz w:val="18"/>
          <w:szCs w:val="18"/>
          <w:lang w:val="fr-FR"/>
        </w:rPr>
        <w:t xml:space="preserve">106, 826-831 </w:t>
      </w:r>
    </w:p>
    <w:p w:rsidR="00B32FDF" w:rsidRDefault="00B32FDF" w:rsidP="00AC4616">
      <w:pPr>
        <w:pStyle w:val="Default"/>
        <w:jc w:val="both"/>
        <w:rPr>
          <w:rFonts w:ascii="Arial" w:hAnsi="Arial" w:cs="Arial"/>
          <w:sz w:val="18"/>
          <w:szCs w:val="18"/>
        </w:rPr>
      </w:pPr>
      <w:r w:rsidRPr="00AC4616">
        <w:rPr>
          <w:rFonts w:ascii="Arial" w:hAnsi="Arial" w:cs="Arial"/>
          <w:sz w:val="18"/>
          <w:szCs w:val="18"/>
        </w:rPr>
        <w:t xml:space="preserve">7. Carpenter, S.R. &amp; Brock, W.A. 2006 </w:t>
      </w:r>
      <w:r w:rsidRPr="00AC4616">
        <w:rPr>
          <w:rFonts w:ascii="Arial" w:hAnsi="Arial" w:cs="Arial"/>
          <w:i/>
          <w:sz w:val="18"/>
          <w:szCs w:val="18"/>
        </w:rPr>
        <w:t>Ecology Letters</w:t>
      </w:r>
      <w:r w:rsidRPr="00AC4616">
        <w:rPr>
          <w:rFonts w:ascii="Arial" w:hAnsi="Arial" w:cs="Arial"/>
          <w:sz w:val="18"/>
          <w:szCs w:val="18"/>
        </w:rPr>
        <w:t xml:space="preserve"> 9, 311-318. </w:t>
      </w:r>
    </w:p>
    <w:p w:rsidR="00B32FDF" w:rsidRDefault="00B32FDF" w:rsidP="00AC4616">
      <w:pPr>
        <w:pStyle w:val="Default"/>
        <w:jc w:val="both"/>
        <w:rPr>
          <w:rFonts w:ascii="Arial" w:hAnsi="Arial" w:cs="Arial"/>
          <w:sz w:val="18"/>
          <w:szCs w:val="18"/>
          <w:lang w:val="fr-FR"/>
        </w:rPr>
      </w:pPr>
      <w:r w:rsidRPr="006B718F">
        <w:rPr>
          <w:rFonts w:ascii="Arial" w:hAnsi="Arial" w:cs="Arial"/>
          <w:sz w:val="18"/>
          <w:szCs w:val="18"/>
          <w:lang w:val="fr-FR"/>
        </w:rPr>
        <w:t xml:space="preserve">8. Carpenter, S.R. </w:t>
      </w:r>
      <w:r w:rsidRPr="006B718F">
        <w:rPr>
          <w:rFonts w:ascii="Arial" w:hAnsi="Arial" w:cs="Arial"/>
          <w:i/>
          <w:sz w:val="18"/>
          <w:szCs w:val="18"/>
          <w:lang w:val="fr-FR"/>
        </w:rPr>
        <w:t>et al.</w:t>
      </w:r>
      <w:r w:rsidRPr="006B718F">
        <w:rPr>
          <w:rFonts w:ascii="Arial" w:hAnsi="Arial" w:cs="Arial"/>
          <w:sz w:val="18"/>
          <w:szCs w:val="18"/>
          <w:lang w:val="fr-FR"/>
        </w:rPr>
        <w:t xml:space="preserve"> 2011 </w:t>
      </w:r>
      <w:r w:rsidRPr="006B718F">
        <w:rPr>
          <w:rFonts w:ascii="Arial" w:hAnsi="Arial" w:cs="Arial"/>
          <w:i/>
          <w:sz w:val="18"/>
          <w:szCs w:val="18"/>
          <w:lang w:val="fr-FR"/>
        </w:rPr>
        <w:t>Science</w:t>
      </w:r>
      <w:r w:rsidRPr="006B718F">
        <w:rPr>
          <w:rFonts w:ascii="Arial" w:hAnsi="Arial" w:cs="Arial"/>
          <w:sz w:val="18"/>
          <w:szCs w:val="18"/>
          <w:lang w:val="fr-FR"/>
        </w:rPr>
        <w:t xml:space="preserve"> 332, 1079-1082. </w:t>
      </w:r>
    </w:p>
    <w:p w:rsidR="00B32FDF" w:rsidRDefault="00B32FDF" w:rsidP="00AC4616">
      <w:pPr>
        <w:pStyle w:val="Default"/>
        <w:jc w:val="both"/>
        <w:rPr>
          <w:rFonts w:ascii="Arial" w:hAnsi="Arial" w:cs="Arial"/>
          <w:sz w:val="18"/>
          <w:szCs w:val="18"/>
          <w:lang w:val="fr-FR"/>
        </w:rPr>
      </w:pPr>
      <w:r w:rsidRPr="006B718F">
        <w:rPr>
          <w:rFonts w:ascii="Arial" w:hAnsi="Arial" w:cs="Arial"/>
          <w:sz w:val="18"/>
          <w:szCs w:val="18"/>
          <w:lang w:val="fr-FR"/>
        </w:rPr>
        <w:t xml:space="preserve">9. </w:t>
      </w:r>
      <w:proofErr w:type="spellStart"/>
      <w:r w:rsidRPr="006B718F">
        <w:rPr>
          <w:rFonts w:ascii="Arial" w:hAnsi="Arial" w:cs="Arial"/>
          <w:sz w:val="18"/>
          <w:szCs w:val="18"/>
          <w:lang w:val="fr-FR"/>
        </w:rPr>
        <w:t>Veraart</w:t>
      </w:r>
      <w:proofErr w:type="spellEnd"/>
      <w:r w:rsidRPr="006B718F">
        <w:rPr>
          <w:rFonts w:ascii="Arial" w:hAnsi="Arial" w:cs="Arial"/>
          <w:sz w:val="18"/>
          <w:szCs w:val="18"/>
          <w:lang w:val="fr-FR"/>
        </w:rPr>
        <w:t xml:space="preserve">, A.J. </w:t>
      </w:r>
      <w:r w:rsidRPr="006B718F">
        <w:rPr>
          <w:rFonts w:ascii="Arial" w:hAnsi="Arial" w:cs="Arial"/>
          <w:i/>
          <w:sz w:val="18"/>
          <w:szCs w:val="18"/>
          <w:lang w:val="fr-FR"/>
        </w:rPr>
        <w:t>et al.</w:t>
      </w:r>
      <w:r w:rsidRPr="006B718F">
        <w:rPr>
          <w:rFonts w:ascii="Arial" w:hAnsi="Arial" w:cs="Arial"/>
          <w:sz w:val="18"/>
          <w:szCs w:val="18"/>
          <w:lang w:val="fr-FR"/>
        </w:rPr>
        <w:t xml:space="preserve"> 2012 </w:t>
      </w:r>
      <w:r w:rsidRPr="006B718F">
        <w:rPr>
          <w:rFonts w:ascii="Arial" w:hAnsi="Arial" w:cs="Arial"/>
          <w:i/>
          <w:sz w:val="18"/>
          <w:szCs w:val="18"/>
          <w:lang w:val="fr-FR"/>
        </w:rPr>
        <w:t>Nature</w:t>
      </w:r>
      <w:r w:rsidRPr="006B718F">
        <w:rPr>
          <w:rFonts w:ascii="Arial" w:hAnsi="Arial" w:cs="Arial"/>
          <w:sz w:val="18"/>
          <w:szCs w:val="18"/>
          <w:lang w:val="fr-FR"/>
        </w:rPr>
        <w:t xml:space="preserve"> 481, 357-359. </w:t>
      </w:r>
    </w:p>
    <w:p w:rsidR="00B32FDF" w:rsidRDefault="00B32FDF" w:rsidP="00AC4616">
      <w:pPr>
        <w:pStyle w:val="Default"/>
        <w:jc w:val="both"/>
        <w:rPr>
          <w:rFonts w:ascii="Arial" w:hAnsi="Arial" w:cs="Arial"/>
          <w:sz w:val="18"/>
          <w:szCs w:val="18"/>
          <w:lang w:val="fr-FR"/>
        </w:rPr>
      </w:pPr>
      <w:r w:rsidRPr="00AC4616">
        <w:rPr>
          <w:rFonts w:ascii="Arial" w:hAnsi="Arial" w:cs="Arial"/>
          <w:sz w:val="18"/>
          <w:szCs w:val="18"/>
          <w:lang w:val="fr-FR"/>
        </w:rPr>
        <w:t xml:space="preserve">10. </w:t>
      </w:r>
      <w:proofErr w:type="spellStart"/>
      <w:r w:rsidRPr="00AC4616">
        <w:rPr>
          <w:rFonts w:ascii="Arial" w:hAnsi="Arial" w:cs="Arial"/>
          <w:sz w:val="18"/>
          <w:szCs w:val="18"/>
          <w:lang w:val="fr-FR"/>
        </w:rPr>
        <w:t>Dai</w:t>
      </w:r>
      <w:proofErr w:type="spellEnd"/>
      <w:r w:rsidRPr="00AC4616">
        <w:rPr>
          <w:rFonts w:ascii="Arial" w:hAnsi="Arial" w:cs="Arial"/>
          <w:sz w:val="18"/>
          <w:szCs w:val="18"/>
          <w:lang w:val="fr-FR"/>
        </w:rPr>
        <w:t xml:space="preserve">, L. et al. 2012 </w:t>
      </w:r>
      <w:r w:rsidRPr="00AC4616">
        <w:rPr>
          <w:rFonts w:ascii="Arial" w:hAnsi="Arial" w:cs="Arial"/>
          <w:i/>
          <w:sz w:val="18"/>
          <w:szCs w:val="18"/>
          <w:lang w:val="fr-FR"/>
        </w:rPr>
        <w:t>Science</w:t>
      </w:r>
      <w:r w:rsidRPr="00AC4616">
        <w:rPr>
          <w:rFonts w:ascii="Arial" w:hAnsi="Arial" w:cs="Arial"/>
          <w:sz w:val="18"/>
          <w:szCs w:val="18"/>
          <w:lang w:val="fr-FR"/>
        </w:rPr>
        <w:t xml:space="preserve"> 336, 1175-1177. </w:t>
      </w:r>
    </w:p>
    <w:p w:rsidR="00B32FDF" w:rsidRDefault="00B32FDF" w:rsidP="00AC4616">
      <w:pPr>
        <w:pStyle w:val="Default"/>
        <w:jc w:val="both"/>
        <w:rPr>
          <w:rFonts w:ascii="Arial" w:hAnsi="Arial" w:cs="Arial"/>
          <w:sz w:val="18"/>
          <w:szCs w:val="18"/>
        </w:rPr>
      </w:pPr>
      <w:r w:rsidRPr="006B718F">
        <w:rPr>
          <w:rFonts w:ascii="Arial" w:hAnsi="Arial" w:cs="Arial"/>
          <w:sz w:val="18"/>
          <w:szCs w:val="18"/>
        </w:rPr>
        <w:t xml:space="preserve">11. Hastings, A. &amp; </w:t>
      </w:r>
      <w:proofErr w:type="spellStart"/>
      <w:r w:rsidRPr="006B718F">
        <w:rPr>
          <w:rFonts w:ascii="Arial" w:hAnsi="Arial" w:cs="Arial"/>
          <w:sz w:val="18"/>
          <w:szCs w:val="18"/>
        </w:rPr>
        <w:t>Wysham</w:t>
      </w:r>
      <w:proofErr w:type="spellEnd"/>
      <w:r w:rsidRPr="006B718F">
        <w:rPr>
          <w:rFonts w:ascii="Arial" w:hAnsi="Arial" w:cs="Arial"/>
          <w:sz w:val="18"/>
          <w:szCs w:val="18"/>
        </w:rPr>
        <w:t xml:space="preserve">, D.B. 2010 </w:t>
      </w:r>
      <w:r w:rsidRPr="006B718F">
        <w:rPr>
          <w:rFonts w:ascii="Arial" w:hAnsi="Arial" w:cs="Arial"/>
          <w:i/>
          <w:sz w:val="18"/>
          <w:szCs w:val="18"/>
        </w:rPr>
        <w:t>Ecology Letters</w:t>
      </w:r>
      <w:r w:rsidRPr="006B718F">
        <w:rPr>
          <w:rFonts w:ascii="Arial" w:hAnsi="Arial" w:cs="Arial"/>
          <w:sz w:val="18"/>
          <w:szCs w:val="18"/>
        </w:rPr>
        <w:t xml:space="preserve"> 13, 464-472. </w:t>
      </w:r>
    </w:p>
    <w:p w:rsidR="00B32FDF" w:rsidRDefault="00B32FDF" w:rsidP="00AC4616">
      <w:pPr>
        <w:pStyle w:val="Default"/>
        <w:jc w:val="both"/>
        <w:rPr>
          <w:rFonts w:ascii="Arial" w:hAnsi="Arial" w:cs="Arial"/>
          <w:sz w:val="18"/>
          <w:szCs w:val="18"/>
        </w:rPr>
      </w:pPr>
      <w:r w:rsidRPr="00AC4616">
        <w:rPr>
          <w:rFonts w:ascii="Arial" w:hAnsi="Arial" w:cs="Arial"/>
          <w:sz w:val="18"/>
          <w:szCs w:val="18"/>
          <w:lang w:val="fr-FR"/>
        </w:rPr>
        <w:t xml:space="preserve">12. </w:t>
      </w:r>
      <w:proofErr w:type="spellStart"/>
      <w:r w:rsidRPr="00AC4616">
        <w:rPr>
          <w:rFonts w:ascii="Arial" w:hAnsi="Arial" w:cs="Arial"/>
          <w:sz w:val="18"/>
          <w:szCs w:val="18"/>
          <w:lang w:val="fr-FR"/>
        </w:rPr>
        <w:t>Thrush</w:t>
      </w:r>
      <w:proofErr w:type="spellEnd"/>
      <w:r w:rsidRPr="00AC4616">
        <w:rPr>
          <w:rFonts w:ascii="Arial" w:hAnsi="Arial" w:cs="Arial"/>
          <w:sz w:val="18"/>
          <w:szCs w:val="18"/>
          <w:lang w:val="fr-FR"/>
        </w:rPr>
        <w:t xml:space="preserve">, S.F. </w:t>
      </w:r>
      <w:r w:rsidRPr="00AC4616">
        <w:rPr>
          <w:rFonts w:ascii="Arial" w:hAnsi="Arial" w:cs="Arial"/>
          <w:i/>
          <w:sz w:val="18"/>
          <w:szCs w:val="18"/>
          <w:lang w:val="fr-FR"/>
        </w:rPr>
        <w:t>et al.</w:t>
      </w:r>
      <w:r w:rsidRPr="00AC4616">
        <w:rPr>
          <w:rFonts w:ascii="Arial" w:hAnsi="Arial" w:cs="Arial"/>
          <w:sz w:val="18"/>
          <w:szCs w:val="18"/>
          <w:lang w:val="fr-FR"/>
        </w:rPr>
        <w:t xml:space="preserve"> 2009 </w:t>
      </w:r>
      <w:r w:rsidRPr="00AC4616">
        <w:rPr>
          <w:rFonts w:ascii="Arial" w:hAnsi="Arial" w:cs="Arial"/>
          <w:i/>
          <w:sz w:val="18"/>
          <w:szCs w:val="18"/>
          <w:lang w:val="fr-FR"/>
        </w:rPr>
        <w:t xml:space="preserve">Proc. R. Soc. </w:t>
      </w:r>
      <w:r w:rsidRPr="006B718F">
        <w:rPr>
          <w:rFonts w:ascii="Arial" w:hAnsi="Arial" w:cs="Arial"/>
          <w:i/>
          <w:sz w:val="18"/>
          <w:szCs w:val="18"/>
        </w:rPr>
        <w:t>B</w:t>
      </w:r>
      <w:r w:rsidRPr="006B718F">
        <w:rPr>
          <w:rFonts w:ascii="Arial" w:hAnsi="Arial" w:cs="Arial"/>
          <w:sz w:val="18"/>
          <w:szCs w:val="18"/>
        </w:rPr>
        <w:t xml:space="preserve"> 276, 3209-3217. </w:t>
      </w:r>
    </w:p>
    <w:p w:rsidR="00B32FDF" w:rsidRDefault="00B32FDF" w:rsidP="00AC4616">
      <w:pPr>
        <w:pStyle w:val="Default"/>
        <w:jc w:val="both"/>
        <w:rPr>
          <w:rFonts w:ascii="Arial" w:hAnsi="Arial" w:cs="Arial"/>
          <w:sz w:val="18"/>
          <w:szCs w:val="18"/>
        </w:rPr>
      </w:pPr>
      <w:r w:rsidRPr="006B718F">
        <w:rPr>
          <w:rFonts w:ascii="Arial" w:hAnsi="Arial" w:cs="Arial"/>
          <w:sz w:val="18"/>
          <w:szCs w:val="18"/>
        </w:rPr>
        <w:t xml:space="preserve">13. </w:t>
      </w:r>
    </w:p>
    <w:p w:rsidR="00B32FDF" w:rsidRDefault="00B32FDF" w:rsidP="00AC4616">
      <w:pPr>
        <w:pStyle w:val="Default"/>
        <w:jc w:val="both"/>
        <w:rPr>
          <w:rFonts w:ascii="Arial" w:hAnsi="Arial" w:cs="Arial"/>
          <w:sz w:val="18"/>
          <w:szCs w:val="18"/>
        </w:rPr>
      </w:pPr>
      <w:r w:rsidRPr="006B718F">
        <w:rPr>
          <w:rFonts w:ascii="Arial" w:hAnsi="Arial" w:cs="Arial"/>
          <w:sz w:val="18"/>
          <w:szCs w:val="18"/>
        </w:rPr>
        <w:t xml:space="preserve">14. UK National Ecosystem Assessment 2011 UNEP-WCMC, Cambridge. </w:t>
      </w:r>
    </w:p>
    <w:p w:rsidR="00B32FDF" w:rsidRDefault="00B32FDF" w:rsidP="00AC4616">
      <w:pPr>
        <w:pStyle w:val="Default"/>
        <w:jc w:val="both"/>
        <w:rPr>
          <w:rFonts w:ascii="Arial" w:hAnsi="Arial" w:cs="Arial"/>
          <w:sz w:val="18"/>
          <w:szCs w:val="18"/>
        </w:rPr>
      </w:pPr>
      <w:r w:rsidRPr="006B718F">
        <w:rPr>
          <w:rFonts w:ascii="Arial" w:hAnsi="Arial" w:cs="Arial"/>
          <w:sz w:val="18"/>
          <w:szCs w:val="18"/>
        </w:rPr>
        <w:t xml:space="preserve">15. Keith, S.A. </w:t>
      </w:r>
      <w:r w:rsidRPr="006B718F">
        <w:rPr>
          <w:rFonts w:ascii="Arial" w:hAnsi="Arial" w:cs="Arial"/>
          <w:i/>
          <w:sz w:val="18"/>
          <w:szCs w:val="18"/>
        </w:rPr>
        <w:t xml:space="preserve">et al. </w:t>
      </w:r>
      <w:r w:rsidRPr="006B718F">
        <w:rPr>
          <w:rFonts w:ascii="Arial" w:hAnsi="Arial" w:cs="Arial"/>
          <w:sz w:val="18"/>
          <w:szCs w:val="18"/>
        </w:rPr>
        <w:t xml:space="preserve">2009 </w:t>
      </w:r>
      <w:r w:rsidRPr="006B718F">
        <w:rPr>
          <w:rFonts w:ascii="Arial" w:hAnsi="Arial" w:cs="Arial"/>
          <w:i/>
          <w:iCs/>
          <w:sz w:val="18"/>
          <w:szCs w:val="18"/>
        </w:rPr>
        <w:t xml:space="preserve">Proc. Roy. Soc. </w:t>
      </w:r>
      <w:r w:rsidRPr="006B718F">
        <w:rPr>
          <w:rFonts w:ascii="Arial" w:hAnsi="Arial" w:cs="Arial"/>
          <w:sz w:val="18"/>
          <w:szCs w:val="18"/>
        </w:rPr>
        <w:t xml:space="preserve">276, 3539-3544. </w:t>
      </w:r>
    </w:p>
    <w:p w:rsidR="00B32FDF" w:rsidRDefault="00B32FDF" w:rsidP="00AC4616">
      <w:pPr>
        <w:pStyle w:val="Default"/>
        <w:jc w:val="both"/>
        <w:rPr>
          <w:rFonts w:ascii="Arial" w:hAnsi="Arial" w:cs="Arial"/>
          <w:sz w:val="18"/>
          <w:szCs w:val="18"/>
        </w:rPr>
      </w:pPr>
      <w:r w:rsidRPr="006B718F">
        <w:rPr>
          <w:rFonts w:ascii="Arial" w:hAnsi="Arial" w:cs="Arial"/>
          <w:sz w:val="18"/>
          <w:szCs w:val="18"/>
        </w:rPr>
        <w:t xml:space="preserve">16. Allen, C.D. 2009 </w:t>
      </w:r>
      <w:proofErr w:type="spellStart"/>
      <w:r w:rsidRPr="006B718F">
        <w:rPr>
          <w:rFonts w:ascii="Arial" w:hAnsi="Arial" w:cs="Arial"/>
          <w:i/>
          <w:sz w:val="18"/>
          <w:szCs w:val="18"/>
        </w:rPr>
        <w:t>Unasylva</w:t>
      </w:r>
      <w:proofErr w:type="spellEnd"/>
      <w:r w:rsidRPr="006B718F">
        <w:rPr>
          <w:rFonts w:ascii="Arial" w:hAnsi="Arial" w:cs="Arial"/>
          <w:sz w:val="18"/>
          <w:szCs w:val="18"/>
        </w:rPr>
        <w:t xml:space="preserve"> 231/232 60(1-2), 43-49. </w:t>
      </w:r>
    </w:p>
    <w:p w:rsidR="00B32FDF" w:rsidRPr="00C435B5" w:rsidRDefault="00B32FDF" w:rsidP="00AC4616">
      <w:pPr>
        <w:pStyle w:val="Default"/>
        <w:jc w:val="both"/>
        <w:rPr>
          <w:rFonts w:ascii="Arial" w:hAnsi="Arial" w:cs="Arial"/>
          <w:sz w:val="18"/>
          <w:szCs w:val="18"/>
        </w:rPr>
      </w:pPr>
      <w:r w:rsidRPr="00C435B5">
        <w:rPr>
          <w:rStyle w:val="Strong"/>
          <w:rFonts w:ascii="Arial" w:hAnsi="Arial" w:cs="Arial"/>
          <w:b w:val="0"/>
          <w:bCs/>
          <w:sz w:val="18"/>
          <w:szCs w:val="18"/>
        </w:rPr>
        <w:t xml:space="preserve">17. </w:t>
      </w:r>
      <w:proofErr w:type="spellStart"/>
      <w:r w:rsidRPr="00C435B5">
        <w:rPr>
          <w:rStyle w:val="Strong"/>
          <w:rFonts w:ascii="Arial" w:hAnsi="Arial" w:cs="Arial"/>
          <w:b w:val="0"/>
          <w:bCs/>
          <w:sz w:val="18"/>
          <w:szCs w:val="18"/>
        </w:rPr>
        <w:t>Breshears</w:t>
      </w:r>
      <w:proofErr w:type="spellEnd"/>
      <w:r w:rsidRPr="00C435B5">
        <w:rPr>
          <w:rStyle w:val="Strong"/>
          <w:rFonts w:ascii="Arial" w:hAnsi="Arial" w:cs="Arial"/>
          <w:b w:val="0"/>
          <w:bCs/>
          <w:sz w:val="18"/>
          <w:szCs w:val="18"/>
        </w:rPr>
        <w:t xml:space="preserve">, D.D. </w:t>
      </w:r>
      <w:r w:rsidRPr="00C435B5">
        <w:rPr>
          <w:rStyle w:val="Strong"/>
          <w:rFonts w:ascii="Arial" w:hAnsi="Arial" w:cs="Arial"/>
          <w:b w:val="0"/>
          <w:bCs/>
          <w:i/>
          <w:sz w:val="18"/>
          <w:szCs w:val="18"/>
        </w:rPr>
        <w:t>et</w:t>
      </w:r>
      <w:r w:rsidRPr="00C435B5">
        <w:rPr>
          <w:rStyle w:val="Strong"/>
          <w:rFonts w:ascii="Arial" w:hAnsi="Arial" w:cs="Arial"/>
          <w:bCs/>
          <w:i/>
          <w:sz w:val="18"/>
          <w:szCs w:val="18"/>
        </w:rPr>
        <w:t xml:space="preserve"> </w:t>
      </w:r>
      <w:r w:rsidRPr="00C435B5">
        <w:rPr>
          <w:rStyle w:val="Strong"/>
          <w:rFonts w:ascii="Arial" w:hAnsi="Arial" w:cs="Arial"/>
          <w:b w:val="0"/>
          <w:bCs/>
          <w:i/>
          <w:sz w:val="18"/>
          <w:szCs w:val="18"/>
        </w:rPr>
        <w:t>al.</w:t>
      </w:r>
      <w:r w:rsidRPr="00C435B5">
        <w:rPr>
          <w:rStyle w:val="Strong"/>
          <w:rFonts w:ascii="Arial" w:hAnsi="Arial" w:cs="Arial"/>
          <w:b w:val="0"/>
          <w:bCs/>
          <w:sz w:val="18"/>
          <w:szCs w:val="18"/>
        </w:rPr>
        <w:t xml:space="preserve"> 2005</w:t>
      </w:r>
      <w:r w:rsidRPr="00C435B5">
        <w:rPr>
          <w:rFonts w:ascii="Arial" w:hAnsi="Arial" w:cs="Arial"/>
          <w:b/>
          <w:sz w:val="18"/>
          <w:szCs w:val="18"/>
        </w:rPr>
        <w:t xml:space="preserve"> </w:t>
      </w:r>
      <w:r w:rsidRPr="00C435B5">
        <w:rPr>
          <w:rStyle w:val="Emphasis"/>
          <w:rFonts w:ascii="Arial" w:hAnsi="Arial" w:cs="Arial"/>
          <w:iCs/>
          <w:sz w:val="18"/>
          <w:szCs w:val="18"/>
        </w:rPr>
        <w:t xml:space="preserve">PNAS </w:t>
      </w:r>
      <w:r w:rsidRPr="00C435B5">
        <w:rPr>
          <w:rFonts w:ascii="Arial" w:hAnsi="Arial" w:cs="Arial"/>
          <w:sz w:val="18"/>
          <w:szCs w:val="18"/>
        </w:rPr>
        <w:t xml:space="preserve">102(42), 15144–15148. </w:t>
      </w:r>
    </w:p>
    <w:p w:rsidR="00B32FDF" w:rsidRPr="00C435B5" w:rsidRDefault="00B32FDF" w:rsidP="00AC4616">
      <w:pPr>
        <w:pStyle w:val="Default"/>
        <w:jc w:val="both"/>
        <w:rPr>
          <w:rFonts w:ascii="Arial" w:hAnsi="Arial" w:cs="Arial"/>
          <w:sz w:val="18"/>
          <w:szCs w:val="18"/>
          <w:lang w:val="es-ES"/>
        </w:rPr>
      </w:pPr>
      <w:r w:rsidRPr="00C435B5">
        <w:rPr>
          <w:rStyle w:val="Strong"/>
          <w:rFonts w:ascii="Arial" w:hAnsi="Arial" w:cs="Arial"/>
          <w:b w:val="0"/>
          <w:bCs/>
          <w:sz w:val="18"/>
          <w:szCs w:val="18"/>
        </w:rPr>
        <w:t xml:space="preserve">18. </w:t>
      </w:r>
      <w:proofErr w:type="spellStart"/>
      <w:r w:rsidRPr="00C435B5">
        <w:rPr>
          <w:rStyle w:val="Strong"/>
          <w:rFonts w:ascii="Arial" w:hAnsi="Arial" w:cs="Arial"/>
          <w:b w:val="0"/>
          <w:bCs/>
          <w:sz w:val="18"/>
          <w:szCs w:val="18"/>
        </w:rPr>
        <w:t>Huntingford</w:t>
      </w:r>
      <w:proofErr w:type="spellEnd"/>
      <w:r w:rsidRPr="00C435B5">
        <w:rPr>
          <w:rStyle w:val="Strong"/>
          <w:rFonts w:ascii="Arial" w:hAnsi="Arial" w:cs="Arial"/>
          <w:b w:val="0"/>
          <w:bCs/>
          <w:sz w:val="18"/>
          <w:szCs w:val="18"/>
        </w:rPr>
        <w:t xml:space="preserve">, C. </w:t>
      </w:r>
      <w:r w:rsidRPr="00C435B5">
        <w:rPr>
          <w:rStyle w:val="Strong"/>
          <w:rFonts w:ascii="Arial" w:hAnsi="Arial" w:cs="Arial"/>
          <w:b w:val="0"/>
          <w:bCs/>
          <w:i/>
          <w:sz w:val="18"/>
          <w:szCs w:val="18"/>
        </w:rPr>
        <w:t>et al.</w:t>
      </w:r>
      <w:r w:rsidRPr="00C435B5">
        <w:rPr>
          <w:rFonts w:ascii="Arial" w:hAnsi="Arial" w:cs="Arial"/>
          <w:sz w:val="18"/>
          <w:szCs w:val="18"/>
        </w:rPr>
        <w:t xml:space="preserve"> 2008 </w:t>
      </w:r>
      <w:r w:rsidRPr="00C435B5">
        <w:rPr>
          <w:rStyle w:val="Emphasis"/>
          <w:rFonts w:ascii="Arial" w:hAnsi="Arial" w:cs="Arial"/>
          <w:iCs/>
          <w:sz w:val="18"/>
          <w:szCs w:val="18"/>
        </w:rPr>
        <w:t xml:space="preserve">Phil. </w:t>
      </w:r>
      <w:proofErr w:type="spellStart"/>
      <w:r w:rsidRPr="00C435B5">
        <w:rPr>
          <w:rStyle w:val="Emphasis"/>
          <w:rFonts w:ascii="Arial" w:hAnsi="Arial" w:cs="Arial"/>
          <w:iCs/>
          <w:sz w:val="18"/>
          <w:szCs w:val="18"/>
          <w:lang w:val="es-ES"/>
        </w:rPr>
        <w:t>Trans</w:t>
      </w:r>
      <w:proofErr w:type="spellEnd"/>
      <w:r w:rsidRPr="00C435B5">
        <w:rPr>
          <w:rStyle w:val="Emphasis"/>
          <w:rFonts w:ascii="Arial" w:hAnsi="Arial" w:cs="Arial"/>
          <w:iCs/>
          <w:sz w:val="18"/>
          <w:szCs w:val="18"/>
          <w:lang w:val="es-ES"/>
        </w:rPr>
        <w:t>. Roy. Soc. Ser. B</w:t>
      </w:r>
      <w:r w:rsidRPr="00C435B5">
        <w:rPr>
          <w:rFonts w:ascii="Arial" w:hAnsi="Arial" w:cs="Arial"/>
          <w:sz w:val="18"/>
          <w:szCs w:val="18"/>
          <w:lang w:val="es-ES"/>
        </w:rPr>
        <w:t xml:space="preserve"> 363(1498), 1857–1864. </w:t>
      </w:r>
    </w:p>
    <w:p w:rsidR="00B32FDF" w:rsidRPr="00571FE2" w:rsidRDefault="00B32FDF" w:rsidP="00AC4616">
      <w:pPr>
        <w:pStyle w:val="Default"/>
        <w:jc w:val="both"/>
        <w:rPr>
          <w:rFonts w:ascii="Arial" w:hAnsi="Arial" w:cs="Arial"/>
          <w:sz w:val="18"/>
          <w:szCs w:val="18"/>
          <w:lang w:val="es-ES"/>
        </w:rPr>
      </w:pPr>
      <w:r w:rsidRPr="00571FE2">
        <w:rPr>
          <w:rStyle w:val="Strong"/>
          <w:rFonts w:ascii="Arial" w:hAnsi="Arial" w:cs="Arial"/>
          <w:b w:val="0"/>
          <w:bCs/>
          <w:sz w:val="18"/>
          <w:szCs w:val="18"/>
          <w:lang w:val="es-ES"/>
        </w:rPr>
        <w:t xml:space="preserve">19. </w:t>
      </w:r>
      <w:proofErr w:type="spellStart"/>
      <w:r w:rsidRPr="00571FE2">
        <w:rPr>
          <w:rStyle w:val="Strong"/>
          <w:rFonts w:ascii="Arial" w:hAnsi="Arial" w:cs="Arial"/>
          <w:b w:val="0"/>
          <w:bCs/>
          <w:sz w:val="18"/>
          <w:szCs w:val="18"/>
          <w:lang w:val="es-ES"/>
        </w:rPr>
        <w:t>Kurz</w:t>
      </w:r>
      <w:proofErr w:type="spellEnd"/>
      <w:r w:rsidRPr="00571FE2">
        <w:rPr>
          <w:rStyle w:val="Strong"/>
          <w:rFonts w:ascii="Arial" w:hAnsi="Arial" w:cs="Arial"/>
          <w:b w:val="0"/>
          <w:bCs/>
          <w:sz w:val="18"/>
          <w:szCs w:val="18"/>
          <w:lang w:val="es-ES"/>
        </w:rPr>
        <w:t>,</w:t>
      </w:r>
      <w:r w:rsidRPr="00571FE2">
        <w:rPr>
          <w:rStyle w:val="Strong"/>
          <w:rFonts w:ascii="Arial" w:hAnsi="Arial" w:cs="Arial"/>
          <w:bCs/>
          <w:sz w:val="18"/>
          <w:szCs w:val="18"/>
          <w:lang w:val="es-ES"/>
        </w:rPr>
        <w:t xml:space="preserve"> </w:t>
      </w:r>
      <w:r w:rsidRPr="00571FE2">
        <w:rPr>
          <w:rStyle w:val="Strong"/>
          <w:rFonts w:ascii="Arial" w:hAnsi="Arial" w:cs="Arial"/>
          <w:b w:val="0"/>
          <w:bCs/>
          <w:sz w:val="18"/>
          <w:szCs w:val="18"/>
          <w:lang w:val="es-ES"/>
        </w:rPr>
        <w:t xml:space="preserve">W.A. </w:t>
      </w:r>
      <w:r w:rsidRPr="00571FE2">
        <w:rPr>
          <w:rStyle w:val="Strong"/>
          <w:rFonts w:ascii="Arial" w:hAnsi="Arial" w:cs="Arial"/>
          <w:b w:val="0"/>
          <w:bCs/>
          <w:i/>
          <w:sz w:val="18"/>
          <w:szCs w:val="18"/>
          <w:lang w:val="es-ES"/>
        </w:rPr>
        <w:t>et al.</w:t>
      </w:r>
      <w:r w:rsidRPr="00571FE2">
        <w:rPr>
          <w:rStyle w:val="Strong"/>
          <w:rFonts w:ascii="Arial" w:hAnsi="Arial" w:cs="Arial"/>
          <w:b w:val="0"/>
          <w:bCs/>
          <w:sz w:val="18"/>
          <w:szCs w:val="18"/>
          <w:lang w:val="es-ES"/>
        </w:rPr>
        <w:t xml:space="preserve"> 2008 </w:t>
      </w:r>
      <w:r w:rsidRPr="00571FE2">
        <w:rPr>
          <w:rStyle w:val="Strong"/>
          <w:rFonts w:ascii="Arial" w:hAnsi="Arial" w:cs="Arial"/>
          <w:b w:val="0"/>
          <w:bCs/>
          <w:i/>
          <w:sz w:val="18"/>
          <w:szCs w:val="18"/>
          <w:lang w:val="es-ES"/>
        </w:rPr>
        <w:t>PNAS</w:t>
      </w:r>
      <w:r w:rsidRPr="00571FE2">
        <w:rPr>
          <w:rFonts w:ascii="Arial" w:hAnsi="Arial" w:cs="Arial"/>
          <w:sz w:val="18"/>
          <w:szCs w:val="18"/>
          <w:lang w:val="es-ES"/>
        </w:rPr>
        <w:t xml:space="preserve"> 105, 1551–1555. </w:t>
      </w:r>
    </w:p>
    <w:p w:rsidR="00B32FDF" w:rsidRDefault="00B32FDF" w:rsidP="00AC4616">
      <w:pPr>
        <w:pStyle w:val="Default"/>
        <w:jc w:val="both"/>
        <w:rPr>
          <w:rFonts w:ascii="Arial" w:hAnsi="Arial" w:cs="Arial"/>
          <w:sz w:val="18"/>
          <w:szCs w:val="18"/>
        </w:rPr>
      </w:pPr>
      <w:r w:rsidRPr="006B718F">
        <w:rPr>
          <w:rStyle w:val="Strong"/>
          <w:rFonts w:ascii="Arial" w:hAnsi="Arial" w:cs="Arial"/>
          <w:b w:val="0"/>
          <w:bCs/>
          <w:sz w:val="18"/>
          <w:szCs w:val="18"/>
          <w:lang w:val="fr-FR"/>
        </w:rPr>
        <w:t xml:space="preserve">20. </w:t>
      </w:r>
      <w:proofErr w:type="spellStart"/>
      <w:r w:rsidRPr="006B718F">
        <w:rPr>
          <w:rStyle w:val="Strong"/>
          <w:rFonts w:ascii="Arial" w:hAnsi="Arial" w:cs="Arial"/>
          <w:b w:val="0"/>
          <w:bCs/>
          <w:sz w:val="18"/>
          <w:szCs w:val="18"/>
          <w:lang w:val="fr-FR"/>
        </w:rPr>
        <w:t>Raffa</w:t>
      </w:r>
      <w:proofErr w:type="spellEnd"/>
      <w:r w:rsidRPr="006B718F">
        <w:rPr>
          <w:rStyle w:val="Strong"/>
          <w:rFonts w:ascii="Arial" w:hAnsi="Arial" w:cs="Arial"/>
          <w:b w:val="0"/>
          <w:bCs/>
          <w:sz w:val="18"/>
          <w:szCs w:val="18"/>
          <w:lang w:val="fr-FR"/>
        </w:rPr>
        <w:t xml:space="preserve">, K.F. </w:t>
      </w:r>
      <w:r w:rsidRPr="006B718F">
        <w:rPr>
          <w:rStyle w:val="Strong"/>
          <w:rFonts w:ascii="Arial" w:hAnsi="Arial" w:cs="Arial"/>
          <w:b w:val="0"/>
          <w:bCs/>
          <w:i/>
          <w:sz w:val="18"/>
          <w:szCs w:val="18"/>
          <w:lang w:val="fr-FR"/>
        </w:rPr>
        <w:t>et al</w:t>
      </w:r>
      <w:r w:rsidRPr="006B718F">
        <w:rPr>
          <w:rFonts w:ascii="Arial" w:hAnsi="Arial" w:cs="Arial"/>
          <w:b/>
          <w:sz w:val="18"/>
          <w:szCs w:val="18"/>
          <w:lang w:val="fr-FR"/>
        </w:rPr>
        <w:t>.</w:t>
      </w:r>
      <w:r w:rsidRPr="006B718F">
        <w:rPr>
          <w:rFonts w:ascii="Arial" w:hAnsi="Arial" w:cs="Arial"/>
          <w:sz w:val="18"/>
          <w:szCs w:val="18"/>
          <w:lang w:val="fr-FR"/>
        </w:rPr>
        <w:t xml:space="preserve"> 2008. </w:t>
      </w:r>
      <w:r w:rsidRPr="006B718F">
        <w:rPr>
          <w:rStyle w:val="Emphasis"/>
          <w:rFonts w:ascii="Arial" w:hAnsi="Arial" w:cs="Arial"/>
          <w:iCs/>
          <w:sz w:val="18"/>
          <w:szCs w:val="18"/>
        </w:rPr>
        <w:t>Bioscience</w:t>
      </w:r>
      <w:r w:rsidRPr="006B718F">
        <w:rPr>
          <w:rFonts w:ascii="Arial" w:hAnsi="Arial" w:cs="Arial"/>
          <w:sz w:val="18"/>
          <w:szCs w:val="18"/>
        </w:rPr>
        <w:t xml:space="preserve"> 58(6), 501–517. </w:t>
      </w:r>
    </w:p>
    <w:p w:rsidR="00B32FDF" w:rsidRDefault="00B32FDF" w:rsidP="00AC4616">
      <w:pPr>
        <w:pStyle w:val="Default"/>
        <w:jc w:val="both"/>
        <w:rPr>
          <w:rFonts w:ascii="Arial" w:hAnsi="Arial" w:cs="Arial"/>
          <w:sz w:val="18"/>
          <w:szCs w:val="18"/>
        </w:rPr>
      </w:pPr>
      <w:r w:rsidRPr="006B718F">
        <w:rPr>
          <w:rStyle w:val="Strong"/>
          <w:rFonts w:ascii="Arial" w:hAnsi="Arial" w:cs="Arial"/>
          <w:b w:val="0"/>
          <w:bCs/>
          <w:sz w:val="18"/>
          <w:szCs w:val="18"/>
        </w:rPr>
        <w:t xml:space="preserve">21. van </w:t>
      </w:r>
      <w:proofErr w:type="spellStart"/>
      <w:r w:rsidRPr="006B718F">
        <w:rPr>
          <w:rStyle w:val="Strong"/>
          <w:rFonts w:ascii="Arial" w:hAnsi="Arial" w:cs="Arial"/>
          <w:b w:val="0"/>
          <w:bCs/>
          <w:sz w:val="18"/>
          <w:szCs w:val="18"/>
        </w:rPr>
        <w:t>Mantgem</w:t>
      </w:r>
      <w:proofErr w:type="spellEnd"/>
      <w:r w:rsidRPr="006B718F">
        <w:rPr>
          <w:rStyle w:val="Strong"/>
          <w:rFonts w:ascii="Arial" w:hAnsi="Arial" w:cs="Arial"/>
          <w:b w:val="0"/>
          <w:bCs/>
          <w:sz w:val="18"/>
          <w:szCs w:val="18"/>
        </w:rPr>
        <w:t xml:space="preserve">, P.J. </w:t>
      </w:r>
      <w:r w:rsidRPr="006B718F">
        <w:rPr>
          <w:rStyle w:val="Strong"/>
          <w:rFonts w:ascii="Arial" w:hAnsi="Arial" w:cs="Arial"/>
          <w:b w:val="0"/>
          <w:bCs/>
          <w:i/>
          <w:sz w:val="18"/>
          <w:szCs w:val="18"/>
        </w:rPr>
        <w:t>et al.</w:t>
      </w:r>
      <w:r w:rsidRPr="006B718F">
        <w:rPr>
          <w:rStyle w:val="Strong"/>
          <w:rFonts w:ascii="Arial" w:hAnsi="Arial" w:cs="Arial"/>
          <w:b w:val="0"/>
          <w:bCs/>
          <w:sz w:val="18"/>
          <w:szCs w:val="18"/>
        </w:rPr>
        <w:t xml:space="preserve"> 2009</w:t>
      </w:r>
      <w:r w:rsidRPr="006B718F">
        <w:rPr>
          <w:rFonts w:ascii="Arial" w:hAnsi="Arial" w:cs="Arial"/>
          <w:sz w:val="18"/>
          <w:szCs w:val="18"/>
        </w:rPr>
        <w:t xml:space="preserve"> </w:t>
      </w:r>
      <w:r w:rsidRPr="006B718F">
        <w:rPr>
          <w:rStyle w:val="Emphasis"/>
          <w:rFonts w:ascii="Arial" w:hAnsi="Arial" w:cs="Arial"/>
          <w:iCs/>
          <w:sz w:val="18"/>
          <w:szCs w:val="18"/>
        </w:rPr>
        <w:t>Science</w:t>
      </w:r>
      <w:r w:rsidRPr="006B718F">
        <w:rPr>
          <w:rFonts w:ascii="Arial" w:hAnsi="Arial" w:cs="Arial"/>
          <w:sz w:val="18"/>
          <w:szCs w:val="18"/>
        </w:rPr>
        <w:t xml:space="preserve"> 323, 521–524. </w:t>
      </w:r>
    </w:p>
    <w:p w:rsidR="00B32FDF" w:rsidRDefault="00B32FDF" w:rsidP="00AC4616">
      <w:pPr>
        <w:pStyle w:val="Default"/>
        <w:jc w:val="both"/>
        <w:rPr>
          <w:rFonts w:ascii="Arial" w:hAnsi="Arial" w:cs="Arial"/>
          <w:sz w:val="18"/>
          <w:szCs w:val="18"/>
        </w:rPr>
      </w:pPr>
      <w:r w:rsidRPr="006B718F">
        <w:rPr>
          <w:rFonts w:ascii="Arial" w:hAnsi="Arial" w:cs="Arial"/>
          <w:sz w:val="18"/>
          <w:szCs w:val="18"/>
        </w:rPr>
        <w:t xml:space="preserve">22. Newton, A.C. 2010 </w:t>
      </w:r>
      <w:r w:rsidRPr="006B718F">
        <w:rPr>
          <w:rFonts w:ascii="Arial" w:hAnsi="Arial" w:cs="Arial"/>
          <w:i/>
          <w:iCs/>
          <w:sz w:val="18"/>
          <w:szCs w:val="18"/>
        </w:rPr>
        <w:t>Biodiversity in the New Forest</w:t>
      </w:r>
      <w:r w:rsidRPr="006B718F">
        <w:rPr>
          <w:rFonts w:ascii="Arial" w:hAnsi="Arial" w:cs="Arial"/>
          <w:sz w:val="18"/>
          <w:szCs w:val="18"/>
        </w:rPr>
        <w:t xml:space="preserve">. Pisces, Hampshire. </w:t>
      </w:r>
    </w:p>
    <w:p w:rsidR="00B32FDF" w:rsidRDefault="00B32FDF" w:rsidP="00AC4616">
      <w:pPr>
        <w:pStyle w:val="Default"/>
        <w:jc w:val="both"/>
        <w:rPr>
          <w:rFonts w:ascii="Arial" w:hAnsi="Arial" w:cs="Arial"/>
          <w:sz w:val="18"/>
          <w:szCs w:val="18"/>
        </w:rPr>
      </w:pPr>
      <w:r w:rsidRPr="006B718F">
        <w:rPr>
          <w:rFonts w:ascii="Arial" w:hAnsi="Arial" w:cs="Arial"/>
          <w:sz w:val="18"/>
          <w:szCs w:val="18"/>
        </w:rPr>
        <w:t xml:space="preserve">23. Newton, A.C. 2011 </w:t>
      </w:r>
      <w:r w:rsidRPr="006B718F">
        <w:rPr>
          <w:rFonts w:ascii="Arial" w:hAnsi="Arial" w:cs="Arial"/>
          <w:i/>
          <w:sz w:val="18"/>
          <w:szCs w:val="18"/>
        </w:rPr>
        <w:t>Ecology and Society</w:t>
      </w:r>
      <w:r w:rsidRPr="006B718F">
        <w:rPr>
          <w:rFonts w:ascii="Arial" w:hAnsi="Arial" w:cs="Arial"/>
          <w:sz w:val="18"/>
          <w:szCs w:val="18"/>
        </w:rPr>
        <w:t xml:space="preserve"> 16(4), 13. </w:t>
      </w:r>
    </w:p>
    <w:p w:rsidR="00B32FDF" w:rsidRDefault="00B32FDF" w:rsidP="00AC4616">
      <w:pPr>
        <w:pStyle w:val="Default"/>
        <w:jc w:val="both"/>
        <w:rPr>
          <w:rFonts w:ascii="Arial" w:hAnsi="Arial" w:cs="Arial"/>
          <w:sz w:val="18"/>
          <w:szCs w:val="18"/>
        </w:rPr>
      </w:pPr>
      <w:r w:rsidRPr="006B718F">
        <w:rPr>
          <w:rFonts w:ascii="Arial" w:hAnsi="Arial" w:cs="Arial"/>
          <w:sz w:val="18"/>
          <w:szCs w:val="18"/>
        </w:rPr>
        <w:t xml:space="preserve">24. </w:t>
      </w:r>
      <w:proofErr w:type="spellStart"/>
      <w:r w:rsidRPr="006B718F">
        <w:rPr>
          <w:rFonts w:ascii="Arial" w:hAnsi="Arial" w:cs="Arial"/>
          <w:sz w:val="18"/>
          <w:szCs w:val="18"/>
        </w:rPr>
        <w:t>Mountford</w:t>
      </w:r>
      <w:proofErr w:type="spellEnd"/>
      <w:r w:rsidRPr="006B718F">
        <w:rPr>
          <w:rFonts w:ascii="Arial" w:hAnsi="Arial" w:cs="Arial"/>
          <w:sz w:val="18"/>
          <w:szCs w:val="18"/>
        </w:rPr>
        <w:t xml:space="preserve">, E.P. </w:t>
      </w:r>
      <w:r w:rsidRPr="006B718F">
        <w:rPr>
          <w:rFonts w:ascii="Arial" w:hAnsi="Arial" w:cs="Arial"/>
          <w:i/>
          <w:sz w:val="18"/>
          <w:szCs w:val="18"/>
        </w:rPr>
        <w:t>et al.</w:t>
      </w:r>
      <w:r w:rsidRPr="006B718F">
        <w:rPr>
          <w:rFonts w:ascii="Arial" w:hAnsi="Arial" w:cs="Arial"/>
          <w:sz w:val="18"/>
          <w:szCs w:val="18"/>
        </w:rPr>
        <w:t xml:space="preserve"> 1999 </w:t>
      </w:r>
      <w:proofErr w:type="spellStart"/>
      <w:r w:rsidRPr="006B718F">
        <w:rPr>
          <w:rFonts w:ascii="Arial" w:hAnsi="Arial" w:cs="Arial"/>
          <w:i/>
          <w:iCs/>
          <w:sz w:val="18"/>
          <w:szCs w:val="18"/>
        </w:rPr>
        <w:t>Persp</w:t>
      </w:r>
      <w:proofErr w:type="spellEnd"/>
      <w:r w:rsidRPr="006B718F">
        <w:rPr>
          <w:rFonts w:ascii="Arial" w:hAnsi="Arial" w:cs="Arial"/>
          <w:i/>
          <w:iCs/>
          <w:sz w:val="18"/>
          <w:szCs w:val="18"/>
        </w:rPr>
        <w:t xml:space="preserve">. in Plant Ecol., </w:t>
      </w:r>
      <w:proofErr w:type="spellStart"/>
      <w:r w:rsidRPr="006B718F">
        <w:rPr>
          <w:rFonts w:ascii="Arial" w:hAnsi="Arial" w:cs="Arial"/>
          <w:i/>
          <w:iCs/>
          <w:sz w:val="18"/>
          <w:szCs w:val="18"/>
        </w:rPr>
        <w:t>Evol</w:t>
      </w:r>
      <w:proofErr w:type="spellEnd"/>
      <w:r w:rsidRPr="006B718F">
        <w:rPr>
          <w:rFonts w:ascii="Arial" w:hAnsi="Arial" w:cs="Arial"/>
          <w:i/>
          <w:iCs/>
          <w:sz w:val="18"/>
          <w:szCs w:val="18"/>
        </w:rPr>
        <w:t>. &amp; Syst.</w:t>
      </w:r>
      <w:r w:rsidRPr="006B718F">
        <w:rPr>
          <w:rFonts w:ascii="Arial" w:hAnsi="Arial" w:cs="Arial"/>
          <w:sz w:val="18"/>
          <w:szCs w:val="18"/>
        </w:rPr>
        <w:t xml:space="preserve"> 2(2), 223-272. </w:t>
      </w:r>
    </w:p>
    <w:p w:rsidR="00B32FDF" w:rsidRDefault="00B32FDF" w:rsidP="00AC4616">
      <w:pPr>
        <w:pStyle w:val="Default"/>
        <w:jc w:val="both"/>
        <w:rPr>
          <w:rFonts w:ascii="Arial" w:hAnsi="Arial" w:cs="Arial"/>
          <w:sz w:val="18"/>
          <w:szCs w:val="18"/>
        </w:rPr>
      </w:pPr>
      <w:r w:rsidRPr="006B718F">
        <w:rPr>
          <w:rFonts w:ascii="Arial" w:hAnsi="Arial" w:cs="Arial"/>
          <w:sz w:val="18"/>
          <w:szCs w:val="18"/>
        </w:rPr>
        <w:t xml:space="preserve">25. </w:t>
      </w:r>
      <w:proofErr w:type="spellStart"/>
      <w:r w:rsidRPr="006B718F">
        <w:rPr>
          <w:rFonts w:ascii="Arial" w:hAnsi="Arial" w:cs="Arial"/>
          <w:sz w:val="18"/>
          <w:szCs w:val="18"/>
        </w:rPr>
        <w:t>Mountford</w:t>
      </w:r>
      <w:proofErr w:type="spellEnd"/>
      <w:r w:rsidRPr="006B718F">
        <w:rPr>
          <w:rFonts w:ascii="Arial" w:hAnsi="Arial" w:cs="Arial"/>
          <w:sz w:val="18"/>
          <w:szCs w:val="18"/>
        </w:rPr>
        <w:t xml:space="preserve">, E.P. &amp; </w:t>
      </w:r>
      <w:proofErr w:type="spellStart"/>
      <w:r w:rsidRPr="006B718F">
        <w:rPr>
          <w:rFonts w:ascii="Arial" w:hAnsi="Arial" w:cs="Arial"/>
          <w:sz w:val="18"/>
          <w:szCs w:val="18"/>
        </w:rPr>
        <w:t>Peterken</w:t>
      </w:r>
      <w:proofErr w:type="spellEnd"/>
      <w:r w:rsidRPr="006B718F">
        <w:rPr>
          <w:rFonts w:ascii="Arial" w:hAnsi="Arial" w:cs="Arial"/>
          <w:sz w:val="18"/>
          <w:szCs w:val="18"/>
        </w:rPr>
        <w:t xml:space="preserve">, G.F. 2003 </w:t>
      </w:r>
      <w:r w:rsidRPr="006B718F">
        <w:rPr>
          <w:rFonts w:ascii="Arial" w:hAnsi="Arial" w:cs="Arial"/>
          <w:i/>
          <w:iCs/>
          <w:sz w:val="18"/>
          <w:szCs w:val="18"/>
        </w:rPr>
        <w:t>Forestry</w:t>
      </w:r>
      <w:r w:rsidRPr="006B718F">
        <w:rPr>
          <w:rFonts w:ascii="Arial" w:hAnsi="Arial" w:cs="Arial"/>
          <w:sz w:val="18"/>
          <w:szCs w:val="18"/>
        </w:rPr>
        <w:t xml:space="preserve"> 76(1), 19-43. </w:t>
      </w:r>
    </w:p>
    <w:p w:rsidR="00B32FDF" w:rsidRDefault="00B32FDF" w:rsidP="00AC4616">
      <w:pPr>
        <w:pStyle w:val="Default"/>
        <w:jc w:val="both"/>
        <w:rPr>
          <w:rFonts w:ascii="Arial" w:hAnsi="Arial" w:cs="Arial"/>
          <w:sz w:val="18"/>
          <w:szCs w:val="18"/>
        </w:rPr>
      </w:pPr>
      <w:r w:rsidRPr="006B718F">
        <w:rPr>
          <w:rFonts w:ascii="Arial" w:hAnsi="Arial" w:cs="Arial"/>
          <w:sz w:val="18"/>
          <w:szCs w:val="18"/>
        </w:rPr>
        <w:t xml:space="preserve">26. </w:t>
      </w:r>
      <w:commentRangeStart w:id="269"/>
      <w:r w:rsidRPr="006B718F">
        <w:rPr>
          <w:rFonts w:ascii="Arial" w:hAnsi="Arial" w:cs="Arial"/>
          <w:sz w:val="18"/>
          <w:szCs w:val="18"/>
        </w:rPr>
        <w:t xml:space="preserve">Newton, A.C. </w:t>
      </w:r>
      <w:r w:rsidRPr="006B718F">
        <w:rPr>
          <w:rFonts w:ascii="Arial" w:hAnsi="Arial" w:cs="Arial"/>
          <w:i/>
          <w:sz w:val="18"/>
          <w:szCs w:val="18"/>
        </w:rPr>
        <w:t>et al.</w:t>
      </w:r>
      <w:r w:rsidRPr="006B718F">
        <w:rPr>
          <w:rFonts w:ascii="Arial" w:hAnsi="Arial" w:cs="Arial"/>
          <w:sz w:val="18"/>
          <w:szCs w:val="18"/>
        </w:rPr>
        <w:t xml:space="preserve"> 2012 </w:t>
      </w:r>
      <w:r w:rsidRPr="006B718F">
        <w:rPr>
          <w:rFonts w:ascii="Arial" w:hAnsi="Arial" w:cs="Arial"/>
          <w:i/>
          <w:sz w:val="18"/>
          <w:szCs w:val="18"/>
        </w:rPr>
        <w:t>Biol. Cons</w:t>
      </w:r>
      <w:r w:rsidRPr="006B718F">
        <w:rPr>
          <w:rFonts w:ascii="Arial" w:hAnsi="Arial" w:cs="Arial"/>
          <w:sz w:val="18"/>
          <w:szCs w:val="18"/>
        </w:rPr>
        <w:t xml:space="preserve">. In review.  </w:t>
      </w:r>
      <w:commentRangeEnd w:id="269"/>
      <w:r w:rsidR="00014909">
        <w:rPr>
          <w:rStyle w:val="CommentReference"/>
          <w:rFonts w:ascii="Liberation Serif" w:hAnsi="Liberation Serif"/>
          <w:color w:val="00000A"/>
          <w:szCs w:val="20"/>
        </w:rPr>
        <w:commentReference w:id="269"/>
      </w:r>
    </w:p>
    <w:p w:rsidR="00B32FDF" w:rsidRDefault="00B32FDF" w:rsidP="00AC4616">
      <w:pPr>
        <w:pStyle w:val="Default"/>
        <w:jc w:val="both"/>
        <w:rPr>
          <w:rFonts w:ascii="Arial" w:hAnsi="Arial" w:cs="Arial"/>
          <w:sz w:val="18"/>
          <w:szCs w:val="18"/>
        </w:rPr>
      </w:pPr>
      <w:r w:rsidRPr="006B718F">
        <w:rPr>
          <w:rFonts w:ascii="Arial" w:hAnsi="Arial" w:cs="Arial"/>
          <w:sz w:val="18"/>
          <w:szCs w:val="18"/>
        </w:rPr>
        <w:t xml:space="preserve">27. </w:t>
      </w:r>
      <w:proofErr w:type="spellStart"/>
      <w:r w:rsidRPr="006B718F">
        <w:rPr>
          <w:rFonts w:ascii="Arial" w:hAnsi="Arial" w:cs="Arial"/>
          <w:sz w:val="18"/>
          <w:szCs w:val="18"/>
        </w:rPr>
        <w:t>Mladenoff</w:t>
      </w:r>
      <w:proofErr w:type="spellEnd"/>
      <w:r w:rsidRPr="006B718F">
        <w:rPr>
          <w:rFonts w:ascii="Arial" w:hAnsi="Arial" w:cs="Arial"/>
          <w:sz w:val="18"/>
          <w:szCs w:val="18"/>
        </w:rPr>
        <w:t xml:space="preserve">, D.J. 2004. </w:t>
      </w:r>
      <w:r w:rsidRPr="006B718F">
        <w:rPr>
          <w:rFonts w:ascii="Arial" w:hAnsi="Arial" w:cs="Arial"/>
          <w:i/>
          <w:sz w:val="18"/>
          <w:szCs w:val="18"/>
        </w:rPr>
        <w:t>Ecol. Modelling</w:t>
      </w:r>
      <w:r w:rsidRPr="006B718F">
        <w:rPr>
          <w:rFonts w:ascii="Arial" w:hAnsi="Arial" w:cs="Arial"/>
          <w:sz w:val="18"/>
          <w:szCs w:val="18"/>
        </w:rPr>
        <w:t xml:space="preserve"> 180, 7-19. </w:t>
      </w:r>
    </w:p>
    <w:p w:rsidR="00B32FDF" w:rsidRPr="00C435B5" w:rsidRDefault="00B32FDF" w:rsidP="00AC4616">
      <w:pPr>
        <w:pStyle w:val="Default"/>
        <w:jc w:val="both"/>
        <w:rPr>
          <w:rFonts w:ascii="Arial" w:hAnsi="Arial" w:cs="Arial"/>
          <w:sz w:val="18"/>
          <w:szCs w:val="18"/>
          <w:lang w:val="fr-FR"/>
        </w:rPr>
      </w:pPr>
      <w:r w:rsidRPr="00AC4616">
        <w:rPr>
          <w:rFonts w:ascii="Arial" w:hAnsi="Arial" w:cs="Arial"/>
          <w:sz w:val="18"/>
          <w:szCs w:val="18"/>
          <w:lang w:val="fr-FR"/>
        </w:rPr>
        <w:t xml:space="preserve">28. </w:t>
      </w:r>
      <w:proofErr w:type="spellStart"/>
      <w:r w:rsidRPr="00AC4616">
        <w:rPr>
          <w:rFonts w:ascii="Arial" w:hAnsi="Arial" w:cs="Arial"/>
          <w:sz w:val="18"/>
          <w:szCs w:val="18"/>
          <w:lang w:val="fr-FR"/>
        </w:rPr>
        <w:t>Scheller</w:t>
      </w:r>
      <w:proofErr w:type="spellEnd"/>
      <w:r w:rsidRPr="00AC4616">
        <w:rPr>
          <w:rFonts w:ascii="Arial" w:hAnsi="Arial" w:cs="Arial"/>
          <w:sz w:val="18"/>
          <w:szCs w:val="18"/>
          <w:lang w:val="fr-FR"/>
        </w:rPr>
        <w:t xml:space="preserve">, R.M. </w:t>
      </w:r>
      <w:r w:rsidRPr="00AC4616">
        <w:rPr>
          <w:rFonts w:ascii="Arial" w:hAnsi="Arial" w:cs="Arial"/>
          <w:i/>
          <w:sz w:val="18"/>
          <w:szCs w:val="18"/>
          <w:lang w:val="fr-FR"/>
        </w:rPr>
        <w:t>et al.</w:t>
      </w:r>
      <w:r w:rsidRPr="00AC4616">
        <w:rPr>
          <w:rFonts w:ascii="Arial" w:hAnsi="Arial" w:cs="Arial"/>
          <w:sz w:val="18"/>
          <w:szCs w:val="18"/>
          <w:lang w:val="fr-FR"/>
        </w:rPr>
        <w:t xml:space="preserve"> 2007. </w:t>
      </w:r>
      <w:proofErr w:type="spellStart"/>
      <w:r w:rsidRPr="00C435B5">
        <w:rPr>
          <w:rFonts w:ascii="Arial" w:hAnsi="Arial" w:cs="Arial"/>
          <w:i/>
          <w:sz w:val="18"/>
          <w:szCs w:val="18"/>
          <w:lang w:val="fr-FR"/>
        </w:rPr>
        <w:t>Ecol</w:t>
      </w:r>
      <w:proofErr w:type="spellEnd"/>
      <w:r w:rsidRPr="00C435B5">
        <w:rPr>
          <w:rFonts w:ascii="Arial" w:hAnsi="Arial" w:cs="Arial"/>
          <w:sz w:val="18"/>
          <w:szCs w:val="18"/>
          <w:lang w:val="fr-FR"/>
        </w:rPr>
        <w:t xml:space="preserve">. </w:t>
      </w:r>
      <w:proofErr w:type="spellStart"/>
      <w:r w:rsidRPr="00C435B5">
        <w:rPr>
          <w:rFonts w:ascii="Arial" w:hAnsi="Arial" w:cs="Arial"/>
          <w:i/>
          <w:sz w:val="18"/>
          <w:szCs w:val="18"/>
          <w:lang w:val="fr-FR"/>
        </w:rPr>
        <w:t>Modelling</w:t>
      </w:r>
      <w:proofErr w:type="spellEnd"/>
      <w:r w:rsidRPr="00C435B5">
        <w:rPr>
          <w:rFonts w:ascii="Arial" w:hAnsi="Arial" w:cs="Arial"/>
          <w:sz w:val="18"/>
          <w:szCs w:val="18"/>
          <w:lang w:val="fr-FR"/>
        </w:rPr>
        <w:t xml:space="preserve"> 201, 409-419. </w:t>
      </w:r>
    </w:p>
    <w:p w:rsidR="00B32FDF" w:rsidRPr="00C435B5" w:rsidRDefault="00B32FDF" w:rsidP="00AC4616">
      <w:pPr>
        <w:pStyle w:val="Default"/>
        <w:jc w:val="both"/>
        <w:rPr>
          <w:rFonts w:ascii="Arial" w:hAnsi="Arial" w:cs="Arial"/>
          <w:sz w:val="18"/>
          <w:szCs w:val="18"/>
          <w:lang w:val="fr-FR"/>
        </w:rPr>
      </w:pPr>
      <w:r w:rsidRPr="00C435B5">
        <w:rPr>
          <w:rFonts w:ascii="Arial" w:hAnsi="Arial" w:cs="Arial"/>
          <w:sz w:val="18"/>
          <w:szCs w:val="18"/>
          <w:lang w:val="fr-FR"/>
        </w:rPr>
        <w:t xml:space="preserve">29. </w:t>
      </w:r>
      <w:proofErr w:type="spellStart"/>
      <w:r w:rsidRPr="00C435B5">
        <w:rPr>
          <w:rFonts w:ascii="Arial" w:hAnsi="Arial" w:cs="Arial"/>
          <w:sz w:val="18"/>
          <w:szCs w:val="18"/>
          <w:lang w:val="fr-FR"/>
        </w:rPr>
        <w:t>Birch</w:t>
      </w:r>
      <w:proofErr w:type="spellEnd"/>
      <w:r w:rsidRPr="00C435B5">
        <w:rPr>
          <w:rFonts w:ascii="Arial" w:hAnsi="Arial" w:cs="Arial"/>
          <w:sz w:val="18"/>
          <w:szCs w:val="18"/>
          <w:lang w:val="fr-FR"/>
        </w:rPr>
        <w:t xml:space="preserve">, J. </w:t>
      </w:r>
      <w:r w:rsidRPr="00C435B5">
        <w:rPr>
          <w:rFonts w:ascii="Arial" w:hAnsi="Arial" w:cs="Arial"/>
          <w:i/>
          <w:sz w:val="18"/>
          <w:szCs w:val="18"/>
          <w:lang w:val="fr-FR"/>
        </w:rPr>
        <w:t>et al.</w:t>
      </w:r>
      <w:r w:rsidRPr="00C435B5">
        <w:rPr>
          <w:rFonts w:ascii="Arial" w:hAnsi="Arial" w:cs="Arial"/>
          <w:sz w:val="18"/>
          <w:szCs w:val="18"/>
          <w:lang w:val="fr-FR"/>
        </w:rPr>
        <w:t xml:space="preserve"> 2010 </w:t>
      </w:r>
      <w:r w:rsidRPr="00C435B5">
        <w:rPr>
          <w:rFonts w:ascii="Arial" w:hAnsi="Arial" w:cs="Arial"/>
          <w:i/>
          <w:iCs/>
          <w:sz w:val="18"/>
          <w:szCs w:val="18"/>
          <w:lang w:val="fr-FR"/>
        </w:rPr>
        <w:t xml:space="preserve">PNAS </w:t>
      </w:r>
      <w:r w:rsidRPr="00C435B5">
        <w:rPr>
          <w:rFonts w:ascii="Arial" w:hAnsi="Arial" w:cs="Arial"/>
          <w:sz w:val="18"/>
          <w:szCs w:val="18"/>
          <w:lang w:val="fr-FR"/>
        </w:rPr>
        <w:t xml:space="preserve">107(50), 21925-21930. </w:t>
      </w:r>
    </w:p>
    <w:p w:rsidR="00B32FDF" w:rsidRPr="00C435B5" w:rsidRDefault="00B32FDF" w:rsidP="00AC4616">
      <w:pPr>
        <w:pStyle w:val="Default"/>
        <w:jc w:val="both"/>
        <w:rPr>
          <w:rFonts w:ascii="Arial" w:hAnsi="Arial" w:cs="Arial"/>
          <w:sz w:val="18"/>
          <w:szCs w:val="18"/>
          <w:lang w:val="fr-FR"/>
        </w:rPr>
      </w:pPr>
      <w:r w:rsidRPr="00C435B5">
        <w:rPr>
          <w:rFonts w:ascii="Arial" w:hAnsi="Arial" w:cs="Arial"/>
          <w:sz w:val="18"/>
          <w:szCs w:val="18"/>
          <w:lang w:val="fr-FR"/>
        </w:rPr>
        <w:t xml:space="preserve">30. Carpenter, D. </w:t>
      </w:r>
      <w:r w:rsidRPr="00C435B5">
        <w:rPr>
          <w:rFonts w:ascii="Arial" w:hAnsi="Arial" w:cs="Arial"/>
          <w:i/>
          <w:sz w:val="18"/>
          <w:szCs w:val="18"/>
          <w:lang w:val="fr-FR"/>
        </w:rPr>
        <w:t>et al.</w:t>
      </w:r>
      <w:r w:rsidRPr="00C435B5">
        <w:rPr>
          <w:rFonts w:ascii="Arial" w:hAnsi="Arial" w:cs="Arial"/>
          <w:sz w:val="18"/>
          <w:szCs w:val="18"/>
          <w:lang w:val="fr-FR"/>
        </w:rPr>
        <w:t xml:space="preserve"> 2012 </w:t>
      </w:r>
      <w:proofErr w:type="spellStart"/>
      <w:r w:rsidRPr="00C435B5">
        <w:rPr>
          <w:rFonts w:ascii="Arial" w:hAnsi="Arial" w:cs="Arial"/>
          <w:i/>
          <w:sz w:val="18"/>
          <w:szCs w:val="18"/>
          <w:lang w:val="fr-FR"/>
        </w:rPr>
        <w:t>Biodiv</w:t>
      </w:r>
      <w:proofErr w:type="spellEnd"/>
      <w:r w:rsidRPr="00C435B5">
        <w:rPr>
          <w:rFonts w:ascii="Arial" w:hAnsi="Arial" w:cs="Arial"/>
          <w:sz w:val="18"/>
          <w:szCs w:val="18"/>
          <w:lang w:val="fr-FR"/>
        </w:rPr>
        <w:t xml:space="preserve">. </w:t>
      </w:r>
      <w:proofErr w:type="spellStart"/>
      <w:r w:rsidRPr="00C435B5">
        <w:rPr>
          <w:rFonts w:ascii="Arial" w:hAnsi="Arial" w:cs="Arial"/>
          <w:i/>
          <w:sz w:val="18"/>
          <w:szCs w:val="18"/>
          <w:lang w:val="fr-FR"/>
        </w:rPr>
        <w:t>Conserv</w:t>
      </w:r>
      <w:proofErr w:type="spellEnd"/>
      <w:r w:rsidRPr="00C435B5">
        <w:rPr>
          <w:rFonts w:ascii="Arial" w:hAnsi="Arial" w:cs="Arial"/>
          <w:sz w:val="18"/>
          <w:szCs w:val="18"/>
          <w:lang w:val="fr-FR"/>
        </w:rPr>
        <w:t xml:space="preserve">. 21, 3385–3410. </w:t>
      </w:r>
    </w:p>
    <w:p w:rsidR="00B32FDF" w:rsidRPr="00D21FAC" w:rsidRDefault="00B32FDF" w:rsidP="00AC4616">
      <w:pPr>
        <w:pStyle w:val="Default"/>
        <w:jc w:val="both"/>
        <w:rPr>
          <w:rFonts w:ascii="Arial" w:hAnsi="Arial" w:cs="Arial"/>
          <w:sz w:val="18"/>
          <w:szCs w:val="18"/>
          <w:lang w:val="fr-FR"/>
        </w:rPr>
      </w:pPr>
      <w:r w:rsidRPr="00AC4616">
        <w:rPr>
          <w:rFonts w:ascii="Arial" w:hAnsi="Arial" w:cs="Arial"/>
          <w:sz w:val="18"/>
          <w:szCs w:val="18"/>
          <w:lang w:val="fr-FR"/>
        </w:rPr>
        <w:t xml:space="preserve">31. </w:t>
      </w:r>
      <w:proofErr w:type="spellStart"/>
      <w:r w:rsidRPr="00AC4616">
        <w:rPr>
          <w:rFonts w:ascii="Arial" w:hAnsi="Arial" w:cs="Arial"/>
          <w:sz w:val="18"/>
          <w:szCs w:val="18"/>
          <w:lang w:val="fr-FR"/>
        </w:rPr>
        <w:t>Scheller</w:t>
      </w:r>
      <w:proofErr w:type="spellEnd"/>
      <w:r w:rsidRPr="00AC4616">
        <w:rPr>
          <w:rFonts w:ascii="Arial" w:hAnsi="Arial" w:cs="Arial"/>
          <w:sz w:val="18"/>
          <w:szCs w:val="18"/>
          <w:lang w:val="fr-FR"/>
        </w:rPr>
        <w:t xml:space="preserve">, R.M. </w:t>
      </w:r>
      <w:r w:rsidRPr="00AC4616">
        <w:rPr>
          <w:rFonts w:ascii="Arial" w:hAnsi="Arial" w:cs="Arial"/>
          <w:i/>
          <w:sz w:val="18"/>
          <w:szCs w:val="18"/>
          <w:lang w:val="fr-FR"/>
        </w:rPr>
        <w:t>et al.</w:t>
      </w:r>
      <w:r w:rsidRPr="00AC4616">
        <w:rPr>
          <w:rFonts w:ascii="Arial" w:hAnsi="Arial" w:cs="Arial"/>
          <w:sz w:val="18"/>
          <w:szCs w:val="18"/>
          <w:lang w:val="fr-FR"/>
        </w:rPr>
        <w:t xml:space="preserve"> 2011. </w:t>
      </w:r>
      <w:proofErr w:type="spellStart"/>
      <w:r w:rsidRPr="00C435B5">
        <w:rPr>
          <w:rFonts w:ascii="Arial" w:hAnsi="Arial" w:cs="Arial"/>
          <w:i/>
          <w:sz w:val="18"/>
          <w:szCs w:val="18"/>
          <w:lang w:val="fr-FR"/>
        </w:rPr>
        <w:t>Ecol</w:t>
      </w:r>
      <w:proofErr w:type="spellEnd"/>
      <w:r w:rsidRPr="00C435B5">
        <w:rPr>
          <w:rFonts w:ascii="Arial" w:hAnsi="Arial" w:cs="Arial"/>
          <w:sz w:val="18"/>
          <w:szCs w:val="18"/>
          <w:lang w:val="fr-FR"/>
        </w:rPr>
        <w:t xml:space="preserve">. </w:t>
      </w:r>
      <w:proofErr w:type="spellStart"/>
      <w:r w:rsidRPr="00D21FAC">
        <w:rPr>
          <w:rFonts w:ascii="Arial" w:hAnsi="Arial" w:cs="Arial"/>
          <w:i/>
          <w:sz w:val="18"/>
          <w:szCs w:val="18"/>
          <w:lang w:val="fr-FR"/>
        </w:rPr>
        <w:t>Modelling</w:t>
      </w:r>
      <w:proofErr w:type="spellEnd"/>
      <w:r w:rsidRPr="00D21FAC">
        <w:rPr>
          <w:rFonts w:ascii="Arial" w:hAnsi="Arial" w:cs="Arial"/>
          <w:sz w:val="18"/>
          <w:szCs w:val="18"/>
          <w:lang w:val="fr-FR"/>
        </w:rPr>
        <w:t xml:space="preserve"> 222, 144-153.  </w:t>
      </w:r>
    </w:p>
    <w:p w:rsidR="00B32FDF" w:rsidRDefault="00B32FDF" w:rsidP="00AC4616">
      <w:pPr>
        <w:pStyle w:val="Default"/>
        <w:jc w:val="both"/>
        <w:rPr>
          <w:rFonts w:ascii="Arial" w:eastAsia="MS Mincho" w:hAnsi="Arial" w:cs="Arial"/>
          <w:sz w:val="18"/>
          <w:szCs w:val="18"/>
          <w:lang w:val="en-US" w:eastAsia="ja-JP"/>
        </w:rPr>
      </w:pPr>
      <w:r w:rsidRPr="006B718F">
        <w:rPr>
          <w:rFonts w:ascii="Arial" w:eastAsia="MS Mincho" w:hAnsi="Arial" w:cs="Arial"/>
          <w:sz w:val="18"/>
          <w:szCs w:val="18"/>
          <w:lang w:val="en-US" w:eastAsia="ja-JP"/>
        </w:rPr>
        <w:t xml:space="preserve">32. Newton, A.C. 2007. </w:t>
      </w:r>
      <w:r w:rsidRPr="006B718F">
        <w:rPr>
          <w:rFonts w:ascii="Arial" w:eastAsia="MS Mincho" w:hAnsi="Arial" w:cs="Arial"/>
          <w:i/>
          <w:sz w:val="18"/>
          <w:szCs w:val="18"/>
          <w:lang w:val="en-US" w:eastAsia="ja-JP"/>
        </w:rPr>
        <w:t xml:space="preserve">Forest ecology and conservation. </w:t>
      </w:r>
      <w:r w:rsidRPr="006B718F">
        <w:rPr>
          <w:rFonts w:ascii="Arial" w:eastAsia="MS Mincho" w:hAnsi="Arial" w:cs="Arial"/>
          <w:sz w:val="18"/>
          <w:szCs w:val="18"/>
          <w:lang w:val="en-US" w:eastAsia="ja-JP"/>
        </w:rPr>
        <w:t xml:space="preserve">Oxford UP. </w:t>
      </w:r>
    </w:p>
    <w:p w:rsidR="00B32FDF" w:rsidRDefault="00B32FDF" w:rsidP="00AC4616">
      <w:pPr>
        <w:pStyle w:val="Default"/>
        <w:jc w:val="both"/>
        <w:rPr>
          <w:rFonts w:ascii="Arial" w:hAnsi="Arial" w:cs="Arial"/>
          <w:sz w:val="18"/>
          <w:szCs w:val="18"/>
        </w:rPr>
      </w:pPr>
      <w:r w:rsidRPr="006B718F">
        <w:rPr>
          <w:rFonts w:ascii="Arial" w:hAnsi="Arial" w:cs="Arial"/>
          <w:sz w:val="18"/>
          <w:szCs w:val="18"/>
        </w:rPr>
        <w:t xml:space="preserve">33. </w:t>
      </w:r>
      <w:commentRangeStart w:id="270"/>
      <w:proofErr w:type="spellStart"/>
      <w:r w:rsidRPr="006B718F">
        <w:rPr>
          <w:rFonts w:ascii="Arial" w:hAnsi="Arial" w:cs="Arial"/>
          <w:sz w:val="18"/>
          <w:szCs w:val="18"/>
        </w:rPr>
        <w:t>Peterken</w:t>
      </w:r>
      <w:proofErr w:type="spellEnd"/>
      <w:r w:rsidRPr="006B718F">
        <w:rPr>
          <w:rFonts w:ascii="Arial" w:hAnsi="Arial" w:cs="Arial"/>
          <w:sz w:val="18"/>
          <w:szCs w:val="18"/>
        </w:rPr>
        <w:t xml:space="preserve">, G.F. </w:t>
      </w:r>
      <w:r w:rsidRPr="006B718F">
        <w:rPr>
          <w:rFonts w:ascii="Arial" w:hAnsi="Arial" w:cs="Arial"/>
          <w:i/>
          <w:sz w:val="18"/>
          <w:szCs w:val="18"/>
        </w:rPr>
        <w:t>et al</w:t>
      </w:r>
      <w:r w:rsidRPr="006B718F">
        <w:rPr>
          <w:rFonts w:ascii="Arial" w:hAnsi="Arial" w:cs="Arial"/>
          <w:sz w:val="18"/>
          <w:szCs w:val="18"/>
        </w:rPr>
        <w:t>. 1996 Forestry Commission</w:t>
      </w:r>
      <w:commentRangeEnd w:id="270"/>
      <w:r w:rsidR="00014909">
        <w:rPr>
          <w:rStyle w:val="CommentReference"/>
          <w:rFonts w:ascii="Liberation Serif" w:hAnsi="Liberation Serif"/>
          <w:color w:val="00000A"/>
          <w:szCs w:val="20"/>
        </w:rPr>
        <w:commentReference w:id="270"/>
      </w:r>
      <w:r w:rsidRPr="006B718F">
        <w:rPr>
          <w:rFonts w:ascii="Arial" w:hAnsi="Arial" w:cs="Arial"/>
          <w:sz w:val="18"/>
          <w:szCs w:val="18"/>
        </w:rPr>
        <w:t xml:space="preserve">. </w:t>
      </w:r>
    </w:p>
    <w:p w:rsidR="00B32FDF" w:rsidRDefault="00B32FDF" w:rsidP="00AC4616">
      <w:pPr>
        <w:pStyle w:val="Default"/>
        <w:jc w:val="both"/>
        <w:rPr>
          <w:rFonts w:ascii="Arial" w:hAnsi="Arial" w:cs="Arial"/>
          <w:sz w:val="18"/>
          <w:szCs w:val="18"/>
        </w:rPr>
      </w:pPr>
      <w:r w:rsidRPr="006B718F">
        <w:rPr>
          <w:rFonts w:ascii="Arial" w:hAnsi="Arial" w:cs="Arial"/>
          <w:sz w:val="18"/>
          <w:szCs w:val="18"/>
        </w:rPr>
        <w:t xml:space="preserve">34. Ray, D. 2001 </w:t>
      </w:r>
      <w:r w:rsidRPr="006B718F">
        <w:rPr>
          <w:rFonts w:ascii="Arial" w:hAnsi="Arial" w:cs="Arial"/>
          <w:i/>
          <w:sz w:val="18"/>
          <w:szCs w:val="18"/>
        </w:rPr>
        <w:t>Ecological Site Classification</w:t>
      </w:r>
      <w:r w:rsidRPr="006B718F">
        <w:rPr>
          <w:rFonts w:ascii="Arial" w:hAnsi="Arial" w:cs="Arial"/>
          <w:sz w:val="18"/>
          <w:szCs w:val="18"/>
        </w:rPr>
        <w:t xml:space="preserve">. Forestry Commission. </w:t>
      </w:r>
    </w:p>
    <w:p w:rsidR="00B32FDF" w:rsidRDefault="00B32FDF" w:rsidP="00AC4616">
      <w:pPr>
        <w:pStyle w:val="Default"/>
        <w:jc w:val="both"/>
        <w:rPr>
          <w:rFonts w:ascii="Arial" w:hAnsi="Arial" w:cs="Arial"/>
          <w:sz w:val="18"/>
          <w:szCs w:val="18"/>
        </w:rPr>
      </w:pPr>
      <w:r w:rsidRPr="006B718F">
        <w:rPr>
          <w:rFonts w:ascii="Arial" w:hAnsi="Arial" w:cs="Arial"/>
          <w:sz w:val="18"/>
          <w:szCs w:val="18"/>
        </w:rPr>
        <w:t xml:space="preserve">35. Newton, A.C. &amp; </w:t>
      </w:r>
      <w:proofErr w:type="spellStart"/>
      <w:r w:rsidRPr="006B718F">
        <w:rPr>
          <w:rFonts w:ascii="Arial" w:hAnsi="Arial" w:cs="Arial"/>
          <w:sz w:val="18"/>
          <w:szCs w:val="18"/>
        </w:rPr>
        <w:t>Haigh</w:t>
      </w:r>
      <w:proofErr w:type="spellEnd"/>
      <w:r w:rsidRPr="006B718F">
        <w:rPr>
          <w:rFonts w:ascii="Arial" w:hAnsi="Arial" w:cs="Arial"/>
          <w:sz w:val="18"/>
          <w:szCs w:val="18"/>
        </w:rPr>
        <w:t xml:space="preserve">, J. 1998 </w:t>
      </w:r>
      <w:r w:rsidRPr="006B718F">
        <w:rPr>
          <w:rFonts w:ascii="Arial" w:hAnsi="Arial" w:cs="Arial"/>
          <w:i/>
          <w:iCs/>
          <w:sz w:val="18"/>
          <w:szCs w:val="18"/>
        </w:rPr>
        <w:t xml:space="preserve">New </w:t>
      </w:r>
      <w:proofErr w:type="spellStart"/>
      <w:r w:rsidRPr="006B718F">
        <w:rPr>
          <w:rFonts w:ascii="Arial" w:hAnsi="Arial" w:cs="Arial"/>
          <w:i/>
          <w:iCs/>
          <w:sz w:val="18"/>
          <w:szCs w:val="18"/>
        </w:rPr>
        <w:t>Phytol</w:t>
      </w:r>
      <w:proofErr w:type="spellEnd"/>
      <w:r w:rsidRPr="006B718F">
        <w:rPr>
          <w:rFonts w:ascii="Arial" w:hAnsi="Arial" w:cs="Arial"/>
          <w:i/>
          <w:iCs/>
          <w:sz w:val="18"/>
          <w:szCs w:val="18"/>
        </w:rPr>
        <w:t xml:space="preserve">. </w:t>
      </w:r>
      <w:r w:rsidRPr="006B718F">
        <w:rPr>
          <w:rFonts w:ascii="Arial" w:hAnsi="Arial" w:cs="Arial"/>
          <w:sz w:val="18"/>
          <w:szCs w:val="18"/>
        </w:rPr>
        <w:t xml:space="preserve">138, 619-627. </w:t>
      </w:r>
    </w:p>
    <w:p w:rsidR="00B32FDF" w:rsidRDefault="00B32FDF" w:rsidP="00AC4616">
      <w:pPr>
        <w:pStyle w:val="Default"/>
        <w:jc w:val="both"/>
        <w:rPr>
          <w:rFonts w:ascii="Arial" w:hAnsi="Arial" w:cs="Arial"/>
          <w:sz w:val="18"/>
          <w:szCs w:val="18"/>
        </w:rPr>
      </w:pPr>
      <w:r w:rsidRPr="006B718F">
        <w:rPr>
          <w:rFonts w:ascii="Arial" w:hAnsi="Arial" w:cs="Arial"/>
          <w:sz w:val="18"/>
          <w:szCs w:val="18"/>
        </w:rPr>
        <w:t xml:space="preserve">36. de Val, G. </w:t>
      </w:r>
      <w:r w:rsidRPr="006B718F">
        <w:rPr>
          <w:rFonts w:ascii="Arial" w:hAnsi="Arial" w:cs="Arial"/>
          <w:i/>
          <w:sz w:val="18"/>
          <w:szCs w:val="18"/>
        </w:rPr>
        <w:t>et al.</w:t>
      </w:r>
      <w:r w:rsidRPr="006B718F">
        <w:rPr>
          <w:rFonts w:ascii="Arial" w:hAnsi="Arial" w:cs="Arial"/>
          <w:sz w:val="18"/>
          <w:szCs w:val="18"/>
        </w:rPr>
        <w:t xml:space="preserve"> 2006 </w:t>
      </w:r>
      <w:r w:rsidRPr="006B718F">
        <w:rPr>
          <w:rFonts w:ascii="Arial" w:hAnsi="Arial" w:cs="Arial"/>
          <w:i/>
          <w:iCs/>
          <w:sz w:val="18"/>
          <w:szCs w:val="18"/>
        </w:rPr>
        <w:t>Land. and Urban Planning</w:t>
      </w:r>
      <w:r w:rsidRPr="006B718F">
        <w:rPr>
          <w:rFonts w:ascii="Arial" w:hAnsi="Arial" w:cs="Arial"/>
          <w:sz w:val="18"/>
          <w:szCs w:val="18"/>
        </w:rPr>
        <w:t xml:space="preserve"> 77, 393–407. </w:t>
      </w:r>
    </w:p>
    <w:p w:rsidR="00B32FDF" w:rsidRPr="0061737A" w:rsidRDefault="00B32FDF" w:rsidP="00AC4616">
      <w:pPr>
        <w:pStyle w:val="Default"/>
        <w:jc w:val="both"/>
        <w:rPr>
          <w:rFonts w:ascii="Arial" w:hAnsi="Arial" w:cs="Arial"/>
          <w:sz w:val="18"/>
          <w:szCs w:val="18"/>
        </w:rPr>
      </w:pPr>
      <w:r w:rsidRPr="00C435B5">
        <w:rPr>
          <w:rFonts w:ascii="Arial" w:hAnsi="Arial" w:cs="Arial"/>
          <w:sz w:val="18"/>
          <w:szCs w:val="18"/>
          <w:lang w:val="es-ES"/>
        </w:rPr>
        <w:t xml:space="preserve">37. </w:t>
      </w:r>
      <w:proofErr w:type="spellStart"/>
      <w:r w:rsidRPr="00C435B5">
        <w:rPr>
          <w:rFonts w:ascii="Arial" w:hAnsi="Arial" w:cs="Arial"/>
          <w:sz w:val="18"/>
          <w:szCs w:val="18"/>
          <w:lang w:val="es-ES"/>
        </w:rPr>
        <w:t>Soliva</w:t>
      </w:r>
      <w:proofErr w:type="spellEnd"/>
      <w:r w:rsidRPr="00C435B5">
        <w:rPr>
          <w:rFonts w:ascii="Arial" w:hAnsi="Arial" w:cs="Arial"/>
          <w:sz w:val="18"/>
          <w:szCs w:val="18"/>
          <w:lang w:val="es-ES"/>
        </w:rPr>
        <w:t xml:space="preserve">, R. &amp; </w:t>
      </w:r>
      <w:proofErr w:type="spellStart"/>
      <w:r w:rsidRPr="00C435B5">
        <w:rPr>
          <w:rFonts w:ascii="Arial" w:hAnsi="Arial" w:cs="Arial"/>
          <w:sz w:val="18"/>
          <w:szCs w:val="18"/>
          <w:lang w:val="es-ES"/>
        </w:rPr>
        <w:t>Hunziker</w:t>
      </w:r>
      <w:proofErr w:type="spellEnd"/>
      <w:r w:rsidRPr="00C435B5">
        <w:rPr>
          <w:rFonts w:ascii="Arial" w:hAnsi="Arial" w:cs="Arial"/>
          <w:sz w:val="18"/>
          <w:szCs w:val="18"/>
          <w:lang w:val="es-ES"/>
        </w:rPr>
        <w:t xml:space="preserve">, M. 2009 </w:t>
      </w:r>
      <w:proofErr w:type="spellStart"/>
      <w:r w:rsidRPr="00C435B5">
        <w:rPr>
          <w:rFonts w:ascii="Arial" w:hAnsi="Arial" w:cs="Arial"/>
          <w:i/>
          <w:iCs/>
          <w:sz w:val="18"/>
          <w:szCs w:val="18"/>
          <w:lang w:val="es-ES"/>
        </w:rPr>
        <w:t>Biodiv</w:t>
      </w:r>
      <w:proofErr w:type="spellEnd"/>
      <w:r w:rsidRPr="00C435B5">
        <w:rPr>
          <w:rFonts w:ascii="Arial" w:hAnsi="Arial" w:cs="Arial"/>
          <w:i/>
          <w:iCs/>
          <w:sz w:val="18"/>
          <w:szCs w:val="18"/>
          <w:lang w:val="es-ES"/>
        </w:rPr>
        <w:t xml:space="preserve">. </w:t>
      </w:r>
      <w:r w:rsidRPr="0061737A">
        <w:rPr>
          <w:rFonts w:ascii="Arial" w:hAnsi="Arial" w:cs="Arial"/>
          <w:i/>
          <w:iCs/>
          <w:sz w:val="18"/>
          <w:szCs w:val="18"/>
        </w:rPr>
        <w:t>&amp; Cons.</w:t>
      </w:r>
      <w:r w:rsidRPr="0061737A">
        <w:rPr>
          <w:rFonts w:ascii="Arial" w:hAnsi="Arial" w:cs="Arial"/>
          <w:sz w:val="18"/>
          <w:szCs w:val="18"/>
        </w:rPr>
        <w:t xml:space="preserve"> 18, 2483–2507. </w:t>
      </w:r>
    </w:p>
    <w:p w:rsidR="00B32FDF" w:rsidRDefault="00B32FDF" w:rsidP="00AC4616">
      <w:pPr>
        <w:pStyle w:val="Default"/>
        <w:jc w:val="both"/>
        <w:rPr>
          <w:rFonts w:ascii="Arial" w:hAnsi="Arial" w:cs="Arial"/>
          <w:sz w:val="18"/>
          <w:szCs w:val="18"/>
        </w:rPr>
      </w:pPr>
      <w:r w:rsidRPr="006B718F">
        <w:rPr>
          <w:rFonts w:ascii="Arial" w:hAnsi="Arial" w:cs="Arial"/>
          <w:sz w:val="18"/>
          <w:szCs w:val="18"/>
        </w:rPr>
        <w:t xml:space="preserve">38 </w:t>
      </w:r>
      <w:proofErr w:type="spellStart"/>
      <w:r w:rsidRPr="006B718F">
        <w:rPr>
          <w:rFonts w:ascii="Arial" w:hAnsi="Arial" w:cs="Arial"/>
          <w:sz w:val="18"/>
          <w:szCs w:val="18"/>
        </w:rPr>
        <w:t>Fukami</w:t>
      </w:r>
      <w:proofErr w:type="spellEnd"/>
      <w:r w:rsidRPr="006B718F">
        <w:rPr>
          <w:rFonts w:ascii="Arial" w:hAnsi="Arial" w:cs="Arial"/>
          <w:sz w:val="18"/>
          <w:szCs w:val="18"/>
        </w:rPr>
        <w:t xml:space="preserve">, T. &amp; Wardle, D.A. 2005 Proc. Roy. Soc. 272, 2105-2115. </w:t>
      </w:r>
    </w:p>
    <w:p w:rsidR="00B32FDF" w:rsidRPr="0039134F" w:rsidRDefault="00B32FDF" w:rsidP="00751415">
      <w:pPr>
        <w:pStyle w:val="NormalWeb"/>
        <w:ind w:left="480" w:hanging="480"/>
        <w:rPr>
          <w:rFonts w:ascii="Arial" w:hAnsi="Arial" w:cs="Arial"/>
          <w:bCs/>
        </w:rPr>
      </w:pPr>
      <w:r>
        <w:rPr>
          <w:rFonts w:ascii="Arial" w:hAnsi="Arial" w:cs="Arial"/>
          <w:bCs/>
        </w:rPr>
        <w:br w:type="page"/>
      </w:r>
    </w:p>
    <w:p w:rsidR="00B32FDF" w:rsidRPr="0039134F" w:rsidRDefault="00252D89">
      <w:pPr>
        <w:widowControl/>
        <w:suppressAutoHyphens w:val="0"/>
        <w:rPr>
          <w:rFonts w:ascii="Arial" w:hAnsi="Arial" w:cs="Arial"/>
        </w:rPr>
      </w:pPr>
      <w:r>
        <w:rPr>
          <w:rFonts w:ascii="Arial" w:hAnsi="Arial" w:cs="Arial"/>
          <w:noProof/>
          <w:lang w:eastAsia="en-GB" w:bidi="ar-SA"/>
        </w:rPr>
        <w:pict>
          <v:shape id="_x0000_i1061" type="#_x0000_t75" style="width:472.35pt;height:358.35pt">
            <v:imagedata r:id="rId25" o:title=""/>
          </v:shape>
        </w:pict>
      </w:r>
    </w:p>
    <w:p w:rsidR="00B32FDF" w:rsidRPr="0039134F" w:rsidRDefault="00B32FDF" w:rsidP="002D43C8">
      <w:pPr>
        <w:spacing w:line="360" w:lineRule="auto"/>
        <w:contextualSpacing/>
        <w:rPr>
          <w:rFonts w:ascii="Arial" w:hAnsi="Arial" w:cs="Arial"/>
        </w:rPr>
      </w:pPr>
    </w:p>
    <w:p w:rsidR="00B32FDF" w:rsidRPr="0039134F" w:rsidRDefault="00B32FDF" w:rsidP="00DC5BE6">
      <w:pPr>
        <w:spacing w:line="360" w:lineRule="auto"/>
        <w:contextualSpacing/>
        <w:rPr>
          <w:rFonts w:ascii="Arial" w:hAnsi="Arial" w:cs="Arial"/>
          <w:noProof/>
          <w:lang w:eastAsia="en-GB" w:bidi="ar-SA"/>
        </w:rPr>
      </w:pPr>
      <w:r w:rsidRPr="0039134F">
        <w:rPr>
          <w:rFonts w:ascii="Arial" w:hAnsi="Arial" w:cs="Arial"/>
        </w:rPr>
        <w:t xml:space="preserve">Figure 1 – Changes in plot BA over the period 1964-2014 for plots that </w:t>
      </w:r>
      <w:r>
        <w:rPr>
          <w:rFonts w:ascii="Arial" w:hAnsi="Arial" w:cs="Arial"/>
        </w:rPr>
        <w:t xml:space="preserve">(a) </w:t>
      </w:r>
      <w:r w:rsidRPr="0039134F">
        <w:rPr>
          <w:rFonts w:ascii="Arial" w:hAnsi="Arial" w:cs="Arial"/>
        </w:rPr>
        <w:t>collapsed at some point during this period (</w:t>
      </w:r>
      <w:r>
        <w:rPr>
          <w:rFonts w:ascii="Arial" w:hAnsi="Arial" w:cs="Arial"/>
        </w:rPr>
        <w:t>≥</w:t>
      </w:r>
      <w:r w:rsidRPr="0039134F">
        <w:rPr>
          <w:rFonts w:ascii="Arial" w:hAnsi="Arial" w:cs="Arial"/>
        </w:rPr>
        <w:t xml:space="preserve">25% decline in BA) and </w:t>
      </w:r>
      <w:r>
        <w:rPr>
          <w:rFonts w:ascii="Arial" w:hAnsi="Arial" w:cs="Arial"/>
        </w:rPr>
        <w:t xml:space="preserve">(b) </w:t>
      </w:r>
      <w:r w:rsidRPr="0039134F">
        <w:rPr>
          <w:rFonts w:ascii="Arial" w:hAnsi="Arial" w:cs="Arial"/>
        </w:rPr>
        <w:t xml:space="preserve">those that were stable or increased in BA. </w:t>
      </w:r>
      <w:r>
        <w:rPr>
          <w:rFonts w:ascii="Arial" w:hAnsi="Arial" w:cs="Arial"/>
        </w:rPr>
        <w:t xml:space="preserve">Circles and triangles represent plots in the fenced and unfenced parts of the woodland respectively. </w:t>
      </w:r>
      <w:r w:rsidRPr="0039134F">
        <w:rPr>
          <w:rFonts w:ascii="Arial" w:hAnsi="Arial" w:cs="Arial"/>
        </w:rPr>
        <w:t xml:space="preserve">Thin lines represent dynamics of individual plots, with </w:t>
      </w:r>
      <w:r>
        <w:rPr>
          <w:rFonts w:ascii="Arial" w:hAnsi="Arial" w:cs="Arial"/>
        </w:rPr>
        <w:t>points</w:t>
      </w:r>
      <w:r w:rsidRPr="0039134F">
        <w:rPr>
          <w:rFonts w:ascii="Arial" w:hAnsi="Arial" w:cs="Arial"/>
        </w:rPr>
        <w:t xml:space="preserve"> showing the survey times. Thick lines represent predictions made using </w:t>
      </w:r>
      <w:r>
        <w:rPr>
          <w:rFonts w:ascii="Arial" w:hAnsi="Arial" w:cs="Arial"/>
        </w:rPr>
        <w:t>model averaged coefficients in (a) which had marginal R</w:t>
      </w:r>
      <w:r>
        <w:rPr>
          <w:rFonts w:ascii="Arial" w:hAnsi="Arial" w:cs="Arial"/>
          <w:vertAlign w:val="superscript"/>
        </w:rPr>
        <w:t>2</w:t>
      </w:r>
      <w:r>
        <w:rPr>
          <w:rFonts w:ascii="Arial" w:hAnsi="Arial" w:cs="Arial"/>
        </w:rPr>
        <w:t xml:space="preserve"> values of 0.25-0.26 and the coefficients of the best model in (b) which had a marginal R</w:t>
      </w:r>
      <w:r>
        <w:rPr>
          <w:rFonts w:ascii="Arial" w:hAnsi="Arial" w:cs="Arial"/>
          <w:vertAlign w:val="superscript"/>
        </w:rPr>
        <w:t>2</w:t>
      </w:r>
      <w:r>
        <w:rPr>
          <w:rFonts w:ascii="Arial" w:hAnsi="Arial" w:cs="Arial"/>
        </w:rPr>
        <w:t xml:space="preserve"> of 0.02.Grey bands represent the confidence intervals for the model coefficients</w:t>
      </w:r>
      <w:r w:rsidRPr="0039134F">
        <w:rPr>
          <w:rFonts w:ascii="Arial" w:hAnsi="Arial" w:cs="Arial"/>
        </w:rPr>
        <w:t>.</w:t>
      </w:r>
    </w:p>
    <w:p w:rsidR="00B32FDF" w:rsidRDefault="00B32FDF">
      <w:pPr>
        <w:widowControl/>
        <w:suppressAutoHyphens w:val="0"/>
        <w:rPr>
          <w:rFonts w:ascii="Arial" w:hAnsi="Arial" w:cs="Arial"/>
        </w:rPr>
      </w:pPr>
      <w:r>
        <w:rPr>
          <w:rFonts w:ascii="Arial" w:hAnsi="Arial" w:cs="Arial"/>
        </w:rPr>
        <w:br w:type="page"/>
      </w:r>
    </w:p>
    <w:p w:rsidR="00B32FDF" w:rsidRDefault="00252D89">
      <w:pPr>
        <w:widowControl/>
        <w:suppressAutoHyphens w:val="0"/>
        <w:rPr>
          <w:rFonts w:ascii="Arial" w:hAnsi="Arial" w:cs="Arial"/>
        </w:rPr>
      </w:pPr>
      <w:r>
        <w:rPr>
          <w:rFonts w:ascii="Arial" w:hAnsi="Arial" w:cs="Arial"/>
          <w:noProof/>
          <w:lang w:eastAsia="en-GB" w:bidi="ar-SA"/>
        </w:rPr>
        <w:pict>
          <v:shape id="Picture 4" o:spid="_x0000_i1062" type="#_x0000_t75" style="width:472.35pt;height:358.35pt;visibility:visible">
            <v:imagedata r:id="rId26" o:title=""/>
          </v:shape>
        </w:pict>
      </w:r>
    </w:p>
    <w:p w:rsidR="00B32FDF" w:rsidRPr="0039134F" w:rsidRDefault="00B32FDF" w:rsidP="00D47591">
      <w:pPr>
        <w:spacing w:line="360" w:lineRule="auto"/>
        <w:contextualSpacing/>
        <w:rPr>
          <w:rFonts w:ascii="Arial" w:hAnsi="Arial" w:cs="Arial"/>
          <w:noProof/>
          <w:lang w:eastAsia="en-GB" w:bidi="ar-SA"/>
        </w:rPr>
      </w:pPr>
      <w:r>
        <w:rPr>
          <w:rFonts w:ascii="Arial" w:hAnsi="Arial" w:cs="Arial"/>
        </w:rPr>
        <w:t xml:space="preserve">Figure 2 – Changes in subplot stem density over the period 1964-2014 for plots that collapsed </w:t>
      </w:r>
      <w:r w:rsidRPr="0039134F">
        <w:rPr>
          <w:rFonts w:ascii="Arial" w:hAnsi="Arial" w:cs="Arial"/>
        </w:rPr>
        <w:t>at some point during this period (</w:t>
      </w:r>
      <w:r>
        <w:rPr>
          <w:rFonts w:ascii="Arial" w:hAnsi="Arial" w:cs="Arial"/>
        </w:rPr>
        <w:t>≥</w:t>
      </w:r>
      <w:r w:rsidRPr="0039134F">
        <w:rPr>
          <w:rFonts w:ascii="Arial" w:hAnsi="Arial" w:cs="Arial"/>
        </w:rPr>
        <w:t xml:space="preserve">25% decline in BA) and those that were stable or increased in BA. Thin lines represent dynamics of individual plots, with </w:t>
      </w:r>
      <w:r>
        <w:rPr>
          <w:rFonts w:ascii="Arial" w:hAnsi="Arial" w:cs="Arial"/>
        </w:rPr>
        <w:t>points</w:t>
      </w:r>
      <w:r w:rsidRPr="0039134F">
        <w:rPr>
          <w:rFonts w:ascii="Arial" w:hAnsi="Arial" w:cs="Arial"/>
        </w:rPr>
        <w:t xml:space="preserve"> showing the survey times. Thick lines represent predictions made using the most parsimonious mixed model (n=275, R</w:t>
      </w:r>
      <w:r w:rsidRPr="0039134F">
        <w:rPr>
          <w:rFonts w:ascii="Arial" w:hAnsi="Arial" w:cs="Arial"/>
          <w:vertAlign w:val="superscript"/>
        </w:rPr>
        <w:t>2</w:t>
      </w:r>
      <w:r w:rsidRPr="0039134F">
        <w:rPr>
          <w:rFonts w:ascii="Arial" w:hAnsi="Arial" w:cs="Arial"/>
        </w:rPr>
        <w:t>=0.</w:t>
      </w:r>
      <w:r>
        <w:rPr>
          <w:rFonts w:ascii="Arial" w:hAnsi="Arial" w:cs="Arial"/>
        </w:rPr>
        <w:t>37, Tables S3 and S4</w:t>
      </w:r>
      <w:r w:rsidRPr="0039134F">
        <w:rPr>
          <w:rFonts w:ascii="Arial" w:hAnsi="Arial" w:cs="Arial"/>
        </w:rPr>
        <w:t>)</w:t>
      </w:r>
      <w:r>
        <w:rPr>
          <w:rFonts w:ascii="Arial" w:hAnsi="Arial" w:cs="Arial"/>
        </w:rPr>
        <w:t>, and grey bands represent the confidence intervals for the model coefficients</w:t>
      </w:r>
      <w:r w:rsidRPr="0039134F">
        <w:rPr>
          <w:rFonts w:ascii="Arial" w:hAnsi="Arial" w:cs="Arial"/>
        </w:rPr>
        <w:t>.</w:t>
      </w:r>
      <w:r>
        <w:rPr>
          <w:rFonts w:ascii="Arial" w:hAnsi="Arial" w:cs="Arial"/>
        </w:rPr>
        <w:t xml:space="preserve"> </w:t>
      </w:r>
      <w:commentRangeStart w:id="271"/>
      <w:r w:rsidRPr="003F5424">
        <w:rPr>
          <w:rFonts w:ascii="Arial" w:hAnsi="Arial" w:cs="Arial"/>
          <w:highlight w:val="yellow"/>
        </w:rPr>
        <w:t>Need to label (a) and (b) on figure and refer to this in caption</w:t>
      </w:r>
      <w:commentRangeEnd w:id="271"/>
      <w:r w:rsidR="00C81110">
        <w:rPr>
          <w:rStyle w:val="CommentReference"/>
          <w:szCs w:val="20"/>
          <w:lang w:eastAsia="en-GB" w:bidi="ar-SA"/>
        </w:rPr>
        <w:commentReference w:id="271"/>
      </w:r>
    </w:p>
    <w:p w:rsidR="00B32FDF" w:rsidRDefault="00B32FDF">
      <w:pPr>
        <w:widowControl/>
        <w:suppressAutoHyphens w:val="0"/>
        <w:rPr>
          <w:rFonts w:ascii="Arial" w:hAnsi="Arial" w:cs="Arial"/>
        </w:rPr>
      </w:pPr>
      <w:r>
        <w:rPr>
          <w:rFonts w:ascii="Arial" w:hAnsi="Arial" w:cs="Arial"/>
        </w:rPr>
        <w:br w:type="page"/>
      </w:r>
    </w:p>
    <w:p w:rsidR="00B32FDF" w:rsidRPr="0039134F" w:rsidRDefault="00B32FDF">
      <w:pPr>
        <w:widowControl/>
        <w:suppressAutoHyphens w:val="0"/>
        <w:rPr>
          <w:rFonts w:ascii="Arial" w:hAnsi="Arial" w:cs="Arial"/>
        </w:rPr>
      </w:pPr>
    </w:p>
    <w:p w:rsidR="00B32FDF" w:rsidRDefault="00252D89" w:rsidP="00CF273C">
      <w:pPr>
        <w:spacing w:line="360" w:lineRule="auto"/>
        <w:contextualSpacing/>
        <w:rPr>
          <w:rFonts w:ascii="Arial" w:hAnsi="Arial" w:cs="Arial"/>
        </w:rPr>
      </w:pPr>
      <w:r>
        <w:rPr>
          <w:rFonts w:ascii="Arial" w:hAnsi="Arial" w:cs="Arial"/>
          <w:noProof/>
          <w:lang w:eastAsia="en-GB" w:bidi="ar-SA"/>
        </w:rPr>
        <w:pict>
          <v:shape id="Picture 7" o:spid="_x0000_i1063" type="#_x0000_t75" style="width:472.35pt;height:358.9pt;visibility:visible">
            <v:imagedata r:id="rId27" o:title=""/>
          </v:shape>
        </w:pict>
      </w:r>
    </w:p>
    <w:p w:rsidR="00B32FDF" w:rsidRDefault="00B32FDF" w:rsidP="00CF273C">
      <w:pPr>
        <w:spacing w:line="360" w:lineRule="auto"/>
        <w:contextualSpacing/>
        <w:rPr>
          <w:rFonts w:ascii="Arial" w:hAnsi="Arial" w:cs="Arial"/>
        </w:rPr>
      </w:pPr>
      <w:r>
        <w:rPr>
          <w:rFonts w:ascii="Arial" w:hAnsi="Arial" w:cs="Arial"/>
        </w:rPr>
        <w:t xml:space="preserve">Figure 3 – Differences in stem density for trees (a) &gt;45cm DBH, (b) 25-45cm DBH, (c) 15-25cm DBH and (d) 10-15cm DBH in subplots that collapsed at some point from 1964-2014 (red) and those that remained stable (blue).  Data are presented for the years 1964 and 2014. Bars represent model averaged coefficients of generalised mixed models and error bars 95% confidence intervals of these coefficients. </w:t>
      </w:r>
      <w:commentRangeStart w:id="272"/>
      <w:r w:rsidRPr="003F5424">
        <w:rPr>
          <w:rFonts w:ascii="Arial" w:hAnsi="Arial" w:cs="Arial"/>
          <w:highlight w:val="yellow"/>
        </w:rPr>
        <w:t>I think we can delete this figure, there is plenty of detail in the text.</w:t>
      </w:r>
      <w:r>
        <w:rPr>
          <w:rFonts w:ascii="Arial" w:hAnsi="Arial" w:cs="Arial"/>
        </w:rPr>
        <w:t xml:space="preserve"> </w:t>
      </w:r>
      <w:commentRangeEnd w:id="272"/>
      <w:r w:rsidR="00C81110">
        <w:rPr>
          <w:rStyle w:val="CommentReference"/>
          <w:szCs w:val="20"/>
          <w:lang w:eastAsia="en-GB" w:bidi="ar-SA"/>
        </w:rPr>
        <w:commentReference w:id="272"/>
      </w:r>
    </w:p>
    <w:p w:rsidR="00B32FDF" w:rsidRDefault="00B32FDF" w:rsidP="00CF273C">
      <w:pPr>
        <w:spacing w:line="360" w:lineRule="auto"/>
        <w:contextualSpacing/>
        <w:rPr>
          <w:rFonts w:ascii="Arial" w:hAnsi="Arial" w:cs="Arial"/>
        </w:rPr>
      </w:pPr>
    </w:p>
    <w:p w:rsidR="00B32FDF" w:rsidRDefault="00B32FDF" w:rsidP="00CF273C">
      <w:pPr>
        <w:spacing w:line="360" w:lineRule="auto"/>
        <w:contextualSpacing/>
        <w:rPr>
          <w:rFonts w:ascii="Arial" w:hAnsi="Arial" w:cs="Arial"/>
        </w:rPr>
      </w:pPr>
    </w:p>
    <w:p w:rsidR="00B32FDF" w:rsidRPr="0039134F" w:rsidRDefault="00B32FDF">
      <w:pPr>
        <w:widowControl/>
        <w:suppressAutoHyphens w:val="0"/>
        <w:rPr>
          <w:rFonts w:ascii="Arial" w:hAnsi="Arial" w:cs="Arial"/>
        </w:rPr>
      </w:pPr>
      <w:r w:rsidRPr="0039134F">
        <w:rPr>
          <w:rFonts w:ascii="Arial" w:hAnsi="Arial" w:cs="Arial"/>
        </w:rPr>
        <w:br w:type="page"/>
      </w:r>
    </w:p>
    <w:p w:rsidR="00B32FDF" w:rsidRPr="0039134F" w:rsidRDefault="00252D89" w:rsidP="0039134F">
      <w:pPr>
        <w:spacing w:line="360" w:lineRule="auto"/>
        <w:contextualSpacing/>
        <w:rPr>
          <w:rFonts w:ascii="Arial" w:hAnsi="Arial" w:cs="Arial"/>
        </w:rPr>
      </w:pPr>
      <w:r>
        <w:rPr>
          <w:rFonts w:ascii="Arial" w:hAnsi="Arial" w:cs="Arial"/>
          <w:noProof/>
          <w:lang w:eastAsia="en-GB" w:bidi="ar-SA"/>
        </w:rPr>
        <w:pict>
          <v:shape id="Picture 38" o:spid="_x0000_i1064" type="#_x0000_t75" style="width:472.35pt;height:358.9pt;visibility:visible">
            <v:imagedata r:id="rId28" o:title=""/>
          </v:shape>
        </w:pict>
      </w:r>
    </w:p>
    <w:p w:rsidR="00B32FDF" w:rsidRPr="0039134F" w:rsidRDefault="00B32FDF" w:rsidP="0039134F">
      <w:pPr>
        <w:spacing w:line="360" w:lineRule="auto"/>
        <w:contextualSpacing/>
        <w:rPr>
          <w:rFonts w:ascii="Arial" w:hAnsi="Arial" w:cs="Arial"/>
        </w:rPr>
      </w:pPr>
      <w:r w:rsidRPr="0039134F">
        <w:rPr>
          <w:rFonts w:ascii="Arial" w:hAnsi="Arial" w:cs="Arial"/>
        </w:rPr>
        <w:t xml:space="preserve">Figure </w:t>
      </w:r>
      <w:r>
        <w:rPr>
          <w:rFonts w:ascii="Arial" w:hAnsi="Arial" w:cs="Arial"/>
        </w:rPr>
        <w:t>4</w:t>
      </w:r>
      <w:r w:rsidRPr="0039134F">
        <w:rPr>
          <w:rFonts w:ascii="Arial" w:hAnsi="Arial" w:cs="Arial"/>
        </w:rPr>
        <w:t xml:space="preserve"> – Spatial distribution of plots at differing stages of collapse for the years (a) 1964, (b) 1984, (c) 1988, (d) 1996/9 and (e) 2014. Each square represents a 20x20m plot and the figure is to scale – see plot (a). Note that in 1984 and 1988 the shorter, unenclosed transect was not surveyed and hence is not shown for these years. The colour scale represents the changes in plot basal area and includes those that increased in basal area, and those that lost 0-25%, 25-50%, 50-75% and 75-100% of basal area.</w:t>
      </w:r>
      <w:r>
        <w:rPr>
          <w:rFonts w:ascii="Arial" w:hAnsi="Arial" w:cs="Arial"/>
        </w:rPr>
        <w:t xml:space="preserve"> </w:t>
      </w:r>
      <w:commentRangeStart w:id="273"/>
      <w:r w:rsidRPr="0024679A">
        <w:rPr>
          <w:rFonts w:ascii="Arial" w:hAnsi="Arial" w:cs="Arial"/>
          <w:highlight w:val="yellow"/>
        </w:rPr>
        <w:t>I still think that this figure will need to be bigger for the subplots to be more visible</w:t>
      </w:r>
      <w:commentRangeEnd w:id="273"/>
      <w:r w:rsidR="00C81110">
        <w:rPr>
          <w:rStyle w:val="CommentReference"/>
          <w:szCs w:val="20"/>
          <w:lang w:eastAsia="en-GB" w:bidi="ar-SA"/>
        </w:rPr>
        <w:commentReference w:id="273"/>
      </w:r>
    </w:p>
    <w:p w:rsidR="00B32FDF" w:rsidRPr="0039134F" w:rsidRDefault="00B32FDF" w:rsidP="00CF273C">
      <w:pPr>
        <w:spacing w:line="360" w:lineRule="auto"/>
        <w:contextualSpacing/>
        <w:rPr>
          <w:rFonts w:ascii="Arial" w:hAnsi="Arial" w:cs="Arial"/>
        </w:rPr>
      </w:pPr>
    </w:p>
    <w:p w:rsidR="00B32FDF" w:rsidRPr="0039134F" w:rsidRDefault="00252D89" w:rsidP="002D43C8">
      <w:pPr>
        <w:spacing w:line="360" w:lineRule="auto"/>
        <w:contextualSpacing/>
        <w:rPr>
          <w:rFonts w:ascii="Arial" w:hAnsi="Arial" w:cs="Arial"/>
        </w:rPr>
      </w:pPr>
      <w:r>
        <w:rPr>
          <w:rFonts w:ascii="Arial" w:hAnsi="Arial" w:cs="Arial"/>
          <w:noProof/>
          <w:lang w:eastAsia="en-GB" w:bidi="ar-SA"/>
        </w:rPr>
        <w:lastRenderedPageBreak/>
        <w:pict>
          <v:shape id="Picture 39" o:spid="_x0000_i1065" type="#_x0000_t75" style="width:472.35pt;height:358.9pt;visibility:visible">
            <v:imagedata r:id="rId29" o:title=""/>
          </v:shape>
        </w:pict>
      </w:r>
    </w:p>
    <w:p w:rsidR="00B32FDF" w:rsidRDefault="00B32FDF" w:rsidP="002D43C8">
      <w:pPr>
        <w:spacing w:line="360" w:lineRule="auto"/>
        <w:contextualSpacing/>
        <w:rPr>
          <w:rFonts w:ascii="Arial" w:hAnsi="Arial" w:cs="Arial"/>
        </w:rPr>
      </w:pPr>
      <w:r w:rsidRPr="0039134F">
        <w:rPr>
          <w:rFonts w:ascii="Arial" w:hAnsi="Arial" w:cs="Arial"/>
        </w:rPr>
        <w:t xml:space="preserve">Figure </w:t>
      </w:r>
      <w:r>
        <w:rPr>
          <w:rFonts w:ascii="Arial" w:hAnsi="Arial" w:cs="Arial"/>
        </w:rPr>
        <w:t>5</w:t>
      </w:r>
      <w:r w:rsidRPr="0039134F">
        <w:rPr>
          <w:rFonts w:ascii="Arial" w:hAnsi="Arial" w:cs="Arial"/>
        </w:rPr>
        <w:t xml:space="preserve"> – Relationship between percentage loss in plot basal area and species composition changes as measured using the Tanner index (n=210). Where Tanner index values are closer to 1 species composition is more similar to the same plot in 1964. Circles represent individual plots surveyed in 1984 (red), 1988 (blue), 1996</w:t>
      </w:r>
      <w:r>
        <w:rPr>
          <w:rFonts w:ascii="Arial" w:hAnsi="Arial" w:cs="Arial"/>
        </w:rPr>
        <w:t>/9</w:t>
      </w:r>
      <w:r w:rsidRPr="0039134F">
        <w:rPr>
          <w:rFonts w:ascii="Arial" w:hAnsi="Arial" w:cs="Arial"/>
        </w:rPr>
        <w:t xml:space="preserve"> (green), or 2014 (</w:t>
      </w:r>
      <w:r>
        <w:rPr>
          <w:rFonts w:ascii="Arial" w:hAnsi="Arial" w:cs="Arial"/>
        </w:rPr>
        <w:t>purple</w:t>
      </w:r>
      <w:r w:rsidRPr="0039134F">
        <w:rPr>
          <w:rFonts w:ascii="Arial" w:hAnsi="Arial" w:cs="Arial"/>
        </w:rPr>
        <w:t>). Closed circles represent plots on the enclosed transect and open circles those on the unenclosed transect. The line represents the most parsimonious model fit (R</w:t>
      </w:r>
      <w:r w:rsidRPr="0039134F">
        <w:rPr>
          <w:rFonts w:ascii="Arial" w:hAnsi="Arial" w:cs="Arial"/>
          <w:vertAlign w:val="superscript"/>
        </w:rPr>
        <w:t>2</w:t>
      </w:r>
      <w:r w:rsidRPr="0039134F">
        <w:rPr>
          <w:rFonts w:ascii="Arial" w:hAnsi="Arial" w:cs="Arial"/>
        </w:rPr>
        <w:t>=0.</w:t>
      </w:r>
      <w:r>
        <w:rPr>
          <w:rFonts w:ascii="Arial" w:hAnsi="Arial" w:cs="Arial"/>
        </w:rPr>
        <w:t>47</w:t>
      </w:r>
      <w:r w:rsidRPr="0039134F">
        <w:rPr>
          <w:rFonts w:ascii="Arial" w:hAnsi="Arial" w:cs="Arial"/>
        </w:rPr>
        <w:t>), with dashed lines representing the 95% confidence intervals around the coefficient.</w:t>
      </w:r>
      <w:r>
        <w:rPr>
          <w:rFonts w:ascii="Arial" w:hAnsi="Arial" w:cs="Arial"/>
        </w:rPr>
        <w:t xml:space="preserve"> For more details of model see Tables S13 and S14. </w:t>
      </w:r>
      <w:r w:rsidRPr="0024679A">
        <w:rPr>
          <w:rFonts w:ascii="Arial" w:hAnsi="Arial" w:cs="Arial"/>
          <w:highlight w:val="yellow"/>
        </w:rPr>
        <w:t>Use of small or capital I for Tanner Index is not consistent throughout the manuscript, please check this</w:t>
      </w:r>
    </w:p>
    <w:p w:rsidR="00B32FDF" w:rsidRDefault="00B32FDF">
      <w:pPr>
        <w:widowControl/>
        <w:suppressAutoHyphens w:val="0"/>
        <w:rPr>
          <w:rFonts w:ascii="Arial" w:hAnsi="Arial" w:cs="Arial"/>
        </w:rPr>
      </w:pPr>
      <w:r>
        <w:rPr>
          <w:rFonts w:ascii="Arial" w:hAnsi="Arial" w:cs="Arial"/>
        </w:rPr>
        <w:br w:type="page"/>
      </w:r>
    </w:p>
    <w:p w:rsidR="00B32FDF" w:rsidRDefault="00252D89" w:rsidP="002D43C8">
      <w:pPr>
        <w:spacing w:line="360" w:lineRule="auto"/>
        <w:contextualSpacing/>
        <w:rPr>
          <w:rFonts w:ascii="Arial" w:hAnsi="Arial" w:cs="Arial"/>
        </w:rPr>
      </w:pPr>
      <w:r>
        <w:rPr>
          <w:rFonts w:ascii="Arial" w:hAnsi="Arial" w:cs="Arial"/>
          <w:noProof/>
          <w:lang w:eastAsia="en-GB" w:bidi="ar-SA"/>
        </w:rPr>
        <w:pict>
          <v:shape id="Picture 40" o:spid="_x0000_i1066" type="#_x0000_t75" style="width:472.35pt;height:358.35pt;visibility:visible">
            <v:imagedata r:id="rId30" o:title=""/>
          </v:shape>
        </w:pict>
      </w:r>
    </w:p>
    <w:p w:rsidR="00B32FDF" w:rsidRPr="00484F2A" w:rsidRDefault="00B32FDF" w:rsidP="002D43C8">
      <w:pPr>
        <w:spacing w:line="360" w:lineRule="auto"/>
        <w:contextualSpacing/>
        <w:rPr>
          <w:rFonts w:ascii="Arial" w:hAnsi="Arial" w:cs="Arial"/>
        </w:rPr>
      </w:pPr>
      <w:r>
        <w:rPr>
          <w:rFonts w:ascii="Arial" w:hAnsi="Arial" w:cs="Arial"/>
        </w:rPr>
        <w:t xml:space="preserve">Figure 6 – Changes in mean subplot percentage grass cover for the </w:t>
      </w:r>
      <w:proofErr w:type="spellStart"/>
      <w:r>
        <w:rPr>
          <w:rFonts w:ascii="Arial" w:hAnsi="Arial" w:cs="Arial"/>
        </w:rPr>
        <w:t>Inclosed</w:t>
      </w:r>
      <w:proofErr w:type="spellEnd"/>
      <w:r>
        <w:rPr>
          <w:rFonts w:ascii="Arial" w:hAnsi="Arial" w:cs="Arial"/>
        </w:rPr>
        <w:t xml:space="preserve"> area of Denny wood, for subplots that collapsed at some point from 1964-2014 (red bars) and those that were stable during this period (blue bars). Error bars represent 95% confidence intervals of the most parsimonious model explaining changes in grass cover (marginal R</w:t>
      </w:r>
      <w:r>
        <w:rPr>
          <w:rFonts w:ascii="Arial" w:hAnsi="Arial" w:cs="Arial"/>
          <w:vertAlign w:val="superscript"/>
        </w:rPr>
        <w:t>2</w:t>
      </w:r>
      <w:r>
        <w:rPr>
          <w:rFonts w:ascii="Arial" w:hAnsi="Arial" w:cs="Arial"/>
        </w:rPr>
        <w:t xml:space="preserve">=0.44). There was no difference amongst subplot grass cover in 1964 but by 1996 collapsed subplots had significantly greater grass cover than stable subplots (P=0.009) and this difference increased by 2014 (P&lt;0.001). </w:t>
      </w:r>
      <w:r w:rsidRPr="0024679A">
        <w:rPr>
          <w:rFonts w:ascii="Arial" w:hAnsi="Arial" w:cs="Arial"/>
          <w:highlight w:val="yellow"/>
        </w:rPr>
        <w:t>I think this could probably be deleted as it is all in the text, or make sure it is all in the text.</w:t>
      </w:r>
      <w:r>
        <w:rPr>
          <w:rFonts w:ascii="Arial" w:hAnsi="Arial" w:cs="Arial"/>
        </w:rPr>
        <w:t xml:space="preserve"> </w:t>
      </w:r>
    </w:p>
    <w:p w:rsidR="00B32FDF" w:rsidRPr="0039134F" w:rsidRDefault="00252D89" w:rsidP="002D43C8">
      <w:pPr>
        <w:spacing w:line="360" w:lineRule="auto"/>
        <w:contextualSpacing/>
        <w:rPr>
          <w:rFonts w:ascii="Arial" w:hAnsi="Arial" w:cs="Arial"/>
        </w:rPr>
      </w:pPr>
      <w:r>
        <w:rPr>
          <w:rFonts w:ascii="Arial" w:hAnsi="Arial" w:cs="Arial"/>
          <w:noProof/>
          <w:lang w:eastAsia="en-GB" w:bidi="ar-SA"/>
        </w:rPr>
        <w:lastRenderedPageBreak/>
        <w:pict>
          <v:shape id="Picture 5" o:spid="_x0000_i1067" type="#_x0000_t75" style="width:472.35pt;height:358.35pt;visibility:visible">
            <v:imagedata r:id="rId31" o:title=""/>
          </v:shape>
        </w:pict>
      </w:r>
    </w:p>
    <w:p w:rsidR="00B32FDF" w:rsidRPr="0039134F" w:rsidRDefault="00B32FDF" w:rsidP="002D43C8">
      <w:pPr>
        <w:spacing w:line="360" w:lineRule="auto"/>
        <w:contextualSpacing/>
        <w:rPr>
          <w:rFonts w:ascii="Arial" w:hAnsi="Arial" w:cs="Arial"/>
        </w:rPr>
      </w:pPr>
    </w:p>
    <w:p w:rsidR="00B32FDF" w:rsidRPr="0039134F" w:rsidRDefault="00B32FDF" w:rsidP="002D43C8">
      <w:pPr>
        <w:spacing w:line="360" w:lineRule="auto"/>
        <w:contextualSpacing/>
        <w:rPr>
          <w:rFonts w:ascii="Arial" w:hAnsi="Arial" w:cs="Arial"/>
        </w:rPr>
      </w:pPr>
      <w:r>
        <w:rPr>
          <w:rFonts w:ascii="Arial" w:hAnsi="Arial" w:cs="Arial"/>
        </w:rPr>
        <w:t>Figure 7</w:t>
      </w:r>
      <w:r w:rsidRPr="0039134F">
        <w:rPr>
          <w:rFonts w:ascii="Arial" w:hAnsi="Arial" w:cs="Arial"/>
        </w:rPr>
        <w:t xml:space="preserve"> – Relationship between percentage loss in </w:t>
      </w:r>
      <w:r>
        <w:rPr>
          <w:rFonts w:ascii="Arial" w:hAnsi="Arial" w:cs="Arial"/>
        </w:rPr>
        <w:t>sub</w:t>
      </w:r>
      <w:r w:rsidRPr="0039134F">
        <w:rPr>
          <w:rFonts w:ascii="Arial" w:hAnsi="Arial" w:cs="Arial"/>
        </w:rPr>
        <w:t xml:space="preserve">plot basal area and </w:t>
      </w:r>
      <w:r>
        <w:rPr>
          <w:rFonts w:ascii="Arial" w:hAnsi="Arial" w:cs="Arial"/>
        </w:rPr>
        <w:t>percentage grass cover</w:t>
      </w:r>
      <w:r w:rsidRPr="0039134F">
        <w:rPr>
          <w:rFonts w:ascii="Arial" w:hAnsi="Arial" w:cs="Arial"/>
        </w:rPr>
        <w:t xml:space="preserve">. Circles represent individual </w:t>
      </w:r>
      <w:r>
        <w:rPr>
          <w:rFonts w:ascii="Arial" w:hAnsi="Arial" w:cs="Arial"/>
        </w:rPr>
        <w:t>sub</w:t>
      </w:r>
      <w:r w:rsidRPr="0039134F">
        <w:rPr>
          <w:rFonts w:ascii="Arial" w:hAnsi="Arial" w:cs="Arial"/>
        </w:rPr>
        <w:t xml:space="preserve">plots on the enclosed transect surveyed in 1996 (red) or 2014 (blue). The line represents </w:t>
      </w:r>
      <w:r>
        <w:rPr>
          <w:rFonts w:ascii="Arial" w:hAnsi="Arial" w:cs="Arial"/>
        </w:rPr>
        <w:t>prediction using model averaged coefficients and</w:t>
      </w:r>
      <w:r w:rsidRPr="0039134F">
        <w:rPr>
          <w:rFonts w:ascii="Arial" w:hAnsi="Arial" w:cs="Arial"/>
        </w:rPr>
        <w:t xml:space="preserve"> </w:t>
      </w:r>
      <w:r>
        <w:rPr>
          <w:rFonts w:ascii="Arial" w:hAnsi="Arial" w:cs="Arial"/>
        </w:rPr>
        <w:t>grey shading</w:t>
      </w:r>
      <w:r w:rsidRPr="0039134F">
        <w:rPr>
          <w:rFonts w:ascii="Arial" w:hAnsi="Arial" w:cs="Arial"/>
        </w:rPr>
        <w:t xml:space="preserve"> the 95% confidence intervals of the coefficients</w:t>
      </w:r>
      <w:r>
        <w:rPr>
          <w:rFonts w:ascii="Arial" w:hAnsi="Arial" w:cs="Arial"/>
        </w:rPr>
        <w:t xml:space="preserve"> (marginal R</w:t>
      </w:r>
      <w:r>
        <w:rPr>
          <w:rFonts w:ascii="Arial" w:hAnsi="Arial" w:cs="Arial"/>
          <w:vertAlign w:val="superscript"/>
        </w:rPr>
        <w:t>2</w:t>
      </w:r>
      <w:r>
        <w:rPr>
          <w:rFonts w:ascii="Arial" w:hAnsi="Arial" w:cs="Arial"/>
        </w:rPr>
        <w:t>=0.39)</w:t>
      </w:r>
      <w:r w:rsidRPr="0039134F">
        <w:rPr>
          <w:rFonts w:ascii="Arial" w:hAnsi="Arial" w:cs="Arial"/>
        </w:rPr>
        <w:t xml:space="preserve">. </w:t>
      </w:r>
      <w:commentRangeStart w:id="274"/>
      <w:r w:rsidRPr="0039134F">
        <w:rPr>
          <w:rFonts w:ascii="Arial" w:hAnsi="Arial" w:cs="Arial"/>
        </w:rPr>
        <w:t xml:space="preserve">Only </w:t>
      </w:r>
      <w:r>
        <w:rPr>
          <w:rFonts w:ascii="Arial" w:hAnsi="Arial" w:cs="Arial"/>
        </w:rPr>
        <w:t>sub</w:t>
      </w:r>
      <w:r w:rsidRPr="0039134F">
        <w:rPr>
          <w:rFonts w:ascii="Arial" w:hAnsi="Arial" w:cs="Arial"/>
        </w:rPr>
        <w:t>plots from the enclosed transect are included in this figure as data on ground cover was missing for the unenclosed transect for 1964.</w:t>
      </w:r>
      <w:commentRangeEnd w:id="274"/>
      <w:r w:rsidR="00C81110">
        <w:rPr>
          <w:rStyle w:val="CommentReference"/>
          <w:szCs w:val="20"/>
          <w:lang w:eastAsia="en-GB" w:bidi="ar-SA"/>
        </w:rPr>
        <w:commentReference w:id="274"/>
      </w:r>
    </w:p>
    <w:p w:rsidR="00B32FDF" w:rsidRPr="0039134F" w:rsidRDefault="00B32FDF" w:rsidP="002D43C8">
      <w:pPr>
        <w:spacing w:line="360" w:lineRule="auto"/>
        <w:contextualSpacing/>
        <w:rPr>
          <w:rFonts w:ascii="Arial" w:hAnsi="Arial" w:cs="Arial"/>
        </w:rPr>
      </w:pPr>
    </w:p>
    <w:p w:rsidR="00B32FDF" w:rsidRPr="0039134F" w:rsidRDefault="00B32FDF" w:rsidP="002D43C8">
      <w:pPr>
        <w:spacing w:line="360" w:lineRule="auto"/>
        <w:contextualSpacing/>
        <w:rPr>
          <w:rFonts w:ascii="Arial" w:hAnsi="Arial" w:cs="Arial"/>
        </w:rPr>
        <w:sectPr w:rsidR="00B32FDF" w:rsidRPr="0039134F" w:rsidSect="002D43C8">
          <w:footerReference w:type="default" r:id="rId32"/>
          <w:type w:val="continuous"/>
          <w:pgSz w:w="11906" w:h="16838"/>
          <w:pgMar w:top="1134" w:right="1134" w:bottom="1134" w:left="1134" w:header="0" w:footer="0" w:gutter="0"/>
          <w:lnNumType w:countBy="1" w:restart="continuous"/>
          <w:cols w:space="720"/>
          <w:formProt w:val="0"/>
          <w:docGrid w:linePitch="240" w:charSpace="-6145"/>
        </w:sectPr>
      </w:pPr>
    </w:p>
    <w:p w:rsidR="00B32FDF" w:rsidRDefault="00B32FDF" w:rsidP="002D43C8">
      <w:pPr>
        <w:spacing w:line="360" w:lineRule="auto"/>
        <w:contextualSpacing/>
        <w:rPr>
          <w:rFonts w:ascii="Arial" w:hAnsi="Arial" w:cs="Arial"/>
        </w:rPr>
      </w:pPr>
      <w:r w:rsidRPr="00CC6E45">
        <w:rPr>
          <w:rFonts w:ascii="Arial" w:hAnsi="Arial" w:cs="Arial"/>
          <w:highlight w:val="yellow"/>
        </w:rPr>
        <w:lastRenderedPageBreak/>
        <w:t>What is the difference between Table 1 and Table 2? Is one tree species and the other ground flora? If so you need to make this clear in the table caption.</w:t>
      </w:r>
      <w:r>
        <w:rPr>
          <w:rFonts w:ascii="Arial" w:hAnsi="Arial" w:cs="Arial"/>
          <w:highlight w:val="yellow"/>
        </w:rPr>
        <w:t xml:space="preserve"> There is nothing in the caption to Table 1 to say it just relates to tree species. </w:t>
      </w:r>
      <w:r w:rsidRPr="00CC6E45">
        <w:rPr>
          <w:rFonts w:ascii="Arial" w:hAnsi="Arial" w:cs="Arial"/>
          <w:highlight w:val="yellow"/>
        </w:rPr>
        <w:t xml:space="preserve"> Also, I don’t think we need both in the main text. Maybe just keep the ground flora and put the other in the SI</w:t>
      </w:r>
    </w:p>
    <w:p w:rsidR="00B32FDF" w:rsidRPr="0039134F" w:rsidRDefault="00B32FDF" w:rsidP="002D43C8">
      <w:pPr>
        <w:spacing w:line="360" w:lineRule="auto"/>
        <w:contextualSpacing/>
        <w:rPr>
          <w:rFonts w:ascii="Arial" w:hAnsi="Arial" w:cs="Arial"/>
        </w:rPr>
      </w:pPr>
      <w:r w:rsidRPr="0039134F">
        <w:rPr>
          <w:rFonts w:ascii="Arial" w:hAnsi="Arial" w:cs="Arial"/>
        </w:rPr>
        <w:t xml:space="preserve">Table 1 – Characteristics of </w:t>
      </w:r>
      <w:r>
        <w:rPr>
          <w:rFonts w:ascii="Arial" w:hAnsi="Arial" w:cs="Arial"/>
        </w:rPr>
        <w:t>sub</w:t>
      </w:r>
      <w:r w:rsidRPr="0039134F">
        <w:rPr>
          <w:rFonts w:ascii="Arial" w:hAnsi="Arial" w:cs="Arial"/>
        </w:rPr>
        <w:t>plots summarised by different categories of collapse per year. Collapse groups are those that had stable or increasing basal area, those that showed a 0-25% decline in basal area, a 25-50% decline in basal area, a 50-75% decline in basal area and a 75-100% decline in basal area. Summaries represent mean values of each metric per collapse category and numbers in brackets are one standard error of the mean.</w:t>
      </w:r>
      <w:r>
        <w:rPr>
          <w:rFonts w:ascii="Arial" w:hAnsi="Arial" w:cs="Arial"/>
        </w:rPr>
        <w:t xml:space="preserve"> In the column detailing the number of subplots numbers in brackets indicate the number of subplots in the fenced and unfenced parts of the woodland.</w:t>
      </w:r>
    </w:p>
    <w:p w:rsidR="00B32FDF" w:rsidRPr="0039134F" w:rsidRDefault="00B32FDF" w:rsidP="002D43C8">
      <w:pPr>
        <w:spacing w:line="360" w:lineRule="auto"/>
        <w:contextualSpacing/>
        <w:rPr>
          <w:rFonts w:ascii="Arial" w:hAnsi="Arial" w:cs="Arial"/>
        </w:rPr>
      </w:pPr>
    </w:p>
    <w:tbl>
      <w:tblPr>
        <w:tblW w:w="15509" w:type="dxa"/>
        <w:tblLayout w:type="fixed"/>
        <w:tblLook w:val="0000" w:firstRow="0" w:lastRow="0" w:firstColumn="0" w:lastColumn="0" w:noHBand="0" w:noVBand="0"/>
      </w:tblPr>
      <w:tblGrid>
        <w:gridCol w:w="1012"/>
        <w:gridCol w:w="1456"/>
        <w:gridCol w:w="1134"/>
        <w:gridCol w:w="1417"/>
        <w:gridCol w:w="1418"/>
        <w:gridCol w:w="1559"/>
        <w:gridCol w:w="1559"/>
        <w:gridCol w:w="1701"/>
        <w:gridCol w:w="1418"/>
        <w:gridCol w:w="1417"/>
        <w:gridCol w:w="1418"/>
      </w:tblGrid>
      <w:tr w:rsidR="00B32FDF" w:rsidRPr="0039134F" w:rsidTr="00C12D42">
        <w:trPr>
          <w:trHeight w:val="612"/>
        </w:trPr>
        <w:tc>
          <w:tcPr>
            <w:tcW w:w="1012" w:type="dxa"/>
            <w:tcBorders>
              <w:bottom w:val="single" w:sz="8" w:space="0" w:color="auto"/>
            </w:tcBorders>
            <w:vAlign w:val="center"/>
          </w:tcPr>
          <w:p w:rsidR="00B32FDF" w:rsidRPr="00C12D42" w:rsidRDefault="00B32FDF" w:rsidP="00C12D42">
            <w:pPr>
              <w:contextualSpacing/>
              <w:jc w:val="center"/>
              <w:rPr>
                <w:rFonts w:ascii="Arial" w:hAnsi="Arial" w:cs="Arial"/>
                <w:b/>
              </w:rPr>
            </w:pPr>
            <w:r w:rsidRPr="00C12D42">
              <w:rPr>
                <w:rFonts w:ascii="Arial" w:hAnsi="Arial" w:cs="Arial"/>
                <w:b/>
                <w:sz w:val="22"/>
                <w:szCs w:val="22"/>
              </w:rPr>
              <w:t>Year</w:t>
            </w:r>
          </w:p>
        </w:tc>
        <w:tc>
          <w:tcPr>
            <w:tcW w:w="1456" w:type="dxa"/>
            <w:tcBorders>
              <w:bottom w:val="single" w:sz="8" w:space="0" w:color="auto"/>
            </w:tcBorders>
            <w:vAlign w:val="center"/>
          </w:tcPr>
          <w:p w:rsidR="00B32FDF" w:rsidRPr="00C12D42" w:rsidRDefault="00B32FDF" w:rsidP="00C12D42">
            <w:pPr>
              <w:contextualSpacing/>
              <w:jc w:val="center"/>
              <w:rPr>
                <w:rFonts w:ascii="Arial" w:hAnsi="Arial" w:cs="Arial"/>
                <w:b/>
              </w:rPr>
            </w:pPr>
            <w:r w:rsidRPr="00C12D42">
              <w:rPr>
                <w:rFonts w:ascii="Arial" w:hAnsi="Arial" w:cs="Arial"/>
                <w:b/>
                <w:sz w:val="22"/>
                <w:szCs w:val="22"/>
              </w:rPr>
              <w:t>Group</w:t>
            </w:r>
          </w:p>
        </w:tc>
        <w:tc>
          <w:tcPr>
            <w:tcW w:w="1134" w:type="dxa"/>
            <w:tcBorders>
              <w:bottom w:val="single" w:sz="8" w:space="0" w:color="auto"/>
            </w:tcBorders>
            <w:vAlign w:val="center"/>
          </w:tcPr>
          <w:p w:rsidR="00B32FDF" w:rsidRPr="00C12D42" w:rsidRDefault="00B32FDF" w:rsidP="00C12D42">
            <w:pPr>
              <w:contextualSpacing/>
              <w:jc w:val="center"/>
              <w:rPr>
                <w:rFonts w:ascii="Arial" w:hAnsi="Arial" w:cs="Arial"/>
                <w:b/>
              </w:rPr>
            </w:pPr>
            <w:r w:rsidRPr="00C12D42">
              <w:rPr>
                <w:rFonts w:ascii="Arial" w:hAnsi="Arial" w:cs="Arial"/>
                <w:b/>
                <w:sz w:val="22"/>
                <w:szCs w:val="22"/>
              </w:rPr>
              <w:t xml:space="preserve">Number of </w:t>
            </w:r>
            <w:r>
              <w:rPr>
                <w:rFonts w:ascii="Arial" w:hAnsi="Arial" w:cs="Arial"/>
                <w:b/>
                <w:sz w:val="22"/>
                <w:szCs w:val="22"/>
              </w:rPr>
              <w:t>sub</w:t>
            </w:r>
            <w:r w:rsidRPr="00C12D42">
              <w:rPr>
                <w:rFonts w:ascii="Arial" w:hAnsi="Arial" w:cs="Arial"/>
                <w:b/>
                <w:sz w:val="22"/>
                <w:szCs w:val="22"/>
              </w:rPr>
              <w:t>plots</w:t>
            </w:r>
          </w:p>
        </w:tc>
        <w:tc>
          <w:tcPr>
            <w:tcW w:w="1417" w:type="dxa"/>
            <w:tcBorders>
              <w:bottom w:val="single" w:sz="8" w:space="0" w:color="auto"/>
            </w:tcBorders>
            <w:vAlign w:val="center"/>
          </w:tcPr>
          <w:p w:rsidR="00B32FDF" w:rsidRPr="00C12D42" w:rsidRDefault="00B32FDF" w:rsidP="00C12D42">
            <w:pPr>
              <w:contextualSpacing/>
              <w:jc w:val="center"/>
              <w:rPr>
                <w:rFonts w:ascii="Arial" w:hAnsi="Arial" w:cs="Arial"/>
                <w:b/>
              </w:rPr>
            </w:pPr>
            <w:r w:rsidRPr="00C12D42">
              <w:rPr>
                <w:rFonts w:ascii="Arial" w:hAnsi="Arial" w:cs="Arial"/>
                <w:b/>
                <w:sz w:val="22"/>
                <w:szCs w:val="22"/>
              </w:rPr>
              <w:t xml:space="preserve">Proportion of </w:t>
            </w:r>
            <w:r>
              <w:rPr>
                <w:rFonts w:ascii="Arial" w:hAnsi="Arial" w:cs="Arial"/>
                <w:b/>
                <w:sz w:val="22"/>
                <w:szCs w:val="22"/>
              </w:rPr>
              <w:t>sub</w:t>
            </w:r>
            <w:r w:rsidRPr="00C12D42">
              <w:rPr>
                <w:rFonts w:ascii="Arial" w:hAnsi="Arial" w:cs="Arial"/>
                <w:b/>
                <w:sz w:val="22"/>
                <w:szCs w:val="22"/>
              </w:rPr>
              <w:t>plots</w:t>
            </w:r>
          </w:p>
        </w:tc>
        <w:tc>
          <w:tcPr>
            <w:tcW w:w="1418" w:type="dxa"/>
            <w:tcBorders>
              <w:bottom w:val="single" w:sz="8" w:space="0" w:color="auto"/>
            </w:tcBorders>
            <w:vAlign w:val="center"/>
          </w:tcPr>
          <w:p w:rsidR="00B32FDF" w:rsidRPr="00C12D42" w:rsidRDefault="00B32FDF" w:rsidP="00C12D42">
            <w:pPr>
              <w:contextualSpacing/>
              <w:jc w:val="center"/>
              <w:rPr>
                <w:rFonts w:ascii="Arial" w:hAnsi="Arial" w:cs="Arial"/>
                <w:b/>
              </w:rPr>
            </w:pPr>
            <w:r w:rsidRPr="00C12D42">
              <w:rPr>
                <w:rFonts w:ascii="Arial" w:hAnsi="Arial" w:cs="Arial"/>
                <w:b/>
                <w:sz w:val="22"/>
                <w:szCs w:val="22"/>
              </w:rPr>
              <w:t>Basal area</w:t>
            </w:r>
          </w:p>
        </w:tc>
        <w:tc>
          <w:tcPr>
            <w:tcW w:w="1559" w:type="dxa"/>
            <w:tcBorders>
              <w:bottom w:val="single" w:sz="8" w:space="0" w:color="auto"/>
            </w:tcBorders>
            <w:vAlign w:val="center"/>
          </w:tcPr>
          <w:p w:rsidR="00B32FDF" w:rsidRPr="00C12D42" w:rsidRDefault="00B32FDF" w:rsidP="00C12D42">
            <w:pPr>
              <w:contextualSpacing/>
              <w:jc w:val="center"/>
              <w:rPr>
                <w:rFonts w:ascii="Arial" w:hAnsi="Arial" w:cs="Arial"/>
                <w:b/>
              </w:rPr>
            </w:pPr>
            <w:r w:rsidRPr="00C12D42">
              <w:rPr>
                <w:rFonts w:ascii="Arial" w:hAnsi="Arial" w:cs="Arial"/>
                <w:b/>
                <w:sz w:val="22"/>
                <w:szCs w:val="22"/>
              </w:rPr>
              <w:t>Percentage basal area change</w:t>
            </w:r>
          </w:p>
        </w:tc>
        <w:tc>
          <w:tcPr>
            <w:tcW w:w="1559" w:type="dxa"/>
            <w:tcBorders>
              <w:bottom w:val="single" w:sz="8" w:space="0" w:color="auto"/>
            </w:tcBorders>
            <w:vAlign w:val="center"/>
          </w:tcPr>
          <w:p w:rsidR="00B32FDF" w:rsidRPr="00C12D42" w:rsidRDefault="00B32FDF" w:rsidP="00C12D42">
            <w:pPr>
              <w:contextualSpacing/>
              <w:jc w:val="center"/>
              <w:rPr>
                <w:rFonts w:ascii="Arial" w:hAnsi="Arial" w:cs="Arial"/>
                <w:b/>
              </w:rPr>
            </w:pPr>
            <w:r w:rsidRPr="00C12D42">
              <w:rPr>
                <w:rFonts w:ascii="Arial" w:hAnsi="Arial" w:cs="Arial"/>
                <w:b/>
                <w:sz w:val="22"/>
                <w:szCs w:val="22"/>
              </w:rPr>
              <w:t>Stem density</w:t>
            </w:r>
          </w:p>
        </w:tc>
        <w:tc>
          <w:tcPr>
            <w:tcW w:w="1701" w:type="dxa"/>
            <w:tcBorders>
              <w:bottom w:val="single" w:sz="8" w:space="0" w:color="auto"/>
            </w:tcBorders>
            <w:vAlign w:val="center"/>
          </w:tcPr>
          <w:p w:rsidR="00B32FDF" w:rsidRPr="00C12D42" w:rsidRDefault="00B32FDF" w:rsidP="00C12D42">
            <w:pPr>
              <w:contextualSpacing/>
              <w:jc w:val="center"/>
              <w:rPr>
                <w:rFonts w:ascii="Arial" w:hAnsi="Arial" w:cs="Arial"/>
                <w:b/>
              </w:rPr>
            </w:pPr>
            <w:r w:rsidRPr="00C12D42">
              <w:rPr>
                <w:rFonts w:ascii="Arial" w:hAnsi="Arial" w:cs="Arial"/>
                <w:b/>
                <w:sz w:val="22"/>
                <w:szCs w:val="22"/>
              </w:rPr>
              <w:t>Tanner index</w:t>
            </w:r>
          </w:p>
        </w:tc>
        <w:tc>
          <w:tcPr>
            <w:tcW w:w="1418" w:type="dxa"/>
            <w:tcBorders>
              <w:bottom w:val="single" w:sz="8" w:space="0" w:color="auto"/>
            </w:tcBorders>
            <w:vAlign w:val="center"/>
          </w:tcPr>
          <w:p w:rsidR="00B32FDF" w:rsidRPr="00C12D42" w:rsidRDefault="00B32FDF" w:rsidP="00C12D42">
            <w:pPr>
              <w:contextualSpacing/>
              <w:jc w:val="center"/>
              <w:rPr>
                <w:rFonts w:ascii="Arial" w:hAnsi="Arial" w:cs="Arial"/>
                <w:b/>
              </w:rPr>
            </w:pPr>
            <w:r w:rsidRPr="00C12D42">
              <w:rPr>
                <w:rFonts w:ascii="Arial" w:hAnsi="Arial" w:cs="Arial"/>
                <w:b/>
                <w:sz w:val="22"/>
                <w:szCs w:val="22"/>
              </w:rPr>
              <w:t>Species richness</w:t>
            </w:r>
          </w:p>
        </w:tc>
        <w:tc>
          <w:tcPr>
            <w:tcW w:w="1417" w:type="dxa"/>
            <w:tcBorders>
              <w:bottom w:val="single" w:sz="8" w:space="0" w:color="auto"/>
            </w:tcBorders>
            <w:vAlign w:val="center"/>
          </w:tcPr>
          <w:p w:rsidR="00B32FDF" w:rsidRPr="00C12D42" w:rsidRDefault="00B32FDF" w:rsidP="00C12D42">
            <w:pPr>
              <w:contextualSpacing/>
              <w:jc w:val="center"/>
              <w:rPr>
                <w:rFonts w:ascii="Arial" w:hAnsi="Arial" w:cs="Arial"/>
                <w:b/>
              </w:rPr>
            </w:pPr>
            <w:proofErr w:type="spellStart"/>
            <w:r w:rsidRPr="00C12D42">
              <w:rPr>
                <w:rFonts w:ascii="Arial" w:hAnsi="Arial" w:cs="Arial"/>
                <w:b/>
                <w:sz w:val="22"/>
                <w:szCs w:val="22"/>
              </w:rPr>
              <w:t>Ellenburg</w:t>
            </w:r>
            <w:proofErr w:type="spellEnd"/>
            <w:r w:rsidRPr="00C12D42">
              <w:rPr>
                <w:rFonts w:ascii="Arial" w:hAnsi="Arial" w:cs="Arial"/>
                <w:b/>
                <w:sz w:val="22"/>
                <w:szCs w:val="22"/>
              </w:rPr>
              <w:t xml:space="preserve"> light indicator</w:t>
            </w:r>
          </w:p>
        </w:tc>
        <w:tc>
          <w:tcPr>
            <w:tcW w:w="1418" w:type="dxa"/>
            <w:tcBorders>
              <w:bottom w:val="single" w:sz="8" w:space="0" w:color="auto"/>
            </w:tcBorders>
            <w:vAlign w:val="center"/>
          </w:tcPr>
          <w:p w:rsidR="00B32FDF" w:rsidRPr="00C12D42" w:rsidRDefault="00B32FDF" w:rsidP="00C12D42">
            <w:pPr>
              <w:contextualSpacing/>
              <w:jc w:val="center"/>
              <w:rPr>
                <w:rFonts w:ascii="Arial" w:hAnsi="Arial" w:cs="Arial"/>
                <w:b/>
              </w:rPr>
            </w:pPr>
            <w:proofErr w:type="spellStart"/>
            <w:r w:rsidRPr="00C12D42">
              <w:rPr>
                <w:rFonts w:ascii="Arial" w:hAnsi="Arial" w:cs="Arial"/>
                <w:b/>
                <w:sz w:val="22"/>
                <w:szCs w:val="22"/>
              </w:rPr>
              <w:t>Ellenburg</w:t>
            </w:r>
            <w:proofErr w:type="spellEnd"/>
            <w:r w:rsidRPr="00C12D42">
              <w:rPr>
                <w:rFonts w:ascii="Arial" w:hAnsi="Arial" w:cs="Arial"/>
                <w:b/>
                <w:sz w:val="22"/>
                <w:szCs w:val="22"/>
              </w:rPr>
              <w:t xml:space="preserve"> nitrogen indicator</w:t>
            </w:r>
          </w:p>
        </w:tc>
      </w:tr>
      <w:tr w:rsidR="00B32FDF" w:rsidRPr="0039134F" w:rsidTr="00C12D42">
        <w:trPr>
          <w:trHeight w:val="256"/>
        </w:trPr>
        <w:tc>
          <w:tcPr>
            <w:tcW w:w="1012"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1984</w:t>
            </w:r>
          </w:p>
        </w:tc>
        <w:tc>
          <w:tcPr>
            <w:tcW w:w="1456"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Stable or increase</w:t>
            </w:r>
          </w:p>
        </w:tc>
        <w:tc>
          <w:tcPr>
            <w:tcW w:w="1134"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27 (27,0)</w:t>
            </w:r>
          </w:p>
        </w:tc>
        <w:tc>
          <w:tcPr>
            <w:tcW w:w="1417"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0.59</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47.91 (3.06)</w:t>
            </w:r>
          </w:p>
        </w:tc>
        <w:tc>
          <w:tcPr>
            <w:tcW w:w="1559"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11.66 (1.57)</w:t>
            </w:r>
          </w:p>
        </w:tc>
        <w:tc>
          <w:tcPr>
            <w:tcW w:w="1559"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19.26 (1.74)</w:t>
            </w:r>
          </w:p>
        </w:tc>
        <w:tc>
          <w:tcPr>
            <w:tcW w:w="1701"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0.85 (0.02)</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2.89 (0.16)</w:t>
            </w:r>
          </w:p>
        </w:tc>
        <w:tc>
          <w:tcPr>
            <w:tcW w:w="1417"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2.78 (0.21)</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1.57 (0.05)</w:t>
            </w:r>
          </w:p>
        </w:tc>
      </w:tr>
      <w:tr w:rsidR="00B32FDF" w:rsidRPr="0039134F" w:rsidTr="00C12D42">
        <w:trPr>
          <w:trHeight w:val="256"/>
        </w:trPr>
        <w:tc>
          <w:tcPr>
            <w:tcW w:w="1012"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1984</w:t>
            </w:r>
          </w:p>
        </w:tc>
        <w:tc>
          <w:tcPr>
            <w:tcW w:w="1456"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25-0%</w:t>
            </w:r>
          </w:p>
        </w:tc>
        <w:tc>
          <w:tcPr>
            <w:tcW w:w="1134"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11 (11,0)</w:t>
            </w:r>
          </w:p>
        </w:tc>
        <w:tc>
          <w:tcPr>
            <w:tcW w:w="1417"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0.24</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51.01 (3.85)</w:t>
            </w:r>
          </w:p>
        </w:tc>
        <w:tc>
          <w:tcPr>
            <w:tcW w:w="1559"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-7.06 (1.92)</w:t>
            </w:r>
          </w:p>
        </w:tc>
        <w:tc>
          <w:tcPr>
            <w:tcW w:w="1559"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19 (3.18)</w:t>
            </w:r>
          </w:p>
        </w:tc>
        <w:tc>
          <w:tcPr>
            <w:tcW w:w="1701"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0.85 (0.02)</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3 (0.13)</w:t>
            </w:r>
          </w:p>
        </w:tc>
        <w:tc>
          <w:tcPr>
            <w:tcW w:w="1417"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2.56 (0.25)</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1.62 (0.06)</w:t>
            </w:r>
          </w:p>
        </w:tc>
      </w:tr>
      <w:tr w:rsidR="00B32FDF" w:rsidRPr="0039134F" w:rsidTr="00C12D42">
        <w:trPr>
          <w:trHeight w:val="256"/>
        </w:trPr>
        <w:tc>
          <w:tcPr>
            <w:tcW w:w="1012"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1984</w:t>
            </w:r>
          </w:p>
        </w:tc>
        <w:tc>
          <w:tcPr>
            <w:tcW w:w="1456"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50-25%</w:t>
            </w:r>
          </w:p>
        </w:tc>
        <w:tc>
          <w:tcPr>
            <w:tcW w:w="1134"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3 (3,0)</w:t>
            </w:r>
          </w:p>
        </w:tc>
        <w:tc>
          <w:tcPr>
            <w:tcW w:w="1417"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0.07</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25.01 (3.43)</w:t>
            </w:r>
          </w:p>
        </w:tc>
        <w:tc>
          <w:tcPr>
            <w:tcW w:w="1559"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-36.98 (5.03)</w:t>
            </w:r>
          </w:p>
        </w:tc>
        <w:tc>
          <w:tcPr>
            <w:tcW w:w="1559"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12 (5.03)</w:t>
            </w:r>
          </w:p>
        </w:tc>
        <w:tc>
          <w:tcPr>
            <w:tcW w:w="1701"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0.66 (0.05)</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2.33 (0.33)</w:t>
            </w:r>
          </w:p>
        </w:tc>
        <w:tc>
          <w:tcPr>
            <w:tcW w:w="1417"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1.74 (0.64)</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1.83 (0.17)</w:t>
            </w:r>
          </w:p>
        </w:tc>
      </w:tr>
      <w:tr w:rsidR="00B32FDF" w:rsidRPr="0039134F" w:rsidTr="00C12D42">
        <w:trPr>
          <w:trHeight w:val="256"/>
        </w:trPr>
        <w:tc>
          <w:tcPr>
            <w:tcW w:w="1012"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1984</w:t>
            </w:r>
          </w:p>
        </w:tc>
        <w:tc>
          <w:tcPr>
            <w:tcW w:w="1456"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75-50%</w:t>
            </w:r>
          </w:p>
        </w:tc>
        <w:tc>
          <w:tcPr>
            <w:tcW w:w="1134"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3 (3,0)</w:t>
            </w:r>
          </w:p>
        </w:tc>
        <w:tc>
          <w:tcPr>
            <w:tcW w:w="1417"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0.07</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23.04 (4.09)</w:t>
            </w:r>
          </w:p>
        </w:tc>
        <w:tc>
          <w:tcPr>
            <w:tcW w:w="1559"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-55.23 (3.87)</w:t>
            </w:r>
          </w:p>
        </w:tc>
        <w:tc>
          <w:tcPr>
            <w:tcW w:w="1559"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11.67 (3.76)</w:t>
            </w:r>
          </w:p>
        </w:tc>
        <w:tc>
          <w:tcPr>
            <w:tcW w:w="1701"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0.61 (0.03)</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2.33 (0.33)</w:t>
            </w:r>
          </w:p>
        </w:tc>
        <w:tc>
          <w:tcPr>
            <w:tcW w:w="1417"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3.05 (1.11)</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1.51 (0.28)</w:t>
            </w:r>
          </w:p>
        </w:tc>
      </w:tr>
      <w:tr w:rsidR="00B32FDF" w:rsidRPr="0039134F" w:rsidTr="00C12D42">
        <w:trPr>
          <w:trHeight w:val="256"/>
        </w:trPr>
        <w:tc>
          <w:tcPr>
            <w:tcW w:w="1012"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1984</w:t>
            </w:r>
          </w:p>
        </w:tc>
        <w:tc>
          <w:tcPr>
            <w:tcW w:w="1456"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100-75%</w:t>
            </w:r>
          </w:p>
        </w:tc>
        <w:tc>
          <w:tcPr>
            <w:tcW w:w="1134"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 (2,0)</w:t>
            </w:r>
          </w:p>
        </w:tc>
        <w:tc>
          <w:tcPr>
            <w:tcW w:w="1417"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0.04</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7.38 (1.35)</w:t>
            </w:r>
          </w:p>
        </w:tc>
        <w:tc>
          <w:tcPr>
            <w:tcW w:w="1559"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-83.07 (2.06)</w:t>
            </w:r>
          </w:p>
        </w:tc>
        <w:tc>
          <w:tcPr>
            <w:tcW w:w="1559"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12 (10)</w:t>
            </w:r>
          </w:p>
        </w:tc>
        <w:tc>
          <w:tcPr>
            <w:tcW w:w="1701"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0.4 (0.09)</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 (0)</w:t>
            </w:r>
          </w:p>
        </w:tc>
        <w:tc>
          <w:tcPr>
            <w:tcW w:w="1417"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1.92 (0.55)</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 (0)</w:t>
            </w:r>
          </w:p>
        </w:tc>
      </w:tr>
      <w:tr w:rsidR="00B32FDF" w:rsidRPr="0039134F" w:rsidTr="00C12D42">
        <w:trPr>
          <w:trHeight w:val="256"/>
        </w:trPr>
        <w:tc>
          <w:tcPr>
            <w:tcW w:w="1012"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1988</w:t>
            </w:r>
          </w:p>
        </w:tc>
        <w:tc>
          <w:tcPr>
            <w:tcW w:w="1456"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Stable or increase</w:t>
            </w:r>
          </w:p>
        </w:tc>
        <w:tc>
          <w:tcPr>
            <w:tcW w:w="1134"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17 (17,0)</w:t>
            </w:r>
          </w:p>
        </w:tc>
        <w:tc>
          <w:tcPr>
            <w:tcW w:w="1417"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0.37</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46.28 (3.66)</w:t>
            </w:r>
          </w:p>
        </w:tc>
        <w:tc>
          <w:tcPr>
            <w:tcW w:w="1559"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10.97 (2.57)</w:t>
            </w:r>
          </w:p>
        </w:tc>
        <w:tc>
          <w:tcPr>
            <w:tcW w:w="1559"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18.88 (2.15)</w:t>
            </w:r>
          </w:p>
        </w:tc>
        <w:tc>
          <w:tcPr>
            <w:tcW w:w="1701"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0.83 (0.02)</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3.12 (0.19)</w:t>
            </w:r>
          </w:p>
        </w:tc>
        <w:tc>
          <w:tcPr>
            <w:tcW w:w="1417"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3.01 (0.23)</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1.51 (0.06)</w:t>
            </w:r>
          </w:p>
        </w:tc>
      </w:tr>
      <w:tr w:rsidR="00B32FDF" w:rsidRPr="0039134F" w:rsidTr="00C12D42">
        <w:trPr>
          <w:trHeight w:val="256"/>
        </w:trPr>
        <w:tc>
          <w:tcPr>
            <w:tcW w:w="1012"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1988</w:t>
            </w:r>
          </w:p>
        </w:tc>
        <w:tc>
          <w:tcPr>
            <w:tcW w:w="1456"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25-0%</w:t>
            </w:r>
          </w:p>
        </w:tc>
        <w:tc>
          <w:tcPr>
            <w:tcW w:w="1134"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13 (13,0)</w:t>
            </w:r>
          </w:p>
        </w:tc>
        <w:tc>
          <w:tcPr>
            <w:tcW w:w="1417"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0.28</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42.92 (3.33)</w:t>
            </w:r>
          </w:p>
        </w:tc>
        <w:tc>
          <w:tcPr>
            <w:tcW w:w="1559"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-14.13 (2.16)</w:t>
            </w:r>
          </w:p>
        </w:tc>
        <w:tc>
          <w:tcPr>
            <w:tcW w:w="1559"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15.62 (2.73)</w:t>
            </w:r>
          </w:p>
        </w:tc>
        <w:tc>
          <w:tcPr>
            <w:tcW w:w="1701"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0.77 (0.03)</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2.77 (0.17)</w:t>
            </w:r>
          </w:p>
        </w:tc>
        <w:tc>
          <w:tcPr>
            <w:tcW w:w="1417"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2.3 (0.21)</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1.69 (0.05)</w:t>
            </w:r>
          </w:p>
        </w:tc>
      </w:tr>
      <w:tr w:rsidR="00B32FDF" w:rsidRPr="0039134F" w:rsidTr="00C12D42">
        <w:trPr>
          <w:trHeight w:val="256"/>
        </w:trPr>
        <w:tc>
          <w:tcPr>
            <w:tcW w:w="1012"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1988</w:t>
            </w:r>
          </w:p>
        </w:tc>
        <w:tc>
          <w:tcPr>
            <w:tcW w:w="1456"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50-25%</w:t>
            </w:r>
          </w:p>
        </w:tc>
        <w:tc>
          <w:tcPr>
            <w:tcW w:w="1134"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11 (11,0)</w:t>
            </w:r>
          </w:p>
        </w:tc>
        <w:tc>
          <w:tcPr>
            <w:tcW w:w="1417"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0.24</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30.53 (3.15)</w:t>
            </w:r>
          </w:p>
        </w:tc>
        <w:tc>
          <w:tcPr>
            <w:tcW w:w="1559"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-37.93 (1.89)</w:t>
            </w:r>
          </w:p>
        </w:tc>
        <w:tc>
          <w:tcPr>
            <w:tcW w:w="1559"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12.09 (2.36)</w:t>
            </w:r>
          </w:p>
        </w:tc>
        <w:tc>
          <w:tcPr>
            <w:tcW w:w="1701"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0.69 (0.03)</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2.18 (0.23)</w:t>
            </w:r>
          </w:p>
        </w:tc>
        <w:tc>
          <w:tcPr>
            <w:tcW w:w="1417"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2.6 (0.51)</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1.61 (0.13)</w:t>
            </w:r>
          </w:p>
        </w:tc>
      </w:tr>
      <w:tr w:rsidR="00B32FDF" w:rsidRPr="0039134F" w:rsidTr="00C12D42">
        <w:trPr>
          <w:trHeight w:val="256"/>
        </w:trPr>
        <w:tc>
          <w:tcPr>
            <w:tcW w:w="1012"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1988</w:t>
            </w:r>
          </w:p>
        </w:tc>
        <w:tc>
          <w:tcPr>
            <w:tcW w:w="1456"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75-50%</w:t>
            </w:r>
          </w:p>
        </w:tc>
        <w:tc>
          <w:tcPr>
            <w:tcW w:w="1134"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3 (3,0)</w:t>
            </w:r>
          </w:p>
        </w:tc>
        <w:tc>
          <w:tcPr>
            <w:tcW w:w="1417"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0.07</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16.66 (0.92)</w:t>
            </w:r>
          </w:p>
        </w:tc>
        <w:tc>
          <w:tcPr>
            <w:tcW w:w="1559"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-61.49 (1.25)</w:t>
            </w:r>
          </w:p>
        </w:tc>
        <w:tc>
          <w:tcPr>
            <w:tcW w:w="1559"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9.67 (0.88)</w:t>
            </w:r>
          </w:p>
        </w:tc>
        <w:tc>
          <w:tcPr>
            <w:tcW w:w="1701"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0.53 (0.03)</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2.33 (0.33)</w:t>
            </w:r>
          </w:p>
        </w:tc>
        <w:tc>
          <w:tcPr>
            <w:tcW w:w="1417"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1.98 (0.87)</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1.77 (0.23)</w:t>
            </w:r>
          </w:p>
        </w:tc>
      </w:tr>
      <w:tr w:rsidR="00B32FDF" w:rsidRPr="0039134F" w:rsidTr="00C12D42">
        <w:trPr>
          <w:trHeight w:val="256"/>
        </w:trPr>
        <w:tc>
          <w:tcPr>
            <w:tcW w:w="1012"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1988</w:t>
            </w:r>
          </w:p>
        </w:tc>
        <w:tc>
          <w:tcPr>
            <w:tcW w:w="1456"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100-75%</w:t>
            </w:r>
          </w:p>
        </w:tc>
        <w:tc>
          <w:tcPr>
            <w:tcW w:w="1134"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 (2,0)</w:t>
            </w:r>
          </w:p>
        </w:tc>
        <w:tc>
          <w:tcPr>
            <w:tcW w:w="1417"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0.04</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4.8 (2.48)</w:t>
            </w:r>
          </w:p>
        </w:tc>
        <w:tc>
          <w:tcPr>
            <w:tcW w:w="1559"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-89.22 (5.06)</w:t>
            </w:r>
          </w:p>
        </w:tc>
        <w:tc>
          <w:tcPr>
            <w:tcW w:w="1559"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6.5 (4.5)</w:t>
            </w:r>
          </w:p>
        </w:tc>
        <w:tc>
          <w:tcPr>
            <w:tcW w:w="1701"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0.29 (0.02)</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 (0)</w:t>
            </w:r>
          </w:p>
        </w:tc>
        <w:tc>
          <w:tcPr>
            <w:tcW w:w="1417"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 (0.83)</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 (0)</w:t>
            </w:r>
          </w:p>
        </w:tc>
      </w:tr>
      <w:tr w:rsidR="00B32FDF" w:rsidRPr="0039134F" w:rsidTr="00C12D42">
        <w:trPr>
          <w:trHeight w:val="256"/>
        </w:trPr>
        <w:tc>
          <w:tcPr>
            <w:tcW w:w="1012"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1996/9</w:t>
            </w:r>
          </w:p>
        </w:tc>
        <w:tc>
          <w:tcPr>
            <w:tcW w:w="1456"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Stable or increase</w:t>
            </w:r>
          </w:p>
        </w:tc>
        <w:tc>
          <w:tcPr>
            <w:tcW w:w="1134"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18 (17,1)</w:t>
            </w:r>
          </w:p>
        </w:tc>
        <w:tc>
          <w:tcPr>
            <w:tcW w:w="1417"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0.39</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46.89 (3.44)</w:t>
            </w:r>
          </w:p>
        </w:tc>
        <w:tc>
          <w:tcPr>
            <w:tcW w:w="1559"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25.66 (8.18)</w:t>
            </w:r>
          </w:p>
        </w:tc>
        <w:tc>
          <w:tcPr>
            <w:tcW w:w="1559"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16.84 (1.91)</w:t>
            </w:r>
          </w:p>
        </w:tc>
        <w:tc>
          <w:tcPr>
            <w:tcW w:w="1701"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0.77 (0.02)</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3 (0.15)</w:t>
            </w:r>
          </w:p>
        </w:tc>
        <w:tc>
          <w:tcPr>
            <w:tcW w:w="1417"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2.84 (0.19)</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1.55 (0.05)</w:t>
            </w:r>
          </w:p>
        </w:tc>
      </w:tr>
      <w:tr w:rsidR="00B32FDF" w:rsidRPr="0039134F" w:rsidTr="00C12D42">
        <w:trPr>
          <w:trHeight w:val="256"/>
        </w:trPr>
        <w:tc>
          <w:tcPr>
            <w:tcW w:w="1012"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1996/9</w:t>
            </w:r>
          </w:p>
        </w:tc>
        <w:tc>
          <w:tcPr>
            <w:tcW w:w="1456"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25-0%</w:t>
            </w:r>
          </w:p>
        </w:tc>
        <w:tc>
          <w:tcPr>
            <w:tcW w:w="1134"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9 (8,1)</w:t>
            </w:r>
          </w:p>
        </w:tc>
        <w:tc>
          <w:tcPr>
            <w:tcW w:w="1417"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0.2</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44.87 (4.5)</w:t>
            </w:r>
          </w:p>
        </w:tc>
        <w:tc>
          <w:tcPr>
            <w:tcW w:w="1559"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-13.72 (1.92)</w:t>
            </w:r>
          </w:p>
        </w:tc>
        <w:tc>
          <w:tcPr>
            <w:tcW w:w="1559"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14 (3.25)</w:t>
            </w:r>
          </w:p>
        </w:tc>
        <w:tc>
          <w:tcPr>
            <w:tcW w:w="1701"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0.7 (0.05)</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3 (0.15)</w:t>
            </w:r>
          </w:p>
        </w:tc>
        <w:tc>
          <w:tcPr>
            <w:tcW w:w="1417"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3.13 (0.34)</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1.48 (0.08)</w:t>
            </w:r>
          </w:p>
        </w:tc>
      </w:tr>
      <w:tr w:rsidR="00B32FDF" w:rsidRPr="0039134F" w:rsidTr="00C12D42">
        <w:trPr>
          <w:trHeight w:val="256"/>
        </w:trPr>
        <w:tc>
          <w:tcPr>
            <w:tcW w:w="1012"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1996/9</w:t>
            </w:r>
          </w:p>
        </w:tc>
        <w:tc>
          <w:tcPr>
            <w:tcW w:w="1456"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50-25%</w:t>
            </w:r>
          </w:p>
        </w:tc>
        <w:tc>
          <w:tcPr>
            <w:tcW w:w="1134"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19 (13,6)</w:t>
            </w:r>
          </w:p>
        </w:tc>
        <w:tc>
          <w:tcPr>
            <w:tcW w:w="1417"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0.24</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30.7 (2.51)</w:t>
            </w:r>
          </w:p>
        </w:tc>
        <w:tc>
          <w:tcPr>
            <w:tcW w:w="1559"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-38.42 (1.64)</w:t>
            </w:r>
          </w:p>
        </w:tc>
        <w:tc>
          <w:tcPr>
            <w:tcW w:w="1559"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11.47 (1.64)</w:t>
            </w:r>
          </w:p>
        </w:tc>
        <w:tc>
          <w:tcPr>
            <w:tcW w:w="1701"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0.62 (0.02)</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2.12 (0.17)</w:t>
            </w:r>
          </w:p>
        </w:tc>
        <w:tc>
          <w:tcPr>
            <w:tcW w:w="1417"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2.55 (0.39)</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1.64 (0.1)</w:t>
            </w:r>
          </w:p>
        </w:tc>
      </w:tr>
      <w:tr w:rsidR="00B32FDF" w:rsidRPr="0039134F" w:rsidTr="00C12D42">
        <w:trPr>
          <w:trHeight w:val="256"/>
        </w:trPr>
        <w:tc>
          <w:tcPr>
            <w:tcW w:w="1012"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1996/9</w:t>
            </w:r>
          </w:p>
        </w:tc>
        <w:tc>
          <w:tcPr>
            <w:tcW w:w="1456"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75-50%</w:t>
            </w:r>
          </w:p>
        </w:tc>
        <w:tc>
          <w:tcPr>
            <w:tcW w:w="1134"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8 (4,4)</w:t>
            </w:r>
          </w:p>
        </w:tc>
        <w:tc>
          <w:tcPr>
            <w:tcW w:w="1417"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0.07</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20.87 (1.54)</w:t>
            </w:r>
          </w:p>
        </w:tc>
        <w:tc>
          <w:tcPr>
            <w:tcW w:w="1559"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-56.32 (1.08)</w:t>
            </w:r>
          </w:p>
        </w:tc>
        <w:tc>
          <w:tcPr>
            <w:tcW w:w="1559"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9.57 (2.08)</w:t>
            </w:r>
          </w:p>
        </w:tc>
        <w:tc>
          <w:tcPr>
            <w:tcW w:w="1701"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0.51 (0.05)</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2.71 (0.29)</w:t>
            </w:r>
          </w:p>
        </w:tc>
        <w:tc>
          <w:tcPr>
            <w:tcW w:w="1417"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3.47 (0.65)</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1.41 (0.16)</w:t>
            </w:r>
          </w:p>
        </w:tc>
      </w:tr>
      <w:tr w:rsidR="00B32FDF" w:rsidRPr="0039134F" w:rsidTr="00C12D42">
        <w:trPr>
          <w:trHeight w:val="256"/>
        </w:trPr>
        <w:tc>
          <w:tcPr>
            <w:tcW w:w="1012"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1996/9</w:t>
            </w:r>
          </w:p>
        </w:tc>
        <w:tc>
          <w:tcPr>
            <w:tcW w:w="1456"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100-75%</w:t>
            </w:r>
          </w:p>
        </w:tc>
        <w:tc>
          <w:tcPr>
            <w:tcW w:w="1134"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6 (3,3)</w:t>
            </w:r>
          </w:p>
        </w:tc>
        <w:tc>
          <w:tcPr>
            <w:tcW w:w="1417"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0.11</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5.64 (1.71)</w:t>
            </w:r>
          </w:p>
        </w:tc>
        <w:tc>
          <w:tcPr>
            <w:tcW w:w="1559"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-88.42 (2.52)</w:t>
            </w:r>
          </w:p>
        </w:tc>
        <w:tc>
          <w:tcPr>
            <w:tcW w:w="1559"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7.88 (1.97)</w:t>
            </w:r>
          </w:p>
        </w:tc>
        <w:tc>
          <w:tcPr>
            <w:tcW w:w="1701"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0.28 (0.03)</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2.12 (0.4)</w:t>
            </w:r>
          </w:p>
        </w:tc>
        <w:tc>
          <w:tcPr>
            <w:tcW w:w="1417"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2.5 (0.4)</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1.83 (0.11)</w:t>
            </w:r>
          </w:p>
        </w:tc>
      </w:tr>
      <w:tr w:rsidR="00B32FDF" w:rsidRPr="0039134F" w:rsidTr="00C12D42">
        <w:trPr>
          <w:trHeight w:val="256"/>
        </w:trPr>
        <w:tc>
          <w:tcPr>
            <w:tcW w:w="1012"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2014</w:t>
            </w:r>
          </w:p>
        </w:tc>
        <w:tc>
          <w:tcPr>
            <w:tcW w:w="1456"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Stable or increase</w:t>
            </w:r>
          </w:p>
        </w:tc>
        <w:tc>
          <w:tcPr>
            <w:tcW w:w="1134"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20 (18,2)</w:t>
            </w:r>
          </w:p>
        </w:tc>
        <w:tc>
          <w:tcPr>
            <w:tcW w:w="1417"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0.35</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49.08 (3.25)</w:t>
            </w:r>
          </w:p>
        </w:tc>
        <w:tc>
          <w:tcPr>
            <w:tcW w:w="1559"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37.77 (9.92)</w:t>
            </w:r>
          </w:p>
        </w:tc>
        <w:tc>
          <w:tcPr>
            <w:tcW w:w="1559"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14.24 (1.54)</w:t>
            </w:r>
          </w:p>
        </w:tc>
        <w:tc>
          <w:tcPr>
            <w:tcW w:w="1701"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0.7 (0.02)</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3 (0.14)</w:t>
            </w:r>
          </w:p>
        </w:tc>
        <w:tc>
          <w:tcPr>
            <w:tcW w:w="1417"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2.69 (0.2)</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1.59 (0.05)</w:t>
            </w:r>
          </w:p>
        </w:tc>
      </w:tr>
      <w:tr w:rsidR="00B32FDF" w:rsidRPr="0039134F" w:rsidTr="00C12D42">
        <w:trPr>
          <w:trHeight w:val="256"/>
        </w:trPr>
        <w:tc>
          <w:tcPr>
            <w:tcW w:w="1012"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2014</w:t>
            </w:r>
          </w:p>
        </w:tc>
        <w:tc>
          <w:tcPr>
            <w:tcW w:w="1456"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25-0%</w:t>
            </w:r>
          </w:p>
        </w:tc>
        <w:tc>
          <w:tcPr>
            <w:tcW w:w="1134"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7 (5,2)</w:t>
            </w:r>
          </w:p>
        </w:tc>
        <w:tc>
          <w:tcPr>
            <w:tcW w:w="1417"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0.13</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46.09 (4.64)</w:t>
            </w:r>
          </w:p>
        </w:tc>
        <w:tc>
          <w:tcPr>
            <w:tcW w:w="1559"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-17.09 (3.05)</w:t>
            </w:r>
          </w:p>
        </w:tc>
        <w:tc>
          <w:tcPr>
            <w:tcW w:w="1559"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15 (3.11)</w:t>
            </w:r>
          </w:p>
        </w:tc>
        <w:tc>
          <w:tcPr>
            <w:tcW w:w="1701"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0.68 (0.04)</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2.75 (0.25)</w:t>
            </w:r>
          </w:p>
        </w:tc>
        <w:tc>
          <w:tcPr>
            <w:tcW w:w="1417"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2.94 (0.47)</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1.54 (0.12)</w:t>
            </w:r>
          </w:p>
        </w:tc>
      </w:tr>
      <w:tr w:rsidR="00B32FDF" w:rsidRPr="0039134F" w:rsidTr="00C12D42">
        <w:trPr>
          <w:trHeight w:val="256"/>
        </w:trPr>
        <w:tc>
          <w:tcPr>
            <w:tcW w:w="1012"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2014</w:t>
            </w:r>
          </w:p>
        </w:tc>
        <w:tc>
          <w:tcPr>
            <w:tcW w:w="1456"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50-25%</w:t>
            </w:r>
          </w:p>
        </w:tc>
        <w:tc>
          <w:tcPr>
            <w:tcW w:w="1134"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18 (13,5)</w:t>
            </w:r>
          </w:p>
        </w:tc>
        <w:tc>
          <w:tcPr>
            <w:tcW w:w="1417"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0.27</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28.58 (1.89)</w:t>
            </w:r>
          </w:p>
        </w:tc>
        <w:tc>
          <w:tcPr>
            <w:tcW w:w="1559"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-36.77 (1.52)</w:t>
            </w:r>
          </w:p>
        </w:tc>
        <w:tc>
          <w:tcPr>
            <w:tcW w:w="1559"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8.88 (1.1)</w:t>
            </w:r>
          </w:p>
        </w:tc>
        <w:tc>
          <w:tcPr>
            <w:tcW w:w="1701"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0.58 (0.02)</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2.31 (0.3)</w:t>
            </w:r>
          </w:p>
        </w:tc>
        <w:tc>
          <w:tcPr>
            <w:tcW w:w="1417"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2.32 (0.41)</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1.69 (0.1)</w:t>
            </w:r>
          </w:p>
        </w:tc>
      </w:tr>
      <w:tr w:rsidR="00B32FDF" w:rsidRPr="0039134F" w:rsidTr="00C12D42">
        <w:trPr>
          <w:trHeight w:val="256"/>
        </w:trPr>
        <w:tc>
          <w:tcPr>
            <w:tcW w:w="1012"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2014</w:t>
            </w:r>
          </w:p>
        </w:tc>
        <w:tc>
          <w:tcPr>
            <w:tcW w:w="1456"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75-50%</w:t>
            </w:r>
          </w:p>
        </w:tc>
        <w:tc>
          <w:tcPr>
            <w:tcW w:w="1134"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10 (7,3)</w:t>
            </w:r>
          </w:p>
        </w:tc>
        <w:tc>
          <w:tcPr>
            <w:tcW w:w="1417"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0.15</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24.68 (2.4)</w:t>
            </w:r>
          </w:p>
        </w:tc>
        <w:tc>
          <w:tcPr>
            <w:tcW w:w="1559"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-61.37 (2.83)</w:t>
            </w:r>
          </w:p>
        </w:tc>
        <w:tc>
          <w:tcPr>
            <w:tcW w:w="1559"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10.11 (2.26)</w:t>
            </w:r>
          </w:p>
        </w:tc>
        <w:tc>
          <w:tcPr>
            <w:tcW w:w="1701"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0.47 (0.04)</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2.89 (0.26)</w:t>
            </w:r>
          </w:p>
        </w:tc>
        <w:tc>
          <w:tcPr>
            <w:tcW w:w="1417"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3.69 (0.39)</w:t>
            </w:r>
          </w:p>
        </w:tc>
        <w:tc>
          <w:tcPr>
            <w:tcW w:w="1418" w:type="dxa"/>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1.35 (0.09)</w:t>
            </w:r>
          </w:p>
        </w:tc>
      </w:tr>
      <w:tr w:rsidR="00B32FDF" w:rsidRPr="0039134F" w:rsidTr="00C12D42">
        <w:trPr>
          <w:trHeight w:val="256"/>
        </w:trPr>
        <w:tc>
          <w:tcPr>
            <w:tcW w:w="1012" w:type="dxa"/>
            <w:tcBorders>
              <w:bottom w:val="single" w:sz="8" w:space="0" w:color="auto"/>
            </w:tcBorders>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2014</w:t>
            </w:r>
          </w:p>
        </w:tc>
        <w:tc>
          <w:tcPr>
            <w:tcW w:w="1456" w:type="dxa"/>
            <w:tcBorders>
              <w:bottom w:val="single" w:sz="8" w:space="0" w:color="auto"/>
            </w:tcBorders>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100-75%</w:t>
            </w:r>
          </w:p>
        </w:tc>
        <w:tc>
          <w:tcPr>
            <w:tcW w:w="1134" w:type="dxa"/>
            <w:tcBorders>
              <w:bottom w:val="single" w:sz="8" w:space="0" w:color="auto"/>
            </w:tcBorders>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5 (3,2)</w:t>
            </w:r>
          </w:p>
        </w:tc>
        <w:tc>
          <w:tcPr>
            <w:tcW w:w="1417" w:type="dxa"/>
            <w:tcBorders>
              <w:bottom w:val="single" w:sz="8" w:space="0" w:color="auto"/>
            </w:tcBorders>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0.1</w:t>
            </w:r>
          </w:p>
        </w:tc>
        <w:tc>
          <w:tcPr>
            <w:tcW w:w="1418" w:type="dxa"/>
            <w:tcBorders>
              <w:bottom w:val="single" w:sz="8" w:space="0" w:color="auto"/>
            </w:tcBorders>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5.46 (1.51)</w:t>
            </w:r>
          </w:p>
        </w:tc>
        <w:tc>
          <w:tcPr>
            <w:tcW w:w="1559" w:type="dxa"/>
            <w:tcBorders>
              <w:bottom w:val="single" w:sz="8" w:space="0" w:color="auto"/>
            </w:tcBorders>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-86.26 (3.42)</w:t>
            </w:r>
          </w:p>
        </w:tc>
        <w:tc>
          <w:tcPr>
            <w:tcW w:w="1559" w:type="dxa"/>
            <w:tcBorders>
              <w:bottom w:val="single" w:sz="8" w:space="0" w:color="auto"/>
            </w:tcBorders>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5 (1.06)</w:t>
            </w:r>
          </w:p>
        </w:tc>
        <w:tc>
          <w:tcPr>
            <w:tcW w:w="1701" w:type="dxa"/>
            <w:tcBorders>
              <w:bottom w:val="single" w:sz="8" w:space="0" w:color="auto"/>
            </w:tcBorders>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0.23 (0.03)</w:t>
            </w:r>
          </w:p>
        </w:tc>
        <w:tc>
          <w:tcPr>
            <w:tcW w:w="1418" w:type="dxa"/>
            <w:tcBorders>
              <w:bottom w:val="single" w:sz="8" w:space="0" w:color="auto"/>
            </w:tcBorders>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1.5 (0.22)</w:t>
            </w:r>
          </w:p>
        </w:tc>
        <w:tc>
          <w:tcPr>
            <w:tcW w:w="1417" w:type="dxa"/>
            <w:tcBorders>
              <w:bottom w:val="single" w:sz="8" w:space="0" w:color="auto"/>
            </w:tcBorders>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2.06 (0.39)</w:t>
            </w:r>
          </w:p>
        </w:tc>
        <w:tc>
          <w:tcPr>
            <w:tcW w:w="1418" w:type="dxa"/>
            <w:tcBorders>
              <w:bottom w:val="single" w:sz="8" w:space="0" w:color="auto"/>
            </w:tcBorders>
            <w:vAlign w:val="center"/>
          </w:tcPr>
          <w:p w:rsidR="00B32FDF" w:rsidRPr="00C12D42" w:rsidRDefault="00B32FDF" w:rsidP="00C12D42">
            <w:pPr>
              <w:contextualSpacing/>
              <w:jc w:val="center"/>
              <w:rPr>
                <w:rFonts w:ascii="Arial" w:hAnsi="Arial" w:cs="Arial"/>
              </w:rPr>
            </w:pPr>
            <w:r w:rsidRPr="00C12D42">
              <w:rPr>
                <w:rFonts w:ascii="Arial" w:hAnsi="Arial" w:cs="Arial"/>
                <w:sz w:val="22"/>
                <w:szCs w:val="22"/>
              </w:rPr>
              <w:t>2.04 (0.04)</w:t>
            </w:r>
          </w:p>
        </w:tc>
      </w:tr>
    </w:tbl>
    <w:p w:rsidR="00B32FDF" w:rsidRPr="0039134F" w:rsidRDefault="00B32FDF" w:rsidP="00757E7B">
      <w:pPr>
        <w:contextualSpacing/>
        <w:rPr>
          <w:rFonts w:ascii="Arial" w:hAnsi="Arial" w:cs="Arial"/>
        </w:rPr>
      </w:pPr>
    </w:p>
    <w:p w:rsidR="00B32FDF" w:rsidRPr="0039134F" w:rsidRDefault="00B32FDF" w:rsidP="002D43C8">
      <w:pPr>
        <w:widowControl/>
        <w:suppressAutoHyphens w:val="0"/>
        <w:spacing w:line="360" w:lineRule="auto"/>
        <w:contextualSpacing/>
        <w:rPr>
          <w:rFonts w:ascii="Arial" w:hAnsi="Arial" w:cs="Arial"/>
        </w:rPr>
      </w:pPr>
      <w:r w:rsidRPr="0039134F">
        <w:rPr>
          <w:rFonts w:ascii="Arial" w:hAnsi="Arial" w:cs="Arial"/>
        </w:rPr>
        <w:br w:type="page"/>
      </w:r>
    </w:p>
    <w:tbl>
      <w:tblPr>
        <w:tblpPr w:leftFromText="180" w:rightFromText="180" w:vertAnchor="page" w:horzAnchor="margin" w:tblpY="2957"/>
        <w:tblW w:w="0" w:type="auto"/>
        <w:tblLook w:val="00A0" w:firstRow="1" w:lastRow="0" w:firstColumn="1" w:lastColumn="0" w:noHBand="0" w:noVBand="0"/>
      </w:tblPr>
      <w:tblGrid>
        <w:gridCol w:w="706"/>
        <w:gridCol w:w="1048"/>
        <w:gridCol w:w="1133"/>
        <w:gridCol w:w="1341"/>
        <w:gridCol w:w="791"/>
        <w:gridCol w:w="1403"/>
        <w:gridCol w:w="1403"/>
        <w:gridCol w:w="1219"/>
        <w:gridCol w:w="1121"/>
        <w:gridCol w:w="1231"/>
        <w:gridCol w:w="1231"/>
      </w:tblGrid>
      <w:tr w:rsidR="00B32FDF" w:rsidRPr="0039134F" w:rsidTr="00384259">
        <w:trPr>
          <w:trHeight w:val="252"/>
        </w:trPr>
        <w:tc>
          <w:tcPr>
            <w:tcW w:w="0" w:type="auto"/>
          </w:tcPr>
          <w:p w:rsidR="00B32FDF" w:rsidRPr="00C12D42" w:rsidRDefault="00B32FDF" w:rsidP="00323834">
            <w:pPr>
              <w:contextualSpacing/>
              <w:jc w:val="center"/>
              <w:rPr>
                <w:rFonts w:ascii="Arial" w:hAnsi="Arial" w:cs="Arial"/>
                <w:b/>
              </w:rPr>
            </w:pPr>
            <w:r w:rsidRPr="00C12D42">
              <w:rPr>
                <w:rFonts w:ascii="Arial" w:hAnsi="Arial" w:cs="Arial"/>
                <w:b/>
                <w:sz w:val="22"/>
                <w:szCs w:val="22"/>
              </w:rPr>
              <w:t>Year</w:t>
            </w:r>
          </w:p>
        </w:tc>
        <w:tc>
          <w:tcPr>
            <w:tcW w:w="0" w:type="auto"/>
          </w:tcPr>
          <w:p w:rsidR="00B32FDF" w:rsidRPr="00C12D42" w:rsidRDefault="00B32FDF" w:rsidP="00323834">
            <w:pPr>
              <w:contextualSpacing/>
              <w:jc w:val="center"/>
              <w:rPr>
                <w:rFonts w:ascii="Arial" w:hAnsi="Arial" w:cs="Arial"/>
                <w:b/>
              </w:rPr>
            </w:pPr>
            <w:r w:rsidRPr="00C12D42">
              <w:rPr>
                <w:rFonts w:ascii="Arial" w:hAnsi="Arial" w:cs="Arial"/>
                <w:b/>
                <w:sz w:val="22"/>
                <w:szCs w:val="22"/>
              </w:rPr>
              <w:t>Group</w:t>
            </w:r>
          </w:p>
        </w:tc>
        <w:tc>
          <w:tcPr>
            <w:tcW w:w="0" w:type="auto"/>
          </w:tcPr>
          <w:p w:rsidR="00B32FDF" w:rsidRPr="00C12D42" w:rsidRDefault="00B32FDF" w:rsidP="00323834">
            <w:pPr>
              <w:contextualSpacing/>
              <w:jc w:val="center"/>
              <w:rPr>
                <w:rFonts w:ascii="Arial" w:hAnsi="Arial" w:cs="Arial"/>
                <w:b/>
              </w:rPr>
            </w:pPr>
            <w:r w:rsidRPr="00C12D42">
              <w:rPr>
                <w:rFonts w:ascii="Arial" w:hAnsi="Arial" w:cs="Arial"/>
                <w:b/>
                <w:sz w:val="22"/>
                <w:szCs w:val="22"/>
              </w:rPr>
              <w:t xml:space="preserve">Number of </w:t>
            </w:r>
            <w:r>
              <w:rPr>
                <w:rFonts w:ascii="Arial" w:hAnsi="Arial" w:cs="Arial"/>
                <w:b/>
                <w:sz w:val="22"/>
                <w:szCs w:val="22"/>
              </w:rPr>
              <w:t>sub</w:t>
            </w:r>
            <w:r w:rsidRPr="00C12D42">
              <w:rPr>
                <w:rFonts w:ascii="Arial" w:hAnsi="Arial" w:cs="Arial"/>
                <w:b/>
                <w:sz w:val="22"/>
                <w:szCs w:val="22"/>
              </w:rPr>
              <w:t>plots</w:t>
            </w:r>
          </w:p>
        </w:tc>
        <w:tc>
          <w:tcPr>
            <w:tcW w:w="0" w:type="auto"/>
          </w:tcPr>
          <w:p w:rsidR="00B32FDF" w:rsidRPr="00C12D42" w:rsidRDefault="00B32FDF" w:rsidP="00323834">
            <w:pPr>
              <w:contextualSpacing/>
              <w:jc w:val="center"/>
              <w:rPr>
                <w:rFonts w:ascii="Arial" w:hAnsi="Arial" w:cs="Arial"/>
                <w:b/>
              </w:rPr>
            </w:pPr>
            <w:r w:rsidRPr="00C12D42">
              <w:rPr>
                <w:rFonts w:ascii="Arial" w:hAnsi="Arial" w:cs="Arial"/>
                <w:b/>
                <w:sz w:val="22"/>
                <w:szCs w:val="22"/>
              </w:rPr>
              <w:t xml:space="preserve">Proportion of </w:t>
            </w:r>
            <w:r>
              <w:rPr>
                <w:rFonts w:ascii="Arial" w:hAnsi="Arial" w:cs="Arial"/>
                <w:b/>
                <w:sz w:val="22"/>
                <w:szCs w:val="22"/>
              </w:rPr>
              <w:t>sub</w:t>
            </w:r>
            <w:r w:rsidRPr="00C12D42">
              <w:rPr>
                <w:rFonts w:ascii="Arial" w:hAnsi="Arial" w:cs="Arial"/>
                <w:b/>
                <w:sz w:val="22"/>
                <w:szCs w:val="22"/>
              </w:rPr>
              <w:t>plots surveyed</w:t>
            </w:r>
          </w:p>
        </w:tc>
        <w:tc>
          <w:tcPr>
            <w:tcW w:w="0" w:type="auto"/>
          </w:tcPr>
          <w:p w:rsidR="00B32FDF" w:rsidRPr="00C12D42" w:rsidRDefault="00B32FDF" w:rsidP="00323834">
            <w:pPr>
              <w:contextualSpacing/>
              <w:jc w:val="center"/>
              <w:rPr>
                <w:rFonts w:ascii="Arial" w:hAnsi="Arial" w:cs="Arial"/>
                <w:b/>
              </w:rPr>
            </w:pPr>
            <w:r w:rsidRPr="00C12D42">
              <w:rPr>
                <w:rFonts w:ascii="Arial" w:hAnsi="Arial" w:cs="Arial"/>
                <w:b/>
                <w:sz w:val="22"/>
                <w:szCs w:val="22"/>
              </w:rPr>
              <w:t>BA</w:t>
            </w:r>
          </w:p>
        </w:tc>
        <w:tc>
          <w:tcPr>
            <w:tcW w:w="1510" w:type="dxa"/>
          </w:tcPr>
          <w:p w:rsidR="00B32FDF" w:rsidRPr="00C12D42" w:rsidRDefault="00B32FDF" w:rsidP="00323834">
            <w:pPr>
              <w:contextualSpacing/>
              <w:jc w:val="center"/>
              <w:rPr>
                <w:rFonts w:ascii="Arial" w:hAnsi="Arial" w:cs="Arial"/>
                <w:b/>
              </w:rPr>
            </w:pPr>
            <w:r w:rsidRPr="00C12D42">
              <w:rPr>
                <w:rFonts w:ascii="Arial" w:hAnsi="Arial" w:cs="Arial"/>
                <w:b/>
                <w:sz w:val="22"/>
                <w:szCs w:val="22"/>
              </w:rPr>
              <w:t>Percentage change in BA</w:t>
            </w:r>
          </w:p>
        </w:tc>
        <w:tc>
          <w:tcPr>
            <w:tcW w:w="1510" w:type="dxa"/>
          </w:tcPr>
          <w:p w:rsidR="00B32FDF" w:rsidRPr="00C12D42" w:rsidRDefault="00B32FDF" w:rsidP="00323834">
            <w:pPr>
              <w:contextualSpacing/>
              <w:jc w:val="center"/>
              <w:rPr>
                <w:rFonts w:ascii="Arial" w:hAnsi="Arial" w:cs="Arial"/>
                <w:b/>
              </w:rPr>
            </w:pPr>
            <w:r w:rsidRPr="00C12D42">
              <w:rPr>
                <w:rFonts w:ascii="Arial" w:hAnsi="Arial" w:cs="Arial"/>
                <w:b/>
                <w:sz w:val="22"/>
                <w:szCs w:val="22"/>
              </w:rPr>
              <w:t>Percentage cover of grass</w:t>
            </w:r>
          </w:p>
        </w:tc>
        <w:tc>
          <w:tcPr>
            <w:tcW w:w="0" w:type="auto"/>
          </w:tcPr>
          <w:p w:rsidR="00B32FDF" w:rsidRPr="00C12D42" w:rsidRDefault="00B32FDF" w:rsidP="00323834">
            <w:pPr>
              <w:contextualSpacing/>
              <w:jc w:val="center"/>
              <w:rPr>
                <w:rFonts w:ascii="Arial" w:hAnsi="Arial" w:cs="Arial"/>
                <w:b/>
              </w:rPr>
            </w:pPr>
            <w:r w:rsidRPr="00C12D42">
              <w:rPr>
                <w:rFonts w:ascii="Arial" w:hAnsi="Arial" w:cs="Arial"/>
                <w:b/>
                <w:sz w:val="22"/>
                <w:szCs w:val="22"/>
              </w:rPr>
              <w:t>Sorensen similarity</w:t>
            </w:r>
          </w:p>
        </w:tc>
        <w:tc>
          <w:tcPr>
            <w:tcW w:w="0" w:type="auto"/>
          </w:tcPr>
          <w:p w:rsidR="00B32FDF" w:rsidRPr="00C12D42" w:rsidRDefault="00B32FDF" w:rsidP="00323834">
            <w:pPr>
              <w:contextualSpacing/>
              <w:jc w:val="center"/>
              <w:rPr>
                <w:rFonts w:ascii="Arial" w:hAnsi="Arial" w:cs="Arial"/>
                <w:b/>
              </w:rPr>
            </w:pPr>
            <w:r w:rsidRPr="00C12D42">
              <w:rPr>
                <w:rFonts w:ascii="Arial" w:hAnsi="Arial" w:cs="Arial"/>
                <w:b/>
                <w:sz w:val="22"/>
                <w:szCs w:val="22"/>
              </w:rPr>
              <w:t>Species richness</w:t>
            </w:r>
          </w:p>
        </w:tc>
        <w:tc>
          <w:tcPr>
            <w:tcW w:w="0" w:type="auto"/>
          </w:tcPr>
          <w:p w:rsidR="00B32FDF" w:rsidRPr="00C12D42" w:rsidRDefault="00B32FDF" w:rsidP="00323834">
            <w:pPr>
              <w:contextualSpacing/>
              <w:jc w:val="center"/>
              <w:rPr>
                <w:rFonts w:ascii="Arial" w:hAnsi="Arial" w:cs="Arial"/>
                <w:b/>
              </w:rPr>
            </w:pPr>
            <w:proofErr w:type="spellStart"/>
            <w:r w:rsidRPr="00C12D42">
              <w:rPr>
                <w:rFonts w:ascii="Arial" w:hAnsi="Arial" w:cs="Arial"/>
                <w:b/>
                <w:sz w:val="22"/>
                <w:szCs w:val="22"/>
              </w:rPr>
              <w:t>Ellenburg</w:t>
            </w:r>
            <w:proofErr w:type="spellEnd"/>
            <w:r w:rsidRPr="00C12D42">
              <w:rPr>
                <w:rFonts w:ascii="Arial" w:hAnsi="Arial" w:cs="Arial"/>
                <w:b/>
                <w:sz w:val="22"/>
                <w:szCs w:val="22"/>
              </w:rPr>
              <w:t xml:space="preserve"> Light indicator</w:t>
            </w:r>
          </w:p>
        </w:tc>
        <w:tc>
          <w:tcPr>
            <w:tcW w:w="0" w:type="auto"/>
          </w:tcPr>
          <w:p w:rsidR="00B32FDF" w:rsidRPr="00C12D42" w:rsidRDefault="00B32FDF" w:rsidP="00323834">
            <w:pPr>
              <w:contextualSpacing/>
              <w:jc w:val="center"/>
              <w:rPr>
                <w:rFonts w:ascii="Arial" w:hAnsi="Arial" w:cs="Arial"/>
                <w:b/>
              </w:rPr>
            </w:pPr>
            <w:proofErr w:type="spellStart"/>
            <w:r w:rsidRPr="00C12D42">
              <w:rPr>
                <w:rFonts w:ascii="Arial" w:hAnsi="Arial" w:cs="Arial"/>
                <w:b/>
                <w:sz w:val="22"/>
                <w:szCs w:val="22"/>
              </w:rPr>
              <w:t>Ellenburg</w:t>
            </w:r>
            <w:proofErr w:type="spellEnd"/>
            <w:r w:rsidRPr="00C12D42">
              <w:rPr>
                <w:rFonts w:ascii="Arial" w:hAnsi="Arial" w:cs="Arial"/>
                <w:b/>
                <w:sz w:val="22"/>
                <w:szCs w:val="22"/>
              </w:rPr>
              <w:t xml:space="preserve"> nitrogen indicator</w:t>
            </w:r>
          </w:p>
        </w:tc>
      </w:tr>
      <w:tr w:rsidR="00B32FDF" w:rsidRPr="0039134F" w:rsidTr="00384259">
        <w:trPr>
          <w:trHeight w:val="252"/>
        </w:trPr>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1996</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Stable or increase</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17</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0.38</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44.66 (3.37)</w:t>
            </w:r>
          </w:p>
        </w:tc>
        <w:tc>
          <w:tcPr>
            <w:tcW w:w="1510" w:type="dxa"/>
          </w:tcPr>
          <w:p w:rsidR="00B32FDF" w:rsidRPr="00C12D42" w:rsidRDefault="00B32FDF" w:rsidP="00323834">
            <w:pPr>
              <w:contextualSpacing/>
              <w:jc w:val="center"/>
              <w:rPr>
                <w:rFonts w:ascii="Arial" w:hAnsi="Arial" w:cs="Arial"/>
              </w:rPr>
            </w:pPr>
            <w:r w:rsidRPr="00C12D42">
              <w:rPr>
                <w:rFonts w:ascii="Arial" w:hAnsi="Arial" w:cs="Arial"/>
                <w:sz w:val="22"/>
                <w:szCs w:val="22"/>
              </w:rPr>
              <w:t>12.77 (2.8)</w:t>
            </w:r>
          </w:p>
        </w:tc>
        <w:tc>
          <w:tcPr>
            <w:tcW w:w="1510" w:type="dxa"/>
          </w:tcPr>
          <w:p w:rsidR="00B32FDF" w:rsidRPr="00C12D42" w:rsidRDefault="00B32FDF" w:rsidP="00323834">
            <w:pPr>
              <w:contextualSpacing/>
              <w:jc w:val="center"/>
              <w:rPr>
                <w:rFonts w:ascii="Arial" w:hAnsi="Arial" w:cs="Arial"/>
              </w:rPr>
            </w:pPr>
            <w:r w:rsidRPr="00C12D42">
              <w:rPr>
                <w:rFonts w:ascii="Arial" w:hAnsi="Arial" w:cs="Arial"/>
                <w:sz w:val="22"/>
                <w:szCs w:val="22"/>
              </w:rPr>
              <w:t>8.06 (2.89)</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0.21 (0.05)</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6.94 (0.77)</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5.99 (0.39)</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3.41 (0.24)</w:t>
            </w:r>
          </w:p>
        </w:tc>
      </w:tr>
      <w:tr w:rsidR="00B32FDF" w:rsidRPr="0039134F" w:rsidTr="00384259">
        <w:trPr>
          <w:trHeight w:val="252"/>
        </w:trPr>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1996</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25-0%</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8</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0.18</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48.36 (5.17)</w:t>
            </w:r>
          </w:p>
        </w:tc>
        <w:tc>
          <w:tcPr>
            <w:tcW w:w="1510" w:type="dxa"/>
          </w:tcPr>
          <w:p w:rsidR="00B32FDF" w:rsidRPr="00C12D42" w:rsidRDefault="00B32FDF" w:rsidP="00323834">
            <w:pPr>
              <w:contextualSpacing/>
              <w:jc w:val="center"/>
              <w:rPr>
                <w:rFonts w:ascii="Arial" w:hAnsi="Arial" w:cs="Arial"/>
              </w:rPr>
            </w:pPr>
            <w:r w:rsidRPr="00C12D42">
              <w:rPr>
                <w:rFonts w:ascii="Arial" w:hAnsi="Arial" w:cs="Arial"/>
                <w:sz w:val="22"/>
                <w:szCs w:val="22"/>
              </w:rPr>
              <w:t>-14.23 (2.69)</w:t>
            </w:r>
          </w:p>
        </w:tc>
        <w:tc>
          <w:tcPr>
            <w:tcW w:w="1510" w:type="dxa"/>
          </w:tcPr>
          <w:p w:rsidR="00B32FDF" w:rsidRPr="00C12D42" w:rsidRDefault="00B32FDF" w:rsidP="00323834">
            <w:pPr>
              <w:contextualSpacing/>
              <w:jc w:val="center"/>
              <w:rPr>
                <w:rFonts w:ascii="Arial" w:hAnsi="Arial" w:cs="Arial"/>
              </w:rPr>
            </w:pPr>
            <w:r w:rsidRPr="00C12D42">
              <w:rPr>
                <w:rFonts w:ascii="Arial" w:hAnsi="Arial" w:cs="Arial"/>
                <w:sz w:val="22"/>
                <w:szCs w:val="22"/>
              </w:rPr>
              <w:t>18 (9.02)</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0.07 (0.03)</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6.25 (1.01)</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6.51 (0.14)</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3.06 (0.12)</w:t>
            </w:r>
          </w:p>
        </w:tc>
      </w:tr>
      <w:tr w:rsidR="00B32FDF" w:rsidRPr="0039134F" w:rsidTr="00384259">
        <w:trPr>
          <w:trHeight w:val="252"/>
        </w:trPr>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1996</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50-25%</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13</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0.29</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31.21 (3.08)</w:t>
            </w:r>
          </w:p>
        </w:tc>
        <w:tc>
          <w:tcPr>
            <w:tcW w:w="1510" w:type="dxa"/>
          </w:tcPr>
          <w:p w:rsidR="00B32FDF" w:rsidRPr="00C12D42" w:rsidRDefault="00B32FDF" w:rsidP="00323834">
            <w:pPr>
              <w:contextualSpacing/>
              <w:jc w:val="center"/>
              <w:rPr>
                <w:rFonts w:ascii="Arial" w:hAnsi="Arial" w:cs="Arial"/>
              </w:rPr>
            </w:pPr>
            <w:r w:rsidRPr="00C12D42">
              <w:rPr>
                <w:rFonts w:ascii="Arial" w:hAnsi="Arial" w:cs="Arial"/>
                <w:sz w:val="22"/>
                <w:szCs w:val="22"/>
              </w:rPr>
              <w:t>-37.95 (1.86)</w:t>
            </w:r>
          </w:p>
        </w:tc>
        <w:tc>
          <w:tcPr>
            <w:tcW w:w="1510" w:type="dxa"/>
          </w:tcPr>
          <w:p w:rsidR="00B32FDF" w:rsidRPr="00C12D42" w:rsidRDefault="00B32FDF" w:rsidP="00323834">
            <w:pPr>
              <w:contextualSpacing/>
              <w:jc w:val="center"/>
              <w:rPr>
                <w:rFonts w:ascii="Arial" w:hAnsi="Arial" w:cs="Arial"/>
              </w:rPr>
            </w:pPr>
            <w:r w:rsidRPr="00C12D42">
              <w:rPr>
                <w:rFonts w:ascii="Arial" w:hAnsi="Arial" w:cs="Arial"/>
                <w:sz w:val="22"/>
                <w:szCs w:val="22"/>
              </w:rPr>
              <w:t>36.85 (8.48)</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0.12 (0.05)</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8.58 (0.79)</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6.17 (0.52)</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3.09 (0.27)</w:t>
            </w:r>
          </w:p>
        </w:tc>
      </w:tr>
      <w:tr w:rsidR="00B32FDF" w:rsidRPr="0039134F" w:rsidTr="00384259">
        <w:trPr>
          <w:trHeight w:val="252"/>
        </w:trPr>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1996</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75-50%</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4</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0.09</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15.93 (3.07)</w:t>
            </w:r>
          </w:p>
        </w:tc>
        <w:tc>
          <w:tcPr>
            <w:tcW w:w="1510" w:type="dxa"/>
          </w:tcPr>
          <w:p w:rsidR="00B32FDF" w:rsidRPr="00C12D42" w:rsidRDefault="00B32FDF" w:rsidP="00323834">
            <w:pPr>
              <w:contextualSpacing/>
              <w:jc w:val="center"/>
              <w:rPr>
                <w:rFonts w:ascii="Arial" w:hAnsi="Arial" w:cs="Arial"/>
              </w:rPr>
            </w:pPr>
            <w:r w:rsidRPr="00C12D42">
              <w:rPr>
                <w:rFonts w:ascii="Arial" w:hAnsi="Arial" w:cs="Arial"/>
                <w:sz w:val="22"/>
                <w:szCs w:val="22"/>
              </w:rPr>
              <w:t>-59.82 (4.56)</w:t>
            </w:r>
          </w:p>
        </w:tc>
        <w:tc>
          <w:tcPr>
            <w:tcW w:w="1510" w:type="dxa"/>
          </w:tcPr>
          <w:p w:rsidR="00B32FDF" w:rsidRPr="00C12D42" w:rsidRDefault="00B32FDF" w:rsidP="00323834">
            <w:pPr>
              <w:contextualSpacing/>
              <w:jc w:val="center"/>
              <w:rPr>
                <w:rFonts w:ascii="Arial" w:hAnsi="Arial" w:cs="Arial"/>
              </w:rPr>
            </w:pPr>
            <w:r w:rsidRPr="00C12D42">
              <w:rPr>
                <w:rFonts w:ascii="Arial" w:hAnsi="Arial" w:cs="Arial"/>
                <w:sz w:val="22"/>
                <w:szCs w:val="22"/>
              </w:rPr>
              <w:t>39 (16.66)</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0.02 (0.02)</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9.25 (1.93)</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6.59 (0.1)</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3.62 (0.09)</w:t>
            </w:r>
          </w:p>
        </w:tc>
      </w:tr>
      <w:tr w:rsidR="00B32FDF" w:rsidRPr="0039134F" w:rsidTr="00384259">
        <w:trPr>
          <w:trHeight w:val="252"/>
        </w:trPr>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1996</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100-75%</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3</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0.07</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5.26 (0.63)</w:t>
            </w:r>
          </w:p>
        </w:tc>
        <w:tc>
          <w:tcPr>
            <w:tcW w:w="1510" w:type="dxa"/>
          </w:tcPr>
          <w:p w:rsidR="00B32FDF" w:rsidRPr="00C12D42" w:rsidRDefault="00B32FDF" w:rsidP="00323834">
            <w:pPr>
              <w:contextualSpacing/>
              <w:jc w:val="center"/>
              <w:rPr>
                <w:rFonts w:ascii="Arial" w:hAnsi="Arial" w:cs="Arial"/>
              </w:rPr>
            </w:pPr>
            <w:r w:rsidRPr="00C12D42">
              <w:rPr>
                <w:rFonts w:ascii="Arial" w:hAnsi="Arial" w:cs="Arial"/>
                <w:sz w:val="22"/>
                <w:szCs w:val="22"/>
              </w:rPr>
              <w:t>-88.74 (1.86)</w:t>
            </w:r>
          </w:p>
        </w:tc>
        <w:tc>
          <w:tcPr>
            <w:tcW w:w="1510" w:type="dxa"/>
          </w:tcPr>
          <w:p w:rsidR="00B32FDF" w:rsidRPr="00C12D42" w:rsidRDefault="00B32FDF" w:rsidP="00323834">
            <w:pPr>
              <w:contextualSpacing/>
              <w:jc w:val="center"/>
              <w:rPr>
                <w:rFonts w:ascii="Arial" w:hAnsi="Arial" w:cs="Arial"/>
              </w:rPr>
            </w:pPr>
            <w:r w:rsidRPr="00C12D42">
              <w:rPr>
                <w:rFonts w:ascii="Arial" w:hAnsi="Arial" w:cs="Arial"/>
                <w:sz w:val="22"/>
                <w:szCs w:val="22"/>
              </w:rPr>
              <w:t>82 (1)</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0.03 (0.02)</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16 (1.15)</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6.78 (0.01)</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3.73 (0.03)</w:t>
            </w:r>
          </w:p>
        </w:tc>
      </w:tr>
      <w:tr w:rsidR="00B32FDF" w:rsidRPr="0039134F" w:rsidTr="00384259">
        <w:trPr>
          <w:trHeight w:val="252"/>
        </w:trPr>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2014</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Stable or increase</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18</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0.4</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49.31 (3.26)</w:t>
            </w:r>
          </w:p>
        </w:tc>
        <w:tc>
          <w:tcPr>
            <w:tcW w:w="1510" w:type="dxa"/>
          </w:tcPr>
          <w:p w:rsidR="00B32FDF" w:rsidRPr="00C12D42" w:rsidRDefault="00B32FDF" w:rsidP="00323834">
            <w:pPr>
              <w:contextualSpacing/>
              <w:jc w:val="center"/>
              <w:rPr>
                <w:rFonts w:ascii="Arial" w:hAnsi="Arial" w:cs="Arial"/>
              </w:rPr>
            </w:pPr>
            <w:r w:rsidRPr="00C12D42">
              <w:rPr>
                <w:rFonts w:ascii="Arial" w:hAnsi="Arial" w:cs="Arial"/>
                <w:sz w:val="22"/>
                <w:szCs w:val="22"/>
              </w:rPr>
              <w:t>23.74 (3.73)</w:t>
            </w:r>
          </w:p>
        </w:tc>
        <w:tc>
          <w:tcPr>
            <w:tcW w:w="1510" w:type="dxa"/>
          </w:tcPr>
          <w:p w:rsidR="00B32FDF" w:rsidRPr="00C12D42" w:rsidRDefault="00B32FDF" w:rsidP="00323834">
            <w:pPr>
              <w:contextualSpacing/>
              <w:jc w:val="center"/>
              <w:rPr>
                <w:rFonts w:ascii="Arial" w:hAnsi="Arial" w:cs="Arial"/>
              </w:rPr>
            </w:pPr>
            <w:r w:rsidRPr="00C12D42">
              <w:rPr>
                <w:rFonts w:ascii="Arial" w:hAnsi="Arial" w:cs="Arial"/>
                <w:sz w:val="22"/>
                <w:szCs w:val="22"/>
              </w:rPr>
              <w:t>6.39 (2.03)</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0.12 (0.03)</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8.12 (1.14)</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5.92 (0.37)</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3.19 (0.23)</w:t>
            </w:r>
          </w:p>
        </w:tc>
      </w:tr>
      <w:tr w:rsidR="00B32FDF" w:rsidRPr="0039134F" w:rsidTr="00384259">
        <w:trPr>
          <w:trHeight w:val="252"/>
        </w:trPr>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2014</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25-0%</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5</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0.11</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46.03 (7.31)</w:t>
            </w:r>
          </w:p>
        </w:tc>
        <w:tc>
          <w:tcPr>
            <w:tcW w:w="1510" w:type="dxa"/>
          </w:tcPr>
          <w:p w:rsidR="00B32FDF" w:rsidRPr="00C12D42" w:rsidRDefault="00B32FDF" w:rsidP="00323834">
            <w:pPr>
              <w:contextualSpacing/>
              <w:jc w:val="center"/>
              <w:rPr>
                <w:rFonts w:ascii="Arial" w:hAnsi="Arial" w:cs="Arial"/>
              </w:rPr>
            </w:pPr>
            <w:r w:rsidRPr="00C12D42">
              <w:rPr>
                <w:rFonts w:ascii="Arial" w:hAnsi="Arial" w:cs="Arial"/>
                <w:sz w:val="22"/>
                <w:szCs w:val="22"/>
              </w:rPr>
              <w:t>-11.89 (5.23)</w:t>
            </w:r>
          </w:p>
        </w:tc>
        <w:tc>
          <w:tcPr>
            <w:tcW w:w="1510" w:type="dxa"/>
          </w:tcPr>
          <w:p w:rsidR="00B32FDF" w:rsidRPr="00C12D42" w:rsidRDefault="00B32FDF" w:rsidP="00323834">
            <w:pPr>
              <w:contextualSpacing/>
              <w:jc w:val="center"/>
              <w:rPr>
                <w:rFonts w:ascii="Arial" w:hAnsi="Arial" w:cs="Arial"/>
              </w:rPr>
            </w:pPr>
            <w:r w:rsidRPr="00C12D42">
              <w:rPr>
                <w:rFonts w:ascii="Arial" w:hAnsi="Arial" w:cs="Arial"/>
                <w:sz w:val="22"/>
                <w:szCs w:val="22"/>
              </w:rPr>
              <w:t>17.7 (5.9)</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0.04 (0.02)</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7.2 (1.62)</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6.55 (0.13)</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3.32 (0.19)</w:t>
            </w:r>
          </w:p>
        </w:tc>
      </w:tr>
      <w:tr w:rsidR="00B32FDF" w:rsidRPr="0039134F" w:rsidTr="00384259">
        <w:trPr>
          <w:trHeight w:val="252"/>
        </w:trPr>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2014</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50-25%</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13</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0.29</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28.58 (2.36)</w:t>
            </w:r>
          </w:p>
        </w:tc>
        <w:tc>
          <w:tcPr>
            <w:tcW w:w="1510" w:type="dxa"/>
          </w:tcPr>
          <w:p w:rsidR="00B32FDF" w:rsidRPr="00C12D42" w:rsidRDefault="00B32FDF" w:rsidP="00323834">
            <w:pPr>
              <w:contextualSpacing/>
              <w:jc w:val="center"/>
              <w:rPr>
                <w:rFonts w:ascii="Arial" w:hAnsi="Arial" w:cs="Arial"/>
              </w:rPr>
            </w:pPr>
            <w:r w:rsidRPr="00C12D42">
              <w:rPr>
                <w:rFonts w:ascii="Arial" w:hAnsi="Arial" w:cs="Arial"/>
                <w:sz w:val="22"/>
                <w:szCs w:val="22"/>
              </w:rPr>
              <w:t>-35.67 (1.91)</w:t>
            </w:r>
          </w:p>
        </w:tc>
        <w:tc>
          <w:tcPr>
            <w:tcW w:w="1510" w:type="dxa"/>
          </w:tcPr>
          <w:p w:rsidR="00B32FDF" w:rsidRPr="00C12D42" w:rsidRDefault="00B32FDF" w:rsidP="00323834">
            <w:pPr>
              <w:contextualSpacing/>
              <w:jc w:val="center"/>
              <w:rPr>
                <w:rFonts w:ascii="Arial" w:hAnsi="Arial" w:cs="Arial"/>
              </w:rPr>
            </w:pPr>
            <w:r w:rsidRPr="00C12D42">
              <w:rPr>
                <w:rFonts w:ascii="Arial" w:hAnsi="Arial" w:cs="Arial"/>
                <w:sz w:val="22"/>
                <w:szCs w:val="22"/>
              </w:rPr>
              <w:t>32.38 (8.77)</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0.09 (0.05)</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8 (1.01)</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6.62 (0.09)</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3.25 (0.15)</w:t>
            </w:r>
          </w:p>
        </w:tc>
      </w:tr>
      <w:tr w:rsidR="00B32FDF" w:rsidRPr="0039134F" w:rsidTr="00384259">
        <w:trPr>
          <w:trHeight w:val="252"/>
        </w:trPr>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2014</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75-50%</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7</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0.16</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22.65 (3.81)</w:t>
            </w:r>
          </w:p>
        </w:tc>
        <w:tc>
          <w:tcPr>
            <w:tcW w:w="1510" w:type="dxa"/>
          </w:tcPr>
          <w:p w:rsidR="00B32FDF" w:rsidRPr="00C12D42" w:rsidRDefault="00B32FDF" w:rsidP="00323834">
            <w:pPr>
              <w:contextualSpacing/>
              <w:jc w:val="center"/>
              <w:rPr>
                <w:rFonts w:ascii="Arial" w:hAnsi="Arial" w:cs="Arial"/>
              </w:rPr>
            </w:pPr>
            <w:r w:rsidRPr="00C12D42">
              <w:rPr>
                <w:rFonts w:ascii="Arial" w:hAnsi="Arial" w:cs="Arial"/>
                <w:sz w:val="22"/>
                <w:szCs w:val="22"/>
              </w:rPr>
              <w:t>-62.76 (2.86)</w:t>
            </w:r>
          </w:p>
        </w:tc>
        <w:tc>
          <w:tcPr>
            <w:tcW w:w="1510" w:type="dxa"/>
          </w:tcPr>
          <w:p w:rsidR="00B32FDF" w:rsidRPr="00C12D42" w:rsidRDefault="00B32FDF" w:rsidP="00323834">
            <w:pPr>
              <w:contextualSpacing/>
              <w:jc w:val="center"/>
              <w:rPr>
                <w:rFonts w:ascii="Arial" w:hAnsi="Arial" w:cs="Arial"/>
              </w:rPr>
            </w:pPr>
            <w:r w:rsidRPr="00C12D42">
              <w:rPr>
                <w:rFonts w:ascii="Arial" w:hAnsi="Arial" w:cs="Arial"/>
                <w:sz w:val="22"/>
                <w:szCs w:val="22"/>
              </w:rPr>
              <w:t>39.5 (14.67)</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0.08 (0.03)</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9.57 (2.09)</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6.44 (0.12)</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3.7 (0.38)</w:t>
            </w:r>
          </w:p>
        </w:tc>
      </w:tr>
      <w:tr w:rsidR="00B32FDF" w:rsidRPr="0039134F" w:rsidTr="00384259">
        <w:trPr>
          <w:trHeight w:val="252"/>
        </w:trPr>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2014</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100-75%</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2</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0.04</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8.88 (0.28)</w:t>
            </w:r>
          </w:p>
        </w:tc>
        <w:tc>
          <w:tcPr>
            <w:tcW w:w="1510" w:type="dxa"/>
          </w:tcPr>
          <w:p w:rsidR="00B32FDF" w:rsidRPr="00C12D42" w:rsidRDefault="00B32FDF" w:rsidP="00323834">
            <w:pPr>
              <w:contextualSpacing/>
              <w:jc w:val="center"/>
              <w:rPr>
                <w:rFonts w:ascii="Arial" w:hAnsi="Arial" w:cs="Arial"/>
              </w:rPr>
            </w:pPr>
            <w:r w:rsidRPr="00C12D42">
              <w:rPr>
                <w:rFonts w:ascii="Arial" w:hAnsi="Arial" w:cs="Arial"/>
                <w:sz w:val="22"/>
                <w:szCs w:val="22"/>
              </w:rPr>
              <w:t>-80.15 (1.37)</w:t>
            </w:r>
          </w:p>
        </w:tc>
        <w:tc>
          <w:tcPr>
            <w:tcW w:w="1510" w:type="dxa"/>
          </w:tcPr>
          <w:p w:rsidR="00B32FDF" w:rsidRPr="00C12D42" w:rsidRDefault="00B32FDF" w:rsidP="00323834">
            <w:pPr>
              <w:contextualSpacing/>
              <w:jc w:val="center"/>
              <w:rPr>
                <w:rFonts w:ascii="Arial" w:hAnsi="Arial" w:cs="Arial"/>
              </w:rPr>
            </w:pPr>
            <w:r w:rsidRPr="00C12D42">
              <w:rPr>
                <w:rFonts w:ascii="Arial" w:hAnsi="Arial" w:cs="Arial"/>
                <w:sz w:val="22"/>
                <w:szCs w:val="22"/>
              </w:rPr>
              <w:t>99.75 (0.25)</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0.01 (0)</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16 (2)</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6.85 (0)</w:t>
            </w:r>
          </w:p>
        </w:tc>
        <w:tc>
          <w:tcPr>
            <w:tcW w:w="0" w:type="auto"/>
          </w:tcPr>
          <w:p w:rsidR="00B32FDF" w:rsidRPr="00C12D42" w:rsidRDefault="00B32FDF" w:rsidP="00323834">
            <w:pPr>
              <w:contextualSpacing/>
              <w:jc w:val="center"/>
              <w:rPr>
                <w:rFonts w:ascii="Arial" w:hAnsi="Arial" w:cs="Arial"/>
              </w:rPr>
            </w:pPr>
            <w:r w:rsidRPr="00C12D42">
              <w:rPr>
                <w:rFonts w:ascii="Arial" w:hAnsi="Arial" w:cs="Arial"/>
                <w:sz w:val="22"/>
                <w:szCs w:val="22"/>
              </w:rPr>
              <w:t>3.16 (0.19)</w:t>
            </w:r>
          </w:p>
        </w:tc>
      </w:tr>
    </w:tbl>
    <w:p w:rsidR="00B32FDF" w:rsidRPr="0039134F" w:rsidRDefault="00B32FDF" w:rsidP="00757E7B">
      <w:pPr>
        <w:contextualSpacing/>
        <w:rPr>
          <w:rFonts w:ascii="Arial" w:hAnsi="Arial" w:cs="Arial"/>
        </w:rPr>
      </w:pPr>
      <w:r w:rsidRPr="0039134F">
        <w:rPr>
          <w:rFonts w:ascii="Arial" w:hAnsi="Arial" w:cs="Arial"/>
        </w:rPr>
        <w:t xml:space="preserve">Table 2 – Characteristics of ground flora in </w:t>
      </w:r>
      <w:r>
        <w:rPr>
          <w:rFonts w:ascii="Arial" w:hAnsi="Arial" w:cs="Arial"/>
        </w:rPr>
        <w:t>sub</w:t>
      </w:r>
      <w:r w:rsidRPr="0039134F">
        <w:rPr>
          <w:rFonts w:ascii="Arial" w:hAnsi="Arial" w:cs="Arial"/>
        </w:rPr>
        <w:t>plots summarised by different categories of collapse per year. Collapse groups are those that had stable or increasing basal area, those that showed a 0-25% decline in basal area, a 25-50% decline in basal area, a 50-75% decline in basal area and a 75-100% decline in basal area. Summaries represent mean values of each metric per collapse category and numbers in brackets are one standard error of the mean.</w:t>
      </w:r>
      <w:r>
        <w:rPr>
          <w:rFonts w:ascii="Arial" w:hAnsi="Arial" w:cs="Arial"/>
        </w:rPr>
        <w:t xml:space="preserve"> Subplots summarised are only those from the fenced part of the woodland.</w:t>
      </w:r>
    </w:p>
    <w:p w:rsidR="00B32FDF" w:rsidRPr="0039134F" w:rsidRDefault="00B32FDF" w:rsidP="00757E7B">
      <w:pPr>
        <w:contextualSpacing/>
        <w:rPr>
          <w:rFonts w:ascii="Arial" w:hAnsi="Arial" w:cs="Arial"/>
        </w:rPr>
      </w:pPr>
    </w:p>
    <w:p w:rsidR="00B32FDF" w:rsidRPr="0039134F" w:rsidRDefault="00B32FDF" w:rsidP="002D43C8">
      <w:pPr>
        <w:spacing w:line="360" w:lineRule="auto"/>
        <w:contextualSpacing/>
        <w:rPr>
          <w:rFonts w:ascii="Arial" w:hAnsi="Arial" w:cs="Arial"/>
        </w:rPr>
      </w:pPr>
    </w:p>
    <w:p w:rsidR="00B32FDF" w:rsidRPr="0039134F" w:rsidRDefault="00B32FDF" w:rsidP="002D43C8">
      <w:pPr>
        <w:spacing w:line="360" w:lineRule="auto"/>
        <w:contextualSpacing/>
        <w:rPr>
          <w:rFonts w:ascii="Arial" w:hAnsi="Arial" w:cs="Arial"/>
        </w:rPr>
      </w:pPr>
      <w:r w:rsidRPr="0039134F">
        <w:rPr>
          <w:rFonts w:ascii="Arial" w:hAnsi="Arial" w:cs="Arial"/>
        </w:rPr>
        <w:t xml:space="preserve">Table 5 – Change in </w:t>
      </w:r>
      <w:r>
        <w:rPr>
          <w:rFonts w:ascii="Arial" w:hAnsi="Arial" w:cs="Arial"/>
        </w:rPr>
        <w:t>sub</w:t>
      </w:r>
      <w:r w:rsidRPr="0039134F">
        <w:rPr>
          <w:rFonts w:ascii="Arial" w:hAnsi="Arial" w:cs="Arial"/>
        </w:rPr>
        <w:t xml:space="preserve">plot BA post-collapse for different severities of collapse. Collapse group represents the initial percentage loss in BA from the </w:t>
      </w:r>
      <w:r>
        <w:rPr>
          <w:rFonts w:ascii="Arial" w:hAnsi="Arial" w:cs="Arial"/>
        </w:rPr>
        <w:t>sub</w:t>
      </w:r>
      <w:r w:rsidRPr="0039134F">
        <w:rPr>
          <w:rFonts w:ascii="Arial" w:hAnsi="Arial" w:cs="Arial"/>
        </w:rPr>
        <w:t xml:space="preserve">plot. </w:t>
      </w:r>
      <w:r>
        <w:rPr>
          <w:rFonts w:ascii="Arial" w:hAnsi="Arial" w:cs="Arial"/>
        </w:rPr>
        <w:t>Subp</w:t>
      </w:r>
      <w:r w:rsidRPr="0039134F">
        <w:rPr>
          <w:rFonts w:ascii="Arial" w:hAnsi="Arial" w:cs="Arial"/>
        </w:rPr>
        <w:t xml:space="preserve">lots are identified as to whether they have shown any increase in BA after their initial loss. Numbers in brackets represent one standard error of the mean. Note that only </w:t>
      </w:r>
      <w:r>
        <w:rPr>
          <w:rFonts w:ascii="Arial" w:hAnsi="Arial" w:cs="Arial"/>
        </w:rPr>
        <w:t>sub</w:t>
      </w:r>
      <w:r w:rsidRPr="0039134F">
        <w:rPr>
          <w:rFonts w:ascii="Arial" w:hAnsi="Arial" w:cs="Arial"/>
        </w:rPr>
        <w:t>plots that declined by between 0 and 25% recovered to their pre-collapse BA.</w:t>
      </w:r>
      <w:r>
        <w:rPr>
          <w:rFonts w:ascii="Arial" w:hAnsi="Arial" w:cs="Arial"/>
        </w:rPr>
        <w:t xml:space="preserve"> </w:t>
      </w:r>
      <w:r w:rsidRPr="0024679A">
        <w:rPr>
          <w:rFonts w:ascii="Arial" w:hAnsi="Arial" w:cs="Arial"/>
          <w:highlight w:val="yellow"/>
        </w:rPr>
        <w:t>Not needed in main manuscript, put in SI</w:t>
      </w:r>
    </w:p>
    <w:tbl>
      <w:tblPr>
        <w:tblW w:w="6394" w:type="dxa"/>
        <w:tblInd w:w="1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08"/>
        <w:gridCol w:w="1884"/>
        <w:gridCol w:w="1418"/>
        <w:gridCol w:w="1984"/>
      </w:tblGrid>
      <w:tr w:rsidR="00B32FDF" w:rsidRPr="0039134F" w:rsidTr="003A1D1A">
        <w:trPr>
          <w:trHeight w:val="288"/>
        </w:trPr>
        <w:tc>
          <w:tcPr>
            <w:tcW w:w="1108" w:type="dxa"/>
            <w:noWrap/>
            <w:vAlign w:val="bottom"/>
          </w:tcPr>
          <w:p w:rsidR="00B32FDF" w:rsidRPr="0039134F" w:rsidRDefault="00B32FDF" w:rsidP="003A1D1A">
            <w:pPr>
              <w:widowControl/>
              <w:suppressAutoHyphens w:val="0"/>
              <w:jc w:val="center"/>
              <w:rPr>
                <w:rFonts w:ascii="Arial" w:hAnsi="Arial" w:cs="Arial"/>
                <w:color w:val="000000"/>
                <w:lang w:eastAsia="en-GB" w:bidi="ar-SA"/>
              </w:rPr>
            </w:pPr>
            <w:r w:rsidRPr="0039134F">
              <w:rPr>
                <w:rFonts w:ascii="Arial" w:hAnsi="Arial" w:cs="Arial"/>
                <w:color w:val="000000"/>
                <w:sz w:val="22"/>
                <w:szCs w:val="22"/>
                <w:lang w:eastAsia="en-GB" w:bidi="ar-SA"/>
              </w:rPr>
              <w:t>Collapse group</w:t>
            </w:r>
          </w:p>
        </w:tc>
        <w:tc>
          <w:tcPr>
            <w:tcW w:w="1884" w:type="dxa"/>
            <w:noWrap/>
            <w:vAlign w:val="bottom"/>
          </w:tcPr>
          <w:p w:rsidR="00B32FDF" w:rsidRPr="0039134F" w:rsidRDefault="00B32FDF" w:rsidP="003A1D1A">
            <w:pPr>
              <w:widowControl/>
              <w:suppressAutoHyphens w:val="0"/>
              <w:jc w:val="center"/>
              <w:rPr>
                <w:rFonts w:ascii="Arial" w:hAnsi="Arial" w:cs="Arial"/>
                <w:color w:val="000000"/>
                <w:lang w:eastAsia="en-GB" w:bidi="ar-SA"/>
              </w:rPr>
            </w:pPr>
            <w:r w:rsidRPr="0039134F">
              <w:rPr>
                <w:rFonts w:ascii="Arial" w:hAnsi="Arial" w:cs="Arial"/>
                <w:color w:val="000000"/>
                <w:sz w:val="22"/>
                <w:szCs w:val="22"/>
                <w:lang w:eastAsia="en-GB" w:bidi="ar-SA"/>
              </w:rPr>
              <w:t>Increased in BA since collapse</w:t>
            </w:r>
          </w:p>
        </w:tc>
        <w:tc>
          <w:tcPr>
            <w:tcW w:w="1418" w:type="dxa"/>
            <w:noWrap/>
            <w:vAlign w:val="bottom"/>
          </w:tcPr>
          <w:p w:rsidR="00B32FDF" w:rsidRPr="0039134F" w:rsidRDefault="00B32FDF" w:rsidP="003A1D1A">
            <w:pPr>
              <w:widowControl/>
              <w:suppressAutoHyphens w:val="0"/>
              <w:jc w:val="center"/>
              <w:rPr>
                <w:rFonts w:ascii="Arial" w:hAnsi="Arial" w:cs="Arial"/>
                <w:color w:val="000000"/>
                <w:lang w:eastAsia="en-GB" w:bidi="ar-SA"/>
              </w:rPr>
            </w:pPr>
            <w:r w:rsidRPr="0039134F">
              <w:rPr>
                <w:rFonts w:ascii="Arial" w:hAnsi="Arial" w:cs="Arial"/>
                <w:color w:val="000000"/>
                <w:sz w:val="22"/>
                <w:szCs w:val="22"/>
                <w:lang w:eastAsia="en-GB" w:bidi="ar-SA"/>
              </w:rPr>
              <w:t>Mean percentage BA change since 1964</w:t>
            </w:r>
          </w:p>
        </w:tc>
        <w:tc>
          <w:tcPr>
            <w:tcW w:w="1984" w:type="dxa"/>
            <w:noWrap/>
            <w:vAlign w:val="bottom"/>
          </w:tcPr>
          <w:p w:rsidR="00B32FDF" w:rsidRPr="0039134F" w:rsidRDefault="00B32FDF" w:rsidP="003A1D1A">
            <w:pPr>
              <w:widowControl/>
              <w:suppressAutoHyphens w:val="0"/>
              <w:jc w:val="center"/>
              <w:rPr>
                <w:rFonts w:ascii="Arial" w:hAnsi="Arial" w:cs="Arial"/>
                <w:color w:val="000000"/>
                <w:lang w:eastAsia="en-GB" w:bidi="ar-SA"/>
              </w:rPr>
            </w:pPr>
            <w:r w:rsidRPr="0039134F">
              <w:rPr>
                <w:rFonts w:ascii="Arial" w:hAnsi="Arial" w:cs="Arial"/>
                <w:color w:val="000000"/>
                <w:sz w:val="22"/>
                <w:szCs w:val="22"/>
                <w:lang w:eastAsia="en-GB" w:bidi="ar-SA"/>
              </w:rPr>
              <w:t xml:space="preserve">Number of </w:t>
            </w:r>
            <w:r>
              <w:rPr>
                <w:rFonts w:ascii="Arial" w:hAnsi="Arial" w:cs="Arial"/>
                <w:color w:val="000000"/>
                <w:sz w:val="22"/>
                <w:szCs w:val="22"/>
                <w:lang w:eastAsia="en-GB" w:bidi="ar-SA"/>
              </w:rPr>
              <w:t>sub</w:t>
            </w:r>
            <w:r w:rsidRPr="0039134F">
              <w:rPr>
                <w:rFonts w:ascii="Arial" w:hAnsi="Arial" w:cs="Arial"/>
                <w:color w:val="000000"/>
                <w:sz w:val="22"/>
                <w:szCs w:val="22"/>
                <w:lang w:eastAsia="en-GB" w:bidi="ar-SA"/>
              </w:rPr>
              <w:t>plots</w:t>
            </w:r>
          </w:p>
        </w:tc>
      </w:tr>
      <w:tr w:rsidR="00B32FDF" w:rsidRPr="0039134F" w:rsidTr="003A1D1A">
        <w:trPr>
          <w:trHeight w:val="288"/>
        </w:trPr>
        <w:tc>
          <w:tcPr>
            <w:tcW w:w="1108" w:type="dxa"/>
            <w:noWrap/>
            <w:vAlign w:val="bottom"/>
          </w:tcPr>
          <w:p w:rsidR="00B32FDF" w:rsidRPr="0039134F" w:rsidRDefault="00B32FDF" w:rsidP="003A1D1A">
            <w:pPr>
              <w:widowControl/>
              <w:suppressAutoHyphens w:val="0"/>
              <w:jc w:val="center"/>
              <w:rPr>
                <w:rFonts w:ascii="Arial" w:hAnsi="Arial" w:cs="Arial"/>
                <w:color w:val="000000"/>
                <w:lang w:eastAsia="en-GB" w:bidi="ar-SA"/>
              </w:rPr>
            </w:pPr>
            <w:r w:rsidRPr="0039134F">
              <w:rPr>
                <w:rFonts w:ascii="Arial" w:hAnsi="Arial" w:cs="Arial"/>
                <w:color w:val="000000"/>
                <w:sz w:val="22"/>
                <w:szCs w:val="22"/>
                <w:lang w:eastAsia="en-GB" w:bidi="ar-SA"/>
              </w:rPr>
              <w:t>0-25%</w:t>
            </w:r>
          </w:p>
        </w:tc>
        <w:tc>
          <w:tcPr>
            <w:tcW w:w="1884" w:type="dxa"/>
            <w:noWrap/>
            <w:vAlign w:val="bottom"/>
          </w:tcPr>
          <w:p w:rsidR="00B32FDF" w:rsidRPr="0039134F" w:rsidRDefault="00B32FDF" w:rsidP="003A1D1A">
            <w:pPr>
              <w:widowControl/>
              <w:suppressAutoHyphens w:val="0"/>
              <w:jc w:val="center"/>
              <w:rPr>
                <w:rFonts w:ascii="Arial" w:hAnsi="Arial" w:cs="Arial"/>
                <w:color w:val="000000"/>
                <w:lang w:eastAsia="en-GB" w:bidi="ar-SA"/>
              </w:rPr>
            </w:pPr>
            <w:r w:rsidRPr="0039134F">
              <w:rPr>
                <w:rFonts w:ascii="Arial" w:hAnsi="Arial" w:cs="Arial"/>
                <w:color w:val="000000"/>
                <w:sz w:val="22"/>
                <w:szCs w:val="22"/>
                <w:lang w:eastAsia="en-GB" w:bidi="ar-SA"/>
              </w:rPr>
              <w:t>No</w:t>
            </w:r>
          </w:p>
        </w:tc>
        <w:tc>
          <w:tcPr>
            <w:tcW w:w="1418" w:type="dxa"/>
            <w:noWrap/>
            <w:vAlign w:val="bottom"/>
          </w:tcPr>
          <w:p w:rsidR="00B32FDF" w:rsidRPr="0039134F" w:rsidRDefault="00B32FDF" w:rsidP="003A1D1A">
            <w:pPr>
              <w:widowControl/>
              <w:suppressAutoHyphens w:val="0"/>
              <w:jc w:val="center"/>
              <w:rPr>
                <w:rFonts w:ascii="Arial" w:hAnsi="Arial" w:cs="Arial"/>
                <w:color w:val="000000"/>
                <w:lang w:eastAsia="en-GB" w:bidi="ar-SA"/>
              </w:rPr>
            </w:pPr>
            <w:r w:rsidRPr="0039134F">
              <w:rPr>
                <w:rFonts w:ascii="Arial" w:hAnsi="Arial" w:cs="Arial"/>
                <w:color w:val="000000"/>
                <w:sz w:val="22"/>
                <w:szCs w:val="22"/>
                <w:lang w:eastAsia="en-GB" w:bidi="ar-SA"/>
              </w:rPr>
              <w:t>-11.79 (6.06)</w:t>
            </w:r>
          </w:p>
        </w:tc>
        <w:tc>
          <w:tcPr>
            <w:tcW w:w="1984" w:type="dxa"/>
            <w:noWrap/>
            <w:vAlign w:val="bottom"/>
          </w:tcPr>
          <w:p w:rsidR="00B32FDF" w:rsidRPr="0039134F" w:rsidRDefault="00B32FDF" w:rsidP="003A1D1A">
            <w:pPr>
              <w:widowControl/>
              <w:suppressAutoHyphens w:val="0"/>
              <w:jc w:val="center"/>
              <w:rPr>
                <w:rFonts w:ascii="Arial" w:hAnsi="Arial" w:cs="Arial"/>
                <w:color w:val="000000"/>
                <w:lang w:eastAsia="en-GB" w:bidi="ar-SA"/>
              </w:rPr>
            </w:pPr>
            <w:r w:rsidRPr="0039134F">
              <w:rPr>
                <w:rFonts w:ascii="Arial" w:hAnsi="Arial" w:cs="Arial"/>
                <w:color w:val="000000"/>
                <w:sz w:val="22"/>
                <w:szCs w:val="22"/>
                <w:lang w:eastAsia="en-GB" w:bidi="ar-SA"/>
              </w:rPr>
              <w:t>4</w:t>
            </w:r>
          </w:p>
        </w:tc>
      </w:tr>
      <w:tr w:rsidR="00B32FDF" w:rsidRPr="0039134F" w:rsidTr="003A1D1A">
        <w:trPr>
          <w:trHeight w:val="288"/>
        </w:trPr>
        <w:tc>
          <w:tcPr>
            <w:tcW w:w="1108" w:type="dxa"/>
            <w:noWrap/>
            <w:vAlign w:val="bottom"/>
          </w:tcPr>
          <w:p w:rsidR="00B32FDF" w:rsidRPr="0039134F" w:rsidRDefault="00B32FDF" w:rsidP="003A1D1A">
            <w:pPr>
              <w:widowControl/>
              <w:suppressAutoHyphens w:val="0"/>
              <w:jc w:val="center"/>
              <w:rPr>
                <w:rFonts w:ascii="Arial" w:hAnsi="Arial" w:cs="Arial"/>
                <w:color w:val="000000"/>
                <w:lang w:eastAsia="en-GB" w:bidi="ar-SA"/>
              </w:rPr>
            </w:pPr>
            <w:r w:rsidRPr="0039134F">
              <w:rPr>
                <w:rFonts w:ascii="Arial" w:hAnsi="Arial" w:cs="Arial"/>
                <w:color w:val="000000"/>
                <w:sz w:val="22"/>
                <w:szCs w:val="22"/>
                <w:lang w:eastAsia="en-GB" w:bidi="ar-SA"/>
              </w:rPr>
              <w:t>0-25%</w:t>
            </w:r>
          </w:p>
        </w:tc>
        <w:tc>
          <w:tcPr>
            <w:tcW w:w="1884" w:type="dxa"/>
            <w:noWrap/>
            <w:vAlign w:val="bottom"/>
          </w:tcPr>
          <w:p w:rsidR="00B32FDF" w:rsidRPr="0039134F" w:rsidRDefault="00B32FDF" w:rsidP="003A1D1A">
            <w:pPr>
              <w:widowControl/>
              <w:suppressAutoHyphens w:val="0"/>
              <w:jc w:val="center"/>
              <w:rPr>
                <w:rFonts w:ascii="Arial" w:hAnsi="Arial" w:cs="Arial"/>
                <w:color w:val="000000"/>
                <w:lang w:eastAsia="en-GB" w:bidi="ar-SA"/>
              </w:rPr>
            </w:pPr>
            <w:r w:rsidRPr="0039134F">
              <w:rPr>
                <w:rFonts w:ascii="Arial" w:hAnsi="Arial" w:cs="Arial"/>
                <w:color w:val="000000"/>
                <w:sz w:val="22"/>
                <w:szCs w:val="22"/>
                <w:lang w:eastAsia="en-GB" w:bidi="ar-SA"/>
              </w:rPr>
              <w:t>Yes</w:t>
            </w:r>
          </w:p>
        </w:tc>
        <w:tc>
          <w:tcPr>
            <w:tcW w:w="1418" w:type="dxa"/>
            <w:noWrap/>
            <w:vAlign w:val="bottom"/>
          </w:tcPr>
          <w:p w:rsidR="00B32FDF" w:rsidRPr="0039134F" w:rsidRDefault="00B32FDF" w:rsidP="003A1D1A">
            <w:pPr>
              <w:widowControl/>
              <w:suppressAutoHyphens w:val="0"/>
              <w:jc w:val="center"/>
              <w:rPr>
                <w:rFonts w:ascii="Arial" w:hAnsi="Arial" w:cs="Arial"/>
                <w:color w:val="000000"/>
                <w:lang w:eastAsia="en-GB" w:bidi="ar-SA"/>
              </w:rPr>
            </w:pPr>
            <w:r w:rsidRPr="0039134F">
              <w:rPr>
                <w:rFonts w:ascii="Arial" w:hAnsi="Arial" w:cs="Arial"/>
                <w:color w:val="000000"/>
                <w:sz w:val="22"/>
                <w:szCs w:val="22"/>
                <w:lang w:eastAsia="en-GB" w:bidi="ar-SA"/>
              </w:rPr>
              <w:t>0.92 (5.14)</w:t>
            </w:r>
          </w:p>
        </w:tc>
        <w:tc>
          <w:tcPr>
            <w:tcW w:w="1984" w:type="dxa"/>
            <w:noWrap/>
            <w:vAlign w:val="bottom"/>
          </w:tcPr>
          <w:p w:rsidR="00B32FDF" w:rsidRPr="0039134F" w:rsidRDefault="00B32FDF" w:rsidP="003A1D1A">
            <w:pPr>
              <w:widowControl/>
              <w:suppressAutoHyphens w:val="0"/>
              <w:jc w:val="center"/>
              <w:rPr>
                <w:rFonts w:ascii="Arial" w:hAnsi="Arial" w:cs="Arial"/>
                <w:color w:val="000000"/>
                <w:lang w:eastAsia="en-GB" w:bidi="ar-SA"/>
              </w:rPr>
            </w:pPr>
            <w:r w:rsidRPr="0039134F">
              <w:rPr>
                <w:rFonts w:ascii="Arial" w:hAnsi="Arial" w:cs="Arial"/>
                <w:color w:val="000000"/>
                <w:sz w:val="22"/>
                <w:szCs w:val="22"/>
                <w:lang w:eastAsia="en-GB" w:bidi="ar-SA"/>
              </w:rPr>
              <w:t>3</w:t>
            </w:r>
          </w:p>
        </w:tc>
      </w:tr>
      <w:tr w:rsidR="00B32FDF" w:rsidRPr="0039134F" w:rsidTr="003A1D1A">
        <w:trPr>
          <w:trHeight w:val="288"/>
        </w:trPr>
        <w:tc>
          <w:tcPr>
            <w:tcW w:w="1108" w:type="dxa"/>
            <w:noWrap/>
            <w:vAlign w:val="bottom"/>
          </w:tcPr>
          <w:p w:rsidR="00B32FDF" w:rsidRPr="0039134F" w:rsidRDefault="00B32FDF" w:rsidP="003A1D1A">
            <w:pPr>
              <w:widowControl/>
              <w:suppressAutoHyphens w:val="0"/>
              <w:jc w:val="center"/>
              <w:rPr>
                <w:rFonts w:ascii="Arial" w:hAnsi="Arial" w:cs="Arial"/>
                <w:color w:val="000000"/>
                <w:lang w:eastAsia="en-GB" w:bidi="ar-SA"/>
              </w:rPr>
            </w:pPr>
            <w:r w:rsidRPr="0039134F">
              <w:rPr>
                <w:rFonts w:ascii="Arial" w:hAnsi="Arial" w:cs="Arial"/>
                <w:color w:val="000000"/>
                <w:sz w:val="22"/>
                <w:szCs w:val="22"/>
                <w:lang w:eastAsia="en-GB" w:bidi="ar-SA"/>
              </w:rPr>
              <w:t>25-50%</w:t>
            </w:r>
          </w:p>
        </w:tc>
        <w:tc>
          <w:tcPr>
            <w:tcW w:w="1884" w:type="dxa"/>
            <w:noWrap/>
            <w:vAlign w:val="bottom"/>
          </w:tcPr>
          <w:p w:rsidR="00B32FDF" w:rsidRPr="0039134F" w:rsidRDefault="00B32FDF" w:rsidP="003A1D1A">
            <w:pPr>
              <w:widowControl/>
              <w:suppressAutoHyphens w:val="0"/>
              <w:jc w:val="center"/>
              <w:rPr>
                <w:rFonts w:ascii="Arial" w:hAnsi="Arial" w:cs="Arial"/>
                <w:color w:val="000000"/>
                <w:lang w:eastAsia="en-GB" w:bidi="ar-SA"/>
              </w:rPr>
            </w:pPr>
            <w:r w:rsidRPr="0039134F">
              <w:rPr>
                <w:rFonts w:ascii="Arial" w:hAnsi="Arial" w:cs="Arial"/>
                <w:color w:val="000000"/>
                <w:sz w:val="22"/>
                <w:szCs w:val="22"/>
                <w:lang w:eastAsia="en-GB" w:bidi="ar-SA"/>
              </w:rPr>
              <w:t>No</w:t>
            </w:r>
          </w:p>
        </w:tc>
        <w:tc>
          <w:tcPr>
            <w:tcW w:w="1418" w:type="dxa"/>
            <w:noWrap/>
            <w:vAlign w:val="bottom"/>
          </w:tcPr>
          <w:p w:rsidR="00B32FDF" w:rsidRPr="0039134F" w:rsidRDefault="00B32FDF" w:rsidP="003A1D1A">
            <w:pPr>
              <w:widowControl/>
              <w:suppressAutoHyphens w:val="0"/>
              <w:jc w:val="center"/>
              <w:rPr>
                <w:rFonts w:ascii="Arial" w:hAnsi="Arial" w:cs="Arial"/>
                <w:color w:val="000000"/>
                <w:lang w:eastAsia="en-GB" w:bidi="ar-SA"/>
              </w:rPr>
            </w:pPr>
            <w:r w:rsidRPr="0039134F">
              <w:rPr>
                <w:rFonts w:ascii="Arial" w:hAnsi="Arial" w:cs="Arial"/>
                <w:color w:val="000000"/>
                <w:sz w:val="22"/>
                <w:szCs w:val="22"/>
                <w:lang w:eastAsia="en-GB" w:bidi="ar-SA"/>
              </w:rPr>
              <w:t>-36.63 (1.79)</w:t>
            </w:r>
          </w:p>
        </w:tc>
        <w:tc>
          <w:tcPr>
            <w:tcW w:w="1984" w:type="dxa"/>
            <w:noWrap/>
            <w:vAlign w:val="bottom"/>
          </w:tcPr>
          <w:p w:rsidR="00B32FDF" w:rsidRPr="0039134F" w:rsidRDefault="00B32FDF" w:rsidP="003A1D1A">
            <w:pPr>
              <w:widowControl/>
              <w:suppressAutoHyphens w:val="0"/>
              <w:jc w:val="center"/>
              <w:rPr>
                <w:rFonts w:ascii="Arial" w:hAnsi="Arial" w:cs="Arial"/>
                <w:color w:val="000000"/>
                <w:lang w:eastAsia="en-GB" w:bidi="ar-SA"/>
              </w:rPr>
            </w:pPr>
            <w:r w:rsidRPr="0039134F">
              <w:rPr>
                <w:rFonts w:ascii="Arial" w:hAnsi="Arial" w:cs="Arial"/>
                <w:color w:val="000000"/>
                <w:sz w:val="22"/>
                <w:szCs w:val="22"/>
                <w:lang w:eastAsia="en-GB" w:bidi="ar-SA"/>
              </w:rPr>
              <w:t>10</w:t>
            </w:r>
          </w:p>
        </w:tc>
      </w:tr>
      <w:tr w:rsidR="00B32FDF" w:rsidRPr="0039134F" w:rsidTr="003A1D1A">
        <w:trPr>
          <w:trHeight w:val="288"/>
        </w:trPr>
        <w:tc>
          <w:tcPr>
            <w:tcW w:w="1108" w:type="dxa"/>
            <w:noWrap/>
            <w:vAlign w:val="bottom"/>
          </w:tcPr>
          <w:p w:rsidR="00B32FDF" w:rsidRPr="0039134F" w:rsidRDefault="00B32FDF" w:rsidP="003A1D1A">
            <w:pPr>
              <w:widowControl/>
              <w:suppressAutoHyphens w:val="0"/>
              <w:jc w:val="center"/>
              <w:rPr>
                <w:rFonts w:ascii="Arial" w:hAnsi="Arial" w:cs="Arial"/>
                <w:color w:val="000000"/>
                <w:lang w:eastAsia="en-GB" w:bidi="ar-SA"/>
              </w:rPr>
            </w:pPr>
            <w:r w:rsidRPr="0039134F">
              <w:rPr>
                <w:rFonts w:ascii="Arial" w:hAnsi="Arial" w:cs="Arial"/>
                <w:color w:val="000000"/>
                <w:sz w:val="22"/>
                <w:szCs w:val="22"/>
                <w:lang w:eastAsia="en-GB" w:bidi="ar-SA"/>
              </w:rPr>
              <w:lastRenderedPageBreak/>
              <w:t>25-50%</w:t>
            </w:r>
          </w:p>
        </w:tc>
        <w:tc>
          <w:tcPr>
            <w:tcW w:w="1884" w:type="dxa"/>
            <w:noWrap/>
            <w:vAlign w:val="bottom"/>
          </w:tcPr>
          <w:p w:rsidR="00B32FDF" w:rsidRPr="0039134F" w:rsidRDefault="00B32FDF" w:rsidP="003A1D1A">
            <w:pPr>
              <w:widowControl/>
              <w:suppressAutoHyphens w:val="0"/>
              <w:jc w:val="center"/>
              <w:rPr>
                <w:rFonts w:ascii="Arial" w:hAnsi="Arial" w:cs="Arial"/>
                <w:color w:val="000000"/>
                <w:lang w:eastAsia="en-GB" w:bidi="ar-SA"/>
              </w:rPr>
            </w:pPr>
            <w:r w:rsidRPr="0039134F">
              <w:rPr>
                <w:rFonts w:ascii="Arial" w:hAnsi="Arial" w:cs="Arial"/>
                <w:color w:val="000000"/>
                <w:sz w:val="22"/>
                <w:szCs w:val="22"/>
                <w:lang w:eastAsia="en-GB" w:bidi="ar-SA"/>
              </w:rPr>
              <w:t>Yes</w:t>
            </w:r>
          </w:p>
        </w:tc>
        <w:tc>
          <w:tcPr>
            <w:tcW w:w="1418" w:type="dxa"/>
            <w:noWrap/>
            <w:vAlign w:val="bottom"/>
          </w:tcPr>
          <w:p w:rsidR="00B32FDF" w:rsidRPr="0039134F" w:rsidRDefault="00B32FDF" w:rsidP="003A1D1A">
            <w:pPr>
              <w:widowControl/>
              <w:suppressAutoHyphens w:val="0"/>
              <w:jc w:val="center"/>
              <w:rPr>
                <w:rFonts w:ascii="Arial" w:hAnsi="Arial" w:cs="Arial"/>
                <w:color w:val="000000"/>
                <w:lang w:eastAsia="en-GB" w:bidi="ar-SA"/>
              </w:rPr>
            </w:pPr>
            <w:r w:rsidRPr="0039134F">
              <w:rPr>
                <w:rFonts w:ascii="Arial" w:hAnsi="Arial" w:cs="Arial"/>
                <w:color w:val="000000"/>
                <w:sz w:val="22"/>
                <w:szCs w:val="22"/>
                <w:lang w:eastAsia="en-GB" w:bidi="ar-SA"/>
              </w:rPr>
              <w:t>-24.68 (4.10)</w:t>
            </w:r>
          </w:p>
        </w:tc>
        <w:tc>
          <w:tcPr>
            <w:tcW w:w="1984" w:type="dxa"/>
            <w:noWrap/>
            <w:vAlign w:val="bottom"/>
          </w:tcPr>
          <w:p w:rsidR="00B32FDF" w:rsidRPr="0039134F" w:rsidRDefault="00B32FDF" w:rsidP="003A1D1A">
            <w:pPr>
              <w:widowControl/>
              <w:suppressAutoHyphens w:val="0"/>
              <w:jc w:val="center"/>
              <w:rPr>
                <w:rFonts w:ascii="Arial" w:hAnsi="Arial" w:cs="Arial"/>
                <w:color w:val="000000"/>
                <w:lang w:eastAsia="en-GB" w:bidi="ar-SA"/>
              </w:rPr>
            </w:pPr>
            <w:r w:rsidRPr="0039134F">
              <w:rPr>
                <w:rFonts w:ascii="Arial" w:hAnsi="Arial" w:cs="Arial"/>
                <w:color w:val="000000"/>
                <w:sz w:val="22"/>
                <w:szCs w:val="22"/>
                <w:lang w:eastAsia="en-GB" w:bidi="ar-SA"/>
              </w:rPr>
              <w:t>8</w:t>
            </w:r>
          </w:p>
        </w:tc>
      </w:tr>
      <w:tr w:rsidR="00B32FDF" w:rsidRPr="0039134F" w:rsidTr="003A1D1A">
        <w:trPr>
          <w:trHeight w:val="288"/>
        </w:trPr>
        <w:tc>
          <w:tcPr>
            <w:tcW w:w="1108" w:type="dxa"/>
            <w:noWrap/>
            <w:vAlign w:val="bottom"/>
          </w:tcPr>
          <w:p w:rsidR="00B32FDF" w:rsidRPr="0039134F" w:rsidRDefault="00B32FDF" w:rsidP="003A1D1A">
            <w:pPr>
              <w:widowControl/>
              <w:suppressAutoHyphens w:val="0"/>
              <w:jc w:val="center"/>
              <w:rPr>
                <w:rFonts w:ascii="Arial" w:hAnsi="Arial" w:cs="Arial"/>
                <w:color w:val="000000"/>
                <w:lang w:eastAsia="en-GB" w:bidi="ar-SA"/>
              </w:rPr>
            </w:pPr>
            <w:r w:rsidRPr="0039134F">
              <w:rPr>
                <w:rFonts w:ascii="Arial" w:hAnsi="Arial" w:cs="Arial"/>
                <w:color w:val="000000"/>
                <w:sz w:val="22"/>
                <w:szCs w:val="22"/>
                <w:lang w:eastAsia="en-GB" w:bidi="ar-SA"/>
              </w:rPr>
              <w:t>50-75%</w:t>
            </w:r>
          </w:p>
        </w:tc>
        <w:tc>
          <w:tcPr>
            <w:tcW w:w="1884" w:type="dxa"/>
            <w:noWrap/>
            <w:vAlign w:val="bottom"/>
          </w:tcPr>
          <w:p w:rsidR="00B32FDF" w:rsidRPr="0039134F" w:rsidRDefault="00B32FDF" w:rsidP="003A1D1A">
            <w:pPr>
              <w:widowControl/>
              <w:suppressAutoHyphens w:val="0"/>
              <w:jc w:val="center"/>
              <w:rPr>
                <w:rFonts w:ascii="Arial" w:hAnsi="Arial" w:cs="Arial"/>
                <w:color w:val="000000"/>
                <w:lang w:eastAsia="en-GB" w:bidi="ar-SA"/>
              </w:rPr>
            </w:pPr>
            <w:r w:rsidRPr="0039134F">
              <w:rPr>
                <w:rFonts w:ascii="Arial" w:hAnsi="Arial" w:cs="Arial"/>
                <w:color w:val="000000"/>
                <w:sz w:val="22"/>
                <w:szCs w:val="22"/>
                <w:lang w:eastAsia="en-GB" w:bidi="ar-SA"/>
              </w:rPr>
              <w:t>No</w:t>
            </w:r>
          </w:p>
        </w:tc>
        <w:tc>
          <w:tcPr>
            <w:tcW w:w="1418" w:type="dxa"/>
            <w:noWrap/>
            <w:vAlign w:val="bottom"/>
          </w:tcPr>
          <w:p w:rsidR="00B32FDF" w:rsidRPr="0039134F" w:rsidRDefault="00B32FDF" w:rsidP="003A1D1A">
            <w:pPr>
              <w:widowControl/>
              <w:suppressAutoHyphens w:val="0"/>
              <w:jc w:val="center"/>
              <w:rPr>
                <w:rFonts w:ascii="Arial" w:hAnsi="Arial" w:cs="Arial"/>
                <w:color w:val="000000"/>
                <w:lang w:eastAsia="en-GB" w:bidi="ar-SA"/>
              </w:rPr>
            </w:pPr>
            <w:r w:rsidRPr="0039134F">
              <w:rPr>
                <w:rFonts w:ascii="Arial" w:hAnsi="Arial" w:cs="Arial"/>
                <w:color w:val="000000"/>
                <w:sz w:val="22"/>
                <w:szCs w:val="22"/>
                <w:lang w:eastAsia="en-GB" w:bidi="ar-SA"/>
              </w:rPr>
              <w:t>-58.33 (3.53)</w:t>
            </w:r>
          </w:p>
        </w:tc>
        <w:tc>
          <w:tcPr>
            <w:tcW w:w="1984" w:type="dxa"/>
            <w:noWrap/>
            <w:vAlign w:val="bottom"/>
          </w:tcPr>
          <w:p w:rsidR="00B32FDF" w:rsidRPr="0039134F" w:rsidRDefault="00B32FDF" w:rsidP="003A1D1A">
            <w:pPr>
              <w:widowControl/>
              <w:suppressAutoHyphens w:val="0"/>
              <w:jc w:val="center"/>
              <w:rPr>
                <w:rFonts w:ascii="Arial" w:hAnsi="Arial" w:cs="Arial"/>
                <w:color w:val="000000"/>
                <w:lang w:eastAsia="en-GB" w:bidi="ar-SA"/>
              </w:rPr>
            </w:pPr>
            <w:r w:rsidRPr="0039134F">
              <w:rPr>
                <w:rFonts w:ascii="Arial" w:hAnsi="Arial" w:cs="Arial"/>
                <w:color w:val="000000"/>
                <w:sz w:val="22"/>
                <w:szCs w:val="22"/>
                <w:lang w:eastAsia="en-GB" w:bidi="ar-SA"/>
              </w:rPr>
              <w:t>9</w:t>
            </w:r>
          </w:p>
        </w:tc>
      </w:tr>
      <w:tr w:rsidR="00B32FDF" w:rsidRPr="0039134F" w:rsidTr="003A1D1A">
        <w:trPr>
          <w:trHeight w:val="288"/>
        </w:trPr>
        <w:tc>
          <w:tcPr>
            <w:tcW w:w="1108" w:type="dxa"/>
            <w:noWrap/>
            <w:vAlign w:val="bottom"/>
          </w:tcPr>
          <w:p w:rsidR="00B32FDF" w:rsidRPr="0039134F" w:rsidRDefault="00B32FDF" w:rsidP="003A1D1A">
            <w:pPr>
              <w:widowControl/>
              <w:suppressAutoHyphens w:val="0"/>
              <w:jc w:val="center"/>
              <w:rPr>
                <w:rFonts w:ascii="Arial" w:hAnsi="Arial" w:cs="Arial"/>
                <w:color w:val="000000"/>
                <w:lang w:eastAsia="en-GB" w:bidi="ar-SA"/>
              </w:rPr>
            </w:pPr>
            <w:r w:rsidRPr="0039134F">
              <w:rPr>
                <w:rFonts w:ascii="Arial" w:hAnsi="Arial" w:cs="Arial"/>
                <w:color w:val="000000"/>
                <w:sz w:val="22"/>
                <w:szCs w:val="22"/>
                <w:lang w:eastAsia="en-GB" w:bidi="ar-SA"/>
              </w:rPr>
              <w:t>50-75%</w:t>
            </w:r>
          </w:p>
        </w:tc>
        <w:tc>
          <w:tcPr>
            <w:tcW w:w="1884" w:type="dxa"/>
            <w:noWrap/>
            <w:vAlign w:val="bottom"/>
          </w:tcPr>
          <w:p w:rsidR="00B32FDF" w:rsidRPr="0039134F" w:rsidRDefault="00B32FDF" w:rsidP="003A1D1A">
            <w:pPr>
              <w:widowControl/>
              <w:suppressAutoHyphens w:val="0"/>
              <w:jc w:val="center"/>
              <w:rPr>
                <w:rFonts w:ascii="Arial" w:hAnsi="Arial" w:cs="Arial"/>
                <w:color w:val="000000"/>
                <w:lang w:eastAsia="en-GB" w:bidi="ar-SA"/>
              </w:rPr>
            </w:pPr>
            <w:r w:rsidRPr="0039134F">
              <w:rPr>
                <w:rFonts w:ascii="Arial" w:hAnsi="Arial" w:cs="Arial"/>
                <w:color w:val="000000"/>
                <w:sz w:val="22"/>
                <w:szCs w:val="22"/>
                <w:lang w:eastAsia="en-GB" w:bidi="ar-SA"/>
              </w:rPr>
              <w:t>Yes</w:t>
            </w:r>
          </w:p>
        </w:tc>
        <w:tc>
          <w:tcPr>
            <w:tcW w:w="1418" w:type="dxa"/>
            <w:noWrap/>
            <w:vAlign w:val="bottom"/>
          </w:tcPr>
          <w:p w:rsidR="00B32FDF" w:rsidRPr="0039134F" w:rsidRDefault="00B32FDF" w:rsidP="003A1D1A">
            <w:pPr>
              <w:widowControl/>
              <w:suppressAutoHyphens w:val="0"/>
              <w:jc w:val="center"/>
              <w:rPr>
                <w:rFonts w:ascii="Arial" w:hAnsi="Arial" w:cs="Arial"/>
                <w:color w:val="000000"/>
                <w:lang w:eastAsia="en-GB" w:bidi="ar-SA"/>
              </w:rPr>
            </w:pPr>
            <w:r w:rsidRPr="0039134F">
              <w:rPr>
                <w:rFonts w:ascii="Arial" w:hAnsi="Arial" w:cs="Arial"/>
                <w:color w:val="000000"/>
                <w:sz w:val="22"/>
                <w:szCs w:val="22"/>
                <w:lang w:eastAsia="en-GB" w:bidi="ar-SA"/>
              </w:rPr>
              <w:t>-44.93 (2.14)</w:t>
            </w:r>
          </w:p>
        </w:tc>
        <w:tc>
          <w:tcPr>
            <w:tcW w:w="1984" w:type="dxa"/>
            <w:noWrap/>
            <w:vAlign w:val="bottom"/>
          </w:tcPr>
          <w:p w:rsidR="00B32FDF" w:rsidRPr="0039134F" w:rsidRDefault="00B32FDF" w:rsidP="003A1D1A">
            <w:pPr>
              <w:widowControl/>
              <w:suppressAutoHyphens w:val="0"/>
              <w:jc w:val="center"/>
              <w:rPr>
                <w:rFonts w:ascii="Arial" w:hAnsi="Arial" w:cs="Arial"/>
                <w:color w:val="000000"/>
                <w:lang w:eastAsia="en-GB" w:bidi="ar-SA"/>
              </w:rPr>
            </w:pPr>
            <w:r w:rsidRPr="0039134F">
              <w:rPr>
                <w:rFonts w:ascii="Arial" w:hAnsi="Arial" w:cs="Arial"/>
                <w:color w:val="000000"/>
                <w:sz w:val="22"/>
                <w:szCs w:val="22"/>
                <w:lang w:eastAsia="en-GB" w:bidi="ar-SA"/>
              </w:rPr>
              <w:t>2</w:t>
            </w:r>
          </w:p>
        </w:tc>
      </w:tr>
      <w:tr w:rsidR="00B32FDF" w:rsidRPr="0039134F" w:rsidTr="003A1D1A">
        <w:trPr>
          <w:trHeight w:val="288"/>
        </w:trPr>
        <w:tc>
          <w:tcPr>
            <w:tcW w:w="1108" w:type="dxa"/>
            <w:noWrap/>
            <w:vAlign w:val="bottom"/>
          </w:tcPr>
          <w:p w:rsidR="00B32FDF" w:rsidRPr="0039134F" w:rsidRDefault="00B32FDF" w:rsidP="003A1D1A">
            <w:pPr>
              <w:widowControl/>
              <w:suppressAutoHyphens w:val="0"/>
              <w:jc w:val="center"/>
              <w:rPr>
                <w:rFonts w:ascii="Arial" w:hAnsi="Arial" w:cs="Arial"/>
                <w:color w:val="000000"/>
                <w:lang w:eastAsia="en-GB" w:bidi="ar-SA"/>
              </w:rPr>
            </w:pPr>
            <w:r w:rsidRPr="0039134F">
              <w:rPr>
                <w:rFonts w:ascii="Arial" w:hAnsi="Arial" w:cs="Arial"/>
                <w:color w:val="000000"/>
                <w:sz w:val="22"/>
                <w:szCs w:val="22"/>
                <w:lang w:eastAsia="en-GB" w:bidi="ar-SA"/>
              </w:rPr>
              <w:t>75-100%</w:t>
            </w:r>
          </w:p>
        </w:tc>
        <w:tc>
          <w:tcPr>
            <w:tcW w:w="1884" w:type="dxa"/>
            <w:noWrap/>
            <w:vAlign w:val="bottom"/>
          </w:tcPr>
          <w:p w:rsidR="00B32FDF" w:rsidRPr="0039134F" w:rsidRDefault="00B32FDF" w:rsidP="003A1D1A">
            <w:pPr>
              <w:widowControl/>
              <w:suppressAutoHyphens w:val="0"/>
              <w:jc w:val="center"/>
              <w:rPr>
                <w:rFonts w:ascii="Arial" w:hAnsi="Arial" w:cs="Arial"/>
                <w:color w:val="000000"/>
                <w:lang w:eastAsia="en-GB" w:bidi="ar-SA"/>
              </w:rPr>
            </w:pPr>
            <w:r w:rsidRPr="0039134F">
              <w:rPr>
                <w:rFonts w:ascii="Arial" w:hAnsi="Arial" w:cs="Arial"/>
                <w:color w:val="000000"/>
                <w:sz w:val="22"/>
                <w:szCs w:val="22"/>
                <w:lang w:eastAsia="en-GB" w:bidi="ar-SA"/>
              </w:rPr>
              <w:t>No</w:t>
            </w:r>
          </w:p>
        </w:tc>
        <w:tc>
          <w:tcPr>
            <w:tcW w:w="1418" w:type="dxa"/>
            <w:noWrap/>
            <w:vAlign w:val="bottom"/>
          </w:tcPr>
          <w:p w:rsidR="00B32FDF" w:rsidRPr="0039134F" w:rsidRDefault="00B32FDF" w:rsidP="003A1D1A">
            <w:pPr>
              <w:widowControl/>
              <w:suppressAutoHyphens w:val="0"/>
              <w:jc w:val="center"/>
              <w:rPr>
                <w:rFonts w:ascii="Arial" w:hAnsi="Arial" w:cs="Arial"/>
                <w:color w:val="000000"/>
                <w:lang w:eastAsia="en-GB" w:bidi="ar-SA"/>
              </w:rPr>
            </w:pPr>
            <w:r w:rsidRPr="0039134F">
              <w:rPr>
                <w:rFonts w:ascii="Arial" w:hAnsi="Arial" w:cs="Arial"/>
                <w:color w:val="000000"/>
                <w:sz w:val="22"/>
                <w:szCs w:val="22"/>
                <w:lang w:eastAsia="en-GB" w:bidi="ar-SA"/>
              </w:rPr>
              <w:t>-92.45 (3.14)</w:t>
            </w:r>
          </w:p>
        </w:tc>
        <w:tc>
          <w:tcPr>
            <w:tcW w:w="1984" w:type="dxa"/>
            <w:noWrap/>
            <w:vAlign w:val="bottom"/>
          </w:tcPr>
          <w:p w:rsidR="00B32FDF" w:rsidRPr="0039134F" w:rsidRDefault="00B32FDF" w:rsidP="003A1D1A">
            <w:pPr>
              <w:widowControl/>
              <w:suppressAutoHyphens w:val="0"/>
              <w:jc w:val="center"/>
              <w:rPr>
                <w:rFonts w:ascii="Arial" w:hAnsi="Arial" w:cs="Arial"/>
                <w:color w:val="000000"/>
                <w:lang w:eastAsia="en-GB" w:bidi="ar-SA"/>
              </w:rPr>
            </w:pPr>
            <w:r w:rsidRPr="0039134F">
              <w:rPr>
                <w:rFonts w:ascii="Arial" w:hAnsi="Arial" w:cs="Arial"/>
                <w:color w:val="000000"/>
                <w:sz w:val="22"/>
                <w:szCs w:val="22"/>
                <w:lang w:eastAsia="en-GB" w:bidi="ar-SA"/>
              </w:rPr>
              <w:t>5</w:t>
            </w:r>
          </w:p>
        </w:tc>
      </w:tr>
      <w:tr w:rsidR="00B32FDF" w:rsidRPr="0039134F" w:rsidTr="003A1D1A">
        <w:trPr>
          <w:trHeight w:val="288"/>
        </w:trPr>
        <w:tc>
          <w:tcPr>
            <w:tcW w:w="1108" w:type="dxa"/>
            <w:noWrap/>
            <w:vAlign w:val="bottom"/>
          </w:tcPr>
          <w:p w:rsidR="00B32FDF" w:rsidRPr="0039134F" w:rsidRDefault="00B32FDF" w:rsidP="003A1D1A">
            <w:pPr>
              <w:widowControl/>
              <w:suppressAutoHyphens w:val="0"/>
              <w:jc w:val="center"/>
              <w:rPr>
                <w:rFonts w:ascii="Arial" w:hAnsi="Arial" w:cs="Arial"/>
                <w:color w:val="000000"/>
                <w:lang w:eastAsia="en-GB" w:bidi="ar-SA"/>
              </w:rPr>
            </w:pPr>
            <w:r w:rsidRPr="0039134F">
              <w:rPr>
                <w:rFonts w:ascii="Arial" w:hAnsi="Arial" w:cs="Arial"/>
                <w:color w:val="000000"/>
                <w:sz w:val="22"/>
                <w:szCs w:val="22"/>
                <w:lang w:eastAsia="en-GB" w:bidi="ar-SA"/>
              </w:rPr>
              <w:t>75-100%</w:t>
            </w:r>
          </w:p>
        </w:tc>
        <w:tc>
          <w:tcPr>
            <w:tcW w:w="1884" w:type="dxa"/>
            <w:noWrap/>
            <w:vAlign w:val="bottom"/>
          </w:tcPr>
          <w:p w:rsidR="00B32FDF" w:rsidRPr="0039134F" w:rsidRDefault="00B32FDF" w:rsidP="003A1D1A">
            <w:pPr>
              <w:widowControl/>
              <w:suppressAutoHyphens w:val="0"/>
              <w:jc w:val="center"/>
              <w:rPr>
                <w:rFonts w:ascii="Arial" w:hAnsi="Arial" w:cs="Arial"/>
                <w:color w:val="000000"/>
                <w:lang w:eastAsia="en-GB" w:bidi="ar-SA"/>
              </w:rPr>
            </w:pPr>
            <w:r w:rsidRPr="0039134F">
              <w:rPr>
                <w:rFonts w:ascii="Arial" w:hAnsi="Arial" w:cs="Arial"/>
                <w:color w:val="000000"/>
                <w:sz w:val="22"/>
                <w:szCs w:val="22"/>
                <w:lang w:eastAsia="en-GB" w:bidi="ar-SA"/>
              </w:rPr>
              <w:t>Yes</w:t>
            </w:r>
          </w:p>
        </w:tc>
        <w:tc>
          <w:tcPr>
            <w:tcW w:w="1418" w:type="dxa"/>
            <w:noWrap/>
            <w:vAlign w:val="bottom"/>
          </w:tcPr>
          <w:p w:rsidR="00B32FDF" w:rsidRPr="0039134F" w:rsidRDefault="00B32FDF" w:rsidP="003A1D1A">
            <w:pPr>
              <w:widowControl/>
              <w:suppressAutoHyphens w:val="0"/>
              <w:jc w:val="center"/>
              <w:rPr>
                <w:rFonts w:ascii="Arial" w:hAnsi="Arial" w:cs="Arial"/>
                <w:color w:val="000000"/>
                <w:lang w:eastAsia="en-GB" w:bidi="ar-SA"/>
              </w:rPr>
            </w:pPr>
            <w:r w:rsidRPr="0039134F">
              <w:rPr>
                <w:rFonts w:ascii="Arial" w:hAnsi="Arial" w:cs="Arial"/>
                <w:color w:val="000000"/>
                <w:sz w:val="22"/>
                <w:szCs w:val="22"/>
                <w:lang w:eastAsia="en-GB" w:bidi="ar-SA"/>
              </w:rPr>
              <w:t>-74.22 (4.56)</w:t>
            </w:r>
          </w:p>
        </w:tc>
        <w:tc>
          <w:tcPr>
            <w:tcW w:w="1984" w:type="dxa"/>
            <w:noWrap/>
            <w:vAlign w:val="bottom"/>
          </w:tcPr>
          <w:p w:rsidR="00B32FDF" w:rsidRPr="0039134F" w:rsidRDefault="00B32FDF" w:rsidP="003A1D1A">
            <w:pPr>
              <w:widowControl/>
              <w:suppressAutoHyphens w:val="0"/>
              <w:jc w:val="center"/>
              <w:rPr>
                <w:rFonts w:ascii="Arial" w:hAnsi="Arial" w:cs="Arial"/>
                <w:color w:val="000000"/>
                <w:lang w:eastAsia="en-GB" w:bidi="ar-SA"/>
              </w:rPr>
            </w:pPr>
            <w:r w:rsidRPr="0039134F">
              <w:rPr>
                <w:rFonts w:ascii="Arial" w:hAnsi="Arial" w:cs="Arial"/>
                <w:color w:val="000000"/>
                <w:sz w:val="22"/>
                <w:szCs w:val="22"/>
                <w:lang w:eastAsia="en-GB" w:bidi="ar-SA"/>
              </w:rPr>
              <w:t>2</w:t>
            </w:r>
          </w:p>
        </w:tc>
      </w:tr>
    </w:tbl>
    <w:p w:rsidR="00B32FDF" w:rsidRPr="0039134F" w:rsidRDefault="00B32FDF" w:rsidP="002D43C8">
      <w:pPr>
        <w:spacing w:line="360" w:lineRule="auto"/>
        <w:contextualSpacing/>
        <w:rPr>
          <w:rFonts w:ascii="Arial" w:hAnsi="Arial" w:cs="Arial"/>
        </w:rPr>
      </w:pPr>
    </w:p>
    <w:p w:rsidR="00B32FDF" w:rsidRPr="0039134F" w:rsidRDefault="00B32FDF">
      <w:pPr>
        <w:widowControl/>
        <w:suppressAutoHyphens w:val="0"/>
        <w:rPr>
          <w:rFonts w:ascii="Arial" w:hAnsi="Arial" w:cs="Arial"/>
        </w:rPr>
      </w:pPr>
    </w:p>
    <w:sectPr w:rsidR="00B32FDF" w:rsidRPr="0039134F" w:rsidSect="002D43C8">
      <w:pgSz w:w="11906" w:h="16838"/>
      <w:pgMar w:top="1134" w:right="1134" w:bottom="1134" w:left="1134" w:header="0" w:footer="0" w:gutter="0"/>
      <w:lnNumType w:countBy="1" w:restart="continuous"/>
      <w:cols w:space="720"/>
      <w:formProt w:val="0"/>
      <w:docGrid w:linePitch="326"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Phil Martin" w:date="2015-04-15T15:48:00Z" w:initials="PM">
    <w:p w:rsidR="00252D89" w:rsidRDefault="00252D89">
      <w:pPr>
        <w:pStyle w:val="CommentText"/>
      </w:pPr>
      <w:r>
        <w:rPr>
          <w:rStyle w:val="CommentReference"/>
        </w:rPr>
        <w:annotationRef/>
      </w:r>
      <w:r>
        <w:t>Say something about what may have caused these shifts</w:t>
      </w:r>
    </w:p>
  </w:comment>
  <w:comment w:id="34" w:author="Phil Martin" w:date="2015-04-14T14:37:00Z" w:initials="PM">
    <w:p w:rsidR="00252D89" w:rsidRDefault="00252D89">
      <w:pPr>
        <w:pStyle w:val="CommentText"/>
      </w:pPr>
      <w:r>
        <w:rPr>
          <w:rStyle w:val="CommentReference"/>
        </w:rPr>
        <w:annotationRef/>
      </w:r>
      <w:r>
        <w:t>Not sure what reference this refers to.</w:t>
      </w:r>
    </w:p>
  </w:comment>
  <w:comment w:id="33" w:author="Phil Martin" w:date="2015-04-13T15:48:00Z" w:initials="PM">
    <w:p w:rsidR="00252D89" w:rsidRDefault="00252D89">
      <w:pPr>
        <w:pStyle w:val="CommentText"/>
      </w:pPr>
      <w:r>
        <w:rPr>
          <w:rStyle w:val="CommentReference"/>
        </w:rPr>
        <w:annotationRef/>
      </w:r>
      <w:r>
        <w:t>Sounds a bit odd. Maybe needs rewording.</w:t>
      </w:r>
    </w:p>
  </w:comment>
  <w:comment w:id="52" w:author="Phil Martin" w:date="2015-04-14T14:38:00Z" w:initials="PM">
    <w:p w:rsidR="00252D89" w:rsidRDefault="00252D89">
      <w:pPr>
        <w:pStyle w:val="CommentText"/>
      </w:pPr>
      <w:r>
        <w:rPr>
          <w:rStyle w:val="CommentReference"/>
        </w:rPr>
        <w:annotationRef/>
      </w:r>
      <w:r>
        <w:t>Not clear which reference this refers to.</w:t>
      </w:r>
    </w:p>
  </w:comment>
  <w:comment w:id="62" w:author="Phil Martin" w:date="2015-04-14T15:16:00Z" w:initials="PM">
    <w:p w:rsidR="00252D89" w:rsidRDefault="00252D89">
      <w:pPr>
        <w:pStyle w:val="CommentText"/>
      </w:pPr>
      <w:r>
        <w:rPr>
          <w:rStyle w:val="CommentReference"/>
        </w:rPr>
        <w:annotationRef/>
      </w:r>
      <w:r>
        <w:t>Can we say something about the local climate here?</w:t>
      </w:r>
    </w:p>
  </w:comment>
  <w:comment w:id="73" w:author="Phil Martin" w:date="2015-04-13T15:53:00Z" w:initials="PM">
    <w:p w:rsidR="00252D89" w:rsidRDefault="00252D89">
      <w:pPr>
        <w:pStyle w:val="CommentText"/>
      </w:pPr>
      <w:r>
        <w:rPr>
          <w:rStyle w:val="CommentReference"/>
        </w:rPr>
        <w:annotationRef/>
      </w:r>
      <w:r>
        <w:t>This might need explaining for an international audience.</w:t>
      </w:r>
    </w:p>
  </w:comment>
  <w:comment w:id="91" w:author="Phil Martin" w:date="2015-04-15T16:08:00Z" w:initials="PM">
    <w:p w:rsidR="00252D89" w:rsidRDefault="00252D89">
      <w:pPr>
        <w:pStyle w:val="CommentText"/>
      </w:pPr>
      <w:r>
        <w:rPr>
          <w:rStyle w:val="CommentReference"/>
        </w:rPr>
        <w:annotationRef/>
      </w:r>
      <w:r>
        <w:t>Say something about what other variables were used for this.</w:t>
      </w:r>
    </w:p>
  </w:comment>
  <w:comment w:id="105" w:author="Phil Martin" w:date="2015-04-13T16:12:00Z" w:initials="PM">
    <w:p w:rsidR="00252D89" w:rsidRDefault="00252D89">
      <w:pPr>
        <w:pStyle w:val="CommentText"/>
      </w:pPr>
      <w:r>
        <w:rPr>
          <w:rStyle w:val="CommentReference"/>
        </w:rPr>
        <w:annotationRef/>
      </w:r>
      <w:r>
        <w:t>Need to tidy up this section regarding the use of year as a sometimes continuous and sometimes categorical variable.</w:t>
      </w:r>
    </w:p>
  </w:comment>
  <w:comment w:id="125" w:author="Phil Martin" w:date="2015-04-15T16:17:00Z" w:initials="PM">
    <w:p w:rsidR="00252D89" w:rsidRDefault="00252D89">
      <w:pPr>
        <w:pStyle w:val="CommentText"/>
      </w:pPr>
      <w:r>
        <w:rPr>
          <w:rStyle w:val="CommentReference"/>
        </w:rPr>
        <w:annotationRef/>
      </w:r>
      <w:r>
        <w:t>Put in a reference for this.</w:t>
      </w:r>
    </w:p>
  </w:comment>
  <w:comment w:id="150" w:author="Phil Martin" w:date="2015-04-14T15:42:00Z" w:initials="PM">
    <w:p w:rsidR="00252D89" w:rsidRDefault="00252D89">
      <w:pPr>
        <w:pStyle w:val="CommentText"/>
      </w:pPr>
      <w:r>
        <w:rPr>
          <w:rStyle w:val="CommentReference"/>
        </w:rPr>
        <w:annotationRef/>
      </w:r>
      <w:r>
        <w:t>This needs more results! Draw out the important results and include them here:</w:t>
      </w:r>
    </w:p>
    <w:p w:rsidR="00252D89" w:rsidRDefault="00252D89" w:rsidP="009D442F">
      <w:pPr>
        <w:pStyle w:val="CommentText"/>
        <w:numPr>
          <w:ilvl w:val="0"/>
          <w:numId w:val="13"/>
        </w:numPr>
      </w:pPr>
      <w:r>
        <w:t>Loss of BA</w:t>
      </w:r>
    </w:p>
    <w:p w:rsidR="00252D89" w:rsidRDefault="00252D89" w:rsidP="009D442F">
      <w:pPr>
        <w:pStyle w:val="CommentText"/>
        <w:numPr>
          <w:ilvl w:val="0"/>
          <w:numId w:val="13"/>
        </w:numPr>
      </w:pPr>
      <w:r>
        <w:t>Change in tree community</w:t>
      </w:r>
    </w:p>
    <w:p w:rsidR="00252D89" w:rsidRDefault="00252D89" w:rsidP="009D442F">
      <w:pPr>
        <w:pStyle w:val="CommentText"/>
        <w:numPr>
          <w:ilvl w:val="0"/>
          <w:numId w:val="13"/>
        </w:numPr>
      </w:pPr>
      <w:r>
        <w:t>Increase in grass cover</w:t>
      </w:r>
    </w:p>
    <w:p w:rsidR="00252D89" w:rsidRDefault="00252D89" w:rsidP="009D442F">
      <w:pPr>
        <w:pStyle w:val="CommentText"/>
        <w:numPr>
          <w:ilvl w:val="0"/>
          <w:numId w:val="13"/>
        </w:numPr>
      </w:pPr>
      <w:r>
        <w:t>Non-linear relationships between BA loss and grass cover and species richness.</w:t>
      </w:r>
    </w:p>
  </w:comment>
  <w:comment w:id="269" w:author="Phil Martin" w:date="2015-04-14T09:50:00Z" w:initials="PM">
    <w:p w:rsidR="00252D89" w:rsidRDefault="00252D89">
      <w:pPr>
        <w:pStyle w:val="CommentText"/>
      </w:pPr>
      <w:r>
        <w:rPr>
          <w:rStyle w:val="CommentReference"/>
        </w:rPr>
        <w:annotationRef/>
      </w:r>
      <w:r>
        <w:t>Which paper is this?</w:t>
      </w:r>
    </w:p>
  </w:comment>
  <w:comment w:id="270" w:author="Phil Martin" w:date="2015-04-14T09:54:00Z" w:initials="PM">
    <w:p w:rsidR="00252D89" w:rsidRDefault="00252D89">
      <w:pPr>
        <w:pStyle w:val="CommentText"/>
      </w:pPr>
      <w:r>
        <w:rPr>
          <w:rStyle w:val="CommentReference"/>
        </w:rPr>
        <w:annotationRef/>
      </w:r>
      <w:r>
        <w:t>Not sure what reference this is</w:t>
      </w:r>
    </w:p>
  </w:comment>
  <w:comment w:id="271" w:author="Phil Martin" w:date="2015-04-14T09:13:00Z" w:initials="PM">
    <w:p w:rsidR="00252D89" w:rsidRDefault="00252D89">
      <w:pPr>
        <w:pStyle w:val="CommentText"/>
      </w:pPr>
      <w:r>
        <w:rPr>
          <w:rStyle w:val="CommentReference"/>
        </w:rPr>
        <w:annotationRef/>
      </w:r>
      <w:r>
        <w:t>Label as (a) and (b)</w:t>
      </w:r>
    </w:p>
  </w:comment>
  <w:comment w:id="272" w:author="Phil Martin" w:date="2015-04-14T09:13:00Z" w:initials="PM">
    <w:p w:rsidR="00252D89" w:rsidRDefault="00252D89">
      <w:pPr>
        <w:pStyle w:val="CommentText"/>
      </w:pPr>
      <w:r>
        <w:rPr>
          <w:rStyle w:val="CommentReference"/>
        </w:rPr>
        <w:annotationRef/>
      </w:r>
      <w:r>
        <w:t>Put this figure in the supplementary materials.</w:t>
      </w:r>
    </w:p>
  </w:comment>
  <w:comment w:id="273" w:author="Phil Martin" w:date="2015-04-14T09:15:00Z" w:initials="PM">
    <w:p w:rsidR="00252D89" w:rsidRDefault="00252D89">
      <w:pPr>
        <w:pStyle w:val="CommentText"/>
      </w:pPr>
      <w:r>
        <w:rPr>
          <w:rStyle w:val="CommentReference"/>
        </w:rPr>
        <w:annotationRef/>
      </w:r>
      <w:r>
        <w:t>Make figure bigger.</w:t>
      </w:r>
    </w:p>
  </w:comment>
  <w:comment w:id="274" w:author="Phil Martin" w:date="2015-04-14T09:16:00Z" w:initials="PM">
    <w:p w:rsidR="00252D89" w:rsidRDefault="00252D89">
      <w:pPr>
        <w:pStyle w:val="CommentText"/>
      </w:pPr>
      <w:r>
        <w:rPr>
          <w:rStyle w:val="CommentReference"/>
        </w:rPr>
        <w:annotationRef/>
      </w:r>
      <w:r>
        <w:t>Merge with figure on species richness?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595" w:rsidRDefault="00E63595" w:rsidP="0061737A">
      <w:r>
        <w:separator/>
      </w:r>
    </w:p>
  </w:endnote>
  <w:endnote w:type="continuationSeparator" w:id="0">
    <w:p w:rsidR="00E63595" w:rsidRDefault="00E63595" w:rsidP="00617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utch801BT-Roman">
    <w:panose1 w:val="00000000000000000000"/>
    <w:charset w:val="00"/>
    <w:family w:val="roman"/>
    <w:notTrueType/>
    <w:pitch w:val="default"/>
    <w:sig w:usb0="00000003" w:usb1="00000000" w:usb2="00000000" w:usb3="00000000" w:csb0="00000001" w:csb1="00000000"/>
  </w:font>
  <w:font w:name="CollisRoman-Bib">
    <w:altName w:val="Arial Unicode MS"/>
    <w:panose1 w:val="00000000000000000000"/>
    <w:charset w:val="80"/>
    <w:family w:val="auto"/>
    <w:notTrueType/>
    <w:pitch w:val="default"/>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D89" w:rsidRDefault="00252D89">
    <w:pPr>
      <w:pStyle w:val="Footer"/>
      <w:jc w:val="center"/>
    </w:pPr>
    <w:r>
      <w:fldChar w:fldCharType="begin"/>
    </w:r>
    <w:r>
      <w:instrText xml:space="preserve"> PAGE   \* MERGEFORMAT </w:instrText>
    </w:r>
    <w:r>
      <w:fldChar w:fldCharType="separate"/>
    </w:r>
    <w:r w:rsidR="00B809BF">
      <w:rPr>
        <w:noProof/>
      </w:rPr>
      <w:t>5</w:t>
    </w:r>
    <w:r>
      <w:rPr>
        <w:noProof/>
      </w:rPr>
      <w:fldChar w:fldCharType="end"/>
    </w:r>
  </w:p>
  <w:p w:rsidR="00252D89" w:rsidRDefault="00252D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595" w:rsidRDefault="00E63595" w:rsidP="0061737A">
      <w:r>
        <w:separator/>
      </w:r>
    </w:p>
  </w:footnote>
  <w:footnote w:type="continuationSeparator" w:id="0">
    <w:p w:rsidR="00E63595" w:rsidRDefault="00E63595" w:rsidP="006173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B0218"/>
    <w:multiLevelType w:val="multilevel"/>
    <w:tmpl w:val="F8906A48"/>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nsid w:val="142D3470"/>
    <w:multiLevelType w:val="multilevel"/>
    <w:tmpl w:val="F5EE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4A4B17"/>
    <w:multiLevelType w:val="hybridMultilevel"/>
    <w:tmpl w:val="D3D8AA1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44466A85"/>
    <w:multiLevelType w:val="multilevel"/>
    <w:tmpl w:val="9F1C660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4">
    <w:nsid w:val="518C3D3E"/>
    <w:multiLevelType w:val="multilevel"/>
    <w:tmpl w:val="428C766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5">
    <w:nsid w:val="52A8348B"/>
    <w:multiLevelType w:val="multilevel"/>
    <w:tmpl w:val="0D02690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6">
    <w:nsid w:val="55B1370C"/>
    <w:multiLevelType w:val="hybridMultilevel"/>
    <w:tmpl w:val="863C4E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69566E5"/>
    <w:multiLevelType w:val="multilevel"/>
    <w:tmpl w:val="3F62134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8">
    <w:nsid w:val="5737319E"/>
    <w:multiLevelType w:val="multilevel"/>
    <w:tmpl w:val="13E0F34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5C6D19DF"/>
    <w:multiLevelType w:val="hybridMultilevel"/>
    <w:tmpl w:val="12000E0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6FD474E6"/>
    <w:multiLevelType w:val="multilevel"/>
    <w:tmpl w:val="E04A390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11">
    <w:nsid w:val="7603339A"/>
    <w:multiLevelType w:val="multilevel"/>
    <w:tmpl w:val="C08E924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12">
    <w:nsid w:val="77997FFB"/>
    <w:multiLevelType w:val="multilevel"/>
    <w:tmpl w:val="1170421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num w:numId="1">
    <w:abstractNumId w:val="5"/>
  </w:num>
  <w:num w:numId="2">
    <w:abstractNumId w:val="4"/>
  </w:num>
  <w:num w:numId="3">
    <w:abstractNumId w:val="10"/>
  </w:num>
  <w:num w:numId="4">
    <w:abstractNumId w:val="3"/>
  </w:num>
  <w:num w:numId="5">
    <w:abstractNumId w:val="12"/>
  </w:num>
  <w:num w:numId="6">
    <w:abstractNumId w:val="11"/>
  </w:num>
  <w:num w:numId="7">
    <w:abstractNumId w:val="7"/>
  </w:num>
  <w:num w:numId="8">
    <w:abstractNumId w:val="0"/>
  </w:num>
  <w:num w:numId="9">
    <w:abstractNumId w:val="1"/>
  </w:num>
  <w:num w:numId="10">
    <w:abstractNumId w:val="8"/>
  </w:num>
  <w:num w:numId="11">
    <w:abstractNumId w:val="2"/>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oNotTrackMoves/>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61C0F"/>
    <w:rsid w:val="00000DE9"/>
    <w:rsid w:val="0001358A"/>
    <w:rsid w:val="00014909"/>
    <w:rsid w:val="000172C2"/>
    <w:rsid w:val="000202AB"/>
    <w:rsid w:val="000236FF"/>
    <w:rsid w:val="000341BA"/>
    <w:rsid w:val="00043EA1"/>
    <w:rsid w:val="00053557"/>
    <w:rsid w:val="00063263"/>
    <w:rsid w:val="0006742C"/>
    <w:rsid w:val="0007738F"/>
    <w:rsid w:val="000878CB"/>
    <w:rsid w:val="000A2B85"/>
    <w:rsid w:val="000A5305"/>
    <w:rsid w:val="000A6C6B"/>
    <w:rsid w:val="000B22C9"/>
    <w:rsid w:val="000B2BF4"/>
    <w:rsid w:val="000B5963"/>
    <w:rsid w:val="000C428C"/>
    <w:rsid w:val="000C7C30"/>
    <w:rsid w:val="000D30CD"/>
    <w:rsid w:val="000D4A78"/>
    <w:rsid w:val="000D7AD3"/>
    <w:rsid w:val="000E0CFA"/>
    <w:rsid w:val="000E0D50"/>
    <w:rsid w:val="000E2314"/>
    <w:rsid w:val="000E3DFC"/>
    <w:rsid w:val="000F7337"/>
    <w:rsid w:val="00104955"/>
    <w:rsid w:val="00105554"/>
    <w:rsid w:val="00105DC3"/>
    <w:rsid w:val="00106B5C"/>
    <w:rsid w:val="0012473C"/>
    <w:rsid w:val="00124B27"/>
    <w:rsid w:val="00143076"/>
    <w:rsid w:val="001436D9"/>
    <w:rsid w:val="00152A2C"/>
    <w:rsid w:val="00157368"/>
    <w:rsid w:val="00157424"/>
    <w:rsid w:val="0016002C"/>
    <w:rsid w:val="00164475"/>
    <w:rsid w:val="001826DD"/>
    <w:rsid w:val="00182D75"/>
    <w:rsid w:val="001A061A"/>
    <w:rsid w:val="001A15E3"/>
    <w:rsid w:val="001A4C5C"/>
    <w:rsid w:val="001A585C"/>
    <w:rsid w:val="001B3719"/>
    <w:rsid w:val="001C0EA8"/>
    <w:rsid w:val="001C0F20"/>
    <w:rsid w:val="001C2C37"/>
    <w:rsid w:val="001C6AF2"/>
    <w:rsid w:val="001D3177"/>
    <w:rsid w:val="001D5471"/>
    <w:rsid w:val="001F1B02"/>
    <w:rsid w:val="001F7C9A"/>
    <w:rsid w:val="00205C8E"/>
    <w:rsid w:val="002104AA"/>
    <w:rsid w:val="00210E96"/>
    <w:rsid w:val="00211FE2"/>
    <w:rsid w:val="00215C9B"/>
    <w:rsid w:val="0022407F"/>
    <w:rsid w:val="00227D3D"/>
    <w:rsid w:val="00230FB5"/>
    <w:rsid w:val="002370B8"/>
    <w:rsid w:val="002449BB"/>
    <w:rsid w:val="0024551A"/>
    <w:rsid w:val="0024679A"/>
    <w:rsid w:val="002471DF"/>
    <w:rsid w:val="00252D89"/>
    <w:rsid w:val="00256317"/>
    <w:rsid w:val="00260A0E"/>
    <w:rsid w:val="00261B36"/>
    <w:rsid w:val="00264B3F"/>
    <w:rsid w:val="002709B2"/>
    <w:rsid w:val="002720C0"/>
    <w:rsid w:val="002740E9"/>
    <w:rsid w:val="00274F70"/>
    <w:rsid w:val="00280C6C"/>
    <w:rsid w:val="002841DF"/>
    <w:rsid w:val="002865EC"/>
    <w:rsid w:val="002867ED"/>
    <w:rsid w:val="002938ED"/>
    <w:rsid w:val="002957B7"/>
    <w:rsid w:val="002A2F90"/>
    <w:rsid w:val="002B2FA6"/>
    <w:rsid w:val="002B3B1C"/>
    <w:rsid w:val="002B5BB7"/>
    <w:rsid w:val="002B6EC4"/>
    <w:rsid w:val="002C33C1"/>
    <w:rsid w:val="002C398D"/>
    <w:rsid w:val="002C7C7E"/>
    <w:rsid w:val="002D43C8"/>
    <w:rsid w:val="002E37E1"/>
    <w:rsid w:val="002E3885"/>
    <w:rsid w:val="002E3FEE"/>
    <w:rsid w:val="002E4511"/>
    <w:rsid w:val="002E5EE9"/>
    <w:rsid w:val="002E7A0A"/>
    <w:rsid w:val="002F0F3D"/>
    <w:rsid w:val="002F1B50"/>
    <w:rsid w:val="002F24D4"/>
    <w:rsid w:val="0030370F"/>
    <w:rsid w:val="00303924"/>
    <w:rsid w:val="00304E9B"/>
    <w:rsid w:val="00311864"/>
    <w:rsid w:val="00312D6C"/>
    <w:rsid w:val="00320D80"/>
    <w:rsid w:val="0032182D"/>
    <w:rsid w:val="00321C22"/>
    <w:rsid w:val="00322BCA"/>
    <w:rsid w:val="00323834"/>
    <w:rsid w:val="003332A1"/>
    <w:rsid w:val="00334AD2"/>
    <w:rsid w:val="003353FC"/>
    <w:rsid w:val="00336AC8"/>
    <w:rsid w:val="00346C73"/>
    <w:rsid w:val="0035153D"/>
    <w:rsid w:val="00357AC4"/>
    <w:rsid w:val="0036349D"/>
    <w:rsid w:val="00364942"/>
    <w:rsid w:val="00367BE2"/>
    <w:rsid w:val="00376BAA"/>
    <w:rsid w:val="003779B1"/>
    <w:rsid w:val="00384259"/>
    <w:rsid w:val="003851E3"/>
    <w:rsid w:val="0039134F"/>
    <w:rsid w:val="003939D7"/>
    <w:rsid w:val="003A1D1A"/>
    <w:rsid w:val="003A235F"/>
    <w:rsid w:val="003A4F14"/>
    <w:rsid w:val="003B030D"/>
    <w:rsid w:val="003B2423"/>
    <w:rsid w:val="003C0530"/>
    <w:rsid w:val="003D20BB"/>
    <w:rsid w:val="003D572D"/>
    <w:rsid w:val="003E77B3"/>
    <w:rsid w:val="003F121C"/>
    <w:rsid w:val="003F4C02"/>
    <w:rsid w:val="003F5424"/>
    <w:rsid w:val="003F5527"/>
    <w:rsid w:val="003F642B"/>
    <w:rsid w:val="003F714B"/>
    <w:rsid w:val="003F7947"/>
    <w:rsid w:val="004018BB"/>
    <w:rsid w:val="00403DB6"/>
    <w:rsid w:val="00404562"/>
    <w:rsid w:val="00410B09"/>
    <w:rsid w:val="00421A77"/>
    <w:rsid w:val="0042665C"/>
    <w:rsid w:val="00431920"/>
    <w:rsid w:val="00433981"/>
    <w:rsid w:val="00441D1C"/>
    <w:rsid w:val="004430BF"/>
    <w:rsid w:val="00443ACB"/>
    <w:rsid w:val="00460A21"/>
    <w:rsid w:val="00461C0F"/>
    <w:rsid w:val="00461C7B"/>
    <w:rsid w:val="004671DD"/>
    <w:rsid w:val="00467287"/>
    <w:rsid w:val="00467CF3"/>
    <w:rsid w:val="0047153F"/>
    <w:rsid w:val="00476A4F"/>
    <w:rsid w:val="00481038"/>
    <w:rsid w:val="00484F2A"/>
    <w:rsid w:val="004858E6"/>
    <w:rsid w:val="00487571"/>
    <w:rsid w:val="004879D0"/>
    <w:rsid w:val="004915A6"/>
    <w:rsid w:val="0049179C"/>
    <w:rsid w:val="00495BFC"/>
    <w:rsid w:val="0049691A"/>
    <w:rsid w:val="00497AFA"/>
    <w:rsid w:val="004A2604"/>
    <w:rsid w:val="004B07ED"/>
    <w:rsid w:val="004B0EA1"/>
    <w:rsid w:val="004C46C4"/>
    <w:rsid w:val="004D2334"/>
    <w:rsid w:val="004D2574"/>
    <w:rsid w:val="004D3478"/>
    <w:rsid w:val="004E27C2"/>
    <w:rsid w:val="004E63AE"/>
    <w:rsid w:val="004E7567"/>
    <w:rsid w:val="004F7E19"/>
    <w:rsid w:val="005016B6"/>
    <w:rsid w:val="005072F7"/>
    <w:rsid w:val="00507959"/>
    <w:rsid w:val="00513075"/>
    <w:rsid w:val="005160BB"/>
    <w:rsid w:val="00517531"/>
    <w:rsid w:val="00524CAE"/>
    <w:rsid w:val="00530E71"/>
    <w:rsid w:val="00537F63"/>
    <w:rsid w:val="00545E77"/>
    <w:rsid w:val="005525DC"/>
    <w:rsid w:val="0055516E"/>
    <w:rsid w:val="005619B4"/>
    <w:rsid w:val="005626F0"/>
    <w:rsid w:val="00571159"/>
    <w:rsid w:val="00571669"/>
    <w:rsid w:val="00571795"/>
    <w:rsid w:val="00571FE2"/>
    <w:rsid w:val="00572AF1"/>
    <w:rsid w:val="00574B23"/>
    <w:rsid w:val="00574EEE"/>
    <w:rsid w:val="00577959"/>
    <w:rsid w:val="0058012C"/>
    <w:rsid w:val="0058088D"/>
    <w:rsid w:val="00580A9A"/>
    <w:rsid w:val="00594894"/>
    <w:rsid w:val="005A1B6B"/>
    <w:rsid w:val="005A4208"/>
    <w:rsid w:val="005B23CB"/>
    <w:rsid w:val="005C3ACA"/>
    <w:rsid w:val="005C6F29"/>
    <w:rsid w:val="005C71B7"/>
    <w:rsid w:val="005D2F18"/>
    <w:rsid w:val="005D3F92"/>
    <w:rsid w:val="005D6DC7"/>
    <w:rsid w:val="005E697F"/>
    <w:rsid w:val="005E6F75"/>
    <w:rsid w:val="005F7506"/>
    <w:rsid w:val="00600A3F"/>
    <w:rsid w:val="00600B44"/>
    <w:rsid w:val="006013E8"/>
    <w:rsid w:val="0060149F"/>
    <w:rsid w:val="00602EE7"/>
    <w:rsid w:val="006056A6"/>
    <w:rsid w:val="0061737A"/>
    <w:rsid w:val="00626A61"/>
    <w:rsid w:val="00627690"/>
    <w:rsid w:val="006364CE"/>
    <w:rsid w:val="006369A6"/>
    <w:rsid w:val="006375EC"/>
    <w:rsid w:val="0064089C"/>
    <w:rsid w:val="00652442"/>
    <w:rsid w:val="00654E67"/>
    <w:rsid w:val="0065681D"/>
    <w:rsid w:val="00656A0E"/>
    <w:rsid w:val="00664E94"/>
    <w:rsid w:val="00672C90"/>
    <w:rsid w:val="006757E3"/>
    <w:rsid w:val="006816F9"/>
    <w:rsid w:val="00682D8E"/>
    <w:rsid w:val="00683FA7"/>
    <w:rsid w:val="006859CF"/>
    <w:rsid w:val="00687108"/>
    <w:rsid w:val="0069408F"/>
    <w:rsid w:val="006A4308"/>
    <w:rsid w:val="006B48BB"/>
    <w:rsid w:val="006B5FE8"/>
    <w:rsid w:val="006B718F"/>
    <w:rsid w:val="006C4373"/>
    <w:rsid w:val="006C5079"/>
    <w:rsid w:val="006D13ED"/>
    <w:rsid w:val="006D1451"/>
    <w:rsid w:val="006D1E07"/>
    <w:rsid w:val="006E2509"/>
    <w:rsid w:val="006F7C09"/>
    <w:rsid w:val="00702A32"/>
    <w:rsid w:val="007041CD"/>
    <w:rsid w:val="0070720C"/>
    <w:rsid w:val="007109B2"/>
    <w:rsid w:val="00715997"/>
    <w:rsid w:val="00715DF5"/>
    <w:rsid w:val="00716170"/>
    <w:rsid w:val="00720A63"/>
    <w:rsid w:val="00724C7A"/>
    <w:rsid w:val="00727A94"/>
    <w:rsid w:val="007303AC"/>
    <w:rsid w:val="00735326"/>
    <w:rsid w:val="00744A46"/>
    <w:rsid w:val="00747B2F"/>
    <w:rsid w:val="00751415"/>
    <w:rsid w:val="0075296C"/>
    <w:rsid w:val="0075417E"/>
    <w:rsid w:val="00757E7B"/>
    <w:rsid w:val="007605F5"/>
    <w:rsid w:val="00760959"/>
    <w:rsid w:val="00762D07"/>
    <w:rsid w:val="00764502"/>
    <w:rsid w:val="00767018"/>
    <w:rsid w:val="00771261"/>
    <w:rsid w:val="00771F14"/>
    <w:rsid w:val="0077262D"/>
    <w:rsid w:val="0077522C"/>
    <w:rsid w:val="007762F0"/>
    <w:rsid w:val="00776E92"/>
    <w:rsid w:val="00777A84"/>
    <w:rsid w:val="007828DE"/>
    <w:rsid w:val="00784744"/>
    <w:rsid w:val="00785E40"/>
    <w:rsid w:val="00787CB9"/>
    <w:rsid w:val="00794EFE"/>
    <w:rsid w:val="00796E1A"/>
    <w:rsid w:val="007B28C5"/>
    <w:rsid w:val="007C1A23"/>
    <w:rsid w:val="007C2444"/>
    <w:rsid w:val="007D0243"/>
    <w:rsid w:val="007D3E5A"/>
    <w:rsid w:val="007D4B0F"/>
    <w:rsid w:val="007D6254"/>
    <w:rsid w:val="007D7D9A"/>
    <w:rsid w:val="007E2FD8"/>
    <w:rsid w:val="007E4DE2"/>
    <w:rsid w:val="007E5D14"/>
    <w:rsid w:val="007E76C0"/>
    <w:rsid w:val="007F548C"/>
    <w:rsid w:val="007F71F8"/>
    <w:rsid w:val="0080093F"/>
    <w:rsid w:val="00800D2D"/>
    <w:rsid w:val="00802DD7"/>
    <w:rsid w:val="00807552"/>
    <w:rsid w:val="00810F26"/>
    <w:rsid w:val="00813E5D"/>
    <w:rsid w:val="0081637D"/>
    <w:rsid w:val="008246FB"/>
    <w:rsid w:val="00826A12"/>
    <w:rsid w:val="00827524"/>
    <w:rsid w:val="00833E8E"/>
    <w:rsid w:val="0085426E"/>
    <w:rsid w:val="0086117B"/>
    <w:rsid w:val="008612C8"/>
    <w:rsid w:val="00861660"/>
    <w:rsid w:val="00863E13"/>
    <w:rsid w:val="008702DD"/>
    <w:rsid w:val="0088328D"/>
    <w:rsid w:val="00883A98"/>
    <w:rsid w:val="00884068"/>
    <w:rsid w:val="0088458B"/>
    <w:rsid w:val="008873FF"/>
    <w:rsid w:val="0089794A"/>
    <w:rsid w:val="008A0CF8"/>
    <w:rsid w:val="008A3135"/>
    <w:rsid w:val="008A52D7"/>
    <w:rsid w:val="008A62BA"/>
    <w:rsid w:val="008B2344"/>
    <w:rsid w:val="008B3226"/>
    <w:rsid w:val="008B4268"/>
    <w:rsid w:val="008C2462"/>
    <w:rsid w:val="008C5DBA"/>
    <w:rsid w:val="008D29F6"/>
    <w:rsid w:val="008D374F"/>
    <w:rsid w:val="008D4D0A"/>
    <w:rsid w:val="008E605B"/>
    <w:rsid w:val="008F0312"/>
    <w:rsid w:val="009035F7"/>
    <w:rsid w:val="0090631F"/>
    <w:rsid w:val="009103F1"/>
    <w:rsid w:val="00920928"/>
    <w:rsid w:val="00922473"/>
    <w:rsid w:val="00922D52"/>
    <w:rsid w:val="00927CC2"/>
    <w:rsid w:val="0094016C"/>
    <w:rsid w:val="0094151F"/>
    <w:rsid w:val="009425AF"/>
    <w:rsid w:val="009430BA"/>
    <w:rsid w:val="009435A8"/>
    <w:rsid w:val="009446B6"/>
    <w:rsid w:val="00947B21"/>
    <w:rsid w:val="009501A7"/>
    <w:rsid w:val="00955487"/>
    <w:rsid w:val="0095581D"/>
    <w:rsid w:val="00962911"/>
    <w:rsid w:val="00976026"/>
    <w:rsid w:val="009773F8"/>
    <w:rsid w:val="009802BB"/>
    <w:rsid w:val="00981271"/>
    <w:rsid w:val="009867BB"/>
    <w:rsid w:val="0099136E"/>
    <w:rsid w:val="00992069"/>
    <w:rsid w:val="00993009"/>
    <w:rsid w:val="009938E6"/>
    <w:rsid w:val="0099522D"/>
    <w:rsid w:val="00995EF8"/>
    <w:rsid w:val="009972E4"/>
    <w:rsid w:val="009A2B56"/>
    <w:rsid w:val="009A3F17"/>
    <w:rsid w:val="009B58D1"/>
    <w:rsid w:val="009B66B2"/>
    <w:rsid w:val="009C1531"/>
    <w:rsid w:val="009D4036"/>
    <w:rsid w:val="009D442F"/>
    <w:rsid w:val="009D4C18"/>
    <w:rsid w:val="009D6402"/>
    <w:rsid w:val="009F273A"/>
    <w:rsid w:val="00A03BC9"/>
    <w:rsid w:val="00A049C2"/>
    <w:rsid w:val="00A07B61"/>
    <w:rsid w:val="00A1082D"/>
    <w:rsid w:val="00A16ADE"/>
    <w:rsid w:val="00A26201"/>
    <w:rsid w:val="00A34626"/>
    <w:rsid w:val="00A374B4"/>
    <w:rsid w:val="00A42236"/>
    <w:rsid w:val="00A43221"/>
    <w:rsid w:val="00A4383B"/>
    <w:rsid w:val="00A51CA7"/>
    <w:rsid w:val="00A526D7"/>
    <w:rsid w:val="00A55CD4"/>
    <w:rsid w:val="00A701A7"/>
    <w:rsid w:val="00A75AB5"/>
    <w:rsid w:val="00A76342"/>
    <w:rsid w:val="00A83386"/>
    <w:rsid w:val="00A836D9"/>
    <w:rsid w:val="00A86221"/>
    <w:rsid w:val="00A86609"/>
    <w:rsid w:val="00A908E5"/>
    <w:rsid w:val="00AA2B68"/>
    <w:rsid w:val="00AB3C2F"/>
    <w:rsid w:val="00AB514D"/>
    <w:rsid w:val="00AC03B4"/>
    <w:rsid w:val="00AC4616"/>
    <w:rsid w:val="00AC6905"/>
    <w:rsid w:val="00AE1832"/>
    <w:rsid w:val="00AE1BD3"/>
    <w:rsid w:val="00AE5F10"/>
    <w:rsid w:val="00AE66B7"/>
    <w:rsid w:val="00AF527E"/>
    <w:rsid w:val="00AF6ED8"/>
    <w:rsid w:val="00B034F7"/>
    <w:rsid w:val="00B07551"/>
    <w:rsid w:val="00B11647"/>
    <w:rsid w:val="00B13DAB"/>
    <w:rsid w:val="00B227A4"/>
    <w:rsid w:val="00B23D48"/>
    <w:rsid w:val="00B25C0D"/>
    <w:rsid w:val="00B275DB"/>
    <w:rsid w:val="00B3045E"/>
    <w:rsid w:val="00B31A31"/>
    <w:rsid w:val="00B32FDF"/>
    <w:rsid w:val="00B40FA5"/>
    <w:rsid w:val="00B67C1B"/>
    <w:rsid w:val="00B809BF"/>
    <w:rsid w:val="00B80E27"/>
    <w:rsid w:val="00B81EF0"/>
    <w:rsid w:val="00B83C93"/>
    <w:rsid w:val="00B847B3"/>
    <w:rsid w:val="00B930D3"/>
    <w:rsid w:val="00B93E7F"/>
    <w:rsid w:val="00B977B6"/>
    <w:rsid w:val="00BA1143"/>
    <w:rsid w:val="00BA5F12"/>
    <w:rsid w:val="00BB0725"/>
    <w:rsid w:val="00BB306E"/>
    <w:rsid w:val="00BB37C6"/>
    <w:rsid w:val="00BB4BF7"/>
    <w:rsid w:val="00BB7991"/>
    <w:rsid w:val="00BC050C"/>
    <w:rsid w:val="00BC2262"/>
    <w:rsid w:val="00BC3B65"/>
    <w:rsid w:val="00BD0EBF"/>
    <w:rsid w:val="00BE48F4"/>
    <w:rsid w:val="00BE63B4"/>
    <w:rsid w:val="00BF31B1"/>
    <w:rsid w:val="00C00348"/>
    <w:rsid w:val="00C00646"/>
    <w:rsid w:val="00C0204C"/>
    <w:rsid w:val="00C06899"/>
    <w:rsid w:val="00C12D42"/>
    <w:rsid w:val="00C17D0D"/>
    <w:rsid w:val="00C24D85"/>
    <w:rsid w:val="00C35D8F"/>
    <w:rsid w:val="00C36EAA"/>
    <w:rsid w:val="00C435B5"/>
    <w:rsid w:val="00C44DBA"/>
    <w:rsid w:val="00C4651B"/>
    <w:rsid w:val="00C67157"/>
    <w:rsid w:val="00C706D2"/>
    <w:rsid w:val="00C7246D"/>
    <w:rsid w:val="00C8033F"/>
    <w:rsid w:val="00C803E5"/>
    <w:rsid w:val="00C80880"/>
    <w:rsid w:val="00C80BFF"/>
    <w:rsid w:val="00C81110"/>
    <w:rsid w:val="00C839A6"/>
    <w:rsid w:val="00C9050A"/>
    <w:rsid w:val="00C94EB4"/>
    <w:rsid w:val="00C97686"/>
    <w:rsid w:val="00CB341E"/>
    <w:rsid w:val="00CB3A0E"/>
    <w:rsid w:val="00CC2D62"/>
    <w:rsid w:val="00CC6E45"/>
    <w:rsid w:val="00CD4757"/>
    <w:rsid w:val="00CD7F9A"/>
    <w:rsid w:val="00CF273C"/>
    <w:rsid w:val="00D04F0C"/>
    <w:rsid w:val="00D10D46"/>
    <w:rsid w:val="00D21FAC"/>
    <w:rsid w:val="00D240FC"/>
    <w:rsid w:val="00D27032"/>
    <w:rsid w:val="00D309EA"/>
    <w:rsid w:val="00D32507"/>
    <w:rsid w:val="00D36A2A"/>
    <w:rsid w:val="00D36F51"/>
    <w:rsid w:val="00D4227F"/>
    <w:rsid w:val="00D43F6D"/>
    <w:rsid w:val="00D47591"/>
    <w:rsid w:val="00D52880"/>
    <w:rsid w:val="00D56DD8"/>
    <w:rsid w:val="00D63494"/>
    <w:rsid w:val="00D677D3"/>
    <w:rsid w:val="00D74B09"/>
    <w:rsid w:val="00D81675"/>
    <w:rsid w:val="00D838F9"/>
    <w:rsid w:val="00D84DCB"/>
    <w:rsid w:val="00D8532B"/>
    <w:rsid w:val="00D856A4"/>
    <w:rsid w:val="00D85B95"/>
    <w:rsid w:val="00D86E3A"/>
    <w:rsid w:val="00D91B0F"/>
    <w:rsid w:val="00D93FF5"/>
    <w:rsid w:val="00D97C6D"/>
    <w:rsid w:val="00DA5294"/>
    <w:rsid w:val="00DA6819"/>
    <w:rsid w:val="00DA728D"/>
    <w:rsid w:val="00DA75FE"/>
    <w:rsid w:val="00DB63A1"/>
    <w:rsid w:val="00DC5579"/>
    <w:rsid w:val="00DC5BE6"/>
    <w:rsid w:val="00DD6961"/>
    <w:rsid w:val="00DE1972"/>
    <w:rsid w:val="00DE5094"/>
    <w:rsid w:val="00DE5191"/>
    <w:rsid w:val="00DE6044"/>
    <w:rsid w:val="00DF1E3D"/>
    <w:rsid w:val="00DF3ED9"/>
    <w:rsid w:val="00DF556B"/>
    <w:rsid w:val="00E04256"/>
    <w:rsid w:val="00E04EFD"/>
    <w:rsid w:val="00E11D97"/>
    <w:rsid w:val="00E2113F"/>
    <w:rsid w:val="00E22EAE"/>
    <w:rsid w:val="00E23221"/>
    <w:rsid w:val="00E2412E"/>
    <w:rsid w:val="00E25E89"/>
    <w:rsid w:val="00E26D94"/>
    <w:rsid w:val="00E30387"/>
    <w:rsid w:val="00E31774"/>
    <w:rsid w:val="00E36A45"/>
    <w:rsid w:val="00E40A82"/>
    <w:rsid w:val="00E42A3F"/>
    <w:rsid w:val="00E45B64"/>
    <w:rsid w:val="00E528F6"/>
    <w:rsid w:val="00E53870"/>
    <w:rsid w:val="00E54B35"/>
    <w:rsid w:val="00E60B15"/>
    <w:rsid w:val="00E63367"/>
    <w:rsid w:val="00E63595"/>
    <w:rsid w:val="00E6471D"/>
    <w:rsid w:val="00E8045A"/>
    <w:rsid w:val="00E91012"/>
    <w:rsid w:val="00EA0EE6"/>
    <w:rsid w:val="00EA1DAB"/>
    <w:rsid w:val="00EA33D9"/>
    <w:rsid w:val="00EB1B42"/>
    <w:rsid w:val="00EB26C8"/>
    <w:rsid w:val="00EB561F"/>
    <w:rsid w:val="00ED389C"/>
    <w:rsid w:val="00ED4E2D"/>
    <w:rsid w:val="00EF0D68"/>
    <w:rsid w:val="00EF12E7"/>
    <w:rsid w:val="00EF313B"/>
    <w:rsid w:val="00EF5B6E"/>
    <w:rsid w:val="00F0568B"/>
    <w:rsid w:val="00F05D73"/>
    <w:rsid w:val="00F12FE9"/>
    <w:rsid w:val="00F13DA1"/>
    <w:rsid w:val="00F17365"/>
    <w:rsid w:val="00F221EF"/>
    <w:rsid w:val="00F27A94"/>
    <w:rsid w:val="00F32A9B"/>
    <w:rsid w:val="00F419D6"/>
    <w:rsid w:val="00F42DC7"/>
    <w:rsid w:val="00F43D63"/>
    <w:rsid w:val="00F45AA8"/>
    <w:rsid w:val="00F45E02"/>
    <w:rsid w:val="00F4697D"/>
    <w:rsid w:val="00F47E89"/>
    <w:rsid w:val="00F55493"/>
    <w:rsid w:val="00F70DAA"/>
    <w:rsid w:val="00F713FD"/>
    <w:rsid w:val="00F7461B"/>
    <w:rsid w:val="00F82CB3"/>
    <w:rsid w:val="00F83BF4"/>
    <w:rsid w:val="00F85D5E"/>
    <w:rsid w:val="00F92660"/>
    <w:rsid w:val="00F95146"/>
    <w:rsid w:val="00F96FEA"/>
    <w:rsid w:val="00FA2108"/>
    <w:rsid w:val="00FA44F2"/>
    <w:rsid w:val="00FB24A3"/>
    <w:rsid w:val="00FB76B8"/>
    <w:rsid w:val="00FB7951"/>
    <w:rsid w:val="00FC2A12"/>
    <w:rsid w:val="00FC5E7B"/>
    <w:rsid w:val="00FC7C4B"/>
    <w:rsid w:val="00FD08E3"/>
    <w:rsid w:val="00FD1885"/>
    <w:rsid w:val="00FD1FFB"/>
    <w:rsid w:val="00FD234C"/>
    <w:rsid w:val="00FD430E"/>
    <w:rsid w:val="00FD640C"/>
    <w:rsid w:val="00FE3EBF"/>
    <w:rsid w:val="00FE65B6"/>
    <w:rsid w:val="00FF29C5"/>
    <w:rsid w:val="00FF7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Street"/>
  <w:smartTagType w:namespaceuri="urn:schemas-microsoft-com:office:smarttags" w:name="City"/>
  <w:smartTagType w:namespaceuri="urn:schemas-microsoft-com:office:smarttags" w:name="country-region"/>
  <w:smartTagType w:namespaceuri="urn:schemas-microsoft-com:office:smarttags" w:name="PostalCode"/>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4F2"/>
    <w:pPr>
      <w:widowControl w:val="0"/>
      <w:suppressAutoHyphens/>
    </w:pPr>
    <w:rPr>
      <w:color w:val="00000A"/>
      <w:sz w:val="24"/>
      <w:szCs w:val="24"/>
      <w:lang w:eastAsia="zh-CN" w:bidi="hi-IN"/>
    </w:rPr>
  </w:style>
  <w:style w:type="paragraph" w:styleId="Heading1">
    <w:name w:val="heading 1"/>
    <w:basedOn w:val="Normal"/>
    <w:link w:val="Heading1Char"/>
    <w:uiPriority w:val="99"/>
    <w:qFormat/>
    <w:locked/>
    <w:rsid w:val="00513075"/>
    <w:pPr>
      <w:widowControl/>
      <w:suppressAutoHyphens w:val="0"/>
      <w:spacing w:before="100" w:beforeAutospacing="1" w:after="100" w:afterAutospacing="1"/>
      <w:outlineLvl w:val="0"/>
    </w:pPr>
    <w:rPr>
      <w:rFonts w:ascii="Times New Roman" w:hAnsi="Times New Roman" w:cs="Times New Roman"/>
      <w:b/>
      <w:bCs/>
      <w:color w:val="auto"/>
      <w:kern w:val="36"/>
      <w:sz w:val="48"/>
      <w:szCs w:val="48"/>
      <w:lang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13075"/>
    <w:rPr>
      <w:rFonts w:eastAsia="SimSun" w:cs="Times New Roman"/>
      <w:b/>
      <w:bCs/>
      <w:kern w:val="36"/>
      <w:sz w:val="48"/>
      <w:szCs w:val="48"/>
      <w:lang w:val="en-GB" w:eastAsia="en-GB" w:bidi="ar-SA"/>
    </w:rPr>
  </w:style>
  <w:style w:type="character" w:customStyle="1" w:styleId="Bullets">
    <w:name w:val="Bullets"/>
    <w:uiPriority w:val="99"/>
    <w:rsid w:val="00AC03B4"/>
    <w:rPr>
      <w:rFonts w:ascii="OpenSymbol" w:hAnsi="OpenSymbol"/>
    </w:rPr>
  </w:style>
  <w:style w:type="character" w:customStyle="1" w:styleId="ListLabel1">
    <w:name w:val="ListLabel 1"/>
    <w:uiPriority w:val="99"/>
    <w:rsid w:val="00AC03B4"/>
  </w:style>
  <w:style w:type="character" w:customStyle="1" w:styleId="ListLabel2">
    <w:name w:val="ListLabel 2"/>
    <w:uiPriority w:val="99"/>
    <w:rsid w:val="00AC03B4"/>
  </w:style>
  <w:style w:type="character" w:customStyle="1" w:styleId="ListLabel3">
    <w:name w:val="ListLabel 3"/>
    <w:uiPriority w:val="99"/>
    <w:rsid w:val="00AC03B4"/>
  </w:style>
  <w:style w:type="character" w:customStyle="1" w:styleId="ListLabel4">
    <w:name w:val="ListLabel 4"/>
    <w:uiPriority w:val="99"/>
    <w:rsid w:val="00AC03B4"/>
  </w:style>
  <w:style w:type="paragraph" w:customStyle="1" w:styleId="Heading">
    <w:name w:val="Heading"/>
    <w:basedOn w:val="Normal"/>
    <w:next w:val="TextBody"/>
    <w:uiPriority w:val="99"/>
    <w:rsid w:val="00AC03B4"/>
    <w:pPr>
      <w:keepNext/>
      <w:spacing w:before="240" w:after="120"/>
    </w:pPr>
    <w:rPr>
      <w:rFonts w:ascii="Liberation Sans" w:eastAsia="Microsoft YaHei" w:hAnsi="Liberation Sans"/>
      <w:sz w:val="28"/>
      <w:szCs w:val="28"/>
    </w:rPr>
  </w:style>
  <w:style w:type="paragraph" w:customStyle="1" w:styleId="TextBody">
    <w:name w:val="Text Body"/>
    <w:basedOn w:val="Normal"/>
    <w:uiPriority w:val="99"/>
    <w:rsid w:val="00AC03B4"/>
    <w:pPr>
      <w:spacing w:after="140" w:line="288" w:lineRule="auto"/>
    </w:pPr>
  </w:style>
  <w:style w:type="paragraph" w:styleId="List">
    <w:name w:val="List"/>
    <w:basedOn w:val="TextBody"/>
    <w:uiPriority w:val="99"/>
    <w:rsid w:val="00AC03B4"/>
  </w:style>
  <w:style w:type="paragraph" w:styleId="Caption">
    <w:name w:val="caption"/>
    <w:basedOn w:val="Normal"/>
    <w:uiPriority w:val="99"/>
    <w:qFormat/>
    <w:rsid w:val="00AC03B4"/>
    <w:pPr>
      <w:suppressLineNumbers/>
      <w:spacing w:before="120" w:after="120"/>
    </w:pPr>
    <w:rPr>
      <w:i/>
      <w:iCs/>
    </w:rPr>
  </w:style>
  <w:style w:type="paragraph" w:customStyle="1" w:styleId="Index">
    <w:name w:val="Index"/>
    <w:basedOn w:val="Normal"/>
    <w:uiPriority w:val="99"/>
    <w:rsid w:val="00AC03B4"/>
    <w:pPr>
      <w:suppressLineNumbers/>
    </w:pPr>
  </w:style>
  <w:style w:type="table" w:styleId="TableGrid">
    <w:name w:val="Table Grid"/>
    <w:basedOn w:val="TableNormal"/>
    <w:uiPriority w:val="99"/>
    <w:rsid w:val="00A049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105DC3"/>
    <w:rPr>
      <w:rFonts w:ascii="Tahoma" w:hAnsi="Tahoma" w:cs="Times New Roman"/>
      <w:sz w:val="14"/>
      <w:szCs w:val="20"/>
      <w:lang w:eastAsia="en-GB" w:bidi="ar-SA"/>
    </w:rPr>
  </w:style>
  <w:style w:type="character" w:customStyle="1" w:styleId="BalloonTextChar">
    <w:name w:val="Balloon Text Char"/>
    <w:link w:val="BalloonText"/>
    <w:uiPriority w:val="99"/>
    <w:semiHidden/>
    <w:locked/>
    <w:rsid w:val="00105DC3"/>
    <w:rPr>
      <w:rFonts w:ascii="Tahoma" w:hAnsi="Tahoma" w:cs="Times New Roman"/>
      <w:color w:val="00000A"/>
      <w:sz w:val="14"/>
    </w:rPr>
  </w:style>
  <w:style w:type="paragraph" w:styleId="NormalWeb">
    <w:name w:val="Normal (Web)"/>
    <w:basedOn w:val="Normal"/>
    <w:uiPriority w:val="99"/>
    <w:rsid w:val="002D43C8"/>
    <w:pPr>
      <w:widowControl/>
      <w:suppressAutoHyphens w:val="0"/>
      <w:spacing w:before="100" w:beforeAutospacing="1" w:after="142" w:line="288" w:lineRule="auto"/>
    </w:pPr>
    <w:rPr>
      <w:rFonts w:ascii="Times New Roman" w:hAnsi="Times New Roman" w:cs="Times New Roman"/>
      <w:color w:val="auto"/>
      <w:lang w:eastAsia="en-GB" w:bidi="ar-SA"/>
    </w:rPr>
  </w:style>
  <w:style w:type="character" w:styleId="LineNumber">
    <w:name w:val="line number"/>
    <w:uiPriority w:val="99"/>
    <w:semiHidden/>
    <w:rsid w:val="002D43C8"/>
    <w:rPr>
      <w:rFonts w:cs="Times New Roman"/>
    </w:rPr>
  </w:style>
  <w:style w:type="character" w:styleId="PlaceholderText">
    <w:name w:val="Placeholder Text"/>
    <w:uiPriority w:val="99"/>
    <w:semiHidden/>
    <w:rsid w:val="00F05D73"/>
    <w:rPr>
      <w:rFonts w:cs="Times New Roman"/>
      <w:color w:val="808080"/>
    </w:rPr>
  </w:style>
  <w:style w:type="character" w:styleId="CommentReference">
    <w:name w:val="annotation reference"/>
    <w:uiPriority w:val="99"/>
    <w:semiHidden/>
    <w:rsid w:val="0039134F"/>
    <w:rPr>
      <w:rFonts w:cs="Times New Roman"/>
      <w:sz w:val="16"/>
    </w:rPr>
  </w:style>
  <w:style w:type="paragraph" w:styleId="CommentText">
    <w:name w:val="annotation text"/>
    <w:basedOn w:val="Normal"/>
    <w:link w:val="CommentTextChar"/>
    <w:uiPriority w:val="99"/>
    <w:semiHidden/>
    <w:rsid w:val="0039134F"/>
    <w:rPr>
      <w:rFonts w:cs="Times New Roman"/>
      <w:sz w:val="18"/>
      <w:szCs w:val="20"/>
      <w:lang w:eastAsia="en-GB" w:bidi="ar-SA"/>
    </w:rPr>
  </w:style>
  <w:style w:type="character" w:customStyle="1" w:styleId="CommentTextChar">
    <w:name w:val="Comment Text Char"/>
    <w:link w:val="CommentText"/>
    <w:uiPriority w:val="99"/>
    <w:semiHidden/>
    <w:locked/>
    <w:rsid w:val="0039134F"/>
    <w:rPr>
      <w:rFonts w:cs="Times New Roman"/>
      <w:color w:val="00000A"/>
      <w:sz w:val="18"/>
    </w:rPr>
  </w:style>
  <w:style w:type="paragraph" w:styleId="CommentSubject">
    <w:name w:val="annotation subject"/>
    <w:basedOn w:val="CommentText"/>
    <w:next w:val="CommentText"/>
    <w:link w:val="CommentSubjectChar"/>
    <w:uiPriority w:val="99"/>
    <w:semiHidden/>
    <w:rsid w:val="0039134F"/>
    <w:rPr>
      <w:b/>
    </w:rPr>
  </w:style>
  <w:style w:type="character" w:customStyle="1" w:styleId="CommentSubjectChar">
    <w:name w:val="Comment Subject Char"/>
    <w:link w:val="CommentSubject"/>
    <w:uiPriority w:val="99"/>
    <w:semiHidden/>
    <w:locked/>
    <w:rsid w:val="0039134F"/>
    <w:rPr>
      <w:rFonts w:cs="Times New Roman"/>
      <w:b/>
      <w:color w:val="00000A"/>
      <w:sz w:val="18"/>
    </w:rPr>
  </w:style>
  <w:style w:type="paragraph" w:customStyle="1" w:styleId="Default">
    <w:name w:val="Default"/>
    <w:uiPriority w:val="99"/>
    <w:rsid w:val="00AC4616"/>
    <w:pPr>
      <w:autoSpaceDE w:val="0"/>
      <w:autoSpaceDN w:val="0"/>
      <w:adjustRightInd w:val="0"/>
    </w:pPr>
    <w:rPr>
      <w:rFonts w:ascii="Calibri" w:hAnsi="Calibri" w:cs="Calibri"/>
      <w:color w:val="000000"/>
      <w:sz w:val="24"/>
      <w:szCs w:val="24"/>
    </w:rPr>
  </w:style>
  <w:style w:type="character" w:styleId="Emphasis">
    <w:name w:val="Emphasis"/>
    <w:uiPriority w:val="99"/>
    <w:qFormat/>
    <w:locked/>
    <w:rsid w:val="00AC4616"/>
    <w:rPr>
      <w:rFonts w:cs="Times New Roman"/>
      <w:i/>
    </w:rPr>
  </w:style>
  <w:style w:type="character" w:styleId="Strong">
    <w:name w:val="Strong"/>
    <w:uiPriority w:val="99"/>
    <w:qFormat/>
    <w:locked/>
    <w:rsid w:val="00AC4616"/>
    <w:rPr>
      <w:rFonts w:cs="Times New Roman"/>
      <w:b/>
    </w:rPr>
  </w:style>
  <w:style w:type="character" w:customStyle="1" w:styleId="citationjournal">
    <w:name w:val="citation journal"/>
    <w:uiPriority w:val="99"/>
    <w:rsid w:val="00976026"/>
  </w:style>
  <w:style w:type="character" w:customStyle="1" w:styleId="apple-converted-space">
    <w:name w:val="apple-converted-space"/>
    <w:uiPriority w:val="99"/>
    <w:rsid w:val="00976026"/>
  </w:style>
  <w:style w:type="character" w:styleId="Hyperlink">
    <w:name w:val="Hyperlink"/>
    <w:uiPriority w:val="99"/>
    <w:rsid w:val="00976026"/>
    <w:rPr>
      <w:rFonts w:cs="Times New Roman"/>
      <w:color w:val="0000FF"/>
      <w:u w:val="single"/>
    </w:rPr>
  </w:style>
  <w:style w:type="character" w:customStyle="1" w:styleId="reference-accessdate">
    <w:name w:val="reference-accessdate"/>
    <w:uiPriority w:val="99"/>
    <w:rsid w:val="00976026"/>
  </w:style>
  <w:style w:type="character" w:customStyle="1" w:styleId="nowrap">
    <w:name w:val="nowrap"/>
    <w:uiPriority w:val="99"/>
    <w:rsid w:val="00976026"/>
  </w:style>
  <w:style w:type="character" w:customStyle="1" w:styleId="mw-cite-backlink">
    <w:name w:val="mw-cite-backlink"/>
    <w:uiPriority w:val="99"/>
    <w:rsid w:val="00976026"/>
  </w:style>
  <w:style w:type="character" w:customStyle="1" w:styleId="cite-accessibility-label">
    <w:name w:val="cite-accessibility-label"/>
    <w:uiPriority w:val="99"/>
    <w:rsid w:val="00976026"/>
  </w:style>
  <w:style w:type="paragraph" w:customStyle="1" w:styleId="EndNoteBibliography">
    <w:name w:val="EndNote Bibliography"/>
    <w:basedOn w:val="Normal"/>
    <w:link w:val="EndNoteBibliographyChar"/>
    <w:uiPriority w:val="99"/>
    <w:rsid w:val="00210E96"/>
    <w:pPr>
      <w:widowControl/>
      <w:suppressAutoHyphens w:val="0"/>
    </w:pPr>
    <w:rPr>
      <w:rFonts w:ascii="Arial" w:hAnsi="Arial" w:cs="Times New Roman"/>
      <w:noProof/>
      <w:color w:val="auto"/>
      <w:szCs w:val="20"/>
      <w:lang w:eastAsia="en-GB" w:bidi="ar-SA"/>
    </w:rPr>
  </w:style>
  <w:style w:type="character" w:customStyle="1" w:styleId="EndNoteBibliographyChar">
    <w:name w:val="EndNote Bibliography Char"/>
    <w:link w:val="EndNoteBibliography"/>
    <w:uiPriority w:val="99"/>
    <w:locked/>
    <w:rsid w:val="00210E96"/>
    <w:rPr>
      <w:rFonts w:ascii="Arial" w:hAnsi="Arial"/>
      <w:noProof/>
      <w:sz w:val="24"/>
      <w:lang w:val="en-GB" w:eastAsia="en-GB"/>
    </w:rPr>
  </w:style>
  <w:style w:type="character" w:customStyle="1" w:styleId="doi">
    <w:name w:val="doi"/>
    <w:uiPriority w:val="99"/>
    <w:rsid w:val="00A526D7"/>
  </w:style>
  <w:style w:type="character" w:customStyle="1" w:styleId="pagination">
    <w:name w:val="pagination"/>
    <w:uiPriority w:val="99"/>
    <w:rsid w:val="00A526D7"/>
  </w:style>
  <w:style w:type="paragraph" w:styleId="BodyText">
    <w:name w:val="Body Text"/>
    <w:basedOn w:val="Normal"/>
    <w:link w:val="BodyTextChar"/>
    <w:uiPriority w:val="99"/>
    <w:rsid w:val="00A526D7"/>
    <w:pPr>
      <w:widowControl/>
      <w:suppressAutoHyphens w:val="0"/>
      <w:jc w:val="center"/>
    </w:pPr>
    <w:rPr>
      <w:rFonts w:cs="Times New Roman"/>
      <w:sz w:val="21"/>
      <w:szCs w:val="20"/>
      <w:lang w:bidi="ar-SA"/>
    </w:rPr>
  </w:style>
  <w:style w:type="character" w:customStyle="1" w:styleId="BodyTextChar">
    <w:name w:val="Body Text Char"/>
    <w:link w:val="BodyText"/>
    <w:uiPriority w:val="99"/>
    <w:semiHidden/>
    <w:locked/>
    <w:rsid w:val="00F47E89"/>
    <w:rPr>
      <w:rFonts w:cs="Times New Roman"/>
      <w:color w:val="00000A"/>
      <w:sz w:val="21"/>
      <w:lang w:eastAsia="zh-CN"/>
    </w:rPr>
  </w:style>
  <w:style w:type="character" w:styleId="FollowedHyperlink">
    <w:name w:val="FollowedHyperlink"/>
    <w:uiPriority w:val="99"/>
    <w:semiHidden/>
    <w:rsid w:val="0070720C"/>
    <w:rPr>
      <w:rFonts w:cs="Times New Roman"/>
      <w:color w:val="800080"/>
      <w:u w:val="single"/>
    </w:rPr>
  </w:style>
  <w:style w:type="paragraph" w:styleId="Revision">
    <w:name w:val="Revision"/>
    <w:hidden/>
    <w:uiPriority w:val="99"/>
    <w:semiHidden/>
    <w:rsid w:val="00A26201"/>
    <w:rPr>
      <w:color w:val="00000A"/>
      <w:sz w:val="24"/>
      <w:szCs w:val="21"/>
      <w:lang w:eastAsia="zh-CN" w:bidi="hi-IN"/>
    </w:rPr>
  </w:style>
  <w:style w:type="paragraph" w:styleId="HTMLPreformatted">
    <w:name w:val="HTML Preformatted"/>
    <w:basedOn w:val="Normal"/>
    <w:link w:val="HTMLPreformattedChar"/>
    <w:uiPriority w:val="99"/>
    <w:semiHidden/>
    <w:rsid w:val="00303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Times New Roman"/>
      <w:color w:val="auto"/>
      <w:sz w:val="20"/>
      <w:szCs w:val="20"/>
      <w:lang w:eastAsia="en-GB" w:bidi="ar-SA"/>
    </w:rPr>
  </w:style>
  <w:style w:type="character" w:customStyle="1" w:styleId="HTMLPreformattedChar">
    <w:name w:val="HTML Preformatted Char"/>
    <w:link w:val="HTMLPreformatted"/>
    <w:uiPriority w:val="99"/>
    <w:semiHidden/>
    <w:locked/>
    <w:rsid w:val="0030370F"/>
    <w:rPr>
      <w:rFonts w:ascii="Courier New" w:hAnsi="Courier New" w:cs="Times New Roman"/>
    </w:rPr>
  </w:style>
  <w:style w:type="paragraph" w:styleId="ListParagraph">
    <w:name w:val="List Paragraph"/>
    <w:basedOn w:val="Normal"/>
    <w:uiPriority w:val="99"/>
    <w:qFormat/>
    <w:rsid w:val="009B58D1"/>
    <w:pPr>
      <w:widowControl/>
      <w:suppressAutoHyphens w:val="0"/>
      <w:spacing w:after="200" w:line="276" w:lineRule="auto"/>
      <w:ind w:left="720"/>
      <w:contextualSpacing/>
    </w:pPr>
    <w:rPr>
      <w:rFonts w:ascii="Calibri" w:hAnsi="Calibri" w:cs="Arial"/>
      <w:color w:val="auto"/>
      <w:sz w:val="22"/>
      <w:szCs w:val="22"/>
      <w:lang w:eastAsia="en-US" w:bidi="ar-SA"/>
    </w:rPr>
  </w:style>
  <w:style w:type="paragraph" w:styleId="Header">
    <w:name w:val="header"/>
    <w:basedOn w:val="Normal"/>
    <w:link w:val="HeaderChar"/>
    <w:uiPriority w:val="99"/>
    <w:unhideWhenUsed/>
    <w:rsid w:val="0061737A"/>
    <w:pPr>
      <w:tabs>
        <w:tab w:val="center" w:pos="4513"/>
        <w:tab w:val="right" w:pos="9026"/>
      </w:tabs>
    </w:pPr>
    <w:rPr>
      <w:szCs w:val="21"/>
    </w:rPr>
  </w:style>
  <w:style w:type="character" w:customStyle="1" w:styleId="HeaderChar">
    <w:name w:val="Header Char"/>
    <w:link w:val="Header"/>
    <w:uiPriority w:val="99"/>
    <w:rsid w:val="0061737A"/>
    <w:rPr>
      <w:color w:val="00000A"/>
      <w:sz w:val="24"/>
      <w:szCs w:val="21"/>
      <w:lang w:eastAsia="zh-CN" w:bidi="hi-IN"/>
    </w:rPr>
  </w:style>
  <w:style w:type="paragraph" w:styleId="Footer">
    <w:name w:val="footer"/>
    <w:basedOn w:val="Normal"/>
    <w:link w:val="FooterChar"/>
    <w:uiPriority w:val="99"/>
    <w:unhideWhenUsed/>
    <w:rsid w:val="0061737A"/>
    <w:pPr>
      <w:tabs>
        <w:tab w:val="center" w:pos="4513"/>
        <w:tab w:val="right" w:pos="9026"/>
      </w:tabs>
    </w:pPr>
    <w:rPr>
      <w:szCs w:val="21"/>
    </w:rPr>
  </w:style>
  <w:style w:type="character" w:customStyle="1" w:styleId="FooterChar">
    <w:name w:val="Footer Char"/>
    <w:link w:val="Footer"/>
    <w:uiPriority w:val="99"/>
    <w:rsid w:val="0061737A"/>
    <w:rPr>
      <w:color w:val="00000A"/>
      <w:sz w:val="24"/>
      <w:szCs w:val="21"/>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89607">
      <w:bodyDiv w:val="1"/>
      <w:marLeft w:val="0"/>
      <w:marRight w:val="0"/>
      <w:marTop w:val="0"/>
      <w:marBottom w:val="0"/>
      <w:divBdr>
        <w:top w:val="none" w:sz="0" w:space="0" w:color="auto"/>
        <w:left w:val="none" w:sz="0" w:space="0" w:color="auto"/>
        <w:bottom w:val="none" w:sz="0" w:space="0" w:color="auto"/>
        <w:right w:val="none" w:sz="0" w:space="0" w:color="auto"/>
      </w:divBdr>
    </w:div>
    <w:div w:id="873662822">
      <w:bodyDiv w:val="1"/>
      <w:marLeft w:val="0"/>
      <w:marRight w:val="0"/>
      <w:marTop w:val="0"/>
      <w:marBottom w:val="0"/>
      <w:divBdr>
        <w:top w:val="none" w:sz="0" w:space="0" w:color="auto"/>
        <w:left w:val="none" w:sz="0" w:space="0" w:color="auto"/>
        <w:bottom w:val="none" w:sz="0" w:space="0" w:color="auto"/>
        <w:right w:val="none" w:sz="0" w:space="0" w:color="auto"/>
      </w:divBdr>
      <w:divsChild>
        <w:div w:id="1994330396">
          <w:marLeft w:val="0"/>
          <w:marRight w:val="0"/>
          <w:marTop w:val="0"/>
          <w:marBottom w:val="0"/>
          <w:divBdr>
            <w:top w:val="none" w:sz="0" w:space="0" w:color="auto"/>
            <w:left w:val="none" w:sz="0" w:space="0" w:color="auto"/>
            <w:bottom w:val="none" w:sz="0" w:space="0" w:color="auto"/>
            <w:right w:val="none" w:sz="0" w:space="0" w:color="auto"/>
          </w:divBdr>
          <w:divsChild>
            <w:div w:id="968121565">
              <w:marLeft w:val="0"/>
              <w:marRight w:val="0"/>
              <w:marTop w:val="0"/>
              <w:marBottom w:val="0"/>
              <w:divBdr>
                <w:top w:val="none" w:sz="0" w:space="0" w:color="auto"/>
                <w:left w:val="none" w:sz="0" w:space="0" w:color="auto"/>
                <w:bottom w:val="none" w:sz="0" w:space="0" w:color="auto"/>
                <w:right w:val="none" w:sz="0" w:space="0" w:color="auto"/>
              </w:divBdr>
              <w:divsChild>
                <w:div w:id="293561606">
                  <w:marLeft w:val="0"/>
                  <w:marRight w:val="0"/>
                  <w:marTop w:val="0"/>
                  <w:marBottom w:val="0"/>
                  <w:divBdr>
                    <w:top w:val="none" w:sz="0" w:space="0" w:color="auto"/>
                    <w:left w:val="none" w:sz="0" w:space="0" w:color="auto"/>
                    <w:bottom w:val="none" w:sz="0" w:space="0" w:color="auto"/>
                    <w:right w:val="none" w:sz="0" w:space="0" w:color="auto"/>
                  </w:divBdr>
                  <w:divsChild>
                    <w:div w:id="1114638163">
                      <w:marLeft w:val="0"/>
                      <w:marRight w:val="0"/>
                      <w:marTop w:val="0"/>
                      <w:marBottom w:val="0"/>
                      <w:divBdr>
                        <w:top w:val="none" w:sz="0" w:space="0" w:color="auto"/>
                        <w:left w:val="none" w:sz="0" w:space="0" w:color="auto"/>
                        <w:bottom w:val="none" w:sz="0" w:space="0" w:color="auto"/>
                        <w:right w:val="none" w:sz="0" w:space="0" w:color="auto"/>
                      </w:divBdr>
                      <w:divsChild>
                        <w:div w:id="808206311">
                          <w:marLeft w:val="0"/>
                          <w:marRight w:val="0"/>
                          <w:marTop w:val="0"/>
                          <w:marBottom w:val="0"/>
                          <w:divBdr>
                            <w:top w:val="none" w:sz="0" w:space="0" w:color="auto"/>
                            <w:left w:val="none" w:sz="0" w:space="0" w:color="auto"/>
                            <w:bottom w:val="none" w:sz="0" w:space="0" w:color="auto"/>
                            <w:right w:val="none" w:sz="0" w:space="0" w:color="auto"/>
                          </w:divBdr>
                          <w:divsChild>
                            <w:div w:id="583415536">
                              <w:marLeft w:val="0"/>
                              <w:marRight w:val="0"/>
                              <w:marTop w:val="0"/>
                              <w:marBottom w:val="0"/>
                              <w:divBdr>
                                <w:top w:val="none" w:sz="0" w:space="0" w:color="auto"/>
                                <w:left w:val="none" w:sz="0" w:space="0" w:color="auto"/>
                                <w:bottom w:val="none" w:sz="0" w:space="0" w:color="auto"/>
                                <w:right w:val="none" w:sz="0" w:space="0" w:color="auto"/>
                              </w:divBdr>
                              <w:divsChild>
                                <w:div w:id="909659276">
                                  <w:marLeft w:val="0"/>
                                  <w:marRight w:val="0"/>
                                  <w:marTop w:val="0"/>
                                  <w:marBottom w:val="0"/>
                                  <w:divBdr>
                                    <w:top w:val="none" w:sz="0" w:space="0" w:color="auto"/>
                                    <w:left w:val="none" w:sz="0" w:space="0" w:color="auto"/>
                                    <w:bottom w:val="none" w:sz="0" w:space="0" w:color="auto"/>
                                    <w:right w:val="none" w:sz="0" w:space="0" w:color="auto"/>
                                  </w:divBdr>
                                  <w:divsChild>
                                    <w:div w:id="1841239403">
                                      <w:marLeft w:val="0"/>
                                      <w:marRight w:val="0"/>
                                      <w:marTop w:val="0"/>
                                      <w:marBottom w:val="0"/>
                                      <w:divBdr>
                                        <w:top w:val="none" w:sz="0" w:space="0" w:color="auto"/>
                                        <w:left w:val="none" w:sz="0" w:space="0" w:color="auto"/>
                                        <w:bottom w:val="none" w:sz="0" w:space="0" w:color="auto"/>
                                        <w:right w:val="none" w:sz="0" w:space="0" w:color="auto"/>
                                      </w:divBdr>
                                      <w:divsChild>
                                        <w:div w:id="378894988">
                                          <w:marLeft w:val="0"/>
                                          <w:marRight w:val="0"/>
                                          <w:marTop w:val="0"/>
                                          <w:marBottom w:val="0"/>
                                          <w:divBdr>
                                            <w:top w:val="none" w:sz="0" w:space="0" w:color="auto"/>
                                            <w:left w:val="none" w:sz="0" w:space="0" w:color="auto"/>
                                            <w:bottom w:val="none" w:sz="0" w:space="0" w:color="auto"/>
                                            <w:right w:val="none" w:sz="0" w:space="0" w:color="auto"/>
                                          </w:divBdr>
                                          <w:divsChild>
                                            <w:div w:id="1671593012">
                                              <w:marLeft w:val="0"/>
                                              <w:marRight w:val="0"/>
                                              <w:marTop w:val="0"/>
                                              <w:marBottom w:val="0"/>
                                              <w:divBdr>
                                                <w:top w:val="none" w:sz="0" w:space="0" w:color="auto"/>
                                                <w:left w:val="none" w:sz="0" w:space="0" w:color="auto"/>
                                                <w:bottom w:val="none" w:sz="0" w:space="0" w:color="auto"/>
                                                <w:right w:val="none" w:sz="0" w:space="0" w:color="auto"/>
                                              </w:divBdr>
                                              <w:divsChild>
                                                <w:div w:id="1837531049">
                                                  <w:marLeft w:val="0"/>
                                                  <w:marRight w:val="0"/>
                                                  <w:marTop w:val="0"/>
                                                  <w:marBottom w:val="0"/>
                                                  <w:divBdr>
                                                    <w:top w:val="none" w:sz="0" w:space="0" w:color="auto"/>
                                                    <w:left w:val="none" w:sz="0" w:space="0" w:color="auto"/>
                                                    <w:bottom w:val="none" w:sz="0" w:space="0" w:color="auto"/>
                                                    <w:right w:val="none" w:sz="0" w:space="0" w:color="auto"/>
                                                  </w:divBdr>
                                                  <w:divsChild>
                                                    <w:div w:id="1602033690">
                                                      <w:marLeft w:val="0"/>
                                                      <w:marRight w:val="0"/>
                                                      <w:marTop w:val="0"/>
                                                      <w:marBottom w:val="0"/>
                                                      <w:divBdr>
                                                        <w:top w:val="none" w:sz="0" w:space="0" w:color="auto"/>
                                                        <w:left w:val="none" w:sz="0" w:space="0" w:color="auto"/>
                                                        <w:bottom w:val="none" w:sz="0" w:space="0" w:color="auto"/>
                                                        <w:right w:val="none" w:sz="0" w:space="0" w:color="auto"/>
                                                      </w:divBdr>
                                                      <w:divsChild>
                                                        <w:div w:id="937131617">
                                                          <w:marLeft w:val="0"/>
                                                          <w:marRight w:val="0"/>
                                                          <w:marTop w:val="0"/>
                                                          <w:marBottom w:val="0"/>
                                                          <w:divBdr>
                                                            <w:top w:val="none" w:sz="0" w:space="0" w:color="auto"/>
                                                            <w:left w:val="none" w:sz="0" w:space="0" w:color="auto"/>
                                                            <w:bottom w:val="none" w:sz="0" w:space="0" w:color="auto"/>
                                                            <w:right w:val="none" w:sz="0" w:space="0" w:color="auto"/>
                                                          </w:divBdr>
                                                          <w:divsChild>
                                                            <w:div w:id="958102368">
                                                              <w:marLeft w:val="0"/>
                                                              <w:marRight w:val="0"/>
                                                              <w:marTop w:val="0"/>
                                                              <w:marBottom w:val="0"/>
                                                              <w:divBdr>
                                                                <w:top w:val="none" w:sz="0" w:space="0" w:color="auto"/>
                                                                <w:left w:val="none" w:sz="0" w:space="0" w:color="auto"/>
                                                                <w:bottom w:val="none" w:sz="0" w:space="0" w:color="auto"/>
                                                                <w:right w:val="none" w:sz="0" w:space="0" w:color="auto"/>
                                                              </w:divBdr>
                                                              <w:divsChild>
                                                                <w:div w:id="418799006">
                                                                  <w:marLeft w:val="0"/>
                                                                  <w:marRight w:val="0"/>
                                                                  <w:marTop w:val="0"/>
                                                                  <w:marBottom w:val="0"/>
                                                                  <w:divBdr>
                                                                    <w:top w:val="none" w:sz="0" w:space="0" w:color="auto"/>
                                                                    <w:left w:val="none" w:sz="0" w:space="0" w:color="auto"/>
                                                                    <w:bottom w:val="none" w:sz="0" w:space="0" w:color="auto"/>
                                                                    <w:right w:val="none" w:sz="0" w:space="0" w:color="auto"/>
                                                                  </w:divBdr>
                                                                  <w:divsChild>
                                                                    <w:div w:id="1485314183">
                                                                      <w:marLeft w:val="0"/>
                                                                      <w:marRight w:val="0"/>
                                                                      <w:marTop w:val="0"/>
                                                                      <w:marBottom w:val="0"/>
                                                                      <w:divBdr>
                                                                        <w:top w:val="none" w:sz="0" w:space="0" w:color="auto"/>
                                                                        <w:left w:val="none" w:sz="0" w:space="0" w:color="auto"/>
                                                                        <w:bottom w:val="none" w:sz="0" w:space="0" w:color="auto"/>
                                                                        <w:right w:val="none" w:sz="0" w:space="0" w:color="auto"/>
                                                                      </w:divBdr>
                                                                      <w:divsChild>
                                                                        <w:div w:id="1930695316">
                                                                          <w:marLeft w:val="0"/>
                                                                          <w:marRight w:val="0"/>
                                                                          <w:marTop w:val="0"/>
                                                                          <w:marBottom w:val="0"/>
                                                                          <w:divBdr>
                                                                            <w:top w:val="none" w:sz="0" w:space="0" w:color="auto"/>
                                                                            <w:left w:val="none" w:sz="0" w:space="0" w:color="auto"/>
                                                                            <w:bottom w:val="none" w:sz="0" w:space="0" w:color="auto"/>
                                                                            <w:right w:val="none" w:sz="0" w:space="0" w:color="auto"/>
                                                                          </w:divBdr>
                                                                          <w:divsChild>
                                                                            <w:div w:id="321159019">
                                                                              <w:marLeft w:val="0"/>
                                                                              <w:marRight w:val="0"/>
                                                                              <w:marTop w:val="0"/>
                                                                              <w:marBottom w:val="0"/>
                                                                              <w:divBdr>
                                                                                <w:top w:val="none" w:sz="0" w:space="0" w:color="auto"/>
                                                                                <w:left w:val="none" w:sz="0" w:space="0" w:color="auto"/>
                                                                                <w:bottom w:val="none" w:sz="0" w:space="0" w:color="auto"/>
                                                                                <w:right w:val="none" w:sz="0" w:space="0" w:color="auto"/>
                                                                              </w:divBdr>
                                                                              <w:divsChild>
                                                                                <w:div w:id="2092458884">
                                                                                  <w:marLeft w:val="0"/>
                                                                                  <w:marRight w:val="0"/>
                                                                                  <w:marTop w:val="0"/>
                                                                                  <w:marBottom w:val="0"/>
                                                                                  <w:divBdr>
                                                                                    <w:top w:val="none" w:sz="0" w:space="0" w:color="auto"/>
                                                                                    <w:left w:val="none" w:sz="0" w:space="0" w:color="auto"/>
                                                                                    <w:bottom w:val="none" w:sz="0" w:space="0" w:color="auto"/>
                                                                                    <w:right w:val="none" w:sz="0" w:space="0" w:color="auto"/>
                                                                                  </w:divBdr>
                                                                                  <w:divsChild>
                                                                                    <w:div w:id="1392997369">
                                                                                      <w:marLeft w:val="0"/>
                                                                                      <w:marRight w:val="0"/>
                                                                                      <w:marTop w:val="0"/>
                                                                                      <w:marBottom w:val="0"/>
                                                                                      <w:divBdr>
                                                                                        <w:top w:val="none" w:sz="0" w:space="0" w:color="auto"/>
                                                                                        <w:left w:val="none" w:sz="0" w:space="0" w:color="auto"/>
                                                                                        <w:bottom w:val="none" w:sz="0" w:space="0" w:color="auto"/>
                                                                                        <w:right w:val="none" w:sz="0" w:space="0" w:color="auto"/>
                                                                                      </w:divBdr>
                                                                                      <w:divsChild>
                                                                                        <w:div w:id="1788887912">
                                                                                          <w:marLeft w:val="0"/>
                                                                                          <w:marRight w:val="0"/>
                                                                                          <w:marTop w:val="0"/>
                                                                                          <w:marBottom w:val="0"/>
                                                                                          <w:divBdr>
                                                                                            <w:top w:val="none" w:sz="0" w:space="0" w:color="auto"/>
                                                                                            <w:left w:val="none" w:sz="0" w:space="0" w:color="auto"/>
                                                                                            <w:bottom w:val="none" w:sz="0" w:space="0" w:color="auto"/>
                                                                                            <w:right w:val="none" w:sz="0" w:space="0" w:color="auto"/>
                                                                                          </w:divBdr>
                                                                                          <w:divsChild>
                                                                                            <w:div w:id="96293480">
                                                                                              <w:marLeft w:val="0"/>
                                                                                              <w:marRight w:val="0"/>
                                                                                              <w:marTop w:val="0"/>
                                                                                              <w:marBottom w:val="0"/>
                                                                                              <w:divBdr>
                                                                                                <w:top w:val="none" w:sz="0" w:space="0" w:color="auto"/>
                                                                                                <w:left w:val="none" w:sz="0" w:space="0" w:color="auto"/>
                                                                                                <w:bottom w:val="none" w:sz="0" w:space="0" w:color="auto"/>
                                                                                                <w:right w:val="none" w:sz="0" w:space="0" w:color="auto"/>
                                                                                              </w:divBdr>
                                                                                              <w:divsChild>
                                                                                                <w:div w:id="1109162400">
                                                                                                  <w:marLeft w:val="0"/>
                                                                                                  <w:marRight w:val="0"/>
                                                                                                  <w:marTop w:val="0"/>
                                                                                                  <w:marBottom w:val="0"/>
                                                                                                  <w:divBdr>
                                                                                                    <w:top w:val="none" w:sz="0" w:space="0" w:color="auto"/>
                                                                                                    <w:left w:val="none" w:sz="0" w:space="0" w:color="auto"/>
                                                                                                    <w:bottom w:val="none" w:sz="0" w:space="0" w:color="auto"/>
                                                                                                    <w:right w:val="none" w:sz="0" w:space="0" w:color="auto"/>
                                                                                                  </w:divBdr>
                                                                                                  <w:divsChild>
                                                                                                    <w:div w:id="518129912">
                                                                                                      <w:marLeft w:val="0"/>
                                                                                                      <w:marRight w:val="0"/>
                                                                                                      <w:marTop w:val="0"/>
                                                                                                      <w:marBottom w:val="0"/>
                                                                                                      <w:divBdr>
                                                                                                        <w:top w:val="none" w:sz="0" w:space="0" w:color="auto"/>
                                                                                                        <w:left w:val="none" w:sz="0" w:space="0" w:color="auto"/>
                                                                                                        <w:bottom w:val="none" w:sz="0" w:space="0" w:color="auto"/>
                                                                                                        <w:right w:val="none" w:sz="0" w:space="0" w:color="auto"/>
                                                                                                      </w:divBdr>
                                                                                                      <w:divsChild>
                                                                                                        <w:div w:id="1320380994">
                                                                                                          <w:marLeft w:val="0"/>
                                                                                                          <w:marRight w:val="0"/>
                                                                                                          <w:marTop w:val="0"/>
                                                                                                          <w:marBottom w:val="0"/>
                                                                                                          <w:divBdr>
                                                                                                            <w:top w:val="none" w:sz="0" w:space="0" w:color="auto"/>
                                                                                                            <w:left w:val="none" w:sz="0" w:space="0" w:color="auto"/>
                                                                                                            <w:bottom w:val="none" w:sz="0" w:space="0" w:color="auto"/>
                                                                                                            <w:right w:val="none" w:sz="0" w:space="0" w:color="auto"/>
                                                                                                          </w:divBdr>
                                                                                                          <w:divsChild>
                                                                                                            <w:div w:id="1557281889">
                                                                                                              <w:marLeft w:val="0"/>
                                                                                                              <w:marRight w:val="0"/>
                                                                                                              <w:marTop w:val="0"/>
                                                                                                              <w:marBottom w:val="0"/>
                                                                                                              <w:divBdr>
                                                                                                                <w:top w:val="none" w:sz="0" w:space="0" w:color="auto"/>
                                                                                                                <w:left w:val="none" w:sz="0" w:space="0" w:color="auto"/>
                                                                                                                <w:bottom w:val="none" w:sz="0" w:space="0" w:color="auto"/>
                                                                                                                <w:right w:val="none" w:sz="0" w:space="0" w:color="auto"/>
                                                                                                              </w:divBdr>
                                                                                                              <w:divsChild>
                                                                                                                <w:div w:id="1709835965">
                                                                                                                  <w:marLeft w:val="0"/>
                                                                                                                  <w:marRight w:val="0"/>
                                                                                                                  <w:marTop w:val="0"/>
                                                                                                                  <w:marBottom w:val="0"/>
                                                                                                                  <w:divBdr>
                                                                                                                    <w:top w:val="none" w:sz="0" w:space="0" w:color="auto"/>
                                                                                                                    <w:left w:val="none" w:sz="0" w:space="0" w:color="auto"/>
                                                                                                                    <w:bottom w:val="none" w:sz="0" w:space="0" w:color="auto"/>
                                                                                                                    <w:right w:val="none" w:sz="0" w:space="0" w:color="auto"/>
                                                                                                                  </w:divBdr>
                                                                                                                  <w:divsChild>
                                                                                                                    <w:div w:id="1559052566">
                                                                                                                      <w:marLeft w:val="0"/>
                                                                                                                      <w:marRight w:val="0"/>
                                                                                                                      <w:marTop w:val="0"/>
                                                                                                                      <w:marBottom w:val="0"/>
                                                                                                                      <w:divBdr>
                                                                                                                        <w:top w:val="none" w:sz="0" w:space="0" w:color="auto"/>
                                                                                                                        <w:left w:val="none" w:sz="0" w:space="0" w:color="auto"/>
                                                                                                                        <w:bottom w:val="none" w:sz="0" w:space="0" w:color="auto"/>
                                                                                                                        <w:right w:val="none" w:sz="0" w:space="0" w:color="auto"/>
                                                                                                                      </w:divBdr>
                                                                                                                      <w:divsChild>
                                                                                                                        <w:div w:id="1781681387">
                                                                                                                          <w:marLeft w:val="0"/>
                                                                                                                          <w:marRight w:val="0"/>
                                                                                                                          <w:marTop w:val="0"/>
                                                                                                                          <w:marBottom w:val="0"/>
                                                                                                                          <w:divBdr>
                                                                                                                            <w:top w:val="none" w:sz="0" w:space="0" w:color="auto"/>
                                                                                                                            <w:left w:val="none" w:sz="0" w:space="0" w:color="auto"/>
                                                                                                                            <w:bottom w:val="none" w:sz="0" w:space="0" w:color="auto"/>
                                                                                                                            <w:right w:val="none" w:sz="0" w:space="0" w:color="auto"/>
                                                                                                                          </w:divBdr>
                                                                                                                          <w:divsChild>
                                                                                                                            <w:div w:id="492110275">
                                                                                                                              <w:marLeft w:val="0"/>
                                                                                                                              <w:marRight w:val="0"/>
                                                                                                                              <w:marTop w:val="0"/>
                                                                                                                              <w:marBottom w:val="0"/>
                                                                                                                              <w:divBdr>
                                                                                                                                <w:top w:val="none" w:sz="0" w:space="0" w:color="auto"/>
                                                                                                                                <w:left w:val="none" w:sz="0" w:space="0" w:color="auto"/>
                                                                                                                                <w:bottom w:val="none" w:sz="0" w:space="0" w:color="auto"/>
                                                                                                                                <w:right w:val="none" w:sz="0" w:space="0" w:color="auto"/>
                                                                                                                              </w:divBdr>
                                                                                                                              <w:divsChild>
                                                                                                                                <w:div w:id="1983387059">
                                                                                                                                  <w:marLeft w:val="0"/>
                                                                                                                                  <w:marRight w:val="0"/>
                                                                                                                                  <w:marTop w:val="0"/>
                                                                                                                                  <w:marBottom w:val="0"/>
                                                                                                                                  <w:divBdr>
                                                                                                                                    <w:top w:val="none" w:sz="0" w:space="0" w:color="auto"/>
                                                                                                                                    <w:left w:val="none" w:sz="0" w:space="0" w:color="auto"/>
                                                                                                                                    <w:bottom w:val="none" w:sz="0" w:space="0" w:color="auto"/>
                                                                                                                                    <w:right w:val="none" w:sz="0" w:space="0" w:color="auto"/>
                                                                                                                                  </w:divBdr>
                                                                                                                                  <w:divsChild>
                                                                                                                                    <w:div w:id="1551378417">
                                                                                                                                      <w:marLeft w:val="0"/>
                                                                                                                                      <w:marRight w:val="0"/>
                                                                                                                                      <w:marTop w:val="0"/>
                                                                                                                                      <w:marBottom w:val="0"/>
                                                                                                                                      <w:divBdr>
                                                                                                                                        <w:top w:val="none" w:sz="0" w:space="0" w:color="auto"/>
                                                                                                                                        <w:left w:val="none" w:sz="0" w:space="0" w:color="auto"/>
                                                                                                                                        <w:bottom w:val="none" w:sz="0" w:space="0" w:color="auto"/>
                                                                                                                                        <w:right w:val="none" w:sz="0" w:space="0" w:color="auto"/>
                                                                                                                                      </w:divBdr>
                                                                                                                                      <w:divsChild>
                                                                                                                                        <w:div w:id="543367761">
                                                                                                                                          <w:marLeft w:val="0"/>
                                                                                                                                          <w:marRight w:val="0"/>
                                                                                                                                          <w:marTop w:val="0"/>
                                                                                                                                          <w:marBottom w:val="0"/>
                                                                                                                                          <w:divBdr>
                                                                                                                                            <w:top w:val="none" w:sz="0" w:space="0" w:color="auto"/>
                                                                                                                                            <w:left w:val="none" w:sz="0" w:space="0" w:color="auto"/>
                                                                                                                                            <w:bottom w:val="none" w:sz="0" w:space="0" w:color="auto"/>
                                                                                                                                            <w:right w:val="none" w:sz="0" w:space="0" w:color="auto"/>
                                                                                                                                          </w:divBdr>
                                                                                                                                          <w:divsChild>
                                                                                                                                            <w:div w:id="244339583">
                                                                                                                                              <w:marLeft w:val="0"/>
                                                                                                                                              <w:marRight w:val="0"/>
                                                                                                                                              <w:marTop w:val="0"/>
                                                                                                                                              <w:marBottom w:val="0"/>
                                                                                                                                              <w:divBdr>
                                                                                                                                                <w:top w:val="none" w:sz="0" w:space="0" w:color="auto"/>
                                                                                                                                                <w:left w:val="none" w:sz="0" w:space="0" w:color="auto"/>
                                                                                                                                                <w:bottom w:val="none" w:sz="0" w:space="0" w:color="auto"/>
                                                                                                                                                <w:right w:val="none" w:sz="0" w:space="0" w:color="auto"/>
                                                                                                                                              </w:divBdr>
                                                                                                                                              <w:divsChild>
                                                                                                                                                <w:div w:id="578751642">
                                                                                                                                                  <w:marLeft w:val="0"/>
                                                                                                                                                  <w:marRight w:val="0"/>
                                                                                                                                                  <w:marTop w:val="0"/>
                                                                                                                                                  <w:marBottom w:val="0"/>
                                                                                                                                                  <w:divBdr>
                                                                                                                                                    <w:top w:val="none" w:sz="0" w:space="0" w:color="auto"/>
                                                                                                                                                    <w:left w:val="none" w:sz="0" w:space="0" w:color="auto"/>
                                                                                                                                                    <w:bottom w:val="none" w:sz="0" w:space="0" w:color="auto"/>
                                                                                                                                                    <w:right w:val="none" w:sz="0" w:space="0" w:color="auto"/>
                                                                                                                                                  </w:divBdr>
                                                                                                                                                  <w:divsChild>
                                                                                                                                                    <w:div w:id="1236017533">
                                                                                                                                                      <w:marLeft w:val="0"/>
                                                                                                                                                      <w:marRight w:val="0"/>
                                                                                                                                                      <w:marTop w:val="0"/>
                                                                                                                                                      <w:marBottom w:val="0"/>
                                                                                                                                                      <w:divBdr>
                                                                                                                                                        <w:top w:val="none" w:sz="0" w:space="0" w:color="auto"/>
                                                                                                                                                        <w:left w:val="none" w:sz="0" w:space="0" w:color="auto"/>
                                                                                                                                                        <w:bottom w:val="none" w:sz="0" w:space="0" w:color="auto"/>
                                                                                                                                                        <w:right w:val="none" w:sz="0" w:space="0" w:color="auto"/>
                                                                                                                                                      </w:divBdr>
                                                                                                                                                      <w:divsChild>
                                                                                                                                                        <w:div w:id="961302104">
                                                                                                                                                          <w:marLeft w:val="0"/>
                                                                                                                                                          <w:marRight w:val="0"/>
                                                                                                                                                          <w:marTop w:val="0"/>
                                                                                                                                                          <w:marBottom w:val="0"/>
                                                                                                                                                          <w:divBdr>
                                                                                                                                                            <w:top w:val="none" w:sz="0" w:space="0" w:color="auto"/>
                                                                                                                                                            <w:left w:val="none" w:sz="0" w:space="0" w:color="auto"/>
                                                                                                                                                            <w:bottom w:val="none" w:sz="0" w:space="0" w:color="auto"/>
                                                                                                                                                            <w:right w:val="none" w:sz="0" w:space="0" w:color="auto"/>
                                                                                                                                                          </w:divBdr>
                                                                                                                                                          <w:divsChild>
                                                                                                                                                            <w:div w:id="1045839110">
                                                                                                                                                              <w:marLeft w:val="0"/>
                                                                                                                                                              <w:marRight w:val="0"/>
                                                                                                                                                              <w:marTop w:val="0"/>
                                                                                                                                                              <w:marBottom w:val="0"/>
                                                                                                                                                              <w:divBdr>
                                                                                                                                                                <w:top w:val="none" w:sz="0" w:space="0" w:color="auto"/>
                                                                                                                                                                <w:left w:val="none" w:sz="0" w:space="0" w:color="auto"/>
                                                                                                                                                                <w:bottom w:val="none" w:sz="0" w:space="0" w:color="auto"/>
                                                                                                                                                                <w:right w:val="none" w:sz="0" w:space="0" w:color="auto"/>
                                                                                                                                                              </w:divBdr>
                                                                                                                                                              <w:divsChild>
                                                                                                                                                                <w:div w:id="1666585564">
                                                                                                                                                                  <w:marLeft w:val="0"/>
                                                                                                                                                                  <w:marRight w:val="0"/>
                                                                                                                                                                  <w:marTop w:val="0"/>
                                                                                                                                                                  <w:marBottom w:val="0"/>
                                                                                                                                                                  <w:divBdr>
                                                                                                                                                                    <w:top w:val="none" w:sz="0" w:space="0" w:color="auto"/>
                                                                                                                                                                    <w:left w:val="none" w:sz="0" w:space="0" w:color="auto"/>
                                                                                                                                                                    <w:bottom w:val="none" w:sz="0" w:space="0" w:color="auto"/>
                                                                                                                                                                    <w:right w:val="none" w:sz="0" w:space="0" w:color="auto"/>
                                                                                                                                                                  </w:divBdr>
                                                                                                                                                                  <w:divsChild>
                                                                                                                                                                    <w:div w:id="920481400">
                                                                                                                                                                      <w:marLeft w:val="0"/>
                                                                                                                                                                      <w:marRight w:val="0"/>
                                                                                                                                                                      <w:marTop w:val="0"/>
                                                                                                                                                                      <w:marBottom w:val="0"/>
                                                                                                                                                                      <w:divBdr>
                                                                                                                                                                        <w:top w:val="none" w:sz="0" w:space="0" w:color="auto"/>
                                                                                                                                                                        <w:left w:val="none" w:sz="0" w:space="0" w:color="auto"/>
                                                                                                                                                                        <w:bottom w:val="none" w:sz="0" w:space="0" w:color="auto"/>
                                                                                                                                                                        <w:right w:val="none" w:sz="0" w:space="0" w:color="auto"/>
                                                                                                                                                                      </w:divBdr>
                                                                                                                                                                      <w:divsChild>
                                                                                                                                                                        <w:div w:id="2064595214">
                                                                                                                                                                          <w:marLeft w:val="0"/>
                                                                                                                                                                          <w:marRight w:val="0"/>
                                                                                                                                                                          <w:marTop w:val="0"/>
                                                                                                                                                                          <w:marBottom w:val="0"/>
                                                                                                                                                                          <w:divBdr>
                                                                                                                                                                            <w:top w:val="none" w:sz="0" w:space="0" w:color="auto"/>
                                                                                                                                                                            <w:left w:val="none" w:sz="0" w:space="0" w:color="auto"/>
                                                                                                                                                                            <w:bottom w:val="none" w:sz="0" w:space="0" w:color="auto"/>
                                                                                                                                                                            <w:right w:val="none" w:sz="0" w:space="0" w:color="auto"/>
                                                                                                                                                                          </w:divBdr>
                                                                                                                                                                          <w:divsChild>
                                                                                                                                                                            <w:div w:id="1187214057">
                                                                                                                                                                              <w:marLeft w:val="0"/>
                                                                                                                                                                              <w:marRight w:val="0"/>
                                                                                                                                                                              <w:marTop w:val="0"/>
                                                                                                                                                                              <w:marBottom w:val="0"/>
                                                                                                                                                                              <w:divBdr>
                                                                                                                                                                                <w:top w:val="none" w:sz="0" w:space="0" w:color="auto"/>
                                                                                                                                                                                <w:left w:val="none" w:sz="0" w:space="0" w:color="auto"/>
                                                                                                                                                                                <w:bottom w:val="none" w:sz="0" w:space="0" w:color="auto"/>
                                                                                                                                                                                <w:right w:val="none" w:sz="0" w:space="0" w:color="auto"/>
                                                                                                                                                                              </w:divBdr>
                                                                                                                                                                              <w:divsChild>
                                                                                                                                                                                <w:div w:id="1691757868">
                                                                                                                                                                                  <w:marLeft w:val="0"/>
                                                                                                                                                                                  <w:marRight w:val="0"/>
                                                                                                                                                                                  <w:marTop w:val="0"/>
                                                                                                                                                                                  <w:marBottom w:val="0"/>
                                                                                                                                                                                  <w:divBdr>
                                                                                                                                                                                    <w:top w:val="none" w:sz="0" w:space="0" w:color="auto"/>
                                                                                                                                                                                    <w:left w:val="none" w:sz="0" w:space="0" w:color="auto"/>
                                                                                                                                                                                    <w:bottom w:val="none" w:sz="0" w:space="0" w:color="auto"/>
                                                                                                                                                                                    <w:right w:val="none" w:sz="0" w:space="0" w:color="auto"/>
                                                                                                                                                                                  </w:divBdr>
                                                                                                                                                                                  <w:divsChild>
                                                                                                                                                                                    <w:div w:id="1864514417">
                                                                                                                                                                                      <w:marLeft w:val="0"/>
                                                                                                                                                                                      <w:marRight w:val="0"/>
                                                                                                                                                                                      <w:marTop w:val="0"/>
                                                                                                                                                                                      <w:marBottom w:val="0"/>
                                                                                                                                                                                      <w:divBdr>
                                                                                                                                                                                        <w:top w:val="none" w:sz="0" w:space="0" w:color="auto"/>
                                                                                                                                                                                        <w:left w:val="none" w:sz="0" w:space="0" w:color="auto"/>
                                                                                                                                                                                        <w:bottom w:val="none" w:sz="0" w:space="0" w:color="auto"/>
                                                                                                                                                                                        <w:right w:val="none" w:sz="0" w:space="0" w:color="auto"/>
                                                                                                                                                                                      </w:divBdr>
                                                                                                                                                                                      <w:divsChild>
                                                                                                                                                                                        <w:div w:id="1308899594">
                                                                                                                                                                                          <w:marLeft w:val="0"/>
                                                                                                                                                                                          <w:marRight w:val="0"/>
                                                                                                                                                                                          <w:marTop w:val="0"/>
                                                                                                                                                                                          <w:marBottom w:val="0"/>
                                                                                                                                                                                          <w:divBdr>
                                                                                                                                                                                            <w:top w:val="none" w:sz="0" w:space="0" w:color="auto"/>
                                                                                                                                                                                            <w:left w:val="none" w:sz="0" w:space="0" w:color="auto"/>
                                                                                                                                                                                            <w:bottom w:val="none" w:sz="0" w:space="0" w:color="auto"/>
                                                                                                                                                                                            <w:right w:val="none" w:sz="0" w:space="0" w:color="auto"/>
                                                                                                                                                                                          </w:divBdr>
                                                                                                                                                                                          <w:divsChild>
                                                                                                                                                                                            <w:div w:id="714163004">
                                                                                                                                                                                              <w:marLeft w:val="0"/>
                                                                                                                                                                                              <w:marRight w:val="0"/>
                                                                                                                                                                                              <w:marTop w:val="0"/>
                                                                                                                                                                                              <w:marBottom w:val="0"/>
                                                                                                                                                                                              <w:divBdr>
                                                                                                                                                                                                <w:top w:val="none" w:sz="0" w:space="0" w:color="auto"/>
                                                                                                                                                                                                <w:left w:val="none" w:sz="0" w:space="0" w:color="auto"/>
                                                                                                                                                                                                <w:bottom w:val="none" w:sz="0" w:space="0" w:color="auto"/>
                                                                                                                                                                                                <w:right w:val="none" w:sz="0" w:space="0" w:color="auto"/>
                                                                                                                                                                                              </w:divBdr>
                                                                                                                                                                                              <w:divsChild>
                                                                                                                                                                                                <w:div w:id="138768163">
                                                                                                                                                                                                  <w:marLeft w:val="0"/>
                                                                                                                                                                                                  <w:marRight w:val="0"/>
                                                                                                                                                                                                  <w:marTop w:val="0"/>
                                                                                                                                                                                                  <w:marBottom w:val="0"/>
                                                                                                                                                                                                  <w:divBdr>
                                                                                                                                                                                                    <w:top w:val="none" w:sz="0" w:space="0" w:color="auto"/>
                                                                                                                                                                                                    <w:left w:val="none" w:sz="0" w:space="0" w:color="auto"/>
                                                                                                                                                                                                    <w:bottom w:val="none" w:sz="0" w:space="0" w:color="auto"/>
                                                                                                                                                                                                    <w:right w:val="none" w:sz="0" w:space="0" w:color="auto"/>
                                                                                                                                                                                                  </w:divBdr>
                                                                                                                                                                                                  <w:divsChild>
                                                                                                                                                                                                    <w:div w:id="421149144">
                                                                                                                                                                                                      <w:marLeft w:val="0"/>
                                                                                                                                                                                                      <w:marRight w:val="0"/>
                                                                                                                                                                                                      <w:marTop w:val="0"/>
                                                                                                                                                                                                      <w:marBottom w:val="0"/>
                                                                                                                                                                                                      <w:divBdr>
                                                                                                                                                                                                        <w:top w:val="none" w:sz="0" w:space="0" w:color="auto"/>
                                                                                                                                                                                                        <w:left w:val="none" w:sz="0" w:space="0" w:color="auto"/>
                                                                                                                                                                                                        <w:bottom w:val="none" w:sz="0" w:space="0" w:color="auto"/>
                                                                                                                                                                                                        <w:right w:val="none" w:sz="0" w:space="0" w:color="auto"/>
                                                                                                                                                                                                      </w:divBdr>
                                                                                                                                                                                                      <w:divsChild>
                                                                                                                                                                                                        <w:div w:id="441412528">
                                                                                                                                                                                                          <w:marLeft w:val="0"/>
                                                                                                                                                                                                          <w:marRight w:val="0"/>
                                                                                                                                                                                                          <w:marTop w:val="0"/>
                                                                                                                                                                                                          <w:marBottom w:val="0"/>
                                                                                                                                                                                                          <w:divBdr>
                                                                                                                                                                                                            <w:top w:val="none" w:sz="0" w:space="0" w:color="auto"/>
                                                                                                                                                                                                            <w:left w:val="none" w:sz="0" w:space="0" w:color="auto"/>
                                                                                                                                                                                                            <w:bottom w:val="none" w:sz="0" w:space="0" w:color="auto"/>
                                                                                                                                                                                                            <w:right w:val="none" w:sz="0" w:space="0" w:color="auto"/>
                                                                                                                                                                                                          </w:divBdr>
                                                                                                                                                                                                          <w:divsChild>
                                                                                                                                                                                                            <w:div w:id="198132117">
                                                                                                                                                                                                              <w:marLeft w:val="0"/>
                                                                                                                                                                                                              <w:marRight w:val="0"/>
                                                                                                                                                                                                              <w:marTop w:val="0"/>
                                                                                                                                                                                                              <w:marBottom w:val="0"/>
                                                                                                                                                                                                              <w:divBdr>
                                                                                                                                                                                                                <w:top w:val="none" w:sz="0" w:space="0" w:color="auto"/>
                                                                                                                                                                                                                <w:left w:val="none" w:sz="0" w:space="0" w:color="auto"/>
                                                                                                                                                                                                                <w:bottom w:val="none" w:sz="0" w:space="0" w:color="auto"/>
                                                                                                                                                                                                                <w:right w:val="none" w:sz="0" w:space="0" w:color="auto"/>
                                                                                                                                                                                                              </w:divBdr>
                                                                                                                                                                                                              <w:divsChild>
                                                                                                                                                                                                                <w:div w:id="479273975">
                                                                                                                                                                                                                  <w:marLeft w:val="0"/>
                                                                                                                                                                                                                  <w:marRight w:val="0"/>
                                                                                                                                                                                                                  <w:marTop w:val="0"/>
                                                                                                                                                                                                                  <w:marBottom w:val="0"/>
                                                                                                                                                                                                                  <w:divBdr>
                                                                                                                                                                                                                    <w:top w:val="none" w:sz="0" w:space="0" w:color="auto"/>
                                                                                                                                                                                                                    <w:left w:val="none" w:sz="0" w:space="0" w:color="auto"/>
                                                                                                                                                                                                                    <w:bottom w:val="none" w:sz="0" w:space="0" w:color="auto"/>
                                                                                                                                                                                                                    <w:right w:val="none" w:sz="0" w:space="0" w:color="auto"/>
                                                                                                                                                                                                                  </w:divBdr>
                                                                                                                                                                                                                  <w:divsChild>
                                                                                                                                                                                                                    <w:div w:id="454252011">
                                                                                                                                                                                                                      <w:marLeft w:val="0"/>
                                                                                                                                                                                                                      <w:marRight w:val="0"/>
                                                                                                                                                                                                                      <w:marTop w:val="0"/>
                                                                                                                                                                                                                      <w:marBottom w:val="0"/>
                                                                                                                                                                                                                      <w:divBdr>
                                                                                                                                                                                                                        <w:top w:val="none" w:sz="0" w:space="0" w:color="auto"/>
                                                                                                                                                                                                                        <w:left w:val="none" w:sz="0" w:space="0" w:color="auto"/>
                                                                                                                                                                                                                        <w:bottom w:val="none" w:sz="0" w:space="0" w:color="auto"/>
                                                                                                                                                                                                                        <w:right w:val="none" w:sz="0" w:space="0" w:color="auto"/>
                                                                                                                                                                                                                      </w:divBdr>
                                                                                                                                                                                                                      <w:divsChild>
                                                                                                                                                                                                                        <w:div w:id="1214972106">
                                                                                                                                                                                                                          <w:marLeft w:val="0"/>
                                                                                                                                                                                                                          <w:marRight w:val="0"/>
                                                                                                                                                                                                                          <w:marTop w:val="0"/>
                                                                                                                                                                                                                          <w:marBottom w:val="0"/>
                                                                                                                                                                                                                          <w:divBdr>
                                                                                                                                                                                                                            <w:top w:val="none" w:sz="0" w:space="0" w:color="auto"/>
                                                                                                                                                                                                                            <w:left w:val="none" w:sz="0" w:space="0" w:color="auto"/>
                                                                                                                                                                                                                            <w:bottom w:val="none" w:sz="0" w:space="0" w:color="auto"/>
                                                                                                                                                                                                                            <w:right w:val="none" w:sz="0" w:space="0" w:color="auto"/>
                                                                                                                                                                                                                          </w:divBdr>
                                                                                                                                                                                                                          <w:divsChild>
                                                                                                                                                                                                                            <w:div w:id="1671983050">
                                                                                                                                                                                                                              <w:marLeft w:val="0"/>
                                                                                                                                                                                                                              <w:marRight w:val="0"/>
                                                                                                                                                                                                                              <w:marTop w:val="0"/>
                                                                                                                                                                                                                              <w:marBottom w:val="0"/>
                                                                                                                                                                                                                              <w:divBdr>
                                                                                                                                                                                                                                <w:top w:val="none" w:sz="0" w:space="0" w:color="auto"/>
                                                                                                                                                                                                                                <w:left w:val="none" w:sz="0" w:space="0" w:color="auto"/>
                                                                                                                                                                                                                                <w:bottom w:val="none" w:sz="0" w:space="0" w:color="auto"/>
                                                                                                                                                                                                                                <w:right w:val="none" w:sz="0" w:space="0" w:color="auto"/>
                                                                                                                                                                                                                              </w:divBdr>
                                                                                                                                                                                                                              <w:divsChild>
                                                                                                                                                                                                                                <w:div w:id="1472551988">
                                                                                                                                                                                                                                  <w:marLeft w:val="0"/>
                                                                                                                                                                                                                                  <w:marRight w:val="0"/>
                                                                                                                                                                                                                                  <w:marTop w:val="0"/>
                                                                                                                                                                                                                                  <w:marBottom w:val="0"/>
                                                                                                                                                                                                                                  <w:divBdr>
                                                                                                                                                                                                                                    <w:top w:val="none" w:sz="0" w:space="0" w:color="auto"/>
                                                                                                                                                                                                                                    <w:left w:val="none" w:sz="0" w:space="0" w:color="auto"/>
                                                                                                                                                                                                                                    <w:bottom w:val="none" w:sz="0" w:space="0" w:color="auto"/>
                                                                                                                                                                                                                                    <w:right w:val="none" w:sz="0" w:space="0" w:color="auto"/>
                                                                                                                                                                                                                                  </w:divBdr>
                                                                                                                                                                                                                                  <w:divsChild>
                                                                                                                                                                                                                                    <w:div w:id="1744179153">
                                                                                                                                                                                                                                      <w:marLeft w:val="0"/>
                                                                                                                                                                                                                                      <w:marRight w:val="0"/>
                                                                                                                                                                                                                                      <w:marTop w:val="0"/>
                                                                                                                                                                                                                                      <w:marBottom w:val="0"/>
                                                                                                                                                                                                                                      <w:divBdr>
                                                                                                                                                                                                                                        <w:top w:val="none" w:sz="0" w:space="0" w:color="auto"/>
                                                                                                                                                                                                                                        <w:left w:val="none" w:sz="0" w:space="0" w:color="auto"/>
                                                                                                                                                                                                                                        <w:bottom w:val="none" w:sz="0" w:space="0" w:color="auto"/>
                                                                                                                                                                                                                                        <w:right w:val="none" w:sz="0" w:space="0" w:color="auto"/>
                                                                                                                                                                                                                                      </w:divBdr>
                                                                                                                                                                                                                                      <w:divsChild>
                                                                                                                                                                                                                                        <w:div w:id="1587376285">
                                                                                                                                                                                                                                          <w:marLeft w:val="0"/>
                                                                                                                                                                                                                                          <w:marRight w:val="0"/>
                                                                                                                                                                                                                                          <w:marTop w:val="0"/>
                                                                                                                                                                                                                                          <w:marBottom w:val="0"/>
                                                                                                                                                                                                                                          <w:divBdr>
                                                                                                                                                                                                                                            <w:top w:val="none" w:sz="0" w:space="0" w:color="auto"/>
                                                                                                                                                                                                                                            <w:left w:val="none" w:sz="0" w:space="0" w:color="auto"/>
                                                                                                                                                                                                                                            <w:bottom w:val="none" w:sz="0" w:space="0" w:color="auto"/>
                                                                                                                                                                                                                                            <w:right w:val="none" w:sz="0" w:space="0" w:color="auto"/>
                                                                                                                                                                                                                                          </w:divBdr>
                                                                                                                                                                                                                                          <w:divsChild>
                                                                                                                                                                                                                                            <w:div w:id="385690999">
                                                                                                                                                                                                                                              <w:marLeft w:val="0"/>
                                                                                                                                                                                                                                              <w:marRight w:val="0"/>
                                                                                                                                                                                                                                              <w:marTop w:val="0"/>
                                                                                                                                                                                                                                              <w:marBottom w:val="0"/>
                                                                                                                                                                                                                                              <w:divBdr>
                                                                                                                                                                                                                                                <w:top w:val="none" w:sz="0" w:space="0" w:color="auto"/>
                                                                                                                                                                                                                                                <w:left w:val="none" w:sz="0" w:space="0" w:color="auto"/>
                                                                                                                                                                                                                                                <w:bottom w:val="none" w:sz="0" w:space="0" w:color="auto"/>
                                                                                                                                                                                                                                                <w:right w:val="none" w:sz="0" w:space="0" w:color="auto"/>
                                                                                                                                                                                                                                              </w:divBdr>
                                                                                                                                                                                                                                              <w:divsChild>
                                                                                                                                                                                                                                                <w:div w:id="116293397">
                                                                                                                                                                                                                                                  <w:marLeft w:val="0"/>
                                                                                                                                                                                                                                                  <w:marRight w:val="0"/>
                                                                                                                                                                                                                                                  <w:marTop w:val="0"/>
                                                                                                                                                                                                                                                  <w:marBottom w:val="0"/>
                                                                                                                                                                                                                                                  <w:divBdr>
                                                                                                                                                                                                                                                    <w:top w:val="none" w:sz="0" w:space="0" w:color="auto"/>
                                                                                                                                                                                                                                                    <w:left w:val="none" w:sz="0" w:space="0" w:color="auto"/>
                                                                                                                                                                                                                                                    <w:bottom w:val="none" w:sz="0" w:space="0" w:color="auto"/>
                                                                                                                                                                                                                                                    <w:right w:val="none" w:sz="0" w:space="0" w:color="auto"/>
                                                                                                                                                                                                                                                  </w:divBdr>
                                                                                                                                                                                                                                                  <w:divsChild>
                                                                                                                                                                                                                                                    <w:div w:id="979461258">
                                                                                                                                                                                                                                                      <w:marLeft w:val="0"/>
                                                                                                                                                                                                                                                      <w:marRight w:val="0"/>
                                                                                                                                                                                                                                                      <w:marTop w:val="0"/>
                                                                                                                                                                                                                                                      <w:marBottom w:val="0"/>
                                                                                                                                                                                                                                                      <w:divBdr>
                                                                                                                                                                                                                                                        <w:top w:val="none" w:sz="0" w:space="0" w:color="auto"/>
                                                                                                                                                                                                                                                        <w:left w:val="none" w:sz="0" w:space="0" w:color="auto"/>
                                                                                                                                                                                                                                                        <w:bottom w:val="none" w:sz="0" w:space="0" w:color="auto"/>
                                                                                                                                                                                                                                                        <w:right w:val="none" w:sz="0" w:space="0" w:color="auto"/>
                                                                                                                                                                                                                                                      </w:divBdr>
                                                                                                                                                                                                                                                      <w:divsChild>
                                                                                                                                                                                                                                                        <w:div w:id="485365009">
                                                                                                                                                                                                                                                          <w:marLeft w:val="0"/>
                                                                                                                                                                                                                                                          <w:marRight w:val="0"/>
                                                                                                                                                                                                                                                          <w:marTop w:val="0"/>
                                                                                                                                                                                                                                                          <w:marBottom w:val="0"/>
                                                                                                                                                                                                                                                          <w:divBdr>
                                                                                                                                                                                                                                                            <w:top w:val="none" w:sz="0" w:space="0" w:color="auto"/>
                                                                                                                                                                                                                                                            <w:left w:val="none" w:sz="0" w:space="0" w:color="auto"/>
                                                                                                                                                                                                                                                            <w:bottom w:val="none" w:sz="0" w:space="0" w:color="auto"/>
                                                                                                                                                                                                                                                            <w:right w:val="none" w:sz="0" w:space="0" w:color="auto"/>
                                                                                                                                                                                                                                                          </w:divBdr>
                                                                                                                                                                                                                                                          <w:divsChild>
                                                                                                                                                                                                                                                            <w:div w:id="1089035927">
                                                                                                                                                                                                                                                              <w:marLeft w:val="0"/>
                                                                                                                                                                                                                                                              <w:marRight w:val="0"/>
                                                                                                                                                                                                                                                              <w:marTop w:val="0"/>
                                                                                                                                                                                                                                                              <w:marBottom w:val="0"/>
                                                                                                                                                                                                                                                              <w:divBdr>
                                                                                                                                                                                                                                                                <w:top w:val="none" w:sz="0" w:space="0" w:color="auto"/>
                                                                                                                                                                                                                                                                <w:left w:val="none" w:sz="0" w:space="0" w:color="auto"/>
                                                                                                                                                                                                                                                                <w:bottom w:val="none" w:sz="0" w:space="0" w:color="auto"/>
                                                                                                                                                                                                                                                                <w:right w:val="none" w:sz="0" w:space="0" w:color="auto"/>
                                                                                                                                                                                                                                                              </w:divBdr>
                                                                                                                                                                                                                                                              <w:divsChild>
                                                                                                                                                                                                                                                                <w:div w:id="2081247904">
                                                                                                                                                                                                                                                                  <w:marLeft w:val="0"/>
                                                                                                                                                                                                                                                                  <w:marRight w:val="0"/>
                                                                                                                                                                                                                                                                  <w:marTop w:val="0"/>
                                                                                                                                                                                                                                                                  <w:marBottom w:val="0"/>
                                                                                                                                                                                                                                                                  <w:divBdr>
                                                                                                                                                                                                                                                                    <w:top w:val="none" w:sz="0" w:space="0" w:color="auto"/>
                                                                                                                                                                                                                                                                    <w:left w:val="none" w:sz="0" w:space="0" w:color="auto"/>
                                                                                                                                                                                                                                                                    <w:bottom w:val="none" w:sz="0" w:space="0" w:color="auto"/>
                                                                                                                                                                                                                                                                    <w:right w:val="none" w:sz="0" w:space="0" w:color="auto"/>
                                                                                                                                                                                                                                                                  </w:divBdr>
                                                                                                                                                                                                                                                                  <w:divsChild>
                                                                                                                                                                                                                                                                    <w:div w:id="843710780">
                                                                                                                                                                                                                                                                      <w:marLeft w:val="0"/>
                                                                                                                                                                                                                                                                      <w:marRight w:val="0"/>
                                                                                                                                                                                                                                                                      <w:marTop w:val="0"/>
                                                                                                                                                                                                                                                                      <w:marBottom w:val="0"/>
                                                                                                                                                                                                                                                                      <w:divBdr>
                                                                                                                                                                                                                                                                        <w:top w:val="none" w:sz="0" w:space="0" w:color="auto"/>
                                                                                                                                                                                                                                                                        <w:left w:val="none" w:sz="0" w:space="0" w:color="auto"/>
                                                                                                                                                                                                                                                                        <w:bottom w:val="none" w:sz="0" w:space="0" w:color="auto"/>
                                                                                                                                                                                                                                                                        <w:right w:val="none" w:sz="0" w:space="0" w:color="auto"/>
                                                                                                                                                                                                                                                                      </w:divBdr>
                                                                                                                                                                                                                                                                      <w:divsChild>
                                                                                                                                                                                                                                                                        <w:div w:id="51005522">
                                                                                                                                                                                                                                                                          <w:marLeft w:val="0"/>
                                                                                                                                                                                                                                                                          <w:marRight w:val="0"/>
                                                                                                                                                                                                                                                                          <w:marTop w:val="0"/>
                                                                                                                                                                                                                                                                          <w:marBottom w:val="0"/>
                                                                                                                                                                                                                                                                          <w:divBdr>
                                                                                                                                                                                                                                                                            <w:top w:val="none" w:sz="0" w:space="0" w:color="auto"/>
                                                                                                                                                                                                                                                                            <w:left w:val="none" w:sz="0" w:space="0" w:color="auto"/>
                                                                                                                                                                                                                                                                            <w:bottom w:val="none" w:sz="0" w:space="0" w:color="auto"/>
                                                                                                                                                                                                                                                                            <w:right w:val="none" w:sz="0" w:space="0" w:color="auto"/>
                                                                                                                                                                                                                                                                          </w:divBdr>
                                                                                                                                                                                                                                                                          <w:divsChild>
                                                                                                                                                                                                                                                                            <w:div w:id="2095932821">
                                                                                                                                                                                                                                                                              <w:marLeft w:val="0"/>
                                                                                                                                                                                                                                                                              <w:marRight w:val="0"/>
                                                                                                                                                                                                                                                                              <w:marTop w:val="0"/>
                                                                                                                                                                                                                                                                              <w:marBottom w:val="0"/>
                                                                                                                                                                                                                                                                              <w:divBdr>
                                                                                                                                                                                                                                                                                <w:top w:val="none" w:sz="0" w:space="0" w:color="auto"/>
                                                                                                                                                                                                                                                                                <w:left w:val="none" w:sz="0" w:space="0" w:color="auto"/>
                                                                                                                                                                                                                                                                                <w:bottom w:val="none" w:sz="0" w:space="0" w:color="auto"/>
                                                                                                                                                                                                                                                                                <w:right w:val="none" w:sz="0" w:space="0" w:color="auto"/>
                                                                                                                                                                                                                                                                              </w:divBdr>
                                                                                                                                                                                                                                                                              <w:divsChild>
                                                                                                                                                                                                                                                                                <w:div w:id="86580537">
                                                                                                                                                                                                                                                                                  <w:marLeft w:val="0"/>
                                                                                                                                                                                                                                                                                  <w:marRight w:val="0"/>
                                                                                                                                                                                                                                                                                  <w:marTop w:val="0"/>
                                                                                                                                                                                                                                                                                  <w:marBottom w:val="0"/>
                                                                                                                                                                                                                                                                                  <w:divBdr>
                                                                                                                                                                                                                                                                                    <w:top w:val="none" w:sz="0" w:space="0" w:color="auto"/>
                                                                                                                                                                                                                                                                                    <w:left w:val="none" w:sz="0" w:space="0" w:color="auto"/>
                                                                                                                                                                                                                                                                                    <w:bottom w:val="none" w:sz="0" w:space="0" w:color="auto"/>
                                                                                                                                                                                                                                                                                    <w:right w:val="none" w:sz="0" w:space="0" w:color="auto"/>
                                                                                                                                                                                                                                                                                  </w:divBdr>
                                                                                                                                                                                                                                                                                  <w:divsChild>
                                                                                                                                                                                                                                                                                    <w:div w:id="1886673805">
                                                                                                                                                                                                                                                                                      <w:marLeft w:val="0"/>
                                                                                                                                                                                                                                                                                      <w:marRight w:val="0"/>
                                                                                                                                                                                                                                                                                      <w:marTop w:val="0"/>
                                                                                                                                                                                                                                                                                      <w:marBottom w:val="0"/>
                                                                                                                                                                                                                                                                                      <w:divBdr>
                                                                                                                                                                                                                                                                                        <w:top w:val="none" w:sz="0" w:space="0" w:color="auto"/>
                                                                                                                                                                                                                                                                                        <w:left w:val="none" w:sz="0" w:space="0" w:color="auto"/>
                                                                                                                                                                                                                                                                                        <w:bottom w:val="none" w:sz="0" w:space="0" w:color="auto"/>
                                                                                                                                                                                                                                                                                        <w:right w:val="none" w:sz="0" w:space="0" w:color="auto"/>
                                                                                                                                                                                                                                                                                      </w:divBdr>
                                                                                                                                                                                                                                                                                      <w:divsChild>
                                                                                                                                                                                                                                                                                        <w:div w:id="1646809596">
                                                                                                                                                                                                                                                                                          <w:marLeft w:val="0"/>
                                                                                                                                                                                                                                                                                          <w:marRight w:val="0"/>
                                                                                                                                                                                                                                                                                          <w:marTop w:val="0"/>
                                                                                                                                                                                                                                                                                          <w:marBottom w:val="0"/>
                                                                                                                                                                                                                                                                                          <w:divBdr>
                                                                                                                                                                                                                                                                                            <w:top w:val="none" w:sz="0" w:space="0" w:color="auto"/>
                                                                                                                                                                                                                                                                                            <w:left w:val="none" w:sz="0" w:space="0" w:color="auto"/>
                                                                                                                                                                                                                                                                                            <w:bottom w:val="none" w:sz="0" w:space="0" w:color="auto"/>
                                                                                                                                                                                                                                                                                            <w:right w:val="none" w:sz="0" w:space="0" w:color="auto"/>
                                                                                                                                                                                                                                                                                          </w:divBdr>
                                                                                                                                                                                                                                                                                          <w:divsChild>
                                                                                                                                                                                                                                                                                            <w:div w:id="1527131960">
                                                                                                                                                                                                                                                                                              <w:marLeft w:val="0"/>
                                                                                                                                                                                                                                                                                              <w:marRight w:val="0"/>
                                                                                                                                                                                                                                                                                              <w:marTop w:val="0"/>
                                                                                                                                                                                                                                                                                              <w:marBottom w:val="0"/>
                                                                                                                                                                                                                                                                                              <w:divBdr>
                                                                                                                                                                                                                                                                                                <w:top w:val="none" w:sz="0" w:space="0" w:color="auto"/>
                                                                                                                                                                                                                                                                                                <w:left w:val="none" w:sz="0" w:space="0" w:color="auto"/>
                                                                                                                                                                                                                                                                                                <w:bottom w:val="none" w:sz="0" w:space="0" w:color="auto"/>
                                                                                                                                                                                                                                                                                                <w:right w:val="none" w:sz="0" w:space="0" w:color="auto"/>
                                                                                                                                                                                                                                                                                              </w:divBdr>
                                                                                                                                                                                                                                                                                              <w:divsChild>
                                                                                                                                                                                                                                                                                                <w:div w:id="1865052558">
                                                                                                                                                                                                                                                                                                  <w:marLeft w:val="0"/>
                                                                                                                                                                                                                                                                                                  <w:marRight w:val="0"/>
                                                                                                                                                                                                                                                                                                  <w:marTop w:val="0"/>
                                                                                                                                                                                                                                                                                                  <w:marBottom w:val="0"/>
                                                                                                                                                                                                                                                                                                  <w:divBdr>
                                                                                                                                                                                                                                                                                                    <w:top w:val="none" w:sz="0" w:space="0" w:color="auto"/>
                                                                                                                                                                                                                                                                                                    <w:left w:val="none" w:sz="0" w:space="0" w:color="auto"/>
                                                                                                                                                                                                                                                                                                    <w:bottom w:val="none" w:sz="0" w:space="0" w:color="auto"/>
                                                                                                                                                                                                                                                                                                    <w:right w:val="none" w:sz="0" w:space="0" w:color="auto"/>
                                                                                                                                                                                                                                                                                                  </w:divBdr>
                                                                                                                                                                                                                                                                                                  <w:divsChild>
                                                                                                                                                                                                                                                                                                    <w:div w:id="1973321653">
                                                                                                                                                                                                                                                                                                      <w:marLeft w:val="0"/>
                                                                                                                                                                                                                                                                                                      <w:marRight w:val="0"/>
                                                                                                                                                                                                                                                                                                      <w:marTop w:val="0"/>
                                                                                                                                                                                                                                                                                                      <w:marBottom w:val="0"/>
                                                                                                                                                                                                                                                                                                      <w:divBdr>
                                                                                                                                                                                                                                                                                                        <w:top w:val="none" w:sz="0" w:space="0" w:color="auto"/>
                                                                                                                                                                                                                                                                                                        <w:left w:val="none" w:sz="0" w:space="0" w:color="auto"/>
                                                                                                                                                                                                                                                                                                        <w:bottom w:val="none" w:sz="0" w:space="0" w:color="auto"/>
                                                                                                                                                                                                                                                                                                        <w:right w:val="none" w:sz="0" w:space="0" w:color="auto"/>
                                                                                                                                                                                                                                                                                                      </w:divBdr>
                                                                                                                                                                                                                                                                                                      <w:divsChild>
                                                                                                                                                                                                                                                                                                        <w:div w:id="1099568344">
                                                                                                                                                                                                                                                                                                          <w:marLeft w:val="0"/>
                                                                                                                                                                                                                                                                                                          <w:marRight w:val="0"/>
                                                                                                                                                                                                                                                                                                          <w:marTop w:val="0"/>
                                                                                                                                                                                                                                                                                                          <w:marBottom w:val="0"/>
                                                                                                                                                                                                                                                                                                          <w:divBdr>
                                                                                                                                                                                                                                                                                                            <w:top w:val="none" w:sz="0" w:space="0" w:color="auto"/>
                                                                                                                                                                                                                                                                                                            <w:left w:val="none" w:sz="0" w:space="0" w:color="auto"/>
                                                                                                                                                                                                                                                                                                            <w:bottom w:val="none" w:sz="0" w:space="0" w:color="auto"/>
                                                                                                                                                                                                                                                                                                            <w:right w:val="none" w:sz="0" w:space="0" w:color="auto"/>
                                                                                                                                                                                                                                                                                                          </w:divBdr>
                                                                                                                                                                                                                                                                                                          <w:divsChild>
                                                                                                                                                                                                                                                                                                            <w:div w:id="12272421">
                                                                                                                                                                                                                                                                                                              <w:marLeft w:val="0"/>
                                                                                                                                                                                                                                                                                                              <w:marRight w:val="0"/>
                                                                                                                                                                                                                                                                                                              <w:marTop w:val="0"/>
                                                                                                                                                                                                                                                                                                              <w:marBottom w:val="0"/>
                                                                                                                                                                                                                                                                                                              <w:divBdr>
                                                                                                                                                                                                                                                                                                                <w:top w:val="none" w:sz="0" w:space="0" w:color="auto"/>
                                                                                                                                                                                                                                                                                                                <w:left w:val="none" w:sz="0" w:space="0" w:color="auto"/>
                                                                                                                                                                                                                                                                                                                <w:bottom w:val="none" w:sz="0" w:space="0" w:color="auto"/>
                                                                                                                                                                                                                                                                                                                <w:right w:val="none" w:sz="0" w:space="0" w:color="auto"/>
                                                                                                                                                                                                                                                                                                              </w:divBdr>
                                                                                                                                                                                                                                                                                                              <w:divsChild>
                                                                                                                                                                                                                                                                                                                <w:div w:id="1934850595">
                                                                                                                                                                                                                                                                                                                  <w:marLeft w:val="0"/>
                                                                                                                                                                                                                                                                                                                  <w:marRight w:val="0"/>
                                                                                                                                                                                                                                                                                                                  <w:marTop w:val="0"/>
                                                                                                                                                                                                                                                                                                                  <w:marBottom w:val="0"/>
                                                                                                                                                                                                                                                                                                                  <w:divBdr>
                                                                                                                                                                                                                                                                                                                    <w:top w:val="none" w:sz="0" w:space="0" w:color="auto"/>
                                                                                                                                                                                                                                                                                                                    <w:left w:val="none" w:sz="0" w:space="0" w:color="auto"/>
                                                                                                                                                                                                                                                                                                                    <w:bottom w:val="none" w:sz="0" w:space="0" w:color="auto"/>
                                                                                                                                                                                                                                                                                                                    <w:right w:val="none" w:sz="0" w:space="0" w:color="auto"/>
                                                                                                                                                                                                                                                                                                                  </w:divBdr>
                                                                                                                                                                                                                                                                                                                  <w:divsChild>
                                                                                                                                                                                                                                                                                                                    <w:div w:id="189221541">
                                                                                                                                                                                                                                                                                                                      <w:marLeft w:val="0"/>
                                                                                                                                                                                                                                                                                                                      <w:marRight w:val="0"/>
                                                                                                                                                                                                                                                                                                                      <w:marTop w:val="0"/>
                                                                                                                                                                                                                                                                                                                      <w:marBottom w:val="0"/>
                                                                                                                                                                                                                                                                                                                      <w:divBdr>
                                                                                                                                                                                                                                                                                                                        <w:top w:val="none" w:sz="0" w:space="0" w:color="auto"/>
                                                                                                                                                                                                                                                                                                                        <w:left w:val="none" w:sz="0" w:space="0" w:color="auto"/>
                                                                                                                                                                                                                                                                                                                        <w:bottom w:val="none" w:sz="0" w:space="0" w:color="auto"/>
                                                                                                                                                                                                                                                                                                                        <w:right w:val="none" w:sz="0" w:space="0" w:color="auto"/>
                                                                                                                                                                                                                                                                                                                      </w:divBdr>
                                                                                                                                                                                                                                                                                                                      <w:divsChild>
                                                                                                                                                                                                                                                                                                                        <w:div w:id="1846361663">
                                                                                                                                                                                                                                                                                                                          <w:marLeft w:val="0"/>
                                                                                                                                                                                                                                                                                                                          <w:marRight w:val="0"/>
                                                                                                                                                                                                                                                                                                                          <w:marTop w:val="0"/>
                                                                                                                                                                                                                                                                                                                          <w:marBottom w:val="0"/>
                                                                                                                                                                                                                                                                                                                          <w:divBdr>
                                                                                                                                                                                                                                                                                                                            <w:top w:val="none" w:sz="0" w:space="0" w:color="auto"/>
                                                                                                                                                                                                                                                                                                                            <w:left w:val="none" w:sz="0" w:space="0" w:color="auto"/>
                                                                                                                                                                                                                                                                                                                            <w:bottom w:val="none" w:sz="0" w:space="0" w:color="auto"/>
                                                                                                                                                                                                                                                                                                                            <w:right w:val="none" w:sz="0" w:space="0" w:color="auto"/>
                                                                                                                                                                                                                                                                                                                          </w:divBdr>
                                                                                                                                                                                                                                                                                                                          <w:divsChild>
                                                                                                                                                                                                                                                                                                                            <w:div w:id="754204318">
                                                                                                                                                                                                                                                                                                                              <w:marLeft w:val="0"/>
                                                                                                                                                                                                                                                                                                                              <w:marRight w:val="0"/>
                                                                                                                                                                                                                                                                                                                              <w:marTop w:val="0"/>
                                                                                                                                                                                                                                                                                                                              <w:marBottom w:val="0"/>
                                                                                                                                                                                                                                                                                                                              <w:divBdr>
                                                                                                                                                                                                                                                                                                                                <w:top w:val="none" w:sz="0" w:space="0" w:color="auto"/>
                                                                                                                                                                                                                                                                                                                                <w:left w:val="none" w:sz="0" w:space="0" w:color="auto"/>
                                                                                                                                                                                                                                                                                                                                <w:bottom w:val="none" w:sz="0" w:space="0" w:color="auto"/>
                                                                                                                                                                                                                                                                                                                                <w:right w:val="none" w:sz="0" w:space="0" w:color="auto"/>
                                                                                                                                                                                                                                                                                                                              </w:divBdr>
                                                                                                                                                                                                                                                                                                                              <w:divsChild>
                                                                                                                                                                                                                                                                                                                                <w:div w:id="1703822165">
                                                                                                                                                                                                                                                                                                                                  <w:marLeft w:val="0"/>
                                                                                                                                                                                                                                                                                                                                  <w:marRight w:val="0"/>
                                                                                                                                                                                                                                                                                                                                  <w:marTop w:val="0"/>
                                                                                                                                                                                                                                                                                                                                  <w:marBottom w:val="0"/>
                                                                                                                                                                                                                                                                                                                                  <w:divBdr>
                                                                                                                                                                                                                                                                                                                                    <w:top w:val="none" w:sz="0" w:space="0" w:color="auto"/>
                                                                                                                                                                                                                                                                                                                                    <w:left w:val="none" w:sz="0" w:space="0" w:color="auto"/>
                                                                                                                                                                                                                                                                                                                                    <w:bottom w:val="none" w:sz="0" w:space="0" w:color="auto"/>
                                                                                                                                                                                                                                                                                                                                    <w:right w:val="none" w:sz="0" w:space="0" w:color="auto"/>
                                                                                                                                                                                                                                                                                                                                  </w:divBdr>
                                                                                                                                                                                                                                                                                                                                  <w:divsChild>
                                                                                                                                                                                                                                                                                                                                    <w:div w:id="1263302681">
                                                                                                                                                                                                                                                                                                                                      <w:marLeft w:val="0"/>
                                                                                                                                                                                                                                                                                                                                      <w:marRight w:val="0"/>
                                                                                                                                                                                                                                                                                                                                      <w:marTop w:val="0"/>
                                                                                                                                                                                                                                                                                                                                      <w:marBottom w:val="0"/>
                                                                                                                                                                                                                                                                                                                                      <w:divBdr>
                                                                                                                                                                                                                                                                                                                                        <w:top w:val="none" w:sz="0" w:space="0" w:color="auto"/>
                                                                                                                                                                                                                                                                                                                                        <w:left w:val="none" w:sz="0" w:space="0" w:color="auto"/>
                                                                                                                                                                                                                                                                                                                                        <w:bottom w:val="none" w:sz="0" w:space="0" w:color="auto"/>
                                                                                                                                                                                                                                                                                                                                        <w:right w:val="none" w:sz="0" w:space="0" w:color="auto"/>
                                                                                                                                                                                                                                                                                                                                      </w:divBdr>
                                                                                                                                                                                                                                                                                                                                      <w:divsChild>
                                                                                                                                                                                                                                                                                                                                        <w:div w:id="2071027621">
                                                                                                                                                                                                                                                                                                                                          <w:marLeft w:val="0"/>
                                                                                                                                                                                                                                                                                                                                          <w:marRight w:val="0"/>
                                                                                                                                                                                                                                                                                                                                          <w:marTop w:val="0"/>
                                                                                                                                                                                                                                                                                                                                          <w:marBottom w:val="0"/>
                                                                                                                                                                                                                                                                                                                                          <w:divBdr>
                                                                                                                                                                                                                                                                                                                                            <w:top w:val="none" w:sz="0" w:space="0" w:color="auto"/>
                                                                                                                                                                                                                                                                                                                                            <w:left w:val="none" w:sz="0" w:space="0" w:color="auto"/>
                                                                                                                                                                                                                                                                                                                                            <w:bottom w:val="none" w:sz="0" w:space="0" w:color="auto"/>
                                                                                                                                                                                                                                                                                                                                            <w:right w:val="none" w:sz="0" w:space="0" w:color="auto"/>
                                                                                                                                                                                                                                                                                                                                          </w:divBdr>
                                                                                                                                                                                                                                                                                                                                          <w:divsChild>
                                                                                                                                                                                                                                                                                                                                            <w:div w:id="1530993566">
                                                                                                                                                                                                                                                                                                                                              <w:marLeft w:val="0"/>
                                                                                                                                                                                                                                                                                                                                              <w:marRight w:val="0"/>
                                                                                                                                                                                                                                                                                                                                              <w:marTop w:val="0"/>
                                                                                                                                                                                                                                                                                                                                              <w:marBottom w:val="0"/>
                                                                                                                                                                                                                                                                                                                                              <w:divBdr>
                                                                                                                                                                                                                                                                                                                                                <w:top w:val="none" w:sz="0" w:space="0" w:color="auto"/>
                                                                                                                                                                                                                                                                                                                                                <w:left w:val="none" w:sz="0" w:space="0" w:color="auto"/>
                                                                                                                                                                                                                                                                                                                                                <w:bottom w:val="none" w:sz="0" w:space="0" w:color="auto"/>
                                                                                                                                                                                                                                                                                                                                                <w:right w:val="none" w:sz="0" w:space="0" w:color="auto"/>
                                                                                                                                                                                                                                                                                                                                              </w:divBdr>
                                                                                                                                                                                                                                                                                                                                              <w:divsChild>
                                                                                                                                                                                                                                                                                                                                                <w:div w:id="1777871878">
                                                                                                                                                                                                                                                                                                                                                  <w:marLeft w:val="0"/>
                                                                                                                                                                                                                                                                                                                                                  <w:marRight w:val="0"/>
                                                                                                                                                                                                                                                                                                                                                  <w:marTop w:val="0"/>
                                                                                                                                                                                                                                                                                                                                                  <w:marBottom w:val="0"/>
                                                                                                                                                                                                                                                                                                                                                  <w:divBdr>
                                                                                                                                                                                                                                                                                                                                                    <w:top w:val="none" w:sz="0" w:space="0" w:color="auto"/>
                                                                                                                                                                                                                                                                                                                                                    <w:left w:val="none" w:sz="0" w:space="0" w:color="auto"/>
                                                                                                                                                                                                                                                                                                                                                    <w:bottom w:val="none" w:sz="0" w:space="0" w:color="auto"/>
                                                                                                                                                                                                                                                                                                                                                    <w:right w:val="none" w:sz="0" w:space="0" w:color="auto"/>
                                                                                                                                                                                                                                                                                                                                                  </w:divBdr>
                                                                                                                                                                                                                                                                                                                                                  <w:divsChild>
                                                                                                                                                                                                                                                                                                                                                    <w:div w:id="399715039">
                                                                                                                                                                                                                                                                                                                                                      <w:marLeft w:val="0"/>
                                                                                                                                                                                                                                                                                                                                                      <w:marRight w:val="0"/>
                                                                                                                                                                                                                                                                                                                                                      <w:marTop w:val="0"/>
                                                                                                                                                                                                                                                                                                                                                      <w:marBottom w:val="0"/>
                                                                                                                                                                                                                                                                                                                                                      <w:divBdr>
                                                                                                                                                                                                                                                                                                                                                        <w:top w:val="none" w:sz="0" w:space="0" w:color="auto"/>
                                                                                                                                                                                                                                                                                                                                                        <w:left w:val="none" w:sz="0" w:space="0" w:color="auto"/>
                                                                                                                                                                                                                                                                                                                                                        <w:bottom w:val="none" w:sz="0" w:space="0" w:color="auto"/>
                                                                                                                                                                                                                                                                                                                                                        <w:right w:val="none" w:sz="0" w:space="0" w:color="auto"/>
                                                                                                                                                                                                                                                                                                                                                      </w:divBdr>
                                                                                                                                                                                                                                                                                                                                                      <w:divsChild>
                                                                                                                                                                                                                                                                                                                                                        <w:div w:id="655039808">
                                                                                                                                                                                                                                                                                                                                                          <w:marLeft w:val="0"/>
                                                                                                                                                                                                                                                                                                                                                          <w:marRight w:val="0"/>
                                                                                                                                                                                                                                                                                                                                                          <w:marTop w:val="0"/>
                                                                                                                                                                                                                                                                                                                                                          <w:marBottom w:val="0"/>
                                                                                                                                                                                                                                                                                                                                                          <w:divBdr>
                                                                                                                                                                                                                                                                                                                                                            <w:top w:val="none" w:sz="0" w:space="0" w:color="auto"/>
                                                                                                                                                                                                                                                                                                                                                            <w:left w:val="none" w:sz="0" w:space="0" w:color="auto"/>
                                                                                                                                                                                                                                                                                                                                                            <w:bottom w:val="none" w:sz="0" w:space="0" w:color="auto"/>
                                                                                                                                                                                                                                                                                                                                                            <w:right w:val="none" w:sz="0" w:space="0" w:color="auto"/>
                                                                                                                                                                                                                                                                                                                                                          </w:divBdr>
                                                                                                                                                                                                                                                                                                                                                          <w:divsChild>
                                                                                                                                                                                                                                                                                                                                                            <w:div w:id="1412652369">
                                                                                                                                                                                                                                                                                                                                                              <w:marLeft w:val="0"/>
                                                                                                                                                                                                                                                                                                                                                              <w:marRight w:val="0"/>
                                                                                                                                                                                                                                                                                                                                                              <w:marTop w:val="0"/>
                                                                                                                                                                                                                                                                                                                                                              <w:marBottom w:val="0"/>
                                                                                                                                                                                                                                                                                                                                                              <w:divBdr>
                                                                                                                                                                                                                                                                                                                                                                <w:top w:val="none" w:sz="0" w:space="0" w:color="auto"/>
                                                                                                                                                                                                                                                                                                                                                                <w:left w:val="none" w:sz="0" w:space="0" w:color="auto"/>
                                                                                                                                                                                                                                                                                                                                                                <w:bottom w:val="none" w:sz="0" w:space="0" w:color="auto"/>
                                                                                                                                                                                                                                                                                                                                                                <w:right w:val="none" w:sz="0" w:space="0" w:color="auto"/>
                                                                                                                                                                                                                                                                                                                                                              </w:divBdr>
                                                                                                                                                                                                                                                                                                                                                              <w:divsChild>
                                                                                                                                                                                                                                                                                                                                                                <w:div w:id="63798679">
                                                                                                                                                                                                                                                                                                                                                                  <w:marLeft w:val="0"/>
                                                                                                                                                                                                                                                                                                                                                                  <w:marRight w:val="0"/>
                                                                                                                                                                                                                                                                                                                                                                  <w:marTop w:val="0"/>
                                                                                                                                                                                                                                                                                                                                                                  <w:marBottom w:val="0"/>
                                                                                                                                                                                                                                                                                                                                                                  <w:divBdr>
                                                                                                                                                                                                                                                                                                                                                                    <w:top w:val="none" w:sz="0" w:space="0" w:color="auto"/>
                                                                                                                                                                                                                                                                                                                                                                    <w:left w:val="none" w:sz="0" w:space="0" w:color="auto"/>
                                                                                                                                                                                                                                                                                                                                                                    <w:bottom w:val="none" w:sz="0" w:space="0" w:color="auto"/>
                                                                                                                                                                                                                                                                                                                                                                    <w:right w:val="none" w:sz="0" w:space="0" w:color="auto"/>
                                                                                                                                                                                                                                                                                                                                                                  </w:divBdr>
                                                                                                                                                                                                                                                                                                                                                                  <w:divsChild>
                                                                                                                                                                                                                                                                                                                                                                    <w:div w:id="1193686153">
                                                                                                                                                                                                                                                                                                                                                                      <w:marLeft w:val="0"/>
                                                                                                                                                                                                                                                                                                                                                                      <w:marRight w:val="0"/>
                                                                                                                                                                                                                                                                                                                                                                      <w:marTop w:val="0"/>
                                                                                                                                                                                                                                                                                                                                                                      <w:marBottom w:val="0"/>
                                                                                                                                                                                                                                                                                                                                                                      <w:divBdr>
                                                                                                                                                                                                                                                                                                                                                                        <w:top w:val="none" w:sz="0" w:space="0" w:color="auto"/>
                                                                                                                                                                                                                                                                                                                                                                        <w:left w:val="none" w:sz="0" w:space="0" w:color="auto"/>
                                                                                                                                                                                                                                                                                                                                                                        <w:bottom w:val="none" w:sz="0" w:space="0" w:color="auto"/>
                                                                                                                                                                                                                                                                                                                                                                        <w:right w:val="none" w:sz="0" w:space="0" w:color="auto"/>
                                                                                                                                                                                                                                                                                                                                                                      </w:divBdr>
                                                                                                                                                                                                                                                                                                                                                                      <w:divsChild>
                                                                                                                                                                                                                                                                                                                                                                        <w:div w:id="2052997405">
                                                                                                                                                                                                                                                                                                                                                                          <w:marLeft w:val="0"/>
                                                                                                                                                                                                                                                                                                                                                                          <w:marRight w:val="0"/>
                                                                                                                                                                                                                                                                                                                                                                          <w:marTop w:val="0"/>
                                                                                                                                                                                                                                                                                                                                                                          <w:marBottom w:val="0"/>
                                                                                                                                                                                                                                                                                                                                                                          <w:divBdr>
                                                                                                                                                                                                                                                                                                                                                                            <w:top w:val="none" w:sz="0" w:space="0" w:color="auto"/>
                                                                                                                                                                                                                                                                                                                                                                            <w:left w:val="none" w:sz="0" w:space="0" w:color="auto"/>
                                                                                                                                                                                                                                                                                                                                                                            <w:bottom w:val="none" w:sz="0" w:space="0" w:color="auto"/>
                                                                                                                                                                                                                                                                                                                                                                            <w:right w:val="none" w:sz="0" w:space="0" w:color="auto"/>
                                                                                                                                                                                                                                                                                                                                                                          </w:divBdr>
                                                                                                                                                                                                                                                                                                                                                                          <w:divsChild>
                                                                                                                                                                                                                                                                                                                                                                            <w:div w:id="879054656">
                                                                                                                                                                                                                                                                                                                                                                              <w:marLeft w:val="0"/>
                                                                                                                                                                                                                                                                                                                                                                              <w:marRight w:val="0"/>
                                                                                                                                                                                                                                                                                                                                                                              <w:marTop w:val="0"/>
                                                                                                                                                                                                                                                                                                                                                                              <w:marBottom w:val="0"/>
                                                                                                                                                                                                                                                                                                                                                                              <w:divBdr>
                                                                                                                                                                                                                                                                                                                                                                                <w:top w:val="none" w:sz="0" w:space="0" w:color="auto"/>
                                                                                                                                                                                                                                                                                                                                                                                <w:left w:val="none" w:sz="0" w:space="0" w:color="auto"/>
                                                                                                                                                                                                                                                                                                                                                                                <w:bottom w:val="none" w:sz="0" w:space="0" w:color="auto"/>
                                                                                                                                                                                                                                                                                                                                                                                <w:right w:val="none" w:sz="0" w:space="0" w:color="auto"/>
                                                                                                                                                                                                                                                                                                                                                                              </w:divBdr>
                                                                                                                                                                                                                                                                                                                                                                              <w:divsChild>
                                                                                                                                                                                                                                                                                                                                                                                <w:div w:id="458960517">
                                                                                                                                                                                                                                                                                                                                                                                  <w:marLeft w:val="0"/>
                                                                                                                                                                                                                                                                                                                                                                                  <w:marRight w:val="0"/>
                                                                                                                                                                                                                                                                                                                                                                                  <w:marTop w:val="0"/>
                                                                                                                                                                                                                                                                                                                                                                                  <w:marBottom w:val="0"/>
                                                                                                                                                                                                                                                                                                                                                                                  <w:divBdr>
                                                                                                                                                                                                                                                                                                                                                                                    <w:top w:val="none" w:sz="0" w:space="0" w:color="auto"/>
                                                                                                                                                                                                                                                                                                                                                                                    <w:left w:val="none" w:sz="0" w:space="0" w:color="auto"/>
                                                                                                                                                                                                                                                                                                                                                                                    <w:bottom w:val="none" w:sz="0" w:space="0" w:color="auto"/>
                                                                                                                                                                                                                                                                                                                                                                                    <w:right w:val="none" w:sz="0" w:space="0" w:color="auto"/>
                                                                                                                                                                                                                                                                                                                                                                                  </w:divBdr>
                                                                                                                                                                                                                                                                                                                                                                                  <w:divsChild>
                                                                                                                                                                                                                                                                                                                                                                                    <w:div w:id="404570549">
                                                                                                                                                                                                                                                                                                                                                                                      <w:marLeft w:val="0"/>
                                                                                                                                                                                                                                                                                                                                                                                      <w:marRight w:val="0"/>
                                                                                                                                                                                                                                                                                                                                                                                      <w:marTop w:val="0"/>
                                                                                                                                                                                                                                                                                                                                                                                      <w:marBottom w:val="0"/>
                                                                                                                                                                                                                                                                                                                                                                                      <w:divBdr>
                                                                                                                                                                                                                                                                                                                                                                                        <w:top w:val="none" w:sz="0" w:space="0" w:color="auto"/>
                                                                                                                                                                                                                                                                                                                                                                                        <w:left w:val="none" w:sz="0" w:space="0" w:color="auto"/>
                                                                                                                                                                                                                                                                                                                                                                                        <w:bottom w:val="none" w:sz="0" w:space="0" w:color="auto"/>
                                                                                                                                                                                                                                                                                                                                                                                        <w:right w:val="none" w:sz="0" w:space="0" w:color="auto"/>
                                                                                                                                                                                                                                                                                                                                                                                      </w:divBdr>
                                                                                                                                                                                                                                                                                                                                                                                    </w:div>
                                                                                                                                                                                                                                                                                                                                                                                    <w:div w:id="384987293">
                                                                                                                                                                                                                                                                                                                                                                                      <w:marLeft w:val="0"/>
                                                                                                                                                                                                                                                                                                                                                                                      <w:marRight w:val="0"/>
                                                                                                                                                                                                                                                                                                                                                                                      <w:marTop w:val="0"/>
                                                                                                                                                                                                                                                                                                                                                                                      <w:marBottom w:val="0"/>
                                                                                                                                                                                                                                                                                                                                                                                      <w:divBdr>
                                                                                                                                                                                                                                                                                                                                                                                        <w:top w:val="none" w:sz="0" w:space="0" w:color="auto"/>
                                                                                                                                                                                                                                                                                                                                                                                        <w:left w:val="none" w:sz="0" w:space="0" w:color="auto"/>
                                                                                                                                                                                                                                                                                                                                                                                        <w:bottom w:val="none" w:sz="0" w:space="0" w:color="auto"/>
                                                                                                                                                                                                                                                                                                                                                                                        <w:right w:val="none" w:sz="0" w:space="0" w:color="auto"/>
                                                                                                                                                                                                                                                                                                                                                                                      </w:divBdr>
                                                                                                                                                                                                                                                                                                                                                                                      <w:divsChild>
                                                                                                                                                                                                                                                                                                                                                                                        <w:div w:id="318004927">
                                                                                                                                                                                                                                                                                                                                                                                          <w:marLeft w:val="0"/>
                                                                                                                                                                                                                                                                                                                                                                                          <w:marRight w:val="0"/>
                                                                                                                                                                                                                                                                                                                                                                                          <w:marTop w:val="0"/>
                                                                                                                                                                                                                                                                                                                                                                                          <w:marBottom w:val="0"/>
                                                                                                                                                                                                                                                                                                                                                                                          <w:divBdr>
                                                                                                                                                                                                                                                                                                                                                                                            <w:top w:val="none" w:sz="0" w:space="0" w:color="auto"/>
                                                                                                                                                                                                                                                                                                                                                                                            <w:left w:val="none" w:sz="0" w:space="0" w:color="auto"/>
                                                                                                                                                                                                                                                                                                                                                                                            <w:bottom w:val="none" w:sz="0" w:space="0" w:color="auto"/>
                                                                                                                                                                                                                                                                                                                                                                                            <w:right w:val="none" w:sz="0" w:space="0" w:color="auto"/>
                                                                                                                                                                                                                                                                                                                                                                                          </w:divBdr>
                                                                                                                                                                                                                                                                                                                                                                                          <w:divsChild>
                                                                                                                                                                                                                                                                                                                                                                                            <w:div w:id="1689603429">
                                                                                                                                                                                                                                                                                                                                                                                              <w:marLeft w:val="0"/>
                                                                                                                                                                                                                                                                                                                                                                                              <w:marRight w:val="0"/>
                                                                                                                                                                                                                                                                                                                                                                                              <w:marTop w:val="0"/>
                                                                                                                                                                                                                                                                                                                                                                                              <w:marBottom w:val="0"/>
                                                                                                                                                                                                                                                                                                                                                                                              <w:divBdr>
                                                                                                                                                                                                                                                                                                                                                                                                <w:top w:val="none" w:sz="0" w:space="0" w:color="auto"/>
                                                                                                                                                                                                                                                                                                                                                                                                <w:left w:val="none" w:sz="0" w:space="0" w:color="auto"/>
                                                                                                                                                                                                                                                                                                                                                                                                <w:bottom w:val="none" w:sz="0" w:space="0" w:color="auto"/>
                                                                                                                                                                                                                                                                                                                                                                                                <w:right w:val="none" w:sz="0" w:space="0" w:color="auto"/>
                                                                                                                                                                                                                                                                                                                                                                                              </w:divBdr>
                                                                                                                                                                                                                                                                                                                                                                                              <w:divsChild>
                                                                                                                                                                                                                                                                                                                                                                                                <w:div w:id="2000575262">
                                                                                                                                                                                                                                                                                                                                                                                                  <w:marLeft w:val="0"/>
                                                                                                                                                                                                                                                                                                                                                                                                  <w:marRight w:val="0"/>
                                                                                                                                                                                                                                                                                                                                                                                                  <w:marTop w:val="0"/>
                                                                                                                                                                                                                                                                                                                                                                                                  <w:marBottom w:val="0"/>
                                                                                                                                                                                                                                                                                                                                                                                                  <w:divBdr>
                                                                                                                                                                                                                                                                                                                                                                                                    <w:top w:val="none" w:sz="0" w:space="0" w:color="auto"/>
                                                                                                                                                                                                                                                                                                                                                                                                    <w:left w:val="none" w:sz="0" w:space="0" w:color="auto"/>
                                                                                                                                                                                                                                                                                                                                                                                                    <w:bottom w:val="none" w:sz="0" w:space="0" w:color="auto"/>
                                                                                                                                                                                                                                                                                                                                                                                                    <w:right w:val="none" w:sz="0" w:space="0" w:color="auto"/>
                                                                                                                                                                                                                                                                                                                                                                                                  </w:divBdr>
                                                                                                                                                                                                                                                                                                                                                                                                  <w:divsChild>
                                                                                                                                                                                                                                                                                                                                                                                                    <w:div w:id="1656295658">
                                                                                                                                                                                                                                                                                                                                                                                                      <w:marLeft w:val="0"/>
                                                                                                                                                                                                                                                                                                                                                                                                      <w:marRight w:val="0"/>
                                                                                                                                                                                                                                                                                                                                                                                                      <w:marTop w:val="0"/>
                                                                                                                                                                                                                                                                                                                                                                                                      <w:marBottom w:val="0"/>
                                                                                                                                                                                                                                                                                                                                                                                                      <w:divBdr>
                                                                                                                                                                                                                                                                                                                                                                                                        <w:top w:val="none" w:sz="0" w:space="0" w:color="auto"/>
                                                                                                                                                                                                                                                                                                                                                                                                        <w:left w:val="none" w:sz="0" w:space="0" w:color="auto"/>
                                                                                                                                                                                                                                                                                                                                                                                                        <w:bottom w:val="none" w:sz="0" w:space="0" w:color="auto"/>
                                                                                                                                                                                                                                                                                                                                                                                                        <w:right w:val="none" w:sz="0" w:space="0" w:color="auto"/>
                                                                                                                                                                                                                                                                                                                                                                                                      </w:divBdr>
                                                                                                                                                                                                                                                                                                                                                                                                      <w:divsChild>
                                                                                                                                                                                                                                                                                                                                                                                                        <w:div w:id="671091">
                                                                                                                                                                                                                                                                                                                                                                                                          <w:marLeft w:val="0"/>
                                                                                                                                                                                                                                                                                                                                                                                                          <w:marRight w:val="0"/>
                                                                                                                                                                                                                                                                                                                                                                                                          <w:marTop w:val="0"/>
                                                                                                                                                                                                                                                                                                                                                                                                          <w:marBottom w:val="0"/>
                                                                                                                                                                                                                                                                                                                                                                                                          <w:divBdr>
                                                                                                                                                                                                                                                                                                                                                                                                            <w:top w:val="none" w:sz="0" w:space="0" w:color="auto"/>
                                                                                                                                                                                                                                                                                                                                                                                                            <w:left w:val="none" w:sz="0" w:space="0" w:color="auto"/>
                                                                                                                                                                                                                                                                                                                                                                                                            <w:bottom w:val="none" w:sz="0" w:space="0" w:color="auto"/>
                                                                                                                                                                                                                                                                                                                                                                                                            <w:right w:val="none" w:sz="0" w:space="0" w:color="auto"/>
                                                                                                                                                                                                                                                                                                                                                                                                          </w:divBdr>
                                                                                                                                                                                                                                                                                                                                                                                                          <w:divsChild>
                                                                                                                                                                                                                                                                                                                                                                                                            <w:div w:id="1694842800">
                                                                                                                                                                                                                                                                                                                                                                                                              <w:marLeft w:val="0"/>
                                                                                                                                                                                                                                                                                                                                                                                                              <w:marRight w:val="0"/>
                                                                                                                                                                                                                                                                                                                                                                                                              <w:marTop w:val="0"/>
                                                                                                                                                                                                                                                                                                                                                                                                              <w:marBottom w:val="0"/>
                                                                                                                                                                                                                                                                                                                                                                                                              <w:divBdr>
                                                                                                                                                                                                                                                                                                                                                                                                                <w:top w:val="none" w:sz="0" w:space="0" w:color="auto"/>
                                                                                                                                                                                                                                                                                                                                                                                                                <w:left w:val="none" w:sz="0" w:space="0" w:color="auto"/>
                                                                                                                                                                                                                                                                                                                                                                                                                <w:bottom w:val="none" w:sz="0" w:space="0" w:color="auto"/>
                                                                                                                                                                                                                                                                                                                                                                                                                <w:right w:val="none" w:sz="0" w:space="0" w:color="auto"/>
                                                                                                                                                                                                                                                                                                                                                                                                              </w:divBdr>
                                                                                                                                                                                                                                                                                                                                                                                                              <w:divsChild>
                                                                                                                                                                                                                                                                                                                                                                                                                <w:div w:id="1390809019">
                                                                                                                                                                                                                                                                                                                                                                                                                  <w:marLeft w:val="0"/>
                                                                                                                                                                                                                                                                                                                                                                                                                  <w:marRight w:val="0"/>
                                                                                                                                                                                                                                                                                                                                                                                                                  <w:marTop w:val="0"/>
                                                                                                                                                                                                                                                                                                                                                                                                                  <w:marBottom w:val="0"/>
                                                                                                                                                                                                                                                                                                                                                                                                                  <w:divBdr>
                                                                                                                                                                                                                                                                                                                                                                                                                    <w:top w:val="none" w:sz="0" w:space="0" w:color="auto"/>
                                                                                                                                                                                                                                                                                                                                                                                                                    <w:left w:val="none" w:sz="0" w:space="0" w:color="auto"/>
                                                                                                                                                                                                                                                                                                                                                                                                                    <w:bottom w:val="none" w:sz="0" w:space="0" w:color="auto"/>
                                                                                                                                                                                                                                                                                                                                                                                                                    <w:right w:val="none" w:sz="0" w:space="0" w:color="auto"/>
                                                                                                                                                                                                                                                                                                                                                                                                                  </w:divBdr>
                                                                                                                                                                                                                                                                                                                                                                                                                  <w:divsChild>
                                                                                                                                                                                                                                                                                                                                                                                                                    <w:div w:id="1430393077">
                                                                                                                                                                                                                                                                                                                                                                                                                      <w:marLeft w:val="0"/>
                                                                                                                                                                                                                                                                                                                                                                                                                      <w:marRight w:val="0"/>
                                                                                                                                                                                                                                                                                                                                                                                                                      <w:marTop w:val="0"/>
                                                                                                                                                                                                                                                                                                                                                                                                                      <w:marBottom w:val="0"/>
                                                                                                                                                                                                                                                                                                                                                                                                                      <w:divBdr>
                                                                                                                                                                                                                                                                                                                                                                                                                        <w:top w:val="none" w:sz="0" w:space="0" w:color="auto"/>
                                                                                                                                                                                                                                                                                                                                                                                                                        <w:left w:val="none" w:sz="0" w:space="0" w:color="auto"/>
                                                                                                                                                                                                                                                                                                                                                                                                                        <w:bottom w:val="none" w:sz="0" w:space="0" w:color="auto"/>
                                                                                                                                                                                                                                                                                                                                                                                                                        <w:right w:val="none" w:sz="0" w:space="0" w:color="auto"/>
                                                                                                                                                                                                                                                                                                                                                                                                                      </w:divBdr>
                                                                                                                                                                                                                                                                                                                                                                                                                      <w:divsChild>
                                                                                                                                                                                                                                                                                                                                                                                                                        <w:div w:id="355230447">
                                                                                                                                                                                                                                                                                                                                                                                                                          <w:marLeft w:val="0"/>
                                                                                                                                                                                                                                                                                                                                                                                                                          <w:marRight w:val="0"/>
                                                                                                                                                                                                                                                                                                                                                                                                                          <w:marTop w:val="0"/>
                                                                                                                                                                                                                                                                                                                                                                                                                          <w:marBottom w:val="0"/>
                                                                                                                                                                                                                                                                                                                                                                                                                          <w:divBdr>
                                                                                                                                                                                                                                                                                                                                                                                                                            <w:top w:val="none" w:sz="0" w:space="0" w:color="auto"/>
                                                                                                                                                                                                                                                                                                                                                                                                                            <w:left w:val="none" w:sz="0" w:space="0" w:color="auto"/>
                                                                                                                                                                                                                                                                                                                                                                                                                            <w:bottom w:val="none" w:sz="0" w:space="0" w:color="auto"/>
                                                                                                                                                                                                                                                                                                                                                                                                                            <w:right w:val="none" w:sz="0" w:space="0" w:color="auto"/>
                                                                                                                                                                                                                                                                                                                                                                                                                          </w:divBdr>
                                                                                                                                                                                                                                                                                                                                                                                                                          <w:divsChild>
                                                                                                                                                                                                                                                                                                                                                                                                                            <w:div w:id="2033728351">
                                                                                                                                                                                                                                                                                                                                                                                                                              <w:marLeft w:val="0"/>
                                                                                                                                                                                                                                                                                                                                                                                                                              <w:marRight w:val="0"/>
                                                                                                                                                                                                                                                                                                                                                                                                                              <w:marTop w:val="0"/>
                                                                                                                                                                                                                                                                                                                                                                                                                              <w:marBottom w:val="0"/>
                                                                                                                                                                                                                                                                                                                                                                                                                              <w:divBdr>
                                                                                                                                                                                                                                                                                                                                                                                                                                <w:top w:val="none" w:sz="0" w:space="0" w:color="auto"/>
                                                                                                                                                                                                                                                                                                                                                                                                                                <w:left w:val="none" w:sz="0" w:space="0" w:color="auto"/>
                                                                                                                                                                                                                                                                                                                                                                                                                                <w:bottom w:val="none" w:sz="0" w:space="0" w:color="auto"/>
                                                                                                                                                                                                                                                                                                                                                                                                                                <w:right w:val="none" w:sz="0" w:space="0" w:color="auto"/>
                                                                                                                                                                                                                                                                                                                                                                                                                              </w:divBdr>
                                                                                                                                                                                                                                                                                                                                                                                                                              <w:divsChild>
                                                                                                                                                                                                                                                                                                                                                                                                                                <w:div w:id="1313172646">
                                                                                                                                                                                                                                                                                                                                                                                                                                  <w:marLeft w:val="0"/>
                                                                                                                                                                                                                                                                                                                                                                                                                                  <w:marRight w:val="0"/>
                                                                                                                                                                                                                                                                                                                                                                                                                                  <w:marTop w:val="0"/>
                                                                                                                                                                                                                                                                                                                                                                                                                                  <w:marBottom w:val="0"/>
                                                                                                                                                                                                                                                                                                                                                                                                                                  <w:divBdr>
                                                                                                                                                                                                                                                                                                                                                                                                                                    <w:top w:val="none" w:sz="0" w:space="0" w:color="auto"/>
                                                                                                                                                                                                                                                                                                                                                                                                                                    <w:left w:val="none" w:sz="0" w:space="0" w:color="auto"/>
                                                                                                                                                                                                                                                                                                                                                                                                                                    <w:bottom w:val="none" w:sz="0" w:space="0" w:color="auto"/>
                                                                                                                                                                                                                                                                                                                                                                                                                                    <w:right w:val="none" w:sz="0" w:space="0" w:color="auto"/>
                                                                                                                                                                                                                                                                                                                                                                                                                                  </w:divBdr>
                                                                                                                                                                                                                                                                                                                                                                                                                                  <w:divsChild>
                                                                                                                                                                                                                                                                                                                                                                                                                                    <w:div w:id="633676952">
                                                                                                                                                                                                                                                                                                                                                                                                                                      <w:marLeft w:val="0"/>
                                                                                                                                                                                                                                                                                                                                                                                                                                      <w:marRight w:val="0"/>
                                                                                                                                                                                                                                                                                                                                                                                                                                      <w:marTop w:val="0"/>
                                                                                                                                                                                                                                                                                                                                                                                                                                      <w:marBottom w:val="0"/>
                                                                                                                                                                                                                                                                                                                                                                                                                                      <w:divBdr>
                                                                                                                                                                                                                                                                                                                                                                                                                                        <w:top w:val="none" w:sz="0" w:space="0" w:color="auto"/>
                                                                                                                                                                                                                                                                                                                                                                                                                                        <w:left w:val="none" w:sz="0" w:space="0" w:color="auto"/>
                                                                                                                                                                                                                                                                                                                                                                                                                                        <w:bottom w:val="none" w:sz="0" w:space="0" w:color="auto"/>
                                                                                                                                                                                                                                                                                                                                                                                                                                        <w:right w:val="none" w:sz="0" w:space="0" w:color="auto"/>
                                                                                                                                                                                                                                                                                                                                                                                                                                      </w:divBdr>
                                                                                                                                                                                                                                                                                                                                                                                                                                      <w:divsChild>
                                                                                                                                                                                                                                                                                                                                                                                                                                        <w:div w:id="754670796">
                                                                                                                                                                                                                                                                                                                                                                                                                                          <w:marLeft w:val="0"/>
                                                                                                                                                                                                                                                                                                                                                                                                                                          <w:marRight w:val="0"/>
                                                                                                                                                                                                                                                                                                                                                                                                                                          <w:marTop w:val="0"/>
                                                                                                                                                                                                                                                                                                                                                                                                                                          <w:marBottom w:val="0"/>
                                                                                                                                                                                                                                                                                                                                                                                                                                          <w:divBdr>
                                                                                                                                                                                                                                                                                                                                                                                                                                            <w:top w:val="none" w:sz="0" w:space="0" w:color="auto"/>
                                                                                                                                                                                                                                                                                                                                                                                                                                            <w:left w:val="none" w:sz="0" w:space="0" w:color="auto"/>
                                                                                                                                                                                                                                                                                                                                                                                                                                            <w:bottom w:val="none" w:sz="0" w:space="0" w:color="auto"/>
                                                                                                                                                                                                                                                                                                                                                                                                                                            <w:right w:val="none" w:sz="0" w:space="0" w:color="auto"/>
                                                                                                                                                                                                                                                                                                                                                                                                                                          </w:divBdr>
                                                                                                                                                                                                                                                                                                                                                                                                                                          <w:divsChild>
                                                                                                                                                                                                                                                                                                                                                                                                                                            <w:div w:id="1209754961">
                                                                                                                                                                                                                                                                                                                                                                                                                                              <w:marLeft w:val="0"/>
                                                                                                                                                                                                                                                                                                                                                                                                                                              <w:marRight w:val="0"/>
                                                                                                                                                                                                                                                                                                                                                                                                                                              <w:marTop w:val="0"/>
                                                                                                                                                                                                                                                                                                                                                                                                                                              <w:marBottom w:val="0"/>
                                                                                                                                                                                                                                                                                                                                                                                                                                              <w:divBdr>
                                                                                                                                                                                                                                                                                                                                                                                                                                                <w:top w:val="none" w:sz="0" w:space="0" w:color="auto"/>
                                                                                                                                                                                                                                                                                                                                                                                                                                                <w:left w:val="none" w:sz="0" w:space="0" w:color="auto"/>
                                                                                                                                                                                                                                                                                                                                                                                                                                                <w:bottom w:val="none" w:sz="0" w:space="0" w:color="auto"/>
                                                                                                                                                                                                                                                                                                                                                                                                                                                <w:right w:val="none" w:sz="0" w:space="0" w:color="auto"/>
                                                                                                                                                                                                                                                                                                                                                                                                                                              </w:divBdr>
                                                                                                                                                                                                                                                                                                                                                                                                                                              <w:divsChild>
                                                                                                                                                                                                                                                                                                                                                                                                                                                <w:div w:id="807669369">
                                                                                                                                                                                                                                                                                                                                                                                                                                                  <w:marLeft w:val="0"/>
                                                                                                                                                                                                                                                                                                                                                                                                                                                  <w:marRight w:val="0"/>
                                                                                                                                                                                                                                                                                                                                                                                                                                                  <w:marTop w:val="0"/>
                                                                                                                                                                                                                                                                                                                                                                                                                                                  <w:marBottom w:val="0"/>
                                                                                                                                                                                                                                                                                                                                                                                                                                                  <w:divBdr>
                                                                                                                                                                                                                                                                                                                                                                                                                                                    <w:top w:val="none" w:sz="0" w:space="0" w:color="auto"/>
                                                                                                                                                                                                                                                                                                                                                                                                                                                    <w:left w:val="none" w:sz="0" w:space="0" w:color="auto"/>
                                                                                                                                                                                                                                                                                                                                                                                                                                                    <w:bottom w:val="none" w:sz="0" w:space="0" w:color="auto"/>
                                                                                                                                                                                                                                                                                                                                                                                                                                                    <w:right w:val="none" w:sz="0" w:space="0" w:color="auto"/>
                                                                                                                                                                                                                                                                                                                                                                                                                                                  </w:divBdr>
                                                                                                                                                                                                                                                                                                                                                                                                                                                  <w:divsChild>
                                                                                                                                                                                                                                                                                                                                                                                                                                                    <w:div w:id="131218042">
                                                                                                                                                                                                                                                                                                                                                                                                                                                      <w:marLeft w:val="0"/>
                                                                                                                                                                                                                                                                                                                                                                                                                                                      <w:marRight w:val="0"/>
                                                                                                                                                                                                                                                                                                                                                                                                                                                      <w:marTop w:val="0"/>
                                                                                                                                                                                                                                                                                                                                                                                                                                                      <w:marBottom w:val="0"/>
                                                                                                                                                                                                                                                                                                                                                                                                                                                      <w:divBdr>
                                                                                                                                                                                                                                                                                                                                                                                                                                                        <w:top w:val="none" w:sz="0" w:space="0" w:color="auto"/>
                                                                                                                                                                                                                                                                                                                                                                                                                                                        <w:left w:val="none" w:sz="0" w:space="0" w:color="auto"/>
                                                                                                                                                                                                                                                                                                                                                                                                                                                        <w:bottom w:val="none" w:sz="0" w:space="0" w:color="auto"/>
                                                                                                                                                                                                                                                                                                                                                                                                                                                        <w:right w:val="none" w:sz="0" w:space="0" w:color="auto"/>
                                                                                                                                                                                                                                                                                                                                                                                                                                                      </w:divBdr>
                                                                                                                                                                                                                                                                                                                                                                                                                                                    </w:div>
                                                                                                                                                                                                                                                                                                                                                                                                                                                    <w:div w:id="837429213">
                                                                                                                                                                                                                                                                                                                                                                                                                                                      <w:marLeft w:val="0"/>
                                                                                                                                                                                                                                                                                                                                                                                                                                                      <w:marRight w:val="0"/>
                                                                                                                                                                                                                                                                                                                                                                                                                                                      <w:marTop w:val="0"/>
                                                                                                                                                                                                                                                                                                                                                                                                                                                      <w:marBottom w:val="0"/>
                                                                                                                                                                                                                                                                                                                                                                                                                                                      <w:divBdr>
                                                                                                                                                                                                                                                                                                                                                                                                                                                        <w:top w:val="none" w:sz="0" w:space="0" w:color="auto"/>
                                                                                                                                                                                                                                                                                                                                                                                                                                                        <w:left w:val="none" w:sz="0" w:space="0" w:color="auto"/>
                                                                                                                                                                                                                                                                                                                                                                                                                                                        <w:bottom w:val="none" w:sz="0" w:space="0" w:color="auto"/>
                                                                                                                                                                                                                                                                                                                                                                                                                                                        <w:right w:val="none" w:sz="0" w:space="0" w:color="auto"/>
                                                                                                                                                                                                                                                                                                                                                                                                                                                      </w:divBdr>
                                                                                                                                                                                                                                                                                                                                                                                                                                                      <w:divsChild>
                                                                                                                                                                                                                                                                                                                                                                                                                                                        <w:div w:id="1221745629">
                                                                                                                                                                                                                                                                                                                                                                                                                                                          <w:marLeft w:val="0"/>
                                                                                                                                                                                                                                                                                                                                                                                                                                                          <w:marRight w:val="0"/>
                                                                                                                                                                                                                                                                                                                                                                                                                                                          <w:marTop w:val="0"/>
                                                                                                                                                                                                                                                                                                                                                                                                                                                          <w:marBottom w:val="0"/>
                                                                                                                                                                                                                                                                                                                                                                                                                                                          <w:divBdr>
                                                                                                                                                                                                                                                                                                                                                                                                                                                            <w:top w:val="none" w:sz="0" w:space="0" w:color="auto"/>
                                                                                                                                                                                                                                                                                                                                                                                                                                                            <w:left w:val="none" w:sz="0" w:space="0" w:color="auto"/>
                                                                                                                                                                                                                                                                                                                                                                                                                                                            <w:bottom w:val="none" w:sz="0" w:space="0" w:color="auto"/>
                                                                                                                                                                                                                                                                                                                                                                                                                                                            <w:right w:val="none" w:sz="0" w:space="0" w:color="auto"/>
                                                                                                                                                                                                                                                                                                                                                                                                                                                          </w:divBdr>
                                                                                                                                                                                                                                                                                                                                                                                                                                                          <w:divsChild>
                                                                                                                                                                                                                                                                                                                                                                                                                                                            <w:div w:id="1454861649">
                                                                                                                                                                                                                                                                                                                                                                                                                                                              <w:marLeft w:val="0"/>
                                                                                                                                                                                                                                                                                                                                                                                                                                                              <w:marRight w:val="0"/>
                                                                                                                                                                                                                                                                                                                                                                                                                                                              <w:marTop w:val="0"/>
                                                                                                                                                                                                                                                                                                                                                                                                                                                              <w:marBottom w:val="0"/>
                                                                                                                                                                                                                                                                                                                                                                                                                                                              <w:divBdr>
                                                                                                                                                                                                                                                                                                                                                                                                                                                                <w:top w:val="none" w:sz="0" w:space="0" w:color="auto"/>
                                                                                                                                                                                                                                                                                                                                                                                                                                                                <w:left w:val="none" w:sz="0" w:space="0" w:color="auto"/>
                                                                                                                                                                                                                                                                                                                                                                                                                                                                <w:bottom w:val="none" w:sz="0" w:space="0" w:color="auto"/>
                                                                                                                                                                                                                                                                                                                                                                                                                                                                <w:right w:val="none" w:sz="0" w:space="0" w:color="auto"/>
                                                                                                                                                                                                                                                                                                                                                                                                                                                              </w:divBdr>
                                                                                                                                                                                                                                                                                                                                                                                                                                                              <w:divsChild>
                                                                                                                                                                                                                                                                                                                                                                                                                                                                <w:div w:id="1274552068">
                                                                                                                                                                                                                                                                                                                                                                                                                                                                  <w:marLeft w:val="0"/>
                                                                                                                                                                                                                                                                                                                                                                                                                                                                  <w:marRight w:val="0"/>
                                                                                                                                                                                                                                                                                                                                                                                                                                                                  <w:marTop w:val="0"/>
                                                                                                                                                                                                                                                                                                                                                                                                                                                                  <w:marBottom w:val="0"/>
                                                                                                                                                                                                                                                                                                                                                                                                                                                                  <w:divBdr>
                                                                                                                                                                                                                                                                                                                                                                                                                                                                    <w:top w:val="none" w:sz="0" w:space="0" w:color="auto"/>
                                                                                                                                                                                                                                                                                                                                                                                                                                                                    <w:left w:val="none" w:sz="0" w:space="0" w:color="auto"/>
                                                                                                                                                                                                                                                                                                                                                                                                                                                                    <w:bottom w:val="none" w:sz="0" w:space="0" w:color="auto"/>
                                                                                                                                                                                                                                                                                                                                                                                                                                                                    <w:right w:val="none" w:sz="0" w:space="0" w:color="auto"/>
                                                                                                                                                                                                                                                                                                                                                                                                                                                                  </w:divBdr>
                                                                                                                                                                                                                                                                                                                                                                                                                                                                  <w:divsChild>
                                                                                                                                                                                                                                                                                                                                                                                                                                                                    <w:div w:id="952857090">
                                                                                                                                                                                                                                                                                                                                                                                                                                                                      <w:marLeft w:val="0"/>
                                                                                                                                                                                                                                                                                                                                                                                                                                                                      <w:marRight w:val="0"/>
                                                                                                                                                                                                                                                                                                                                                                                                                                                                      <w:marTop w:val="0"/>
                                                                                                                                                                                                                                                                                                                                                                                                                                                                      <w:marBottom w:val="0"/>
                                                                                                                                                                                                                                                                                                                                                                                                                                                                      <w:divBdr>
                                                                                                                                                                                                                                                                                                                                                                                                                                                                        <w:top w:val="none" w:sz="0" w:space="0" w:color="auto"/>
                                                                                                                                                                                                                                                                                                                                                                                                                                                                        <w:left w:val="none" w:sz="0" w:space="0" w:color="auto"/>
                                                                                                                                                                                                                                                                                                                                                                                                                                                                        <w:bottom w:val="none" w:sz="0" w:space="0" w:color="auto"/>
                                                                                                                                                                                                                                                                                                                                                                                                                                                                        <w:right w:val="none" w:sz="0" w:space="0" w:color="auto"/>
                                                                                                                                                                                                                                                                                                                                                                                                                                                                      </w:divBdr>
                                                                                                                                                                                                                                                                                                                                                                                                                                                                      <w:divsChild>
                                                                                                                                                                                                                                                                                                                                                                                                                                                                        <w:div w:id="19623488">
                                                                                                                                                                                                                                                                                                                                                                                                                                                                          <w:marLeft w:val="0"/>
                                                                                                                                                                                                                                                                                                                                                                                                                                                                          <w:marRight w:val="0"/>
                                                                                                                                                                                                                                                                                                                                                                                                                                                                          <w:marTop w:val="0"/>
                                                                                                                                                                                                                                                                                                                                                                                                                                                                          <w:marBottom w:val="0"/>
                                                                                                                                                                                                                                                                                                                                                                                                                                                                          <w:divBdr>
                                                                                                                                                                                                                                                                                                                                                                                                                                                                            <w:top w:val="none" w:sz="0" w:space="0" w:color="auto"/>
                                                                                                                                                                                                                                                                                                                                                                                                                                                                            <w:left w:val="none" w:sz="0" w:space="0" w:color="auto"/>
                                                                                                                                                                                                                                                                                                                                                                                                                                                                            <w:bottom w:val="none" w:sz="0" w:space="0" w:color="auto"/>
                                                                                                                                                                                                                                                                                                                                                                                                                                                                            <w:right w:val="none" w:sz="0" w:space="0" w:color="auto"/>
                                                                                                                                                                                                                                                                                                                                                                                                                                                                          </w:divBdr>
                                                                                                                                                                                                                                                                                                                                                                                                                                                                          <w:divsChild>
                                                                                                                                                                                                                                                                                                                                                                                                                                                                            <w:div w:id="1433090711">
                                                                                                                                                                                                                                                                                                                                                                                                                                                                              <w:marLeft w:val="0"/>
                                                                                                                                                                                                                                                                                                                                                                                                                                                                              <w:marRight w:val="0"/>
                                                                                                                                                                                                                                                                                                                                                                                                                                                                              <w:marTop w:val="0"/>
                                                                                                                                                                                                                                                                                                                                                                                                                                                                              <w:marBottom w:val="0"/>
                                                                                                                                                                                                                                                                                                                                                                                                                                                                              <w:divBdr>
                                                                                                                                                                                                                                                                                                                                                                                                                                                                                <w:top w:val="none" w:sz="0" w:space="0" w:color="auto"/>
                                                                                                                                                                                                                                                                                                                                                                                                                                                                                <w:left w:val="none" w:sz="0" w:space="0" w:color="auto"/>
                                                                                                                                                                                                                                                                                                                                                                                                                                                                                <w:bottom w:val="none" w:sz="0" w:space="0" w:color="auto"/>
                                                                                                                                                                                                                                                                                                                                                                                                                                                                                <w:right w:val="none" w:sz="0" w:space="0" w:color="auto"/>
                                                                                                                                                                                                                                                                                                                                                                                                                                                                              </w:divBdr>
                                                                                                                                                                                                                                                                                                                                                                                                                                                                              <w:divsChild>
                                                                                                                                                                                                                                                                                                                                                                                                                                                                                <w:div w:id="1788887672">
                                                                                                                                                                                                                                                                                                                                                                                                                                                                                  <w:marLeft w:val="0"/>
                                                                                                                                                                                                                                                                                                                                                                                                                                                                                  <w:marRight w:val="0"/>
                                                                                                                                                                                                                                                                                                                                                                                                                                                                                  <w:marTop w:val="0"/>
                                                                                                                                                                                                                                                                                                                                                                                                                                                                                  <w:marBottom w:val="0"/>
                                                                                                                                                                                                                                                                                                                                                                                                                                                                                  <w:divBdr>
                                                                                                                                                                                                                                                                                                                                                                                                                                                                                    <w:top w:val="none" w:sz="0" w:space="0" w:color="auto"/>
                                                                                                                                                                                                                                                                                                                                                                                                                                                                                    <w:left w:val="none" w:sz="0" w:space="0" w:color="auto"/>
                                                                                                                                                                                                                                                                                                                                                                                                                                                                                    <w:bottom w:val="none" w:sz="0" w:space="0" w:color="auto"/>
                                                                                                                                                                                                                                                                                                                                                                                                                                                                                    <w:right w:val="none" w:sz="0" w:space="0" w:color="auto"/>
                                                                                                                                                                                                                                                                                                                                                                                                                                                                                  </w:divBdr>
                                                                                                                                                                                                                                                                                                                                                                                                                                                                                  <w:divsChild>
                                                                                                                                                                                                                                                                                                                                                                                                                                                                                    <w:div w:id="493495270">
                                                                                                                                                                                                                                                                                                                                                                                                                                                                                      <w:marLeft w:val="0"/>
                                                                                                                                                                                                                                                                                                                                                                                                                                                                                      <w:marRight w:val="0"/>
                                                                                                                                                                                                                                                                                                                                                                                                                                                                                      <w:marTop w:val="0"/>
                                                                                                                                                                                                                                                                                                                                                                                                                                                                                      <w:marBottom w:val="0"/>
                                                                                                                                                                                                                                                                                                                                                                                                                                                                                      <w:divBdr>
                                                                                                                                                                                                                                                                                                                                                                                                                                                                                        <w:top w:val="none" w:sz="0" w:space="0" w:color="auto"/>
                                                                                                                                                                                                                                                                                                                                                                                                                                                                                        <w:left w:val="none" w:sz="0" w:space="0" w:color="auto"/>
                                                                                                                                                                                                                                                                                                                                                                                                                                                                                        <w:bottom w:val="none" w:sz="0" w:space="0" w:color="auto"/>
                                                                                                                                                                                                                                                                                                                                                                                                                                                                                        <w:right w:val="none" w:sz="0" w:space="0" w:color="auto"/>
                                                                                                                                                                                                                                                                                                                                                                                                                                                                                      </w:divBdr>
                                                                                                                                                                                                                                                                                                                                                                                                                                                                                      <w:divsChild>
                                                                                                                                                                                                                                                                                                                                                                                                                                                                                        <w:div w:id="1931623774">
                                                                                                                                                                                                                                                                                                                                                                                                                                                                                          <w:marLeft w:val="0"/>
                                                                                                                                                                                                                                                                                                                                                                                                                                                                                          <w:marRight w:val="0"/>
                                                                                                                                                                                                                                                                                                                                                                                                                                                                                          <w:marTop w:val="0"/>
                                                                                                                                                                                                                                                                                                                                                                                                                                                                                          <w:marBottom w:val="0"/>
                                                                                                                                                                                                                                                                                                                                                                                                                                                                                          <w:divBdr>
                                                                                                                                                                                                                                                                                                                                                                                                                                                                                            <w:top w:val="none" w:sz="0" w:space="0" w:color="auto"/>
                                                                                                                                                                                                                                                                                                                                                                                                                                                                                            <w:left w:val="none" w:sz="0" w:space="0" w:color="auto"/>
                                                                                                                                                                                                                                                                                                                                                                                                                                                                                            <w:bottom w:val="none" w:sz="0" w:space="0" w:color="auto"/>
                                                                                                                                                                                                                                                                                                                                                                                                                                                                                            <w:right w:val="none" w:sz="0" w:space="0" w:color="auto"/>
                                                                                                                                                                                                                                                                                                                                                                                                                                                                                          </w:divBdr>
                                                                                                                                                                                                                                                                                                                                                                                                                                                                                          <w:divsChild>
                                                                                                                                                                                                                                                                                                                                                                                                                                                                                            <w:div w:id="501894675">
                                                                                                                                                                                                                                                                                                                                                                                                                                                                                              <w:marLeft w:val="0"/>
                                                                                                                                                                                                                                                                                                                                                                                                                                                                                              <w:marRight w:val="0"/>
                                                                                                                                                                                                                                                                                                                                                                                                                                                                                              <w:marTop w:val="0"/>
                                                                                                                                                                                                                                                                                                                                                                                                                                                                                              <w:marBottom w:val="0"/>
                                                                                                                                                                                                                                                                                                                                                                                                                                                                                              <w:divBdr>
                                                                                                                                                                                                                                                                                                                                                                                                                                                                                                <w:top w:val="none" w:sz="0" w:space="0" w:color="auto"/>
                                                                                                                                                                                                                                                                                                                                                                                                                                                                                                <w:left w:val="none" w:sz="0" w:space="0" w:color="auto"/>
                                                                                                                                                                                                                                                                                                                                                                                                                                                                                                <w:bottom w:val="none" w:sz="0" w:space="0" w:color="auto"/>
                                                                                                                                                                                                                                                                                                                                                                                                                                                                                                <w:right w:val="none" w:sz="0" w:space="0" w:color="auto"/>
                                                                                                                                                                                                                                                                                                                                                                                                                                                                                              </w:divBdr>
                                                                                                                                                                                                                                                                                                                                                                                                                                                                                              <w:divsChild>
                                                                                                                                                                                                                                                                                                                                                                                                                                                                                                <w:div w:id="1287927924">
                                                                                                                                                                                                                                                                                                                                                                                                                                                                                                  <w:marLeft w:val="0"/>
                                                                                                                                                                                                                                                                                                                                                                                                                                                                                                  <w:marRight w:val="0"/>
                                                                                                                                                                                                                                                                                                                                                                                                                                                                                                  <w:marTop w:val="0"/>
                                                                                                                                                                                                                                                                                                                                                                                                                                                                                                  <w:marBottom w:val="0"/>
                                                                                                                                                                                                                                                                                                                                                                                                                                                                                                  <w:divBdr>
                                                                                                                                                                                                                                                                                                                                                                                                                                                                                                    <w:top w:val="none" w:sz="0" w:space="0" w:color="auto"/>
                                                                                                                                                                                                                                                                                                                                                                                                                                                                                                    <w:left w:val="none" w:sz="0" w:space="0" w:color="auto"/>
                                                                                                                                                                                                                                                                                                                                                                                                                                                                                                    <w:bottom w:val="none" w:sz="0" w:space="0" w:color="auto"/>
                                                                                                                                                                                                                                                                                                                                                                                                                                                                                                    <w:right w:val="none" w:sz="0" w:space="0" w:color="auto"/>
                                                                                                                                                                                                                                                                                                                                                                                                                                                                                                  </w:divBdr>
                                                                                                                                                                                                                                                                                                                                                                                                                                                                                                  <w:divsChild>
                                                                                                                                                                                                                                                                                                                                                                                                                                                                                                    <w:div w:id="536242460">
                                                                                                                                                                                                                                                                                                                                                                                                                                                                                                      <w:marLeft w:val="0"/>
                                                                                                                                                                                                                                                                                                                                                                                                                                                                                                      <w:marRight w:val="0"/>
                                                                                                                                                                                                                                                                                                                                                                                                                                                                                                      <w:marTop w:val="0"/>
                                                                                                                                                                                                                                                                                                                                                                                                                                                                                                      <w:marBottom w:val="0"/>
                                                                                                                                                                                                                                                                                                                                                                                                                                                                                                      <w:divBdr>
                                                                                                                                                                                                                                                                                                                                                                                                                                                                                                        <w:top w:val="none" w:sz="0" w:space="0" w:color="auto"/>
                                                                                                                                                                                                                                                                                                                                                                                                                                                                                                        <w:left w:val="none" w:sz="0" w:space="0" w:color="auto"/>
                                                                                                                                                                                                                                                                                                                                                                                                                                                                                                        <w:bottom w:val="none" w:sz="0" w:space="0" w:color="auto"/>
                                                                                                                                                                                                                                                                                                                                                                                                                                                                                                        <w:right w:val="none" w:sz="0" w:space="0" w:color="auto"/>
                                                                                                                                                                                                                                                                                                                                                                                                                                                                                                      </w:divBdr>
                                                                                                                                                                                                                                                                                                                                                                                                                                                                                                      <w:divsChild>
                                                                                                                                                                                                                                                                                                                                                                                                                                                                                                        <w:div w:id="178398017">
                                                                                                                                                                                                                                                                                                                                                                                                                                                                                                          <w:marLeft w:val="0"/>
                                                                                                                                                                                                                                                                                                                                                                                                                                                                                                          <w:marRight w:val="0"/>
                                                                                                                                                                                                                                                                                                                                                                                                                                                                                                          <w:marTop w:val="0"/>
                                                                                                                                                                                                                                                                                                                                                                                                                                                                                                          <w:marBottom w:val="0"/>
                                                                                                                                                                                                                                                                                                                                                                                                                                                                                                          <w:divBdr>
                                                                                                                                                                                                                                                                                                                                                                                                                                                                                                            <w:top w:val="none" w:sz="0" w:space="0" w:color="auto"/>
                                                                                                                                                                                                                                                                                                                                                                                                                                                                                                            <w:left w:val="none" w:sz="0" w:space="0" w:color="auto"/>
                                                                                                                                                                                                                                                                                                                                                                                                                                                                                                            <w:bottom w:val="none" w:sz="0" w:space="0" w:color="auto"/>
                                                                                                                                                                                                                                                                                                                                                                                                                                                                                                            <w:right w:val="none" w:sz="0" w:space="0" w:color="auto"/>
                                                                                                                                                                                                                                                                                                                                                                                                                                                                                                          </w:divBdr>
                                                                                                                                                                                                                                                                                                                                                                                                                                                                                                          <w:divsChild>
                                                                                                                                                                                                                                                                                                                                                                                                                                                                                                            <w:div w:id="1544975484">
                                                                                                                                                                                                                                                                                                                                                                                                                                                                                                              <w:marLeft w:val="0"/>
                                                                                                                                                                                                                                                                                                                                                                                                                                                                                                              <w:marRight w:val="0"/>
                                                                                                                                                                                                                                                                                                                                                                                                                                                                                                              <w:marTop w:val="0"/>
                                                                                                                                                                                                                                                                                                                                                                                                                                                                                                              <w:marBottom w:val="0"/>
                                                                                                                                                                                                                                                                                                                                                                                                                                                                                                              <w:divBdr>
                                                                                                                                                                                                                                                                                                                                                                                                                                                                                                                <w:top w:val="none" w:sz="0" w:space="0" w:color="auto"/>
                                                                                                                                                                                                                                                                                                                                                                                                                                                                                                                <w:left w:val="none" w:sz="0" w:space="0" w:color="auto"/>
                                                                                                                                                                                                                                                                                                                                                                                                                                                                                                                <w:bottom w:val="none" w:sz="0" w:space="0" w:color="auto"/>
                                                                                                                                                                                                                                                                                                                                                                                                                                                                                                                <w:right w:val="none" w:sz="0" w:space="0" w:color="auto"/>
                                                                                                                                                                                                                                                                                                                                                                                                                                                                                                              </w:divBdr>
                                                                                                                                                                                                                                                                                                                                                                                                                                                                                                              <w:divsChild>
                                                                                                                                                                                                                                                                                                                                                                                                                                                                                                                <w:div w:id="2135438508">
                                                                                                                                                                                                                                                                                                                                                                                                                                                                                                                  <w:marLeft w:val="0"/>
                                                                                                                                                                                                                                                                                                                                                                                                                                                                                                                  <w:marRight w:val="0"/>
                                                                                                                                                                                                                                                                                                                                                                                                                                                                                                                  <w:marTop w:val="0"/>
                                                                                                                                                                                                                                                                                                                                                                                                                                                                                                                  <w:marBottom w:val="0"/>
                                                                                                                                                                                                                                                                                                                                                                                                                                                                                                                  <w:divBdr>
                                                                                                                                                                                                                                                                                                                                                                                                                                                                                                                    <w:top w:val="none" w:sz="0" w:space="0" w:color="auto"/>
                                                                                                                                                                                                                                                                                                                                                                                                                                                                                                                    <w:left w:val="none" w:sz="0" w:space="0" w:color="auto"/>
                                                                                                                                                                                                                                                                                                                                                                                                                                                                                                                    <w:bottom w:val="none" w:sz="0" w:space="0" w:color="auto"/>
                                                                                                                                                                                                                                                                                                                                                                                                                                                                                                                    <w:right w:val="none" w:sz="0" w:space="0" w:color="auto"/>
                                                                                                                                                                                                                                                                                                                                                                                                                                                                                                                  </w:divBdr>
                                                                                                                                                                                                                                                                                                                                                                                                                                                                                                                  <w:divsChild>
                                                                                                                                                                                                                                                                                                                                                                                                                                                                                                                    <w:div w:id="341595127">
                                                                                                                                                                                                                                                                                                                                                                                                                                                                                                                      <w:marLeft w:val="0"/>
                                                                                                                                                                                                                                                                                                                                                                                                                                                                                                                      <w:marRight w:val="0"/>
                                                                                                                                                                                                                                                                                                                                                                                                                                                                                                                      <w:marTop w:val="0"/>
                                                                                                                                                                                                                                                                                                                                                                                                                                                                                                                      <w:marBottom w:val="0"/>
                                                                                                                                                                                                                                                                                                                                                                                                                                                                                                                      <w:divBdr>
                                                                                                                                                                                                                                                                                                                                                                                                                                                                                                                        <w:top w:val="none" w:sz="0" w:space="0" w:color="auto"/>
                                                                                                                                                                                                                                                                                                                                                                                                                                                                                                                        <w:left w:val="none" w:sz="0" w:space="0" w:color="auto"/>
                                                                                                                                                                                                                                                                                                                                                                                                                                                                                                                        <w:bottom w:val="none" w:sz="0" w:space="0" w:color="auto"/>
                                                                                                                                                                                                                                                                                                                                                                                                                                                                                                                        <w:right w:val="none" w:sz="0" w:space="0" w:color="auto"/>
                                                                                                                                                                                                                                                                                                                                                                                                                                                                                                                      </w:divBdr>
                                                                                                                                                                                                                                                                                                                                                                                                                                                                                                                      <w:divsChild>
                                                                                                                                                                                                                                                                                                                                                                                                                                                                                                                        <w:div w:id="1331718088">
                                                                                                                                                                                                                                                                                                                                                                                                                                                                                                                          <w:marLeft w:val="0"/>
                                                                                                                                                                                                                                                                                                                                                                                                                                                                                                                          <w:marRight w:val="0"/>
                                                                                                                                                                                                                                                                                                                                                                                                                                                                                                                          <w:marTop w:val="0"/>
                                                                                                                                                                                                                                                                                                                                                                                                                                                                                                                          <w:marBottom w:val="0"/>
                                                                                                                                                                                                                                                                                                                                                                                                                                                                                                                          <w:divBdr>
                                                                                                                                                                                                                                                                                                                                                                                                                                                                                                                            <w:top w:val="none" w:sz="0" w:space="0" w:color="auto"/>
                                                                                                                                                                                                                                                                                                                                                                                                                                                                                                                            <w:left w:val="none" w:sz="0" w:space="0" w:color="auto"/>
                                                                                                                                                                                                                                                                                                                                                                                                                                                                                                                            <w:bottom w:val="none" w:sz="0" w:space="0" w:color="auto"/>
                                                                                                                                                                                                                                                                                                                                                                                                                                                                                                                            <w:right w:val="none" w:sz="0" w:space="0" w:color="auto"/>
                                                                                                                                                                                                                                                                                                                                                                                                                                                                                                                          </w:divBdr>
                                                                                                                                                                                                                                                                                                                                                                                                                                                                                                                          <w:divsChild>
                                                                                                                                                                                                                                                                                                                                                                                                                                                                                                                            <w:div w:id="153110121">
                                                                                                                                                                                                                                                                                                                                                                                                                                                                                                                              <w:marLeft w:val="0"/>
                                                                                                                                                                                                                                                                                                                                                                                                                                                                                                                              <w:marRight w:val="0"/>
                                                                                                                                                                                                                                                                                                                                                                                                                                                                                                                              <w:marTop w:val="0"/>
                                                                                                                                                                                                                                                                                                                                                                                                                                                                                                                              <w:marBottom w:val="0"/>
                                                                                                                                                                                                                                                                                                                                                                                                                                                                                                                              <w:divBdr>
                                                                                                                                                                                                                                                                                                                                                                                                                                                                                                                                <w:top w:val="none" w:sz="0" w:space="0" w:color="auto"/>
                                                                                                                                                                                                                                                                                                                                                                                                                                                                                                                                <w:left w:val="none" w:sz="0" w:space="0" w:color="auto"/>
                                                                                                                                                                                                                                                                                                                                                                                                                                                                                                                                <w:bottom w:val="none" w:sz="0" w:space="0" w:color="auto"/>
                                                                                                                                                                                                                                                                                                                                                                                                                                                                                                                                <w:right w:val="none" w:sz="0" w:space="0" w:color="auto"/>
                                                                                                                                                                                                                                                                                                                                                                                                                                                                                                                              </w:divBdr>
                                                                                                                                                                                                                                                                                                                                                                                                                                                                                                                              <w:divsChild>
                                                                                                                                                                                                                                                                                                                                                                                                                                                                                                                                <w:div w:id="3685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8076162">
      <w:marLeft w:val="0"/>
      <w:marRight w:val="0"/>
      <w:marTop w:val="0"/>
      <w:marBottom w:val="0"/>
      <w:divBdr>
        <w:top w:val="none" w:sz="0" w:space="0" w:color="auto"/>
        <w:left w:val="none" w:sz="0" w:space="0" w:color="auto"/>
        <w:bottom w:val="none" w:sz="0" w:space="0" w:color="auto"/>
        <w:right w:val="none" w:sz="0" w:space="0" w:color="auto"/>
      </w:divBdr>
    </w:div>
    <w:div w:id="1968076163">
      <w:marLeft w:val="0"/>
      <w:marRight w:val="0"/>
      <w:marTop w:val="0"/>
      <w:marBottom w:val="0"/>
      <w:divBdr>
        <w:top w:val="none" w:sz="0" w:space="0" w:color="auto"/>
        <w:left w:val="none" w:sz="0" w:space="0" w:color="auto"/>
        <w:bottom w:val="none" w:sz="0" w:space="0" w:color="auto"/>
        <w:right w:val="none" w:sz="0" w:space="0" w:color="auto"/>
      </w:divBdr>
    </w:div>
    <w:div w:id="1968076164">
      <w:marLeft w:val="0"/>
      <w:marRight w:val="0"/>
      <w:marTop w:val="0"/>
      <w:marBottom w:val="0"/>
      <w:divBdr>
        <w:top w:val="none" w:sz="0" w:space="0" w:color="auto"/>
        <w:left w:val="none" w:sz="0" w:space="0" w:color="auto"/>
        <w:bottom w:val="none" w:sz="0" w:space="0" w:color="auto"/>
        <w:right w:val="none" w:sz="0" w:space="0" w:color="auto"/>
      </w:divBdr>
    </w:div>
    <w:div w:id="1968076165">
      <w:marLeft w:val="0"/>
      <w:marRight w:val="0"/>
      <w:marTop w:val="0"/>
      <w:marBottom w:val="0"/>
      <w:divBdr>
        <w:top w:val="none" w:sz="0" w:space="0" w:color="auto"/>
        <w:left w:val="none" w:sz="0" w:space="0" w:color="auto"/>
        <w:bottom w:val="none" w:sz="0" w:space="0" w:color="auto"/>
        <w:right w:val="none" w:sz="0" w:space="0" w:color="auto"/>
      </w:divBdr>
    </w:div>
    <w:div w:id="1968076166">
      <w:marLeft w:val="0"/>
      <w:marRight w:val="0"/>
      <w:marTop w:val="0"/>
      <w:marBottom w:val="0"/>
      <w:divBdr>
        <w:top w:val="none" w:sz="0" w:space="0" w:color="auto"/>
        <w:left w:val="none" w:sz="0" w:space="0" w:color="auto"/>
        <w:bottom w:val="none" w:sz="0" w:space="0" w:color="auto"/>
        <w:right w:val="none" w:sz="0" w:space="0" w:color="auto"/>
      </w:divBdr>
    </w:div>
    <w:div w:id="1968076167">
      <w:marLeft w:val="0"/>
      <w:marRight w:val="0"/>
      <w:marTop w:val="0"/>
      <w:marBottom w:val="0"/>
      <w:divBdr>
        <w:top w:val="none" w:sz="0" w:space="0" w:color="auto"/>
        <w:left w:val="none" w:sz="0" w:space="0" w:color="auto"/>
        <w:bottom w:val="none" w:sz="0" w:space="0" w:color="auto"/>
        <w:right w:val="none" w:sz="0" w:space="0" w:color="auto"/>
      </w:divBdr>
    </w:div>
    <w:div w:id="1968076168">
      <w:marLeft w:val="0"/>
      <w:marRight w:val="0"/>
      <w:marTop w:val="0"/>
      <w:marBottom w:val="0"/>
      <w:divBdr>
        <w:top w:val="none" w:sz="0" w:space="0" w:color="auto"/>
        <w:left w:val="none" w:sz="0" w:space="0" w:color="auto"/>
        <w:bottom w:val="none" w:sz="0" w:space="0" w:color="auto"/>
        <w:right w:val="none" w:sz="0" w:space="0" w:color="auto"/>
      </w:divBdr>
    </w:div>
    <w:div w:id="1968076169">
      <w:marLeft w:val="0"/>
      <w:marRight w:val="0"/>
      <w:marTop w:val="0"/>
      <w:marBottom w:val="0"/>
      <w:divBdr>
        <w:top w:val="none" w:sz="0" w:space="0" w:color="auto"/>
        <w:left w:val="none" w:sz="0" w:space="0" w:color="auto"/>
        <w:bottom w:val="none" w:sz="0" w:space="0" w:color="auto"/>
        <w:right w:val="none" w:sz="0" w:space="0" w:color="auto"/>
      </w:divBdr>
    </w:div>
    <w:div w:id="1968076170">
      <w:marLeft w:val="0"/>
      <w:marRight w:val="0"/>
      <w:marTop w:val="0"/>
      <w:marBottom w:val="0"/>
      <w:divBdr>
        <w:top w:val="none" w:sz="0" w:space="0" w:color="auto"/>
        <w:left w:val="none" w:sz="0" w:space="0" w:color="auto"/>
        <w:bottom w:val="none" w:sz="0" w:space="0" w:color="auto"/>
        <w:right w:val="none" w:sz="0" w:space="0" w:color="auto"/>
      </w:divBdr>
    </w:div>
    <w:div w:id="1968076171">
      <w:marLeft w:val="0"/>
      <w:marRight w:val="0"/>
      <w:marTop w:val="0"/>
      <w:marBottom w:val="0"/>
      <w:divBdr>
        <w:top w:val="none" w:sz="0" w:space="0" w:color="auto"/>
        <w:left w:val="none" w:sz="0" w:space="0" w:color="auto"/>
        <w:bottom w:val="none" w:sz="0" w:space="0" w:color="auto"/>
        <w:right w:val="none" w:sz="0" w:space="0" w:color="auto"/>
      </w:divBdr>
    </w:div>
    <w:div w:id="1968076172">
      <w:marLeft w:val="0"/>
      <w:marRight w:val="0"/>
      <w:marTop w:val="0"/>
      <w:marBottom w:val="0"/>
      <w:divBdr>
        <w:top w:val="none" w:sz="0" w:space="0" w:color="auto"/>
        <w:left w:val="none" w:sz="0" w:space="0" w:color="auto"/>
        <w:bottom w:val="none" w:sz="0" w:space="0" w:color="auto"/>
        <w:right w:val="none" w:sz="0" w:space="0" w:color="auto"/>
      </w:divBdr>
    </w:div>
    <w:div w:id="1968076173">
      <w:marLeft w:val="0"/>
      <w:marRight w:val="0"/>
      <w:marTop w:val="0"/>
      <w:marBottom w:val="0"/>
      <w:divBdr>
        <w:top w:val="none" w:sz="0" w:space="0" w:color="auto"/>
        <w:left w:val="none" w:sz="0" w:space="0" w:color="auto"/>
        <w:bottom w:val="none" w:sz="0" w:space="0" w:color="auto"/>
        <w:right w:val="none" w:sz="0" w:space="0" w:color="auto"/>
      </w:divBdr>
    </w:div>
    <w:div w:id="1968076174">
      <w:marLeft w:val="0"/>
      <w:marRight w:val="0"/>
      <w:marTop w:val="0"/>
      <w:marBottom w:val="0"/>
      <w:divBdr>
        <w:top w:val="none" w:sz="0" w:space="0" w:color="auto"/>
        <w:left w:val="none" w:sz="0" w:space="0" w:color="auto"/>
        <w:bottom w:val="none" w:sz="0" w:space="0" w:color="auto"/>
        <w:right w:val="none" w:sz="0" w:space="0" w:color="auto"/>
      </w:divBdr>
    </w:div>
    <w:div w:id="1968076175">
      <w:marLeft w:val="0"/>
      <w:marRight w:val="0"/>
      <w:marTop w:val="0"/>
      <w:marBottom w:val="0"/>
      <w:divBdr>
        <w:top w:val="none" w:sz="0" w:space="0" w:color="auto"/>
        <w:left w:val="none" w:sz="0" w:space="0" w:color="auto"/>
        <w:bottom w:val="none" w:sz="0" w:space="0" w:color="auto"/>
        <w:right w:val="none" w:sz="0" w:space="0" w:color="auto"/>
      </w:divBdr>
    </w:div>
    <w:div w:id="1968076176">
      <w:marLeft w:val="0"/>
      <w:marRight w:val="0"/>
      <w:marTop w:val="0"/>
      <w:marBottom w:val="0"/>
      <w:divBdr>
        <w:top w:val="none" w:sz="0" w:space="0" w:color="auto"/>
        <w:left w:val="none" w:sz="0" w:space="0" w:color="auto"/>
        <w:bottom w:val="none" w:sz="0" w:space="0" w:color="auto"/>
        <w:right w:val="none" w:sz="0" w:space="0" w:color="auto"/>
      </w:divBdr>
    </w:div>
    <w:div w:id="1968076177">
      <w:marLeft w:val="0"/>
      <w:marRight w:val="0"/>
      <w:marTop w:val="0"/>
      <w:marBottom w:val="0"/>
      <w:divBdr>
        <w:top w:val="none" w:sz="0" w:space="0" w:color="auto"/>
        <w:left w:val="none" w:sz="0" w:space="0" w:color="auto"/>
        <w:bottom w:val="none" w:sz="0" w:space="0" w:color="auto"/>
        <w:right w:val="none" w:sz="0" w:space="0" w:color="auto"/>
      </w:divBdr>
    </w:div>
    <w:div w:id="1968076179">
      <w:marLeft w:val="0"/>
      <w:marRight w:val="0"/>
      <w:marTop w:val="0"/>
      <w:marBottom w:val="0"/>
      <w:divBdr>
        <w:top w:val="none" w:sz="0" w:space="0" w:color="auto"/>
        <w:left w:val="none" w:sz="0" w:space="0" w:color="auto"/>
        <w:bottom w:val="none" w:sz="0" w:space="0" w:color="auto"/>
        <w:right w:val="none" w:sz="0" w:space="0" w:color="auto"/>
      </w:divBdr>
    </w:div>
    <w:div w:id="1968076180">
      <w:marLeft w:val="0"/>
      <w:marRight w:val="0"/>
      <w:marTop w:val="0"/>
      <w:marBottom w:val="0"/>
      <w:divBdr>
        <w:top w:val="none" w:sz="0" w:space="0" w:color="auto"/>
        <w:left w:val="none" w:sz="0" w:space="0" w:color="auto"/>
        <w:bottom w:val="none" w:sz="0" w:space="0" w:color="auto"/>
        <w:right w:val="none" w:sz="0" w:space="0" w:color="auto"/>
      </w:divBdr>
    </w:div>
    <w:div w:id="1968076182">
      <w:marLeft w:val="0"/>
      <w:marRight w:val="0"/>
      <w:marTop w:val="0"/>
      <w:marBottom w:val="0"/>
      <w:divBdr>
        <w:top w:val="none" w:sz="0" w:space="0" w:color="auto"/>
        <w:left w:val="none" w:sz="0" w:space="0" w:color="auto"/>
        <w:bottom w:val="none" w:sz="0" w:space="0" w:color="auto"/>
        <w:right w:val="none" w:sz="0" w:space="0" w:color="auto"/>
      </w:divBdr>
    </w:div>
    <w:div w:id="1968076183">
      <w:marLeft w:val="0"/>
      <w:marRight w:val="0"/>
      <w:marTop w:val="0"/>
      <w:marBottom w:val="0"/>
      <w:divBdr>
        <w:top w:val="none" w:sz="0" w:space="0" w:color="auto"/>
        <w:left w:val="none" w:sz="0" w:space="0" w:color="auto"/>
        <w:bottom w:val="none" w:sz="0" w:space="0" w:color="auto"/>
        <w:right w:val="none" w:sz="0" w:space="0" w:color="auto"/>
      </w:divBdr>
    </w:div>
    <w:div w:id="1968076184">
      <w:marLeft w:val="0"/>
      <w:marRight w:val="0"/>
      <w:marTop w:val="0"/>
      <w:marBottom w:val="0"/>
      <w:divBdr>
        <w:top w:val="none" w:sz="0" w:space="0" w:color="auto"/>
        <w:left w:val="none" w:sz="0" w:space="0" w:color="auto"/>
        <w:bottom w:val="none" w:sz="0" w:space="0" w:color="auto"/>
        <w:right w:val="none" w:sz="0" w:space="0" w:color="auto"/>
      </w:divBdr>
    </w:div>
    <w:div w:id="1968076185">
      <w:marLeft w:val="0"/>
      <w:marRight w:val="0"/>
      <w:marTop w:val="0"/>
      <w:marBottom w:val="0"/>
      <w:divBdr>
        <w:top w:val="none" w:sz="0" w:space="0" w:color="auto"/>
        <w:left w:val="none" w:sz="0" w:space="0" w:color="auto"/>
        <w:bottom w:val="none" w:sz="0" w:space="0" w:color="auto"/>
        <w:right w:val="none" w:sz="0" w:space="0" w:color="auto"/>
      </w:divBdr>
    </w:div>
    <w:div w:id="1968076186">
      <w:marLeft w:val="0"/>
      <w:marRight w:val="0"/>
      <w:marTop w:val="0"/>
      <w:marBottom w:val="0"/>
      <w:divBdr>
        <w:top w:val="none" w:sz="0" w:space="0" w:color="auto"/>
        <w:left w:val="none" w:sz="0" w:space="0" w:color="auto"/>
        <w:bottom w:val="none" w:sz="0" w:space="0" w:color="auto"/>
        <w:right w:val="none" w:sz="0" w:space="0" w:color="auto"/>
      </w:divBdr>
    </w:div>
    <w:div w:id="1968076188">
      <w:marLeft w:val="0"/>
      <w:marRight w:val="0"/>
      <w:marTop w:val="0"/>
      <w:marBottom w:val="0"/>
      <w:divBdr>
        <w:top w:val="none" w:sz="0" w:space="0" w:color="auto"/>
        <w:left w:val="none" w:sz="0" w:space="0" w:color="auto"/>
        <w:bottom w:val="none" w:sz="0" w:space="0" w:color="auto"/>
        <w:right w:val="none" w:sz="0" w:space="0" w:color="auto"/>
      </w:divBdr>
    </w:div>
    <w:div w:id="1968076189">
      <w:marLeft w:val="0"/>
      <w:marRight w:val="0"/>
      <w:marTop w:val="0"/>
      <w:marBottom w:val="0"/>
      <w:divBdr>
        <w:top w:val="none" w:sz="0" w:space="0" w:color="auto"/>
        <w:left w:val="none" w:sz="0" w:space="0" w:color="auto"/>
        <w:bottom w:val="none" w:sz="0" w:space="0" w:color="auto"/>
        <w:right w:val="none" w:sz="0" w:space="0" w:color="auto"/>
      </w:divBdr>
    </w:div>
    <w:div w:id="1968076190">
      <w:marLeft w:val="0"/>
      <w:marRight w:val="0"/>
      <w:marTop w:val="0"/>
      <w:marBottom w:val="0"/>
      <w:divBdr>
        <w:top w:val="none" w:sz="0" w:space="0" w:color="auto"/>
        <w:left w:val="none" w:sz="0" w:space="0" w:color="auto"/>
        <w:bottom w:val="none" w:sz="0" w:space="0" w:color="auto"/>
        <w:right w:val="none" w:sz="0" w:space="0" w:color="auto"/>
      </w:divBdr>
      <w:divsChild>
        <w:div w:id="1968076201">
          <w:marLeft w:val="0"/>
          <w:marRight w:val="0"/>
          <w:marTop w:val="0"/>
          <w:marBottom w:val="0"/>
          <w:divBdr>
            <w:top w:val="none" w:sz="0" w:space="0" w:color="auto"/>
            <w:left w:val="none" w:sz="0" w:space="0" w:color="auto"/>
            <w:bottom w:val="none" w:sz="0" w:space="0" w:color="auto"/>
            <w:right w:val="none" w:sz="0" w:space="0" w:color="auto"/>
          </w:divBdr>
          <w:divsChild>
            <w:div w:id="1968076211">
              <w:marLeft w:val="0"/>
              <w:marRight w:val="0"/>
              <w:marTop w:val="0"/>
              <w:marBottom w:val="0"/>
              <w:divBdr>
                <w:top w:val="none" w:sz="0" w:space="0" w:color="auto"/>
                <w:left w:val="none" w:sz="0" w:space="0" w:color="auto"/>
                <w:bottom w:val="none" w:sz="0" w:space="0" w:color="auto"/>
                <w:right w:val="none" w:sz="0" w:space="0" w:color="auto"/>
              </w:divBdr>
              <w:divsChild>
                <w:div w:id="1968076231">
                  <w:marLeft w:val="0"/>
                  <w:marRight w:val="0"/>
                  <w:marTop w:val="0"/>
                  <w:marBottom w:val="0"/>
                  <w:divBdr>
                    <w:top w:val="none" w:sz="0" w:space="0" w:color="auto"/>
                    <w:left w:val="none" w:sz="0" w:space="0" w:color="auto"/>
                    <w:bottom w:val="none" w:sz="0" w:space="0" w:color="auto"/>
                    <w:right w:val="none" w:sz="0" w:space="0" w:color="auto"/>
                  </w:divBdr>
                  <w:divsChild>
                    <w:div w:id="1968076208">
                      <w:marLeft w:val="0"/>
                      <w:marRight w:val="0"/>
                      <w:marTop w:val="0"/>
                      <w:marBottom w:val="0"/>
                      <w:divBdr>
                        <w:top w:val="none" w:sz="0" w:space="0" w:color="auto"/>
                        <w:left w:val="none" w:sz="0" w:space="0" w:color="auto"/>
                        <w:bottom w:val="none" w:sz="0" w:space="0" w:color="auto"/>
                        <w:right w:val="none" w:sz="0" w:space="0" w:color="auto"/>
                      </w:divBdr>
                      <w:divsChild>
                        <w:div w:id="1968076217">
                          <w:marLeft w:val="0"/>
                          <w:marRight w:val="0"/>
                          <w:marTop w:val="0"/>
                          <w:marBottom w:val="0"/>
                          <w:divBdr>
                            <w:top w:val="none" w:sz="0" w:space="0" w:color="auto"/>
                            <w:left w:val="none" w:sz="0" w:space="0" w:color="auto"/>
                            <w:bottom w:val="none" w:sz="0" w:space="0" w:color="auto"/>
                            <w:right w:val="none" w:sz="0" w:space="0" w:color="auto"/>
                          </w:divBdr>
                          <w:divsChild>
                            <w:div w:id="1968076229">
                              <w:marLeft w:val="0"/>
                              <w:marRight w:val="0"/>
                              <w:marTop w:val="0"/>
                              <w:marBottom w:val="0"/>
                              <w:divBdr>
                                <w:top w:val="none" w:sz="0" w:space="0" w:color="auto"/>
                                <w:left w:val="none" w:sz="0" w:space="0" w:color="auto"/>
                                <w:bottom w:val="none" w:sz="0" w:space="0" w:color="auto"/>
                                <w:right w:val="none" w:sz="0" w:space="0" w:color="auto"/>
                              </w:divBdr>
                              <w:divsChild>
                                <w:div w:id="1968076207">
                                  <w:marLeft w:val="0"/>
                                  <w:marRight w:val="0"/>
                                  <w:marTop w:val="0"/>
                                  <w:marBottom w:val="0"/>
                                  <w:divBdr>
                                    <w:top w:val="none" w:sz="0" w:space="0" w:color="auto"/>
                                    <w:left w:val="none" w:sz="0" w:space="0" w:color="auto"/>
                                    <w:bottom w:val="none" w:sz="0" w:space="0" w:color="auto"/>
                                    <w:right w:val="none" w:sz="0" w:space="0" w:color="auto"/>
                                  </w:divBdr>
                                  <w:divsChild>
                                    <w:div w:id="1968076212">
                                      <w:marLeft w:val="0"/>
                                      <w:marRight w:val="0"/>
                                      <w:marTop w:val="0"/>
                                      <w:marBottom w:val="0"/>
                                      <w:divBdr>
                                        <w:top w:val="none" w:sz="0" w:space="0" w:color="auto"/>
                                        <w:left w:val="none" w:sz="0" w:space="0" w:color="auto"/>
                                        <w:bottom w:val="none" w:sz="0" w:space="0" w:color="auto"/>
                                        <w:right w:val="none" w:sz="0" w:space="0" w:color="auto"/>
                                      </w:divBdr>
                                      <w:divsChild>
                                        <w:div w:id="1968076187">
                                          <w:marLeft w:val="0"/>
                                          <w:marRight w:val="0"/>
                                          <w:marTop w:val="0"/>
                                          <w:marBottom w:val="0"/>
                                          <w:divBdr>
                                            <w:top w:val="none" w:sz="0" w:space="0" w:color="auto"/>
                                            <w:left w:val="none" w:sz="0" w:space="0" w:color="auto"/>
                                            <w:bottom w:val="none" w:sz="0" w:space="0" w:color="auto"/>
                                            <w:right w:val="none" w:sz="0" w:space="0" w:color="auto"/>
                                          </w:divBdr>
                                          <w:divsChild>
                                            <w:div w:id="1968076213">
                                              <w:marLeft w:val="0"/>
                                              <w:marRight w:val="0"/>
                                              <w:marTop w:val="0"/>
                                              <w:marBottom w:val="0"/>
                                              <w:divBdr>
                                                <w:top w:val="none" w:sz="0" w:space="0" w:color="auto"/>
                                                <w:left w:val="none" w:sz="0" w:space="0" w:color="auto"/>
                                                <w:bottom w:val="none" w:sz="0" w:space="0" w:color="auto"/>
                                                <w:right w:val="none" w:sz="0" w:space="0" w:color="auto"/>
                                              </w:divBdr>
                                              <w:divsChild>
                                                <w:div w:id="1968076205">
                                                  <w:marLeft w:val="0"/>
                                                  <w:marRight w:val="0"/>
                                                  <w:marTop w:val="0"/>
                                                  <w:marBottom w:val="0"/>
                                                  <w:divBdr>
                                                    <w:top w:val="none" w:sz="0" w:space="0" w:color="auto"/>
                                                    <w:left w:val="none" w:sz="0" w:space="0" w:color="auto"/>
                                                    <w:bottom w:val="none" w:sz="0" w:space="0" w:color="auto"/>
                                                    <w:right w:val="none" w:sz="0" w:space="0" w:color="auto"/>
                                                  </w:divBdr>
                                                  <w:divsChild>
                                                    <w:div w:id="1968076235">
                                                      <w:marLeft w:val="0"/>
                                                      <w:marRight w:val="0"/>
                                                      <w:marTop w:val="0"/>
                                                      <w:marBottom w:val="0"/>
                                                      <w:divBdr>
                                                        <w:top w:val="none" w:sz="0" w:space="0" w:color="auto"/>
                                                        <w:left w:val="none" w:sz="0" w:space="0" w:color="auto"/>
                                                        <w:bottom w:val="none" w:sz="0" w:space="0" w:color="auto"/>
                                                        <w:right w:val="none" w:sz="0" w:space="0" w:color="auto"/>
                                                      </w:divBdr>
                                                      <w:divsChild>
                                                        <w:div w:id="1968076203">
                                                          <w:marLeft w:val="0"/>
                                                          <w:marRight w:val="0"/>
                                                          <w:marTop w:val="0"/>
                                                          <w:marBottom w:val="0"/>
                                                          <w:divBdr>
                                                            <w:top w:val="none" w:sz="0" w:space="0" w:color="auto"/>
                                                            <w:left w:val="none" w:sz="0" w:space="0" w:color="auto"/>
                                                            <w:bottom w:val="none" w:sz="0" w:space="0" w:color="auto"/>
                                                            <w:right w:val="none" w:sz="0" w:space="0" w:color="auto"/>
                                                          </w:divBdr>
                                                          <w:divsChild>
                                                            <w:div w:id="1968076206">
                                                              <w:marLeft w:val="0"/>
                                                              <w:marRight w:val="0"/>
                                                              <w:marTop w:val="0"/>
                                                              <w:marBottom w:val="0"/>
                                                              <w:divBdr>
                                                                <w:top w:val="none" w:sz="0" w:space="0" w:color="auto"/>
                                                                <w:left w:val="none" w:sz="0" w:space="0" w:color="auto"/>
                                                                <w:bottom w:val="none" w:sz="0" w:space="0" w:color="auto"/>
                                                                <w:right w:val="none" w:sz="0" w:space="0" w:color="auto"/>
                                                              </w:divBdr>
                                                              <w:divsChild>
                                                                <w:div w:id="1968076202">
                                                                  <w:marLeft w:val="0"/>
                                                                  <w:marRight w:val="0"/>
                                                                  <w:marTop w:val="0"/>
                                                                  <w:marBottom w:val="0"/>
                                                                  <w:divBdr>
                                                                    <w:top w:val="none" w:sz="0" w:space="0" w:color="auto"/>
                                                                    <w:left w:val="none" w:sz="0" w:space="0" w:color="auto"/>
                                                                    <w:bottom w:val="none" w:sz="0" w:space="0" w:color="auto"/>
                                                                    <w:right w:val="none" w:sz="0" w:space="0" w:color="auto"/>
                                                                  </w:divBdr>
                                                                  <w:divsChild>
                                                                    <w:div w:id="1968076194">
                                                                      <w:marLeft w:val="0"/>
                                                                      <w:marRight w:val="0"/>
                                                                      <w:marTop w:val="0"/>
                                                                      <w:marBottom w:val="0"/>
                                                                      <w:divBdr>
                                                                        <w:top w:val="none" w:sz="0" w:space="0" w:color="auto"/>
                                                                        <w:left w:val="none" w:sz="0" w:space="0" w:color="auto"/>
                                                                        <w:bottom w:val="none" w:sz="0" w:space="0" w:color="auto"/>
                                                                        <w:right w:val="none" w:sz="0" w:space="0" w:color="auto"/>
                                                                      </w:divBdr>
                                                                      <w:divsChild>
                                                                        <w:div w:id="19680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8076191">
      <w:marLeft w:val="0"/>
      <w:marRight w:val="0"/>
      <w:marTop w:val="0"/>
      <w:marBottom w:val="0"/>
      <w:divBdr>
        <w:top w:val="none" w:sz="0" w:space="0" w:color="auto"/>
        <w:left w:val="none" w:sz="0" w:space="0" w:color="auto"/>
        <w:bottom w:val="none" w:sz="0" w:space="0" w:color="auto"/>
        <w:right w:val="none" w:sz="0" w:space="0" w:color="auto"/>
      </w:divBdr>
    </w:div>
    <w:div w:id="1968076192">
      <w:marLeft w:val="0"/>
      <w:marRight w:val="0"/>
      <w:marTop w:val="0"/>
      <w:marBottom w:val="0"/>
      <w:divBdr>
        <w:top w:val="none" w:sz="0" w:space="0" w:color="auto"/>
        <w:left w:val="none" w:sz="0" w:space="0" w:color="auto"/>
        <w:bottom w:val="none" w:sz="0" w:space="0" w:color="auto"/>
        <w:right w:val="none" w:sz="0" w:space="0" w:color="auto"/>
      </w:divBdr>
    </w:div>
    <w:div w:id="1968076193">
      <w:marLeft w:val="0"/>
      <w:marRight w:val="0"/>
      <w:marTop w:val="0"/>
      <w:marBottom w:val="0"/>
      <w:divBdr>
        <w:top w:val="none" w:sz="0" w:space="0" w:color="auto"/>
        <w:left w:val="none" w:sz="0" w:space="0" w:color="auto"/>
        <w:bottom w:val="none" w:sz="0" w:space="0" w:color="auto"/>
        <w:right w:val="none" w:sz="0" w:space="0" w:color="auto"/>
      </w:divBdr>
    </w:div>
    <w:div w:id="1968076195">
      <w:marLeft w:val="0"/>
      <w:marRight w:val="0"/>
      <w:marTop w:val="0"/>
      <w:marBottom w:val="0"/>
      <w:divBdr>
        <w:top w:val="none" w:sz="0" w:space="0" w:color="auto"/>
        <w:left w:val="none" w:sz="0" w:space="0" w:color="auto"/>
        <w:bottom w:val="none" w:sz="0" w:space="0" w:color="auto"/>
        <w:right w:val="none" w:sz="0" w:space="0" w:color="auto"/>
      </w:divBdr>
    </w:div>
    <w:div w:id="1968076196">
      <w:marLeft w:val="0"/>
      <w:marRight w:val="0"/>
      <w:marTop w:val="0"/>
      <w:marBottom w:val="0"/>
      <w:divBdr>
        <w:top w:val="none" w:sz="0" w:space="0" w:color="auto"/>
        <w:left w:val="none" w:sz="0" w:space="0" w:color="auto"/>
        <w:bottom w:val="none" w:sz="0" w:space="0" w:color="auto"/>
        <w:right w:val="none" w:sz="0" w:space="0" w:color="auto"/>
      </w:divBdr>
    </w:div>
    <w:div w:id="1968076197">
      <w:marLeft w:val="0"/>
      <w:marRight w:val="0"/>
      <w:marTop w:val="0"/>
      <w:marBottom w:val="0"/>
      <w:divBdr>
        <w:top w:val="none" w:sz="0" w:space="0" w:color="auto"/>
        <w:left w:val="none" w:sz="0" w:space="0" w:color="auto"/>
        <w:bottom w:val="none" w:sz="0" w:space="0" w:color="auto"/>
        <w:right w:val="none" w:sz="0" w:space="0" w:color="auto"/>
      </w:divBdr>
    </w:div>
    <w:div w:id="1968076198">
      <w:marLeft w:val="0"/>
      <w:marRight w:val="0"/>
      <w:marTop w:val="0"/>
      <w:marBottom w:val="0"/>
      <w:divBdr>
        <w:top w:val="none" w:sz="0" w:space="0" w:color="auto"/>
        <w:left w:val="none" w:sz="0" w:space="0" w:color="auto"/>
        <w:bottom w:val="none" w:sz="0" w:space="0" w:color="auto"/>
        <w:right w:val="none" w:sz="0" w:space="0" w:color="auto"/>
      </w:divBdr>
    </w:div>
    <w:div w:id="1968076199">
      <w:marLeft w:val="0"/>
      <w:marRight w:val="0"/>
      <w:marTop w:val="0"/>
      <w:marBottom w:val="0"/>
      <w:divBdr>
        <w:top w:val="none" w:sz="0" w:space="0" w:color="auto"/>
        <w:left w:val="none" w:sz="0" w:space="0" w:color="auto"/>
        <w:bottom w:val="none" w:sz="0" w:space="0" w:color="auto"/>
        <w:right w:val="none" w:sz="0" w:space="0" w:color="auto"/>
      </w:divBdr>
    </w:div>
    <w:div w:id="1968076200">
      <w:marLeft w:val="0"/>
      <w:marRight w:val="0"/>
      <w:marTop w:val="0"/>
      <w:marBottom w:val="0"/>
      <w:divBdr>
        <w:top w:val="none" w:sz="0" w:space="0" w:color="auto"/>
        <w:left w:val="none" w:sz="0" w:space="0" w:color="auto"/>
        <w:bottom w:val="none" w:sz="0" w:space="0" w:color="auto"/>
        <w:right w:val="none" w:sz="0" w:space="0" w:color="auto"/>
      </w:divBdr>
    </w:div>
    <w:div w:id="1968076204">
      <w:marLeft w:val="0"/>
      <w:marRight w:val="0"/>
      <w:marTop w:val="0"/>
      <w:marBottom w:val="0"/>
      <w:divBdr>
        <w:top w:val="none" w:sz="0" w:space="0" w:color="auto"/>
        <w:left w:val="none" w:sz="0" w:space="0" w:color="auto"/>
        <w:bottom w:val="none" w:sz="0" w:space="0" w:color="auto"/>
        <w:right w:val="none" w:sz="0" w:space="0" w:color="auto"/>
      </w:divBdr>
    </w:div>
    <w:div w:id="1968076209">
      <w:marLeft w:val="0"/>
      <w:marRight w:val="0"/>
      <w:marTop w:val="0"/>
      <w:marBottom w:val="0"/>
      <w:divBdr>
        <w:top w:val="none" w:sz="0" w:space="0" w:color="auto"/>
        <w:left w:val="none" w:sz="0" w:space="0" w:color="auto"/>
        <w:bottom w:val="none" w:sz="0" w:space="0" w:color="auto"/>
        <w:right w:val="none" w:sz="0" w:space="0" w:color="auto"/>
      </w:divBdr>
    </w:div>
    <w:div w:id="1968076210">
      <w:marLeft w:val="0"/>
      <w:marRight w:val="0"/>
      <w:marTop w:val="0"/>
      <w:marBottom w:val="0"/>
      <w:divBdr>
        <w:top w:val="none" w:sz="0" w:space="0" w:color="auto"/>
        <w:left w:val="none" w:sz="0" w:space="0" w:color="auto"/>
        <w:bottom w:val="none" w:sz="0" w:space="0" w:color="auto"/>
        <w:right w:val="none" w:sz="0" w:space="0" w:color="auto"/>
      </w:divBdr>
    </w:div>
    <w:div w:id="1968076214">
      <w:marLeft w:val="0"/>
      <w:marRight w:val="0"/>
      <w:marTop w:val="0"/>
      <w:marBottom w:val="0"/>
      <w:divBdr>
        <w:top w:val="none" w:sz="0" w:space="0" w:color="auto"/>
        <w:left w:val="none" w:sz="0" w:space="0" w:color="auto"/>
        <w:bottom w:val="none" w:sz="0" w:space="0" w:color="auto"/>
        <w:right w:val="none" w:sz="0" w:space="0" w:color="auto"/>
      </w:divBdr>
    </w:div>
    <w:div w:id="1968076215">
      <w:marLeft w:val="0"/>
      <w:marRight w:val="0"/>
      <w:marTop w:val="0"/>
      <w:marBottom w:val="0"/>
      <w:divBdr>
        <w:top w:val="none" w:sz="0" w:space="0" w:color="auto"/>
        <w:left w:val="none" w:sz="0" w:space="0" w:color="auto"/>
        <w:bottom w:val="none" w:sz="0" w:space="0" w:color="auto"/>
        <w:right w:val="none" w:sz="0" w:space="0" w:color="auto"/>
      </w:divBdr>
    </w:div>
    <w:div w:id="1968076216">
      <w:marLeft w:val="0"/>
      <w:marRight w:val="0"/>
      <w:marTop w:val="0"/>
      <w:marBottom w:val="0"/>
      <w:divBdr>
        <w:top w:val="none" w:sz="0" w:space="0" w:color="auto"/>
        <w:left w:val="none" w:sz="0" w:space="0" w:color="auto"/>
        <w:bottom w:val="none" w:sz="0" w:space="0" w:color="auto"/>
        <w:right w:val="none" w:sz="0" w:space="0" w:color="auto"/>
      </w:divBdr>
    </w:div>
    <w:div w:id="1968076218">
      <w:marLeft w:val="0"/>
      <w:marRight w:val="0"/>
      <w:marTop w:val="0"/>
      <w:marBottom w:val="0"/>
      <w:divBdr>
        <w:top w:val="none" w:sz="0" w:space="0" w:color="auto"/>
        <w:left w:val="none" w:sz="0" w:space="0" w:color="auto"/>
        <w:bottom w:val="none" w:sz="0" w:space="0" w:color="auto"/>
        <w:right w:val="none" w:sz="0" w:space="0" w:color="auto"/>
      </w:divBdr>
    </w:div>
    <w:div w:id="1968076219">
      <w:marLeft w:val="0"/>
      <w:marRight w:val="0"/>
      <w:marTop w:val="0"/>
      <w:marBottom w:val="0"/>
      <w:divBdr>
        <w:top w:val="none" w:sz="0" w:space="0" w:color="auto"/>
        <w:left w:val="none" w:sz="0" w:space="0" w:color="auto"/>
        <w:bottom w:val="none" w:sz="0" w:space="0" w:color="auto"/>
        <w:right w:val="none" w:sz="0" w:space="0" w:color="auto"/>
      </w:divBdr>
    </w:div>
    <w:div w:id="1968076220">
      <w:marLeft w:val="0"/>
      <w:marRight w:val="0"/>
      <w:marTop w:val="0"/>
      <w:marBottom w:val="0"/>
      <w:divBdr>
        <w:top w:val="none" w:sz="0" w:space="0" w:color="auto"/>
        <w:left w:val="none" w:sz="0" w:space="0" w:color="auto"/>
        <w:bottom w:val="none" w:sz="0" w:space="0" w:color="auto"/>
        <w:right w:val="none" w:sz="0" w:space="0" w:color="auto"/>
      </w:divBdr>
    </w:div>
    <w:div w:id="1968076221">
      <w:marLeft w:val="0"/>
      <w:marRight w:val="0"/>
      <w:marTop w:val="0"/>
      <w:marBottom w:val="0"/>
      <w:divBdr>
        <w:top w:val="none" w:sz="0" w:space="0" w:color="auto"/>
        <w:left w:val="none" w:sz="0" w:space="0" w:color="auto"/>
        <w:bottom w:val="none" w:sz="0" w:space="0" w:color="auto"/>
        <w:right w:val="none" w:sz="0" w:space="0" w:color="auto"/>
      </w:divBdr>
    </w:div>
    <w:div w:id="1968076222">
      <w:marLeft w:val="0"/>
      <w:marRight w:val="0"/>
      <w:marTop w:val="0"/>
      <w:marBottom w:val="0"/>
      <w:divBdr>
        <w:top w:val="none" w:sz="0" w:space="0" w:color="auto"/>
        <w:left w:val="none" w:sz="0" w:space="0" w:color="auto"/>
        <w:bottom w:val="none" w:sz="0" w:space="0" w:color="auto"/>
        <w:right w:val="none" w:sz="0" w:space="0" w:color="auto"/>
      </w:divBdr>
    </w:div>
    <w:div w:id="1968076223">
      <w:marLeft w:val="0"/>
      <w:marRight w:val="0"/>
      <w:marTop w:val="0"/>
      <w:marBottom w:val="0"/>
      <w:divBdr>
        <w:top w:val="none" w:sz="0" w:space="0" w:color="auto"/>
        <w:left w:val="none" w:sz="0" w:space="0" w:color="auto"/>
        <w:bottom w:val="none" w:sz="0" w:space="0" w:color="auto"/>
        <w:right w:val="none" w:sz="0" w:space="0" w:color="auto"/>
      </w:divBdr>
    </w:div>
    <w:div w:id="1968076224">
      <w:marLeft w:val="0"/>
      <w:marRight w:val="0"/>
      <w:marTop w:val="0"/>
      <w:marBottom w:val="0"/>
      <w:divBdr>
        <w:top w:val="none" w:sz="0" w:space="0" w:color="auto"/>
        <w:left w:val="none" w:sz="0" w:space="0" w:color="auto"/>
        <w:bottom w:val="none" w:sz="0" w:space="0" w:color="auto"/>
        <w:right w:val="none" w:sz="0" w:space="0" w:color="auto"/>
      </w:divBdr>
    </w:div>
    <w:div w:id="1968076225">
      <w:marLeft w:val="0"/>
      <w:marRight w:val="0"/>
      <w:marTop w:val="0"/>
      <w:marBottom w:val="0"/>
      <w:divBdr>
        <w:top w:val="none" w:sz="0" w:space="0" w:color="auto"/>
        <w:left w:val="none" w:sz="0" w:space="0" w:color="auto"/>
        <w:bottom w:val="none" w:sz="0" w:space="0" w:color="auto"/>
        <w:right w:val="none" w:sz="0" w:space="0" w:color="auto"/>
      </w:divBdr>
    </w:div>
    <w:div w:id="1968076226">
      <w:marLeft w:val="0"/>
      <w:marRight w:val="0"/>
      <w:marTop w:val="0"/>
      <w:marBottom w:val="0"/>
      <w:divBdr>
        <w:top w:val="none" w:sz="0" w:space="0" w:color="auto"/>
        <w:left w:val="none" w:sz="0" w:space="0" w:color="auto"/>
        <w:bottom w:val="none" w:sz="0" w:space="0" w:color="auto"/>
        <w:right w:val="none" w:sz="0" w:space="0" w:color="auto"/>
      </w:divBdr>
    </w:div>
    <w:div w:id="1968076227">
      <w:marLeft w:val="0"/>
      <w:marRight w:val="0"/>
      <w:marTop w:val="0"/>
      <w:marBottom w:val="0"/>
      <w:divBdr>
        <w:top w:val="none" w:sz="0" w:space="0" w:color="auto"/>
        <w:left w:val="none" w:sz="0" w:space="0" w:color="auto"/>
        <w:bottom w:val="none" w:sz="0" w:space="0" w:color="auto"/>
        <w:right w:val="none" w:sz="0" w:space="0" w:color="auto"/>
      </w:divBdr>
    </w:div>
    <w:div w:id="1968076230">
      <w:marLeft w:val="0"/>
      <w:marRight w:val="0"/>
      <w:marTop w:val="0"/>
      <w:marBottom w:val="0"/>
      <w:divBdr>
        <w:top w:val="none" w:sz="0" w:space="0" w:color="auto"/>
        <w:left w:val="none" w:sz="0" w:space="0" w:color="auto"/>
        <w:bottom w:val="none" w:sz="0" w:space="0" w:color="auto"/>
        <w:right w:val="none" w:sz="0" w:space="0" w:color="auto"/>
      </w:divBdr>
    </w:div>
    <w:div w:id="1968076232">
      <w:marLeft w:val="0"/>
      <w:marRight w:val="0"/>
      <w:marTop w:val="0"/>
      <w:marBottom w:val="0"/>
      <w:divBdr>
        <w:top w:val="none" w:sz="0" w:space="0" w:color="auto"/>
        <w:left w:val="none" w:sz="0" w:space="0" w:color="auto"/>
        <w:bottom w:val="none" w:sz="0" w:space="0" w:color="auto"/>
        <w:right w:val="none" w:sz="0" w:space="0" w:color="auto"/>
      </w:divBdr>
    </w:div>
    <w:div w:id="1968076233">
      <w:marLeft w:val="0"/>
      <w:marRight w:val="0"/>
      <w:marTop w:val="0"/>
      <w:marBottom w:val="0"/>
      <w:divBdr>
        <w:top w:val="none" w:sz="0" w:space="0" w:color="auto"/>
        <w:left w:val="none" w:sz="0" w:space="0" w:color="auto"/>
        <w:bottom w:val="none" w:sz="0" w:space="0" w:color="auto"/>
        <w:right w:val="none" w:sz="0" w:space="0" w:color="auto"/>
      </w:divBdr>
    </w:div>
    <w:div w:id="1968076234">
      <w:marLeft w:val="0"/>
      <w:marRight w:val="0"/>
      <w:marTop w:val="0"/>
      <w:marBottom w:val="0"/>
      <w:divBdr>
        <w:top w:val="none" w:sz="0" w:space="0" w:color="auto"/>
        <w:left w:val="none" w:sz="0" w:space="0" w:color="auto"/>
        <w:bottom w:val="none" w:sz="0" w:space="0" w:color="auto"/>
        <w:right w:val="none" w:sz="0" w:space="0" w:color="auto"/>
      </w:divBdr>
    </w:div>
    <w:div w:id="1968076236">
      <w:marLeft w:val="0"/>
      <w:marRight w:val="0"/>
      <w:marTop w:val="0"/>
      <w:marBottom w:val="0"/>
      <w:divBdr>
        <w:top w:val="none" w:sz="0" w:space="0" w:color="auto"/>
        <w:left w:val="none" w:sz="0" w:space="0" w:color="auto"/>
        <w:bottom w:val="none" w:sz="0" w:space="0" w:color="auto"/>
        <w:right w:val="none" w:sz="0" w:space="0" w:color="auto"/>
      </w:divBdr>
    </w:div>
    <w:div w:id="1968076237">
      <w:marLeft w:val="0"/>
      <w:marRight w:val="0"/>
      <w:marTop w:val="0"/>
      <w:marBottom w:val="0"/>
      <w:divBdr>
        <w:top w:val="none" w:sz="0" w:space="0" w:color="auto"/>
        <w:left w:val="none" w:sz="0" w:space="0" w:color="auto"/>
        <w:bottom w:val="none" w:sz="0" w:space="0" w:color="auto"/>
        <w:right w:val="none" w:sz="0" w:space="0" w:color="auto"/>
      </w:divBdr>
    </w:div>
    <w:div w:id="1968076238">
      <w:marLeft w:val="0"/>
      <w:marRight w:val="0"/>
      <w:marTop w:val="0"/>
      <w:marBottom w:val="0"/>
      <w:divBdr>
        <w:top w:val="none" w:sz="0" w:space="0" w:color="auto"/>
        <w:left w:val="none" w:sz="0" w:space="0" w:color="auto"/>
        <w:bottom w:val="none" w:sz="0" w:space="0" w:color="auto"/>
        <w:right w:val="none" w:sz="0" w:space="0" w:color="auto"/>
      </w:divBdr>
    </w:div>
    <w:div w:id="1968076240">
      <w:marLeft w:val="0"/>
      <w:marRight w:val="0"/>
      <w:marTop w:val="0"/>
      <w:marBottom w:val="0"/>
      <w:divBdr>
        <w:top w:val="none" w:sz="0" w:space="0" w:color="auto"/>
        <w:left w:val="none" w:sz="0" w:space="0" w:color="auto"/>
        <w:bottom w:val="none" w:sz="0" w:space="0" w:color="auto"/>
        <w:right w:val="none" w:sz="0" w:space="0" w:color="auto"/>
      </w:divBdr>
    </w:div>
    <w:div w:id="1968076241">
      <w:marLeft w:val="0"/>
      <w:marRight w:val="0"/>
      <w:marTop w:val="0"/>
      <w:marBottom w:val="0"/>
      <w:divBdr>
        <w:top w:val="none" w:sz="0" w:space="0" w:color="auto"/>
        <w:left w:val="none" w:sz="0" w:space="0" w:color="auto"/>
        <w:bottom w:val="none" w:sz="0" w:space="0" w:color="auto"/>
        <w:right w:val="none" w:sz="0" w:space="0" w:color="auto"/>
      </w:divBdr>
    </w:div>
    <w:div w:id="1968076242">
      <w:marLeft w:val="0"/>
      <w:marRight w:val="0"/>
      <w:marTop w:val="0"/>
      <w:marBottom w:val="0"/>
      <w:divBdr>
        <w:top w:val="none" w:sz="0" w:space="0" w:color="auto"/>
        <w:left w:val="none" w:sz="0" w:space="0" w:color="auto"/>
        <w:bottom w:val="none" w:sz="0" w:space="0" w:color="auto"/>
        <w:right w:val="none" w:sz="0" w:space="0" w:color="auto"/>
      </w:divBdr>
      <w:divsChild>
        <w:div w:id="1968076251">
          <w:marLeft w:val="0"/>
          <w:marRight w:val="0"/>
          <w:marTop w:val="0"/>
          <w:marBottom w:val="0"/>
          <w:divBdr>
            <w:top w:val="none" w:sz="0" w:space="0" w:color="auto"/>
            <w:left w:val="none" w:sz="0" w:space="0" w:color="auto"/>
            <w:bottom w:val="none" w:sz="0" w:space="0" w:color="auto"/>
            <w:right w:val="none" w:sz="0" w:space="0" w:color="auto"/>
          </w:divBdr>
          <w:divsChild>
            <w:div w:id="1968076181">
              <w:marLeft w:val="0"/>
              <w:marRight w:val="0"/>
              <w:marTop w:val="0"/>
              <w:marBottom w:val="0"/>
              <w:divBdr>
                <w:top w:val="none" w:sz="0" w:space="0" w:color="auto"/>
                <w:left w:val="none" w:sz="0" w:space="0" w:color="auto"/>
                <w:bottom w:val="none" w:sz="0" w:space="0" w:color="auto"/>
                <w:right w:val="none" w:sz="0" w:space="0" w:color="auto"/>
              </w:divBdr>
              <w:divsChild>
                <w:div w:id="1968076250">
                  <w:marLeft w:val="0"/>
                  <w:marRight w:val="0"/>
                  <w:marTop w:val="0"/>
                  <w:marBottom w:val="0"/>
                  <w:divBdr>
                    <w:top w:val="none" w:sz="0" w:space="0" w:color="auto"/>
                    <w:left w:val="none" w:sz="0" w:space="0" w:color="auto"/>
                    <w:bottom w:val="none" w:sz="0" w:space="0" w:color="auto"/>
                    <w:right w:val="none" w:sz="0" w:space="0" w:color="auto"/>
                  </w:divBdr>
                  <w:divsChild>
                    <w:div w:id="1968076239">
                      <w:marLeft w:val="0"/>
                      <w:marRight w:val="0"/>
                      <w:marTop w:val="0"/>
                      <w:marBottom w:val="0"/>
                      <w:divBdr>
                        <w:top w:val="none" w:sz="0" w:space="0" w:color="auto"/>
                        <w:left w:val="none" w:sz="0" w:space="0" w:color="auto"/>
                        <w:bottom w:val="none" w:sz="0" w:space="0" w:color="auto"/>
                        <w:right w:val="none" w:sz="0" w:space="0" w:color="auto"/>
                      </w:divBdr>
                      <w:divsChild>
                        <w:div w:id="196807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076243">
      <w:marLeft w:val="0"/>
      <w:marRight w:val="0"/>
      <w:marTop w:val="0"/>
      <w:marBottom w:val="0"/>
      <w:divBdr>
        <w:top w:val="none" w:sz="0" w:space="0" w:color="auto"/>
        <w:left w:val="none" w:sz="0" w:space="0" w:color="auto"/>
        <w:bottom w:val="none" w:sz="0" w:space="0" w:color="auto"/>
        <w:right w:val="none" w:sz="0" w:space="0" w:color="auto"/>
      </w:divBdr>
    </w:div>
    <w:div w:id="1968076244">
      <w:marLeft w:val="0"/>
      <w:marRight w:val="0"/>
      <w:marTop w:val="0"/>
      <w:marBottom w:val="0"/>
      <w:divBdr>
        <w:top w:val="none" w:sz="0" w:space="0" w:color="auto"/>
        <w:left w:val="none" w:sz="0" w:space="0" w:color="auto"/>
        <w:bottom w:val="none" w:sz="0" w:space="0" w:color="auto"/>
        <w:right w:val="none" w:sz="0" w:space="0" w:color="auto"/>
      </w:divBdr>
    </w:div>
    <w:div w:id="1968076245">
      <w:marLeft w:val="0"/>
      <w:marRight w:val="0"/>
      <w:marTop w:val="0"/>
      <w:marBottom w:val="0"/>
      <w:divBdr>
        <w:top w:val="none" w:sz="0" w:space="0" w:color="auto"/>
        <w:left w:val="none" w:sz="0" w:space="0" w:color="auto"/>
        <w:bottom w:val="none" w:sz="0" w:space="0" w:color="auto"/>
        <w:right w:val="none" w:sz="0" w:space="0" w:color="auto"/>
      </w:divBdr>
    </w:div>
    <w:div w:id="1968076246">
      <w:marLeft w:val="0"/>
      <w:marRight w:val="0"/>
      <w:marTop w:val="0"/>
      <w:marBottom w:val="0"/>
      <w:divBdr>
        <w:top w:val="none" w:sz="0" w:space="0" w:color="auto"/>
        <w:left w:val="none" w:sz="0" w:space="0" w:color="auto"/>
        <w:bottom w:val="none" w:sz="0" w:space="0" w:color="auto"/>
        <w:right w:val="none" w:sz="0" w:space="0" w:color="auto"/>
      </w:divBdr>
    </w:div>
    <w:div w:id="1968076247">
      <w:marLeft w:val="0"/>
      <w:marRight w:val="0"/>
      <w:marTop w:val="0"/>
      <w:marBottom w:val="0"/>
      <w:divBdr>
        <w:top w:val="none" w:sz="0" w:space="0" w:color="auto"/>
        <w:left w:val="none" w:sz="0" w:space="0" w:color="auto"/>
        <w:bottom w:val="none" w:sz="0" w:space="0" w:color="auto"/>
        <w:right w:val="none" w:sz="0" w:space="0" w:color="auto"/>
      </w:divBdr>
    </w:div>
    <w:div w:id="1968076248">
      <w:marLeft w:val="0"/>
      <w:marRight w:val="0"/>
      <w:marTop w:val="0"/>
      <w:marBottom w:val="0"/>
      <w:divBdr>
        <w:top w:val="none" w:sz="0" w:space="0" w:color="auto"/>
        <w:left w:val="none" w:sz="0" w:space="0" w:color="auto"/>
        <w:bottom w:val="none" w:sz="0" w:space="0" w:color="auto"/>
        <w:right w:val="none" w:sz="0" w:space="0" w:color="auto"/>
      </w:divBdr>
    </w:div>
    <w:div w:id="1968076249">
      <w:marLeft w:val="0"/>
      <w:marRight w:val="0"/>
      <w:marTop w:val="0"/>
      <w:marBottom w:val="0"/>
      <w:divBdr>
        <w:top w:val="none" w:sz="0" w:space="0" w:color="auto"/>
        <w:left w:val="none" w:sz="0" w:space="0" w:color="auto"/>
        <w:bottom w:val="none" w:sz="0" w:space="0" w:color="auto"/>
        <w:right w:val="none" w:sz="0" w:space="0" w:color="auto"/>
      </w:divBdr>
    </w:div>
    <w:div w:id="1968076252">
      <w:marLeft w:val="0"/>
      <w:marRight w:val="0"/>
      <w:marTop w:val="0"/>
      <w:marBottom w:val="0"/>
      <w:divBdr>
        <w:top w:val="none" w:sz="0" w:space="0" w:color="auto"/>
        <w:left w:val="none" w:sz="0" w:space="0" w:color="auto"/>
        <w:bottom w:val="none" w:sz="0" w:space="0" w:color="auto"/>
        <w:right w:val="none" w:sz="0" w:space="0" w:color="auto"/>
      </w:divBdr>
    </w:div>
    <w:div w:id="1968076253">
      <w:marLeft w:val="0"/>
      <w:marRight w:val="0"/>
      <w:marTop w:val="0"/>
      <w:marBottom w:val="0"/>
      <w:divBdr>
        <w:top w:val="none" w:sz="0" w:space="0" w:color="auto"/>
        <w:left w:val="none" w:sz="0" w:space="0" w:color="auto"/>
        <w:bottom w:val="none" w:sz="0" w:space="0" w:color="auto"/>
        <w:right w:val="none" w:sz="0" w:space="0" w:color="auto"/>
      </w:divBdr>
    </w:div>
    <w:div w:id="1968076254">
      <w:marLeft w:val="0"/>
      <w:marRight w:val="0"/>
      <w:marTop w:val="0"/>
      <w:marBottom w:val="0"/>
      <w:divBdr>
        <w:top w:val="none" w:sz="0" w:space="0" w:color="auto"/>
        <w:left w:val="none" w:sz="0" w:space="0" w:color="auto"/>
        <w:bottom w:val="none" w:sz="0" w:space="0" w:color="auto"/>
        <w:right w:val="none" w:sz="0" w:space="0" w:color="auto"/>
      </w:divBdr>
    </w:div>
    <w:div w:id="1968076255">
      <w:marLeft w:val="0"/>
      <w:marRight w:val="0"/>
      <w:marTop w:val="0"/>
      <w:marBottom w:val="0"/>
      <w:divBdr>
        <w:top w:val="none" w:sz="0" w:space="0" w:color="auto"/>
        <w:left w:val="none" w:sz="0" w:space="0" w:color="auto"/>
        <w:bottom w:val="none" w:sz="0" w:space="0" w:color="auto"/>
        <w:right w:val="none" w:sz="0" w:space="0" w:color="auto"/>
      </w:divBdr>
    </w:div>
    <w:div w:id="1968076256">
      <w:marLeft w:val="0"/>
      <w:marRight w:val="0"/>
      <w:marTop w:val="0"/>
      <w:marBottom w:val="0"/>
      <w:divBdr>
        <w:top w:val="none" w:sz="0" w:space="0" w:color="auto"/>
        <w:left w:val="none" w:sz="0" w:space="0" w:color="auto"/>
        <w:bottom w:val="none" w:sz="0" w:space="0" w:color="auto"/>
        <w:right w:val="none" w:sz="0" w:space="0" w:color="auto"/>
      </w:divBdr>
    </w:div>
    <w:div w:id="1968076257">
      <w:marLeft w:val="0"/>
      <w:marRight w:val="0"/>
      <w:marTop w:val="0"/>
      <w:marBottom w:val="0"/>
      <w:divBdr>
        <w:top w:val="none" w:sz="0" w:space="0" w:color="auto"/>
        <w:left w:val="none" w:sz="0" w:space="0" w:color="auto"/>
        <w:bottom w:val="none" w:sz="0" w:space="0" w:color="auto"/>
        <w:right w:val="none" w:sz="0" w:space="0" w:color="auto"/>
      </w:divBdr>
    </w:div>
    <w:div w:id="1968076258">
      <w:marLeft w:val="0"/>
      <w:marRight w:val="0"/>
      <w:marTop w:val="0"/>
      <w:marBottom w:val="0"/>
      <w:divBdr>
        <w:top w:val="none" w:sz="0" w:space="0" w:color="auto"/>
        <w:left w:val="none" w:sz="0" w:space="0" w:color="auto"/>
        <w:bottom w:val="none" w:sz="0" w:space="0" w:color="auto"/>
        <w:right w:val="none" w:sz="0" w:space="0" w:color="auto"/>
      </w:divBdr>
    </w:div>
    <w:div w:id="1968076259">
      <w:marLeft w:val="0"/>
      <w:marRight w:val="0"/>
      <w:marTop w:val="0"/>
      <w:marBottom w:val="0"/>
      <w:divBdr>
        <w:top w:val="none" w:sz="0" w:space="0" w:color="auto"/>
        <w:left w:val="none" w:sz="0" w:space="0" w:color="auto"/>
        <w:bottom w:val="none" w:sz="0" w:space="0" w:color="auto"/>
        <w:right w:val="none" w:sz="0" w:space="0" w:color="auto"/>
      </w:divBdr>
    </w:div>
    <w:div w:id="1968076260">
      <w:marLeft w:val="0"/>
      <w:marRight w:val="0"/>
      <w:marTop w:val="0"/>
      <w:marBottom w:val="0"/>
      <w:divBdr>
        <w:top w:val="none" w:sz="0" w:space="0" w:color="auto"/>
        <w:left w:val="none" w:sz="0" w:space="0" w:color="auto"/>
        <w:bottom w:val="none" w:sz="0" w:space="0" w:color="auto"/>
        <w:right w:val="none" w:sz="0" w:space="0" w:color="auto"/>
      </w:divBdr>
    </w:div>
    <w:div w:id="1968076261">
      <w:marLeft w:val="0"/>
      <w:marRight w:val="0"/>
      <w:marTop w:val="0"/>
      <w:marBottom w:val="0"/>
      <w:divBdr>
        <w:top w:val="none" w:sz="0" w:space="0" w:color="auto"/>
        <w:left w:val="none" w:sz="0" w:space="0" w:color="auto"/>
        <w:bottom w:val="none" w:sz="0" w:space="0" w:color="auto"/>
        <w:right w:val="none" w:sz="0" w:space="0" w:color="auto"/>
      </w:divBdr>
    </w:div>
    <w:div w:id="1968076262">
      <w:marLeft w:val="0"/>
      <w:marRight w:val="0"/>
      <w:marTop w:val="0"/>
      <w:marBottom w:val="0"/>
      <w:divBdr>
        <w:top w:val="none" w:sz="0" w:space="0" w:color="auto"/>
        <w:left w:val="none" w:sz="0" w:space="0" w:color="auto"/>
        <w:bottom w:val="none" w:sz="0" w:space="0" w:color="auto"/>
        <w:right w:val="none" w:sz="0" w:space="0" w:color="auto"/>
      </w:divBdr>
    </w:div>
    <w:div w:id="1968076263">
      <w:marLeft w:val="0"/>
      <w:marRight w:val="0"/>
      <w:marTop w:val="0"/>
      <w:marBottom w:val="0"/>
      <w:divBdr>
        <w:top w:val="none" w:sz="0" w:space="0" w:color="auto"/>
        <w:left w:val="none" w:sz="0" w:space="0" w:color="auto"/>
        <w:bottom w:val="none" w:sz="0" w:space="0" w:color="auto"/>
        <w:right w:val="none" w:sz="0" w:space="0" w:color="auto"/>
      </w:divBdr>
    </w:div>
    <w:div w:id="1968076264">
      <w:marLeft w:val="0"/>
      <w:marRight w:val="0"/>
      <w:marTop w:val="0"/>
      <w:marBottom w:val="0"/>
      <w:divBdr>
        <w:top w:val="none" w:sz="0" w:space="0" w:color="auto"/>
        <w:left w:val="none" w:sz="0" w:space="0" w:color="auto"/>
        <w:bottom w:val="none" w:sz="0" w:space="0" w:color="auto"/>
        <w:right w:val="none" w:sz="0" w:space="0" w:color="auto"/>
      </w:divBdr>
    </w:div>
    <w:div w:id="1968076265">
      <w:marLeft w:val="0"/>
      <w:marRight w:val="0"/>
      <w:marTop w:val="0"/>
      <w:marBottom w:val="0"/>
      <w:divBdr>
        <w:top w:val="none" w:sz="0" w:space="0" w:color="auto"/>
        <w:left w:val="none" w:sz="0" w:space="0" w:color="auto"/>
        <w:bottom w:val="none" w:sz="0" w:space="0" w:color="auto"/>
        <w:right w:val="none" w:sz="0" w:space="0" w:color="auto"/>
      </w:divBdr>
    </w:div>
    <w:div w:id="1968076266">
      <w:marLeft w:val="0"/>
      <w:marRight w:val="0"/>
      <w:marTop w:val="0"/>
      <w:marBottom w:val="0"/>
      <w:divBdr>
        <w:top w:val="none" w:sz="0" w:space="0" w:color="auto"/>
        <w:left w:val="none" w:sz="0" w:space="0" w:color="auto"/>
        <w:bottom w:val="none" w:sz="0" w:space="0" w:color="auto"/>
        <w:right w:val="none" w:sz="0" w:space="0" w:color="auto"/>
      </w:divBdr>
    </w:div>
    <w:div w:id="1968076267">
      <w:marLeft w:val="0"/>
      <w:marRight w:val="0"/>
      <w:marTop w:val="0"/>
      <w:marBottom w:val="0"/>
      <w:divBdr>
        <w:top w:val="none" w:sz="0" w:space="0" w:color="auto"/>
        <w:left w:val="none" w:sz="0" w:space="0" w:color="auto"/>
        <w:bottom w:val="none" w:sz="0" w:space="0" w:color="auto"/>
        <w:right w:val="none" w:sz="0" w:space="0" w:color="auto"/>
      </w:divBdr>
    </w:div>
    <w:div w:id="1968076268">
      <w:marLeft w:val="0"/>
      <w:marRight w:val="0"/>
      <w:marTop w:val="0"/>
      <w:marBottom w:val="0"/>
      <w:divBdr>
        <w:top w:val="none" w:sz="0" w:space="0" w:color="auto"/>
        <w:left w:val="none" w:sz="0" w:space="0" w:color="auto"/>
        <w:bottom w:val="none" w:sz="0" w:space="0" w:color="auto"/>
        <w:right w:val="none" w:sz="0" w:space="0" w:color="auto"/>
      </w:divBdr>
    </w:div>
    <w:div w:id="1968076269">
      <w:marLeft w:val="0"/>
      <w:marRight w:val="0"/>
      <w:marTop w:val="0"/>
      <w:marBottom w:val="0"/>
      <w:divBdr>
        <w:top w:val="none" w:sz="0" w:space="0" w:color="auto"/>
        <w:left w:val="none" w:sz="0" w:space="0" w:color="auto"/>
        <w:bottom w:val="none" w:sz="0" w:space="0" w:color="auto"/>
        <w:right w:val="none" w:sz="0" w:space="0" w:color="auto"/>
      </w:divBdr>
    </w:div>
    <w:div w:id="1968076270">
      <w:marLeft w:val="0"/>
      <w:marRight w:val="0"/>
      <w:marTop w:val="0"/>
      <w:marBottom w:val="0"/>
      <w:divBdr>
        <w:top w:val="none" w:sz="0" w:space="0" w:color="auto"/>
        <w:left w:val="none" w:sz="0" w:space="0" w:color="auto"/>
        <w:bottom w:val="none" w:sz="0" w:space="0" w:color="auto"/>
        <w:right w:val="none" w:sz="0" w:space="0" w:color="auto"/>
      </w:divBdr>
    </w:div>
    <w:div w:id="1968076271">
      <w:marLeft w:val="0"/>
      <w:marRight w:val="0"/>
      <w:marTop w:val="0"/>
      <w:marBottom w:val="0"/>
      <w:divBdr>
        <w:top w:val="none" w:sz="0" w:space="0" w:color="auto"/>
        <w:left w:val="none" w:sz="0" w:space="0" w:color="auto"/>
        <w:bottom w:val="none" w:sz="0" w:space="0" w:color="auto"/>
        <w:right w:val="none" w:sz="0" w:space="0" w:color="auto"/>
      </w:divBdr>
    </w:div>
    <w:div w:id="1968076272">
      <w:marLeft w:val="0"/>
      <w:marRight w:val="0"/>
      <w:marTop w:val="0"/>
      <w:marBottom w:val="0"/>
      <w:divBdr>
        <w:top w:val="none" w:sz="0" w:space="0" w:color="auto"/>
        <w:left w:val="none" w:sz="0" w:space="0" w:color="auto"/>
        <w:bottom w:val="none" w:sz="0" w:space="0" w:color="auto"/>
        <w:right w:val="none" w:sz="0" w:space="0" w:color="auto"/>
      </w:divBdr>
    </w:div>
    <w:div w:id="1968076273">
      <w:marLeft w:val="0"/>
      <w:marRight w:val="0"/>
      <w:marTop w:val="0"/>
      <w:marBottom w:val="0"/>
      <w:divBdr>
        <w:top w:val="none" w:sz="0" w:space="0" w:color="auto"/>
        <w:left w:val="none" w:sz="0" w:space="0" w:color="auto"/>
        <w:bottom w:val="none" w:sz="0" w:space="0" w:color="auto"/>
        <w:right w:val="none" w:sz="0" w:space="0" w:color="auto"/>
      </w:divBdr>
    </w:div>
    <w:div w:id="1968076274">
      <w:marLeft w:val="0"/>
      <w:marRight w:val="0"/>
      <w:marTop w:val="0"/>
      <w:marBottom w:val="0"/>
      <w:divBdr>
        <w:top w:val="none" w:sz="0" w:space="0" w:color="auto"/>
        <w:left w:val="none" w:sz="0" w:space="0" w:color="auto"/>
        <w:bottom w:val="none" w:sz="0" w:space="0" w:color="auto"/>
        <w:right w:val="none" w:sz="0" w:space="0" w:color="auto"/>
      </w:divBdr>
    </w:div>
    <w:div w:id="1968076275">
      <w:marLeft w:val="0"/>
      <w:marRight w:val="0"/>
      <w:marTop w:val="0"/>
      <w:marBottom w:val="0"/>
      <w:divBdr>
        <w:top w:val="none" w:sz="0" w:space="0" w:color="auto"/>
        <w:left w:val="none" w:sz="0" w:space="0" w:color="auto"/>
        <w:bottom w:val="none" w:sz="0" w:space="0" w:color="auto"/>
        <w:right w:val="none" w:sz="0" w:space="0" w:color="auto"/>
      </w:divBdr>
    </w:div>
    <w:div w:id="1968076276">
      <w:marLeft w:val="0"/>
      <w:marRight w:val="0"/>
      <w:marTop w:val="0"/>
      <w:marBottom w:val="0"/>
      <w:divBdr>
        <w:top w:val="none" w:sz="0" w:space="0" w:color="auto"/>
        <w:left w:val="none" w:sz="0" w:space="0" w:color="auto"/>
        <w:bottom w:val="none" w:sz="0" w:space="0" w:color="auto"/>
        <w:right w:val="none" w:sz="0" w:space="0" w:color="auto"/>
      </w:divBdr>
    </w:div>
    <w:div w:id="196807627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22266-7791-43CC-B2D1-A7EF3DA40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37</Pages>
  <Words>64027</Words>
  <Characters>364960</Characters>
  <Application>Microsoft Office Word</Application>
  <DocSecurity>0</DocSecurity>
  <Lines>3041</Lines>
  <Paragraphs>856</Paragraphs>
  <ScaleCrop>false</ScaleCrop>
  <HeadingPairs>
    <vt:vector size="2" baseType="variant">
      <vt:variant>
        <vt:lpstr>Title</vt:lpstr>
      </vt:variant>
      <vt:variant>
        <vt:i4>1</vt:i4>
      </vt:variant>
    </vt:vector>
  </HeadingPairs>
  <TitlesOfParts>
    <vt:vector size="1" baseType="lpstr">
      <vt:lpstr>Title: Stand collapse in a temperate forest and its impact on forest structure and biodiversity</vt:lpstr>
    </vt:vector>
  </TitlesOfParts>
  <Company/>
  <LinksUpToDate>false</LinksUpToDate>
  <CharactersWithSpaces>428131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Stand collapse in a temperate forest and its impact on forest structure and biodiversity</dc:title>
  <dc:creator>Phil</dc:creator>
  <cp:lastModifiedBy>Phil Martin</cp:lastModifiedBy>
  <cp:revision>7</cp:revision>
  <cp:lastPrinted>2015-04-01T19:16:00Z</cp:lastPrinted>
  <dcterms:created xsi:type="dcterms:W3CDTF">2015-04-14T13:21:00Z</dcterms:created>
  <dcterms:modified xsi:type="dcterms:W3CDTF">2015-04-16T09:21:00Z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philip.martin.1981@gmail.com@www.mendeley.com</vt:lpwstr>
  </property>
  <property fmtid="{D5CDD505-2E9C-101B-9397-08002B2CF9AE}" pid="4" name="Mendeley Citation Style_1">
    <vt:lpwstr>http://csl.mendeley.com/styles/4604571/elsevier-harvard</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http://csl.mendeley.com/styles/4604571/british-ecological-society</vt:lpwstr>
  </property>
  <property fmtid="{D5CDD505-2E9C-101B-9397-08002B2CF9AE}" pid="10" name="Mendeley Recent Style Name 2_1">
    <vt:lpwstr>British Ecological Society - Philip Martin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http://csl.mendeley.com/styles/4604571/elsevier-harvard</vt:lpwstr>
  </property>
  <property fmtid="{D5CDD505-2E9C-101B-9397-08002B2CF9AE}" pid="14" name="Mendeley Recent Style Name 4_1">
    <vt:lpwstr>Elsevier Harvard (with titles) - Philip Martin</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